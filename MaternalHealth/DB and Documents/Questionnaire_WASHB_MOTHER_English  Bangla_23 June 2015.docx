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89F" w:rsidRPr="00121F9D" w:rsidRDefault="0069689F" w:rsidP="00880557">
      <w:pPr>
        <w:pStyle w:val="Heading2"/>
        <w:jc w:val="center"/>
        <w:rPr>
          <w:rFonts w:cs="Vrinda"/>
          <w:sz w:val="32"/>
          <w:szCs w:val="40"/>
          <w:cs/>
          <w:lang w:bidi="bn-BD"/>
        </w:rPr>
      </w:pPr>
      <w:bookmarkStart w:id="0" w:name="_Toc278469321"/>
    </w:p>
    <w:p w:rsidR="0069689F" w:rsidRDefault="0069689F" w:rsidP="00880557">
      <w:pPr>
        <w:pStyle w:val="Heading2"/>
        <w:jc w:val="center"/>
        <w:rPr>
          <w:sz w:val="32"/>
          <w:szCs w:val="32"/>
        </w:rPr>
      </w:pPr>
    </w:p>
    <w:p w:rsidR="0069689F" w:rsidRDefault="0069689F" w:rsidP="00880557">
      <w:pPr>
        <w:pStyle w:val="Heading2"/>
        <w:jc w:val="center"/>
        <w:rPr>
          <w:sz w:val="32"/>
          <w:szCs w:val="32"/>
        </w:rPr>
      </w:pPr>
    </w:p>
    <w:p w:rsidR="0069689F" w:rsidRDefault="0069689F" w:rsidP="00880557">
      <w:pPr>
        <w:pStyle w:val="Heading2"/>
        <w:jc w:val="center"/>
        <w:rPr>
          <w:sz w:val="32"/>
          <w:szCs w:val="32"/>
        </w:rPr>
      </w:pPr>
    </w:p>
    <w:p w:rsidR="00D65F2E" w:rsidRPr="00D65F2E" w:rsidRDefault="00D65F2E" w:rsidP="00D65F2E"/>
    <w:p w:rsidR="0069689F" w:rsidRDefault="0069689F" w:rsidP="00880557">
      <w:pPr>
        <w:pStyle w:val="Heading2"/>
        <w:jc w:val="center"/>
        <w:rPr>
          <w:sz w:val="32"/>
          <w:szCs w:val="32"/>
        </w:rPr>
      </w:pPr>
    </w:p>
    <w:p w:rsidR="0069689F" w:rsidRDefault="0069689F" w:rsidP="00880557">
      <w:pPr>
        <w:pStyle w:val="Heading2"/>
        <w:jc w:val="center"/>
        <w:rPr>
          <w:sz w:val="32"/>
          <w:szCs w:val="32"/>
        </w:rPr>
      </w:pPr>
    </w:p>
    <w:p w:rsidR="00880557" w:rsidRDefault="00880557" w:rsidP="00880557">
      <w:pPr>
        <w:pStyle w:val="Heading2"/>
        <w:jc w:val="center"/>
        <w:rPr>
          <w:sz w:val="32"/>
          <w:szCs w:val="32"/>
        </w:rPr>
      </w:pPr>
      <w:r w:rsidRPr="001C653E">
        <w:rPr>
          <w:sz w:val="32"/>
          <w:szCs w:val="32"/>
        </w:rPr>
        <w:t>Matern</w:t>
      </w:r>
      <w:r w:rsidR="00C75A54">
        <w:rPr>
          <w:sz w:val="32"/>
          <w:szCs w:val="32"/>
        </w:rPr>
        <w:t>al Health and Life Experiences</w:t>
      </w:r>
    </w:p>
    <w:p w:rsidR="0059663D" w:rsidRPr="0059663D" w:rsidRDefault="0059663D" w:rsidP="0059663D">
      <w:pPr>
        <w:jc w:val="center"/>
        <w:rPr>
          <w:b/>
        </w:rPr>
      </w:pPr>
      <w:r w:rsidRPr="0059663D">
        <w:rPr>
          <w:b/>
        </w:rPr>
        <w:t>(English and Bangla)</w:t>
      </w:r>
    </w:p>
    <w:p w:rsidR="00880557" w:rsidRPr="001C653E" w:rsidRDefault="00880557" w:rsidP="00880557">
      <w:pPr>
        <w:pStyle w:val="Heading7"/>
        <w:rPr>
          <w:sz w:val="24"/>
        </w:rPr>
      </w:pPr>
    </w:p>
    <w:p w:rsidR="00C04DA5" w:rsidRPr="001C653E" w:rsidRDefault="00C04DA5" w:rsidP="00C04DA5">
      <w:pPr>
        <w:spacing w:after="200" w:line="276" w:lineRule="auto"/>
        <w:jc w:val="center"/>
        <w:rPr>
          <w:b/>
          <w:bCs/>
          <w:color w:val="000000"/>
          <w:sz w:val="28"/>
        </w:rPr>
      </w:pPr>
    </w:p>
    <w:p w:rsidR="00C04DA5" w:rsidRPr="001C653E" w:rsidRDefault="00C04DA5" w:rsidP="00C04DA5">
      <w:pPr>
        <w:spacing w:after="200" w:line="276" w:lineRule="auto"/>
        <w:jc w:val="center"/>
        <w:rPr>
          <w:b/>
          <w:bCs/>
          <w:color w:val="000000"/>
          <w:sz w:val="28"/>
        </w:rPr>
      </w:pPr>
    </w:p>
    <w:p w:rsidR="009D2AB4" w:rsidRPr="001C653E" w:rsidRDefault="00C04DA5" w:rsidP="00C04DA5">
      <w:pPr>
        <w:spacing w:after="200" w:line="276" w:lineRule="auto"/>
        <w:jc w:val="center"/>
        <w:rPr>
          <w:b/>
          <w:bCs/>
          <w:color w:val="000000"/>
          <w:sz w:val="28"/>
        </w:rPr>
      </w:pPr>
      <w:r w:rsidRPr="001C653E">
        <w:rPr>
          <w:b/>
          <w:bCs/>
          <w:color w:val="000000"/>
          <w:sz w:val="28"/>
        </w:rPr>
        <w:t>DRAFT</w:t>
      </w:r>
    </w:p>
    <w:p w:rsidR="00101484" w:rsidRPr="001C653E" w:rsidRDefault="00101484" w:rsidP="009D2AB4">
      <w:pPr>
        <w:rPr>
          <w:b/>
          <w:bCs/>
          <w:color w:val="000000"/>
          <w:sz w:val="28"/>
        </w:rPr>
      </w:pPr>
    </w:p>
    <w:p w:rsidR="0059663D" w:rsidRPr="00D65F2E" w:rsidRDefault="00101484" w:rsidP="0059663D">
      <w:pPr>
        <w:jc w:val="center"/>
        <w:rPr>
          <w:b/>
        </w:rPr>
      </w:pPr>
      <w:r w:rsidRPr="001C653E">
        <w:rPr>
          <w:b/>
          <w:bCs/>
          <w:color w:val="000000"/>
          <w:sz w:val="28"/>
        </w:rPr>
        <w:br w:type="page"/>
      </w:r>
      <w:r w:rsidR="0059663D" w:rsidRPr="00D65F2E">
        <w:rPr>
          <w:b/>
        </w:rPr>
        <w:lastRenderedPageBreak/>
        <w:t>FACE SHEET</w:t>
      </w:r>
    </w:p>
    <w:p w:rsidR="0059663D" w:rsidRDefault="0059663D" w:rsidP="0059663D">
      <w:pPr>
        <w:jc w:val="center"/>
      </w:pPr>
    </w:p>
    <w:tbl>
      <w:tblPr>
        <w:tblStyle w:val="TableGrid"/>
        <w:tblW w:w="10188" w:type="dxa"/>
        <w:tblLook w:val="04A0"/>
      </w:tblPr>
      <w:tblGrid>
        <w:gridCol w:w="5598"/>
        <w:gridCol w:w="4590"/>
      </w:tblGrid>
      <w:tr w:rsidR="0059663D" w:rsidRPr="00242F40" w:rsidTr="001B557A">
        <w:tc>
          <w:tcPr>
            <w:tcW w:w="5598" w:type="dxa"/>
            <w:shd w:val="clear" w:color="auto" w:fill="auto"/>
          </w:tcPr>
          <w:p w:rsidR="0059663D" w:rsidRPr="00242F40" w:rsidRDefault="0059663D" w:rsidP="001B557A">
            <w:pPr>
              <w:autoSpaceDE w:val="0"/>
              <w:autoSpaceDN w:val="0"/>
              <w:adjustRightInd w:val="0"/>
              <w:spacing w:line="276" w:lineRule="auto"/>
              <w:rPr>
                <w:rFonts w:asciiTheme="majorBidi" w:hAnsiTheme="majorBidi" w:cstheme="majorBidi"/>
                <w:sz w:val="22"/>
                <w:szCs w:val="22"/>
              </w:rPr>
            </w:pPr>
            <w:r w:rsidRPr="00242F40">
              <w:rPr>
                <w:sz w:val="22"/>
                <w:szCs w:val="22"/>
              </w:rPr>
              <w:t>1.  Cluster ID (</w:t>
            </w:r>
            <w:r w:rsidRPr="00242F40">
              <w:rPr>
                <w:rFonts w:ascii="SutonnyMJ" w:hAnsi="SutonnyMJ" w:cs="SutonnyMJ"/>
                <w:sz w:val="22"/>
                <w:szCs w:val="22"/>
              </w:rPr>
              <w:t xml:space="preserve">K¬vóvi </w:t>
            </w:r>
            <w:r w:rsidRPr="00242F40">
              <w:rPr>
                <w:rFonts w:ascii="SutonnyMJ" w:hAnsi="SutonnyMJ" w:cs="Vrinda"/>
                <w:sz w:val="22"/>
                <w:szCs w:val="22"/>
                <w:lang w:bidi="bn-BD"/>
              </w:rPr>
              <w:t>AvB wW</w:t>
            </w:r>
            <w:r w:rsidRPr="00242F40">
              <w:rPr>
                <w:sz w:val="22"/>
                <w:szCs w:val="22"/>
              </w:rPr>
              <w:t>)</w:t>
            </w:r>
          </w:p>
        </w:tc>
        <w:tc>
          <w:tcPr>
            <w:tcW w:w="4590" w:type="dxa"/>
            <w:shd w:val="clear" w:color="auto" w:fill="auto"/>
          </w:tcPr>
          <w:p w:rsidR="0059663D" w:rsidRPr="00242F40" w:rsidRDefault="0059663D" w:rsidP="001B557A">
            <w:pPr>
              <w:autoSpaceDE w:val="0"/>
              <w:autoSpaceDN w:val="0"/>
              <w:adjustRightInd w:val="0"/>
              <w:spacing w:line="276" w:lineRule="auto"/>
              <w:rPr>
                <w:rFonts w:asciiTheme="majorBidi" w:hAnsiTheme="majorBidi" w:cstheme="majorBidi"/>
                <w:sz w:val="22"/>
                <w:szCs w:val="22"/>
              </w:rPr>
            </w:pPr>
            <w:r w:rsidRPr="00242F40">
              <w:rPr>
                <w:rFonts w:ascii="Calibri" w:hAnsi="Calibri"/>
                <w:sz w:val="22"/>
                <w:szCs w:val="22"/>
              </w:rPr>
              <w:t xml:space="preserve">|__|__|__|   </w:t>
            </w:r>
          </w:p>
        </w:tc>
      </w:tr>
      <w:tr w:rsidR="0059663D" w:rsidRPr="00242F40" w:rsidTr="001B557A">
        <w:tc>
          <w:tcPr>
            <w:tcW w:w="5598" w:type="dxa"/>
            <w:shd w:val="clear" w:color="auto" w:fill="auto"/>
          </w:tcPr>
          <w:p w:rsidR="0059663D" w:rsidRPr="00242F40" w:rsidRDefault="0059663D" w:rsidP="001B557A">
            <w:pPr>
              <w:autoSpaceDE w:val="0"/>
              <w:autoSpaceDN w:val="0"/>
              <w:adjustRightInd w:val="0"/>
              <w:spacing w:line="276" w:lineRule="auto"/>
              <w:rPr>
                <w:sz w:val="22"/>
                <w:szCs w:val="22"/>
              </w:rPr>
            </w:pPr>
            <w:r w:rsidRPr="00242F40">
              <w:rPr>
                <w:sz w:val="22"/>
                <w:szCs w:val="22"/>
              </w:rPr>
              <w:t>2. Mother ID (</w:t>
            </w:r>
            <w:r w:rsidRPr="00242F40">
              <w:rPr>
                <w:rFonts w:ascii="SutonnyMJ" w:hAnsi="SutonnyMJ"/>
                <w:sz w:val="22"/>
                <w:szCs w:val="22"/>
              </w:rPr>
              <w:t xml:space="preserve">gv‡qi </w:t>
            </w:r>
            <w:r w:rsidRPr="00242F40">
              <w:rPr>
                <w:rFonts w:ascii="SutonnyMJ" w:hAnsi="SutonnyMJ" w:cs="Vrinda"/>
                <w:sz w:val="22"/>
                <w:szCs w:val="22"/>
                <w:lang w:bidi="bn-BD"/>
              </w:rPr>
              <w:t>AvB wW</w:t>
            </w:r>
            <w:r w:rsidRPr="00242F40">
              <w:rPr>
                <w:sz w:val="22"/>
                <w:szCs w:val="22"/>
              </w:rPr>
              <w:t>)</w:t>
            </w:r>
          </w:p>
        </w:tc>
        <w:tc>
          <w:tcPr>
            <w:tcW w:w="4590" w:type="dxa"/>
            <w:shd w:val="clear" w:color="auto" w:fill="auto"/>
          </w:tcPr>
          <w:p w:rsidR="0059663D" w:rsidRPr="00242F40" w:rsidRDefault="0059663D" w:rsidP="001B557A">
            <w:pPr>
              <w:autoSpaceDE w:val="0"/>
              <w:autoSpaceDN w:val="0"/>
              <w:adjustRightInd w:val="0"/>
              <w:spacing w:line="276" w:lineRule="auto"/>
              <w:rPr>
                <w:rFonts w:ascii="Calibri" w:hAnsi="Calibri"/>
                <w:sz w:val="22"/>
                <w:szCs w:val="22"/>
              </w:rPr>
            </w:pPr>
            <w:r w:rsidRPr="00242F40">
              <w:rPr>
                <w:rFonts w:ascii="Calibri" w:hAnsi="Calibri"/>
                <w:sz w:val="22"/>
                <w:szCs w:val="22"/>
              </w:rPr>
              <w:t>|__|__|</w:t>
            </w:r>
          </w:p>
        </w:tc>
      </w:tr>
      <w:tr w:rsidR="0059663D" w:rsidRPr="00242F40" w:rsidTr="001B557A">
        <w:trPr>
          <w:trHeight w:val="269"/>
        </w:trPr>
        <w:tc>
          <w:tcPr>
            <w:tcW w:w="5598" w:type="dxa"/>
            <w:shd w:val="clear" w:color="auto" w:fill="auto"/>
          </w:tcPr>
          <w:p w:rsidR="0059663D" w:rsidRPr="00242F40" w:rsidRDefault="0059663D" w:rsidP="001B557A">
            <w:pPr>
              <w:rPr>
                <w:rFonts w:ascii="Arial" w:hAnsi="Arial" w:cs="Arial"/>
                <w:sz w:val="22"/>
                <w:szCs w:val="22"/>
                <w:rtl/>
                <w:cs/>
              </w:rPr>
            </w:pPr>
            <w:r w:rsidRPr="00242F40">
              <w:rPr>
                <w:sz w:val="22"/>
                <w:szCs w:val="22"/>
              </w:rPr>
              <w:t>3.  ID of MT/FRA/FRO</w:t>
            </w:r>
            <w:r w:rsidRPr="00242F40">
              <w:rPr>
                <w:rFonts w:cs="Vrinda" w:hint="cs"/>
                <w:sz w:val="22"/>
                <w:szCs w:val="22"/>
                <w:cs/>
                <w:lang w:bidi="bn-BD"/>
              </w:rPr>
              <w:t xml:space="preserve"> </w:t>
            </w:r>
            <w:r w:rsidRPr="00242F40">
              <w:rPr>
                <w:sz w:val="22"/>
                <w:szCs w:val="22"/>
              </w:rPr>
              <w:t>(</w:t>
            </w:r>
            <w:r w:rsidRPr="00242F40">
              <w:rPr>
                <w:rFonts w:ascii="SutonnyMJ" w:hAnsi="SutonnyMJ" w:cs="SutonnyMJ"/>
                <w:sz w:val="22"/>
                <w:szCs w:val="22"/>
              </w:rPr>
              <w:t xml:space="preserve">mv¶vrKvi MÖnYKvixi </w:t>
            </w:r>
            <w:r w:rsidRPr="00242F40">
              <w:rPr>
                <w:rFonts w:ascii="SutonnyMJ" w:hAnsi="SutonnyMJ" w:cs="Vrinda"/>
                <w:sz w:val="22"/>
                <w:szCs w:val="22"/>
                <w:lang w:bidi="bn-BD"/>
              </w:rPr>
              <w:t>AvB wW</w:t>
            </w:r>
            <w:r w:rsidRPr="00242F40">
              <w:rPr>
                <w:rFonts w:ascii="Arial" w:hAnsi="Arial" w:cs="Arial"/>
                <w:sz w:val="22"/>
                <w:szCs w:val="22"/>
              </w:rPr>
              <w:t xml:space="preserve"> </w:t>
            </w:r>
            <w:r w:rsidRPr="00242F40">
              <w:rPr>
                <w:sz w:val="22"/>
                <w:szCs w:val="22"/>
              </w:rPr>
              <w:t>)</w:t>
            </w:r>
          </w:p>
        </w:tc>
        <w:tc>
          <w:tcPr>
            <w:tcW w:w="4590" w:type="dxa"/>
            <w:shd w:val="clear" w:color="auto" w:fill="auto"/>
          </w:tcPr>
          <w:p w:rsidR="0059663D" w:rsidRPr="00242F40" w:rsidRDefault="0059663D" w:rsidP="001B557A">
            <w:pPr>
              <w:autoSpaceDE w:val="0"/>
              <w:autoSpaceDN w:val="0"/>
              <w:adjustRightInd w:val="0"/>
              <w:spacing w:line="276" w:lineRule="auto"/>
              <w:rPr>
                <w:rFonts w:asciiTheme="majorBidi" w:hAnsiTheme="majorBidi" w:cstheme="majorBidi"/>
                <w:sz w:val="22"/>
                <w:szCs w:val="22"/>
              </w:rPr>
            </w:pPr>
            <w:r w:rsidRPr="00242F40">
              <w:rPr>
                <w:rFonts w:ascii="Calibri" w:hAnsi="Calibri"/>
                <w:sz w:val="22"/>
                <w:szCs w:val="22"/>
              </w:rPr>
              <w:t>|__|__|</w:t>
            </w:r>
          </w:p>
        </w:tc>
      </w:tr>
      <w:tr w:rsidR="0059663D" w:rsidRPr="00242F40" w:rsidTr="001B557A">
        <w:trPr>
          <w:trHeight w:val="296"/>
        </w:trPr>
        <w:tc>
          <w:tcPr>
            <w:tcW w:w="5598" w:type="dxa"/>
            <w:shd w:val="clear" w:color="auto" w:fill="auto"/>
          </w:tcPr>
          <w:p w:rsidR="0059663D" w:rsidRPr="00242F40" w:rsidRDefault="0059663D" w:rsidP="001B557A">
            <w:pPr>
              <w:rPr>
                <w:rFonts w:ascii="Arial" w:hAnsi="Arial" w:cs="Arial"/>
                <w:sz w:val="22"/>
                <w:szCs w:val="22"/>
              </w:rPr>
            </w:pPr>
            <w:r w:rsidRPr="00242F40">
              <w:rPr>
                <w:sz w:val="22"/>
                <w:szCs w:val="22"/>
              </w:rPr>
              <w:t>4.  Name of MT/FRA/FRO (</w:t>
            </w:r>
            <w:r w:rsidRPr="00242F40">
              <w:rPr>
                <w:rFonts w:ascii="SutonnyMJ" w:hAnsi="SutonnyMJ" w:cs="SutonnyMJ"/>
                <w:sz w:val="22"/>
                <w:szCs w:val="22"/>
              </w:rPr>
              <w:t>mv¶vrKvi MÖnYKvixi bvg</w:t>
            </w:r>
            <w:r w:rsidRPr="00242F40">
              <w:rPr>
                <w:sz w:val="22"/>
                <w:szCs w:val="22"/>
              </w:rPr>
              <w:t>)</w:t>
            </w:r>
            <w:r w:rsidRPr="00242F40">
              <w:rPr>
                <w:rFonts w:ascii="Arial" w:hAnsi="Arial" w:cs="Arial"/>
                <w:sz w:val="22"/>
                <w:szCs w:val="22"/>
              </w:rPr>
              <w:t xml:space="preserve"> </w:t>
            </w:r>
          </w:p>
        </w:tc>
        <w:tc>
          <w:tcPr>
            <w:tcW w:w="4590" w:type="dxa"/>
            <w:shd w:val="clear" w:color="auto" w:fill="auto"/>
          </w:tcPr>
          <w:p w:rsidR="0059663D" w:rsidRPr="00242F40" w:rsidRDefault="0059663D" w:rsidP="001B557A">
            <w:pPr>
              <w:autoSpaceDE w:val="0"/>
              <w:autoSpaceDN w:val="0"/>
              <w:adjustRightInd w:val="0"/>
              <w:spacing w:line="276" w:lineRule="auto"/>
              <w:rPr>
                <w:rFonts w:asciiTheme="majorBidi" w:hAnsiTheme="majorBidi" w:cstheme="majorBidi"/>
                <w:sz w:val="22"/>
                <w:szCs w:val="22"/>
              </w:rPr>
            </w:pPr>
          </w:p>
        </w:tc>
      </w:tr>
      <w:tr w:rsidR="0059663D" w:rsidRPr="00242F40" w:rsidTr="001B557A">
        <w:tc>
          <w:tcPr>
            <w:tcW w:w="5598" w:type="dxa"/>
            <w:shd w:val="clear" w:color="auto" w:fill="auto"/>
          </w:tcPr>
          <w:p w:rsidR="0059663D" w:rsidRPr="00242F40" w:rsidRDefault="0059663D" w:rsidP="001B557A">
            <w:pPr>
              <w:rPr>
                <w:rFonts w:ascii="Arial" w:hAnsi="Arial" w:cs="Arial"/>
                <w:sz w:val="22"/>
                <w:szCs w:val="22"/>
                <w:rtl/>
                <w:cs/>
              </w:rPr>
            </w:pPr>
            <w:r w:rsidRPr="00242F40">
              <w:rPr>
                <w:sz w:val="22"/>
                <w:szCs w:val="22"/>
              </w:rPr>
              <w:t>5.  Date of Data Collection</w:t>
            </w:r>
            <w:r w:rsidRPr="00242F40">
              <w:rPr>
                <w:rFonts w:cs="Vrinda" w:hint="cs"/>
                <w:sz w:val="22"/>
                <w:szCs w:val="22"/>
                <w:cs/>
                <w:lang w:bidi="bn-BD"/>
              </w:rPr>
              <w:t xml:space="preserve"> </w:t>
            </w:r>
            <w:r w:rsidRPr="00242F40">
              <w:rPr>
                <w:sz w:val="22"/>
                <w:szCs w:val="22"/>
              </w:rPr>
              <w:t>(</w:t>
            </w:r>
            <w:r w:rsidRPr="00242F40">
              <w:rPr>
                <w:rFonts w:ascii="SutonnyMJ" w:hAnsi="SutonnyMJ" w:cs="SutonnyMJ"/>
                <w:sz w:val="22"/>
                <w:szCs w:val="22"/>
              </w:rPr>
              <w:t>mv¶vrKviMÖn‡Yi ZvwiL</w:t>
            </w:r>
            <w:r w:rsidRPr="00242F40">
              <w:rPr>
                <w:sz w:val="22"/>
                <w:szCs w:val="22"/>
              </w:rPr>
              <w:t>)</w:t>
            </w:r>
          </w:p>
        </w:tc>
        <w:tc>
          <w:tcPr>
            <w:tcW w:w="4590" w:type="dxa"/>
            <w:shd w:val="clear" w:color="auto" w:fill="auto"/>
          </w:tcPr>
          <w:p w:rsidR="0059663D" w:rsidRPr="00242F40" w:rsidRDefault="0059663D" w:rsidP="001B557A">
            <w:pPr>
              <w:autoSpaceDE w:val="0"/>
              <w:autoSpaceDN w:val="0"/>
              <w:adjustRightInd w:val="0"/>
              <w:spacing w:line="276" w:lineRule="auto"/>
              <w:rPr>
                <w:rFonts w:asciiTheme="majorBidi" w:hAnsiTheme="majorBidi" w:cstheme="majorBidi"/>
                <w:sz w:val="22"/>
                <w:szCs w:val="22"/>
              </w:rPr>
            </w:pPr>
            <w:r w:rsidRPr="00242F40">
              <w:rPr>
                <w:rFonts w:ascii="Calibri" w:hAnsi="Calibri"/>
                <w:sz w:val="22"/>
                <w:szCs w:val="22"/>
              </w:rPr>
              <w:t xml:space="preserve">|__|__| </w:t>
            </w:r>
            <w:r w:rsidRPr="00242F40">
              <w:rPr>
                <w:rFonts w:ascii="Calibri" w:hAnsi="Calibri"/>
                <w:b/>
                <w:sz w:val="22"/>
                <w:szCs w:val="22"/>
              </w:rPr>
              <w:t>/</w:t>
            </w:r>
            <w:r w:rsidRPr="00242F40">
              <w:rPr>
                <w:rFonts w:ascii="Calibri" w:hAnsi="Calibri"/>
                <w:sz w:val="22"/>
                <w:szCs w:val="22"/>
              </w:rPr>
              <w:t xml:space="preserve"> |__|__|</w:t>
            </w:r>
            <w:r w:rsidRPr="00242F40">
              <w:rPr>
                <w:rFonts w:ascii="Calibri" w:hAnsi="Calibri"/>
                <w:b/>
                <w:sz w:val="22"/>
                <w:szCs w:val="22"/>
              </w:rPr>
              <w:t xml:space="preserve"> /</w:t>
            </w:r>
            <w:r w:rsidRPr="00242F40">
              <w:rPr>
                <w:rFonts w:ascii="Calibri" w:hAnsi="Calibri"/>
                <w:sz w:val="22"/>
                <w:szCs w:val="22"/>
              </w:rPr>
              <w:t xml:space="preserve"> |__|__|__|__|</w:t>
            </w:r>
          </w:p>
        </w:tc>
      </w:tr>
      <w:tr w:rsidR="0059663D" w:rsidRPr="00242F40" w:rsidTr="001B557A">
        <w:tc>
          <w:tcPr>
            <w:tcW w:w="5598" w:type="dxa"/>
            <w:shd w:val="clear" w:color="auto" w:fill="auto"/>
          </w:tcPr>
          <w:p w:rsidR="0059663D" w:rsidRPr="00242F40" w:rsidRDefault="0059663D" w:rsidP="001B557A">
            <w:pPr>
              <w:autoSpaceDE w:val="0"/>
              <w:autoSpaceDN w:val="0"/>
              <w:adjustRightInd w:val="0"/>
              <w:spacing w:line="276" w:lineRule="auto"/>
              <w:rPr>
                <w:rFonts w:asciiTheme="majorBidi" w:hAnsiTheme="majorBidi" w:cstheme="majorBidi"/>
                <w:sz w:val="22"/>
                <w:szCs w:val="22"/>
                <w:cs/>
                <w:lang w:bidi="bn-BD"/>
              </w:rPr>
            </w:pPr>
            <w:r w:rsidRPr="00242F40">
              <w:rPr>
                <w:sz w:val="22"/>
                <w:szCs w:val="22"/>
              </w:rPr>
              <w:t>6. Name of the respondent</w:t>
            </w:r>
            <w:r w:rsidRPr="00242F40">
              <w:rPr>
                <w:rFonts w:asciiTheme="majorBidi" w:hAnsiTheme="majorBidi" w:cstheme="majorBidi"/>
                <w:sz w:val="22"/>
                <w:szCs w:val="22"/>
              </w:rPr>
              <w:t xml:space="preserve"> </w:t>
            </w:r>
            <w:r w:rsidRPr="00242F40">
              <w:rPr>
                <w:sz w:val="22"/>
                <w:szCs w:val="22"/>
              </w:rPr>
              <w:t>(</w:t>
            </w:r>
            <w:r w:rsidRPr="00242F40">
              <w:rPr>
                <w:rFonts w:ascii="SutonnyMJ" w:hAnsi="SutonnyMJ" w:cs="SutonnyMJ"/>
                <w:sz w:val="22"/>
                <w:szCs w:val="22"/>
              </w:rPr>
              <w:t>DËi`vZvi bvg</w:t>
            </w:r>
            <w:r w:rsidRPr="00242F40">
              <w:rPr>
                <w:sz w:val="22"/>
                <w:szCs w:val="22"/>
              </w:rPr>
              <w:t>)</w:t>
            </w:r>
          </w:p>
        </w:tc>
        <w:tc>
          <w:tcPr>
            <w:tcW w:w="4590" w:type="dxa"/>
            <w:shd w:val="clear" w:color="auto" w:fill="auto"/>
          </w:tcPr>
          <w:p w:rsidR="0059663D" w:rsidRPr="00242F40" w:rsidRDefault="0059663D" w:rsidP="001B557A">
            <w:pPr>
              <w:autoSpaceDE w:val="0"/>
              <w:autoSpaceDN w:val="0"/>
              <w:adjustRightInd w:val="0"/>
              <w:spacing w:line="276" w:lineRule="auto"/>
              <w:rPr>
                <w:rFonts w:asciiTheme="majorBidi" w:hAnsiTheme="majorBidi" w:cstheme="majorBidi"/>
                <w:sz w:val="22"/>
                <w:szCs w:val="22"/>
              </w:rPr>
            </w:pPr>
          </w:p>
        </w:tc>
      </w:tr>
    </w:tbl>
    <w:tbl>
      <w:tblPr>
        <w:tblW w:w="10200" w:type="dxa"/>
        <w:tblLayout w:type="fixed"/>
        <w:tblCellMar>
          <w:left w:w="120" w:type="dxa"/>
          <w:right w:w="120" w:type="dxa"/>
        </w:tblCellMar>
        <w:tblLook w:val="0000"/>
      </w:tblPr>
      <w:tblGrid>
        <w:gridCol w:w="2910"/>
        <w:gridCol w:w="2250"/>
        <w:gridCol w:w="2520"/>
        <w:gridCol w:w="1710"/>
        <w:gridCol w:w="810"/>
      </w:tblGrid>
      <w:tr w:rsidR="0059663D" w:rsidRPr="00242F40" w:rsidTr="001B557A">
        <w:trPr>
          <w:tblHeader/>
        </w:trPr>
        <w:tc>
          <w:tcPr>
            <w:tcW w:w="10200" w:type="dxa"/>
            <w:gridSpan w:val="5"/>
            <w:tcBorders>
              <w:top w:val="double" w:sz="4" w:space="0" w:color="auto"/>
              <w:left w:val="double" w:sz="4" w:space="0" w:color="auto"/>
              <w:bottom w:val="double" w:sz="4" w:space="0" w:color="auto"/>
              <w:right w:val="double" w:sz="4" w:space="0" w:color="auto"/>
            </w:tcBorders>
          </w:tcPr>
          <w:p w:rsidR="0059663D" w:rsidRPr="00242F40" w:rsidRDefault="0059663D" w:rsidP="001B557A">
            <w:pPr>
              <w:jc w:val="center"/>
              <w:outlineLvl w:val="0"/>
              <w:rPr>
                <w:rFonts w:ascii="SutonnyMJ" w:hAnsi="SutonnyMJ" w:cs="SutonnyMJ"/>
                <w:b/>
              </w:rPr>
            </w:pPr>
            <w:r w:rsidRPr="00242F40">
              <w:rPr>
                <w:sz w:val="22"/>
                <w:szCs w:val="22"/>
              </w:rPr>
              <w:t>Household visit form (</w:t>
            </w:r>
            <w:r w:rsidRPr="00242F40">
              <w:rPr>
                <w:rFonts w:ascii="SutonnyMJ" w:hAnsi="SutonnyMJ"/>
                <w:b/>
                <w:sz w:val="22"/>
                <w:szCs w:val="22"/>
              </w:rPr>
              <w:t>Lvbv Rixc cwi`k©b</w:t>
            </w:r>
            <w:r w:rsidRPr="00242F40">
              <w:rPr>
                <w:sz w:val="22"/>
                <w:szCs w:val="22"/>
              </w:rPr>
              <w:t>)</w:t>
            </w:r>
            <w:r w:rsidRPr="00242F40">
              <w:rPr>
                <w:rFonts w:ascii="SutonnyMJ" w:hAnsi="SutonnyMJ" w:cs="SutonnyMJ"/>
                <w:b/>
                <w:sz w:val="22"/>
                <w:szCs w:val="22"/>
              </w:rPr>
              <w:t xml:space="preserve"> </w:t>
            </w:r>
          </w:p>
        </w:tc>
      </w:tr>
      <w:tr w:rsidR="0059663D" w:rsidRPr="00242F40" w:rsidTr="001B557A">
        <w:tc>
          <w:tcPr>
            <w:tcW w:w="2910" w:type="dxa"/>
            <w:tcBorders>
              <w:top w:val="double" w:sz="4" w:space="0" w:color="auto"/>
              <w:left w:val="double" w:sz="4" w:space="0" w:color="auto"/>
              <w:bottom w:val="single" w:sz="8" w:space="0" w:color="000000"/>
              <w:right w:val="single" w:sz="8" w:space="0" w:color="000000"/>
            </w:tcBorders>
          </w:tcPr>
          <w:p w:rsidR="0059663D" w:rsidRPr="00242F40" w:rsidRDefault="0059663D" w:rsidP="001B557A">
            <w:pPr>
              <w:rPr>
                <w:rFonts w:ascii="Arial" w:hAnsi="Arial" w:cs="Arial"/>
              </w:rPr>
            </w:pPr>
          </w:p>
        </w:tc>
        <w:tc>
          <w:tcPr>
            <w:tcW w:w="2250" w:type="dxa"/>
            <w:tcBorders>
              <w:top w:val="double" w:sz="4" w:space="0" w:color="auto"/>
              <w:left w:val="single" w:sz="8" w:space="0" w:color="000000"/>
              <w:bottom w:val="single" w:sz="8" w:space="0" w:color="000000"/>
              <w:right w:val="single" w:sz="8" w:space="0" w:color="000000"/>
            </w:tcBorders>
          </w:tcPr>
          <w:p w:rsidR="0059663D" w:rsidRPr="000B5914" w:rsidRDefault="0059663D" w:rsidP="001B557A">
            <w:pPr>
              <w:jc w:val="center"/>
              <w:rPr>
                <w:rFonts w:ascii="Arial" w:hAnsi="Arial" w:cs="Vrinda"/>
                <w:szCs w:val="28"/>
                <w:lang w:val="en-US" w:bidi="bn-BD"/>
              </w:rPr>
            </w:pPr>
            <w:r>
              <w:rPr>
                <w:rFonts w:ascii="Arial" w:hAnsi="Arial" w:cs="Vrinda"/>
                <w:sz w:val="22"/>
                <w:szCs w:val="28"/>
                <w:lang w:val="en-US" w:bidi="bn-BD"/>
              </w:rPr>
              <w:t>First visit</w:t>
            </w:r>
          </w:p>
        </w:tc>
        <w:tc>
          <w:tcPr>
            <w:tcW w:w="2520" w:type="dxa"/>
            <w:tcBorders>
              <w:top w:val="double" w:sz="4" w:space="0" w:color="auto"/>
              <w:left w:val="single" w:sz="8" w:space="0" w:color="000000"/>
              <w:bottom w:val="single" w:sz="8" w:space="0" w:color="000000"/>
              <w:right w:val="single" w:sz="8" w:space="0" w:color="000000"/>
            </w:tcBorders>
          </w:tcPr>
          <w:p w:rsidR="0059663D" w:rsidRPr="00242F40" w:rsidRDefault="0059663D" w:rsidP="001B557A">
            <w:pPr>
              <w:jc w:val="center"/>
              <w:rPr>
                <w:rFonts w:ascii="Arial" w:hAnsi="Arial" w:cs="Arial"/>
              </w:rPr>
            </w:pPr>
            <w:r>
              <w:rPr>
                <w:rFonts w:ascii="Arial" w:hAnsi="Arial" w:cs="Arial"/>
                <w:sz w:val="22"/>
                <w:szCs w:val="22"/>
              </w:rPr>
              <w:t>Second visit</w:t>
            </w:r>
          </w:p>
        </w:tc>
        <w:tc>
          <w:tcPr>
            <w:tcW w:w="2520" w:type="dxa"/>
            <w:gridSpan w:val="2"/>
            <w:tcBorders>
              <w:top w:val="double" w:sz="4" w:space="0" w:color="auto"/>
              <w:left w:val="single" w:sz="8" w:space="0" w:color="000000"/>
              <w:bottom w:val="single" w:sz="8" w:space="0" w:color="000000"/>
              <w:right w:val="double" w:sz="4" w:space="0" w:color="auto"/>
            </w:tcBorders>
          </w:tcPr>
          <w:p w:rsidR="0059663D" w:rsidRPr="000B5914" w:rsidRDefault="0059663D" w:rsidP="001B557A">
            <w:pPr>
              <w:jc w:val="center"/>
              <w:rPr>
                <w:rFonts w:ascii="Arial" w:hAnsi="Arial" w:cstheme="minorBidi"/>
                <w:szCs w:val="30"/>
                <w:cs/>
                <w:lang w:bidi="bn-BD"/>
              </w:rPr>
            </w:pPr>
            <w:r>
              <w:rPr>
                <w:rFonts w:ascii="Arial" w:hAnsi="Arial" w:cs="Arial"/>
                <w:sz w:val="22"/>
                <w:szCs w:val="22"/>
              </w:rPr>
              <w:t>Third visit</w:t>
            </w:r>
          </w:p>
        </w:tc>
      </w:tr>
      <w:tr w:rsidR="0059663D" w:rsidRPr="00242F40" w:rsidTr="001B557A">
        <w:trPr>
          <w:cantSplit/>
          <w:trHeight w:val="1447"/>
        </w:trPr>
        <w:tc>
          <w:tcPr>
            <w:tcW w:w="2910" w:type="dxa"/>
            <w:tcBorders>
              <w:top w:val="single" w:sz="8" w:space="0" w:color="000000"/>
              <w:left w:val="double" w:sz="4" w:space="0" w:color="auto"/>
              <w:bottom w:val="single" w:sz="8" w:space="0" w:color="000000"/>
              <w:right w:val="single" w:sz="8" w:space="0" w:color="000000"/>
            </w:tcBorders>
          </w:tcPr>
          <w:p w:rsidR="0059663D" w:rsidRPr="00242F40" w:rsidRDefault="0059663D" w:rsidP="001B557A">
            <w:pPr>
              <w:rPr>
                <w:rFonts w:ascii="Arial" w:hAnsi="Arial" w:cs="Arial"/>
              </w:rPr>
            </w:pPr>
          </w:p>
          <w:p w:rsidR="0059663D" w:rsidRPr="00242F40" w:rsidRDefault="0059663D" w:rsidP="001B557A">
            <w:pPr>
              <w:rPr>
                <w:rFonts w:ascii="Arial" w:hAnsi="Arial" w:cs="Arial"/>
              </w:rPr>
            </w:pPr>
            <w:r w:rsidRPr="00242F40">
              <w:rPr>
                <w:sz w:val="22"/>
                <w:szCs w:val="22"/>
              </w:rPr>
              <w:t>Date (</w:t>
            </w:r>
            <w:r w:rsidRPr="00242F40">
              <w:rPr>
                <w:rFonts w:ascii="SutonnyMJ" w:hAnsi="SutonnyMJ" w:cs="SutonnyMJ"/>
                <w:sz w:val="22"/>
                <w:szCs w:val="22"/>
              </w:rPr>
              <w:t>ZvwiL</w:t>
            </w:r>
            <w:r w:rsidRPr="00242F40">
              <w:rPr>
                <w:sz w:val="22"/>
                <w:szCs w:val="22"/>
              </w:rPr>
              <w:t>)</w:t>
            </w:r>
            <w:r w:rsidRPr="00242F40">
              <w:rPr>
                <w:rFonts w:ascii="Arial" w:hAnsi="Arial" w:cs="Arial"/>
                <w:sz w:val="22"/>
                <w:szCs w:val="22"/>
              </w:rPr>
              <w:t xml:space="preserve"> </w:t>
            </w:r>
          </w:p>
          <w:p w:rsidR="0059663D" w:rsidRPr="00242F40" w:rsidRDefault="0059663D" w:rsidP="001B557A">
            <w:pPr>
              <w:rPr>
                <w:rFonts w:ascii="Arial" w:hAnsi="Arial" w:cs="Vrinda"/>
                <w:cs/>
                <w:lang w:bidi="bn-BD"/>
              </w:rPr>
            </w:pPr>
          </w:p>
          <w:p w:rsidR="0059663D" w:rsidRPr="00242F40" w:rsidRDefault="0059663D" w:rsidP="001B557A">
            <w:pPr>
              <w:rPr>
                <w:rFonts w:ascii="Arial" w:hAnsi="Arial" w:cs="Arial"/>
              </w:rPr>
            </w:pPr>
            <w:r w:rsidRPr="00242F40">
              <w:rPr>
                <w:sz w:val="22"/>
                <w:szCs w:val="22"/>
              </w:rPr>
              <w:t>Result code (</w:t>
            </w:r>
            <w:r w:rsidRPr="00242F40">
              <w:rPr>
                <w:rFonts w:ascii="SutonnyMJ" w:hAnsi="SutonnyMJ" w:cs="SutonnyMJ"/>
                <w:sz w:val="22"/>
                <w:szCs w:val="22"/>
              </w:rPr>
              <w:t>djvdj †KvW</w:t>
            </w:r>
            <w:r w:rsidRPr="00242F40">
              <w:rPr>
                <w:sz w:val="22"/>
                <w:szCs w:val="22"/>
              </w:rPr>
              <w:t>)</w:t>
            </w:r>
            <w:r w:rsidRPr="00242F40">
              <w:rPr>
                <w:rFonts w:ascii="Arial" w:hAnsi="Arial" w:cs="Arial"/>
                <w:sz w:val="22"/>
                <w:szCs w:val="22"/>
              </w:rPr>
              <w:t>*</w:t>
            </w:r>
          </w:p>
        </w:tc>
        <w:tc>
          <w:tcPr>
            <w:tcW w:w="2250" w:type="dxa"/>
            <w:tcBorders>
              <w:top w:val="single" w:sz="8" w:space="0" w:color="000000"/>
              <w:left w:val="single" w:sz="8" w:space="0" w:color="000000"/>
              <w:bottom w:val="single" w:sz="8" w:space="0" w:color="000000"/>
              <w:right w:val="single" w:sz="8" w:space="0" w:color="000000"/>
            </w:tcBorders>
          </w:tcPr>
          <w:p w:rsidR="0059663D" w:rsidRPr="00242F40" w:rsidRDefault="0059663D" w:rsidP="001B557A">
            <w:pPr>
              <w:tabs>
                <w:tab w:val="right" w:pos="1560"/>
              </w:tabs>
              <w:rPr>
                <w:rFonts w:ascii="Arial" w:hAnsi="Arial" w:cs="Arial"/>
                <w:u w:val="single"/>
              </w:rPr>
            </w:pPr>
          </w:p>
          <w:p w:rsidR="0059663D" w:rsidRPr="00242F40" w:rsidRDefault="0059663D" w:rsidP="001B557A">
            <w:pPr>
              <w:tabs>
                <w:tab w:val="right" w:pos="1560"/>
              </w:tabs>
              <w:rPr>
                <w:rFonts w:ascii="Arial" w:hAnsi="Arial" w:cs="Arial"/>
                <w:u w:val="single"/>
              </w:rPr>
            </w:pPr>
            <w:r w:rsidRPr="00242F40">
              <w:rPr>
                <w:rFonts w:ascii="Arial" w:hAnsi="Arial" w:cs="Arial"/>
                <w:sz w:val="22"/>
                <w:szCs w:val="22"/>
                <w:u w:val="single"/>
              </w:rPr>
              <w:tab/>
            </w:r>
          </w:p>
          <w:p w:rsidR="0059663D" w:rsidRPr="00242F40" w:rsidRDefault="0059663D" w:rsidP="001B557A">
            <w:pPr>
              <w:rPr>
                <w:rFonts w:ascii="Arial" w:hAnsi="Arial" w:cs="Arial"/>
                <w:u w:val="single"/>
              </w:rPr>
            </w:pPr>
          </w:p>
          <w:p w:rsidR="0059663D" w:rsidRPr="00242F40" w:rsidRDefault="00422C48" w:rsidP="001B557A">
            <w:pPr>
              <w:rPr>
                <w:rFonts w:ascii="Arial" w:hAnsi="Arial" w:cs="Arial"/>
                <w:u w:val="single"/>
              </w:rPr>
            </w:pPr>
            <w:r w:rsidRPr="00422C48">
              <w:rPr>
                <w:rFonts w:ascii="Arial" w:hAnsi="Arial" w:cs="Arial"/>
                <w:noProof/>
                <w:sz w:val="22"/>
                <w:szCs w:val="22"/>
                <w:u w:val="single"/>
                <w:lang w:val="en-US"/>
              </w:rPr>
              <w:pict>
                <v:group id="Group 53" o:spid="_x0000_s1026" style="position:absolute;margin-left:2.35pt;margin-top:1.2pt;width:31.3pt;height:15.65pt;z-index:251755008" coordorigin="10716,6251" coordsize="626,31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">
                  <v:rect id="Rectangle 54" o:spid="_x0000_s1027" style="position:absolute;left:11029;top:6251;width:313;height:3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s/hYwQAA&#10;ANsAAAAPAAAAZHJzL2Rvd25yZXYueG1sRE89b8IwEN0r8R+sQ2IrDlRUkGIQogoqI4SF7Rpfk5T4&#10;HNkOpPx6PFRifHrfy3VvGnEl52vLCibjBARxYXXNpYJTnr3OQfiArLGxTAr+yMN6NXhZYqrtjQ90&#10;PYZSxBD2KSqoQmhTKX1RkUE/ti1x5H6sMxgidKXUDm8x3DRymiTv0mDNsaHClrYVFZdjZxR819MT&#10;3g/5LjGL7C3s+/y3O38qNRr2mw8QgfrwFP+7v7SCWRwb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8rP4WMEAAADbAAAADwAAAAAAAAAAAAAAAACXAgAAZHJzL2Rvd25y&#10;ZXYueG1sUEsFBgAAAAAEAAQA9QAAAIUDAAAAAA==&#10;"/>
                  <v:rect id="Rectangle 55" o:spid="_x0000_s1028" style="position:absolute;left:10716;top:6251;width:313;height:3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13DxAAA&#10;ANsAAAAPAAAAZHJzL2Rvd25yZXYueG1sRI9Ba8JAFITvBf/D8oTemo0WSxNdRRSLHjW59PaafSZp&#10;s29Ddk3S/vquUOhxmJlvmNVmNI3oqXO1ZQWzKAZBXFhdc6kgzw5PryCcR9bYWCYF3+Rgs548rDDV&#10;duAz9RdfigBhl6KCyvs2ldIVFRl0kW2Jg3e1nUEfZFdK3eEQ4KaR8zh+kQZrDgsVtrSrqPi63IyC&#10;j3qe4885e4tNcnj2pzH7vL3vlXqcjtslCE+j/w//tY9awSKB+5fwA+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f9dw8QAAADbAAAADwAAAAAAAAAAAAAAAACXAgAAZHJzL2Rv&#10;d25yZXYueG1sUEsFBgAAAAAEAAQA9QAAAIgDAAAAAA==&#10;"/>
                </v:group>
              </w:pict>
            </w:r>
          </w:p>
        </w:tc>
        <w:tc>
          <w:tcPr>
            <w:tcW w:w="2520" w:type="dxa"/>
            <w:tcBorders>
              <w:top w:val="single" w:sz="8" w:space="0" w:color="000000"/>
              <w:left w:val="single" w:sz="8" w:space="0" w:color="000000"/>
              <w:bottom w:val="single" w:sz="8" w:space="0" w:color="000000"/>
              <w:right w:val="single" w:sz="8" w:space="0" w:color="000000"/>
            </w:tcBorders>
          </w:tcPr>
          <w:p w:rsidR="0059663D" w:rsidRPr="00242F40" w:rsidRDefault="0059663D" w:rsidP="001B557A">
            <w:pPr>
              <w:tabs>
                <w:tab w:val="right" w:pos="1560"/>
              </w:tabs>
              <w:rPr>
                <w:rFonts w:ascii="Arial" w:hAnsi="Arial" w:cs="Arial"/>
                <w:u w:val="single"/>
              </w:rPr>
            </w:pPr>
          </w:p>
          <w:p w:rsidR="0059663D" w:rsidRPr="00242F40" w:rsidRDefault="0059663D" w:rsidP="001B557A">
            <w:pPr>
              <w:tabs>
                <w:tab w:val="right" w:pos="1560"/>
              </w:tabs>
              <w:rPr>
                <w:rFonts w:ascii="Arial" w:hAnsi="Arial" w:cs="Arial"/>
                <w:u w:val="single"/>
              </w:rPr>
            </w:pPr>
            <w:r w:rsidRPr="00242F40">
              <w:rPr>
                <w:rFonts w:ascii="Arial" w:hAnsi="Arial" w:cs="Arial"/>
                <w:sz w:val="22"/>
                <w:szCs w:val="22"/>
                <w:u w:val="single"/>
              </w:rPr>
              <w:tab/>
            </w:r>
          </w:p>
          <w:p w:rsidR="0059663D" w:rsidRPr="00242F40" w:rsidRDefault="0059663D" w:rsidP="001B557A">
            <w:pPr>
              <w:rPr>
                <w:rFonts w:ascii="Arial" w:hAnsi="Arial" w:cs="Arial"/>
                <w:u w:val="single"/>
              </w:rPr>
            </w:pPr>
          </w:p>
          <w:p w:rsidR="0059663D" w:rsidRPr="00242F40" w:rsidRDefault="00422C48" w:rsidP="001B557A">
            <w:pPr>
              <w:rPr>
                <w:rFonts w:ascii="Arial" w:hAnsi="Arial" w:cs="Arial"/>
                <w:u w:val="single"/>
              </w:rPr>
            </w:pPr>
            <w:r w:rsidRPr="00422C48">
              <w:rPr>
                <w:rFonts w:ascii="Arial" w:hAnsi="Arial" w:cs="Arial"/>
                <w:noProof/>
                <w:sz w:val="22"/>
                <w:szCs w:val="22"/>
                <w:u w:val="single"/>
                <w:lang w:val="en-US"/>
              </w:rPr>
              <w:pict>
                <v:group id="Group 50" o:spid="_x0000_s1082" style="position:absolute;margin-left:8.8pt;margin-top:1.2pt;width:31.3pt;height:15.65pt;z-index:251753984" coordorigin="10716,6251" coordsize="626,31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">
                  <v:rect id="Rectangle 51" o:spid="_x0000_s1084" style="position:absolute;left:11029;top:6251;width:313;height:3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slfGwgAA&#10;ANsAAAAPAAAAZHJzL2Rvd25yZXYueG1sRI9Bi8IwFITvgv8hPMGbprq4aDWKuCjrUevF27N5ttXm&#10;pTRRu/56Iyx4HGbmG2a2aEwp7lS7wrKCQT8CQZxaXXCm4JCse2MQziNrLC2Tgj9ysJi3WzOMtX3w&#10;ju57n4kAYRejgtz7KpbSpTkZdH1bEQfvbGuDPsg6k7rGR4CbUg6j6FsaLDgs5FjRKqf0ur8ZBadi&#10;eMDnLtlEZrL+8tsmudyOP0p1O81yCsJT4z/h//avVjAawftL+AF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yyV8bCAAAA2wAAAA8AAAAAAAAAAAAAAAAAlwIAAGRycy9kb3du&#10;cmV2LnhtbFBLBQYAAAAABAAEAPUAAACGAwAAAAA=&#10;"/>
                  <v:rect id="Rectangle 52" o:spid="_x0000_s1083" style="position:absolute;left:10716;top:6251;width:313;height:3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YMmxxAAA&#10;ANsAAAAPAAAAZHJzL2Rvd25yZXYueG1sRI9Ba8JAFITvQv/D8gq9mU0tio1ZpbSk2KMml96e2dck&#10;bfZtyK4x+uu7guBxmJlvmHQzmlYM1LvGsoLnKAZBXFrdcKWgyLPpEoTzyBpby6TgTA4264dJiom2&#10;J97RsPeVCBB2CSqove8SKV1Zk0EX2Y44eD+2N+iD7CupezwFuGnlLI4X0mDDYaHGjt5rKv/2R6Pg&#10;0MwKvOzyz9i8Zi/+a8x/j98fSj09jm8rEJ5Gfw/f2lutYL6A65fwA+T6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7GDJscQAAADbAAAADwAAAAAAAAAAAAAAAACXAgAAZHJzL2Rv&#10;d25yZXYueG1sUEsFBgAAAAAEAAQA9QAAAIgDAAAAAA==&#10;"/>
                </v:group>
              </w:pict>
            </w:r>
          </w:p>
        </w:tc>
        <w:tc>
          <w:tcPr>
            <w:tcW w:w="2520" w:type="dxa"/>
            <w:gridSpan w:val="2"/>
            <w:tcBorders>
              <w:top w:val="single" w:sz="8" w:space="0" w:color="000000"/>
              <w:left w:val="single" w:sz="8" w:space="0" w:color="000000"/>
              <w:bottom w:val="single" w:sz="8" w:space="0" w:color="000000"/>
              <w:right w:val="double" w:sz="4" w:space="0" w:color="auto"/>
            </w:tcBorders>
          </w:tcPr>
          <w:p w:rsidR="0059663D" w:rsidRPr="00242F40" w:rsidRDefault="0059663D" w:rsidP="001B557A">
            <w:pPr>
              <w:tabs>
                <w:tab w:val="right" w:pos="1560"/>
              </w:tabs>
              <w:rPr>
                <w:rFonts w:ascii="Arial" w:hAnsi="Arial" w:cs="Arial"/>
                <w:u w:val="single"/>
              </w:rPr>
            </w:pPr>
          </w:p>
          <w:p w:rsidR="0059663D" w:rsidRPr="00242F40" w:rsidRDefault="0059663D" w:rsidP="001B557A">
            <w:pPr>
              <w:tabs>
                <w:tab w:val="right" w:pos="1560"/>
              </w:tabs>
              <w:rPr>
                <w:rFonts w:ascii="Arial" w:hAnsi="Arial" w:cs="Arial"/>
                <w:u w:val="single"/>
              </w:rPr>
            </w:pPr>
            <w:r w:rsidRPr="00242F40">
              <w:rPr>
                <w:rFonts w:ascii="Arial" w:hAnsi="Arial" w:cs="Arial"/>
                <w:sz w:val="22"/>
                <w:szCs w:val="22"/>
                <w:u w:val="single"/>
              </w:rPr>
              <w:tab/>
            </w:r>
          </w:p>
          <w:p w:rsidR="0059663D" w:rsidRPr="00242F40" w:rsidRDefault="0059663D" w:rsidP="001B557A">
            <w:pPr>
              <w:rPr>
                <w:rFonts w:ascii="Arial" w:hAnsi="Arial" w:cs="Arial"/>
                <w:u w:val="single"/>
              </w:rPr>
            </w:pPr>
          </w:p>
          <w:p w:rsidR="0059663D" w:rsidRPr="00A93DFC" w:rsidRDefault="00422C48" w:rsidP="001B557A">
            <w:pPr>
              <w:rPr>
                <w:rFonts w:ascii="Arial" w:hAnsi="Arial" w:cs="Arial"/>
                <w:u w:val="single"/>
              </w:rPr>
            </w:pPr>
            <w:r w:rsidRPr="00422C48">
              <w:rPr>
                <w:rFonts w:ascii="Arial" w:hAnsi="Arial" w:cs="Arial"/>
                <w:noProof/>
                <w:sz w:val="22"/>
                <w:szCs w:val="22"/>
                <w:u w:val="single"/>
                <w:lang w:val="en-US"/>
              </w:rPr>
              <w:pict>
                <v:group id="Group 56" o:spid="_x0000_s1079" style="position:absolute;margin-left:10pt;margin-top:1.2pt;width:31.3pt;height:15.65pt;z-index:251756032" coordorigin="10716,6251" coordsize="626,31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">
                  <v:rect id="Rectangle 57" o:spid="_x0000_s1081" style="position:absolute;left:11029;top:6251;width:313;height:3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W8+yxAAA&#10;ANsAAAAPAAAAZHJzL2Rvd25yZXYueG1sRI9Ba8JAFITvBf/D8gq9NZumWGp0FVEs9miSS2/P7DNJ&#10;m30bsqtJ/fVuoeBxmJlvmMVqNK24UO8aywpeohgEcWl1w5WCIt89v4NwHllja5kU/JKD1XLysMBU&#10;24EPdMl8JQKEXYoKau+7VEpX1mTQRbYjDt7J9gZ9kH0ldY9DgJtWJnH8Jg02HBZq7GhTU/mTnY2C&#10;Y5MUeD3kH7GZ7V7955h/n7+2Sj09jus5CE+jv4f/23utYJrA35fwA+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k1vPssQAAADbAAAADwAAAAAAAAAAAAAAAACXAgAAZHJzL2Rv&#10;d25yZXYueG1sUEsFBgAAAAAEAAQA9QAAAIgDAAAAAA==&#10;"/>
                  <v:rect id="Rectangle 58" o:spid="_x0000_s1080" style="position:absolute;left:10716;top:6251;width:313;height:3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F2opwgAA&#10;ANsAAAAPAAAAZHJzL2Rvd25yZXYueG1sRI9Bi8IwFITvgv8hPMGbpiorazWKKMruUevF27N5ttXm&#10;pTRRq7/eLAh7HGbmG2a2aEwp7lS7wrKCQT8CQZxaXXCm4JBset8gnEfWWFomBU9ysJi3WzOMtX3w&#10;ju57n4kAYRejgtz7KpbSpTkZdH1bEQfvbGuDPsg6k7rGR4CbUg6jaCwNFhwWcqxolVN63d+MglMx&#10;POBrl2wjM9mM/G+TXG7HtVLdTrOcgvDU+P/wp/2jFXyN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wXainCAAAA2wAAAA8AAAAAAAAAAAAAAAAAlwIAAGRycy9kb3du&#10;cmV2LnhtbFBLBQYAAAAABAAEAPUAAACGAwAAAAA=&#10;"/>
                </v:group>
              </w:pict>
            </w:r>
          </w:p>
        </w:tc>
      </w:tr>
      <w:tr w:rsidR="0059663D" w:rsidRPr="00242F40" w:rsidTr="001B557A">
        <w:trPr>
          <w:cantSplit/>
          <w:trHeight w:val="520"/>
        </w:trPr>
        <w:tc>
          <w:tcPr>
            <w:tcW w:w="2910" w:type="dxa"/>
            <w:tcBorders>
              <w:top w:val="single" w:sz="8" w:space="0" w:color="000000"/>
              <w:left w:val="double" w:sz="4" w:space="0" w:color="auto"/>
              <w:bottom w:val="single" w:sz="8" w:space="0" w:color="000000"/>
              <w:right w:val="single" w:sz="8" w:space="0" w:color="000000"/>
            </w:tcBorders>
          </w:tcPr>
          <w:p w:rsidR="0059663D" w:rsidRPr="00242F40" w:rsidRDefault="0059663D" w:rsidP="001B557A">
            <w:pPr>
              <w:rPr>
                <w:rFonts w:ascii="Arial" w:hAnsi="Arial" w:cs="Arial"/>
              </w:rPr>
            </w:pPr>
            <w:r w:rsidRPr="00242F40">
              <w:rPr>
                <w:sz w:val="22"/>
                <w:szCs w:val="22"/>
              </w:rPr>
              <w:t>Date of next visit</w:t>
            </w:r>
            <w:r w:rsidRPr="00242F40">
              <w:rPr>
                <w:rFonts w:ascii="Arial" w:hAnsi="Arial" w:cs="Arial"/>
                <w:sz w:val="22"/>
                <w:szCs w:val="22"/>
              </w:rPr>
              <w:t xml:space="preserve"> </w:t>
            </w:r>
          </w:p>
          <w:p w:rsidR="0059663D" w:rsidRPr="00242F40" w:rsidRDefault="0059663D" w:rsidP="001B557A">
            <w:pPr>
              <w:rPr>
                <w:rFonts w:ascii="Arial" w:hAnsi="Arial" w:cs="Arial"/>
              </w:rPr>
            </w:pPr>
            <w:r w:rsidRPr="00242F40">
              <w:rPr>
                <w:rFonts w:ascii="SutonnyMJ" w:hAnsi="SutonnyMJ" w:cs="SutonnyMJ"/>
                <w:sz w:val="22"/>
                <w:szCs w:val="22"/>
              </w:rPr>
              <w:t>(cieZ©x mv¶v‡Zi ZvwiL)</w:t>
            </w:r>
          </w:p>
        </w:tc>
        <w:tc>
          <w:tcPr>
            <w:tcW w:w="2250" w:type="dxa"/>
            <w:tcBorders>
              <w:top w:val="single" w:sz="8" w:space="0" w:color="000000"/>
              <w:left w:val="single" w:sz="8" w:space="0" w:color="000000"/>
              <w:bottom w:val="single" w:sz="8" w:space="0" w:color="000000"/>
              <w:right w:val="single" w:sz="8" w:space="0" w:color="000000"/>
            </w:tcBorders>
          </w:tcPr>
          <w:p w:rsidR="0059663D" w:rsidRPr="00242F40" w:rsidRDefault="0059663D" w:rsidP="001B557A">
            <w:pPr>
              <w:rPr>
                <w:rFonts w:ascii="Arial" w:hAnsi="Arial" w:cs="Arial"/>
              </w:rPr>
            </w:pPr>
          </w:p>
          <w:p w:rsidR="0059663D" w:rsidRPr="00242F40" w:rsidRDefault="0059663D" w:rsidP="001B557A">
            <w:pPr>
              <w:tabs>
                <w:tab w:val="right" w:pos="1560"/>
              </w:tabs>
              <w:rPr>
                <w:rFonts w:ascii="Arial" w:hAnsi="Arial" w:cs="Arial"/>
                <w:u w:val="single"/>
              </w:rPr>
            </w:pPr>
            <w:r w:rsidRPr="00242F40">
              <w:rPr>
                <w:rFonts w:ascii="Arial" w:hAnsi="Arial" w:cs="Arial"/>
                <w:sz w:val="22"/>
                <w:szCs w:val="22"/>
                <w:u w:val="single"/>
              </w:rPr>
              <w:tab/>
            </w:r>
          </w:p>
        </w:tc>
        <w:tc>
          <w:tcPr>
            <w:tcW w:w="2520" w:type="dxa"/>
            <w:tcBorders>
              <w:top w:val="single" w:sz="8" w:space="0" w:color="000000"/>
              <w:left w:val="single" w:sz="8" w:space="0" w:color="000000"/>
              <w:bottom w:val="single" w:sz="8" w:space="0" w:color="000000"/>
              <w:right w:val="single" w:sz="8" w:space="0" w:color="000000"/>
            </w:tcBorders>
          </w:tcPr>
          <w:p w:rsidR="0059663D" w:rsidRPr="00242F40" w:rsidRDefault="0059663D" w:rsidP="001B557A">
            <w:pPr>
              <w:rPr>
                <w:rFonts w:ascii="Arial" w:hAnsi="Arial" w:cs="Arial"/>
                <w:u w:val="single"/>
              </w:rPr>
            </w:pPr>
          </w:p>
          <w:p w:rsidR="0059663D" w:rsidRPr="00242F40" w:rsidRDefault="0059663D" w:rsidP="001B557A">
            <w:pPr>
              <w:tabs>
                <w:tab w:val="right" w:pos="1560"/>
              </w:tabs>
              <w:rPr>
                <w:rFonts w:ascii="Arial" w:hAnsi="Arial" w:cs="Arial"/>
                <w:u w:val="single"/>
              </w:rPr>
            </w:pPr>
            <w:r w:rsidRPr="00242F40">
              <w:rPr>
                <w:rFonts w:ascii="Arial" w:hAnsi="Arial" w:cs="Arial"/>
                <w:sz w:val="22"/>
                <w:szCs w:val="22"/>
                <w:u w:val="single"/>
              </w:rPr>
              <w:tab/>
            </w:r>
          </w:p>
        </w:tc>
        <w:tc>
          <w:tcPr>
            <w:tcW w:w="171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59663D" w:rsidRPr="00242F40" w:rsidRDefault="0059663D" w:rsidP="001B557A">
            <w:pPr>
              <w:jc w:val="right"/>
            </w:pPr>
            <w:r w:rsidRPr="00242F40">
              <w:rPr>
                <w:sz w:val="22"/>
                <w:szCs w:val="22"/>
              </w:rPr>
              <w:t xml:space="preserve">Total visit </w:t>
            </w:r>
          </w:p>
          <w:p w:rsidR="0059663D" w:rsidRPr="00242F40" w:rsidRDefault="0059663D" w:rsidP="001B557A">
            <w:pPr>
              <w:jc w:val="right"/>
              <w:rPr>
                <w:rFonts w:ascii="SutonnyMJ" w:hAnsi="SutonnyMJ"/>
                <w:b/>
              </w:rPr>
            </w:pPr>
            <w:r w:rsidRPr="00242F40">
              <w:rPr>
                <w:sz w:val="22"/>
                <w:szCs w:val="22"/>
              </w:rPr>
              <w:t>(</w:t>
            </w:r>
            <w:r w:rsidRPr="00242F40">
              <w:rPr>
                <w:rFonts w:ascii="SutonnyMJ" w:hAnsi="SutonnyMJ"/>
                <w:b/>
                <w:sz w:val="22"/>
                <w:szCs w:val="22"/>
              </w:rPr>
              <w:t>‡gvU cwi`k©b</w:t>
            </w:r>
            <w:r w:rsidRPr="00242F40">
              <w:rPr>
                <w:sz w:val="22"/>
                <w:szCs w:val="22"/>
              </w:rPr>
              <w:t>)</w:t>
            </w:r>
          </w:p>
        </w:tc>
        <w:tc>
          <w:tcPr>
            <w:tcW w:w="810" w:type="dxa"/>
            <w:tcBorders>
              <w:top w:val="single" w:sz="8" w:space="0" w:color="000000"/>
              <w:left w:val="single" w:sz="8" w:space="0" w:color="000000"/>
              <w:bottom w:val="single" w:sz="4" w:space="0" w:color="auto"/>
              <w:right w:val="double" w:sz="4" w:space="0" w:color="auto"/>
            </w:tcBorders>
            <w:shd w:val="clear" w:color="auto" w:fill="FFFFFF" w:themeFill="background1"/>
          </w:tcPr>
          <w:p w:rsidR="0059663D" w:rsidRPr="00242F40" w:rsidRDefault="00422C48" w:rsidP="001B557A">
            <w:pPr>
              <w:jc w:val="center"/>
              <w:rPr>
                <w:rFonts w:ascii="Arial" w:hAnsi="Arial" w:cs="Arial"/>
              </w:rPr>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p>
        </w:tc>
      </w:tr>
      <w:tr w:rsidR="0059663D" w:rsidRPr="00242F40" w:rsidTr="001B557A">
        <w:trPr>
          <w:cantSplit/>
          <w:trHeight w:val="619"/>
        </w:trPr>
        <w:tc>
          <w:tcPr>
            <w:tcW w:w="2910" w:type="dxa"/>
            <w:tcBorders>
              <w:top w:val="single" w:sz="8" w:space="0" w:color="000000"/>
              <w:left w:val="double" w:sz="4" w:space="0" w:color="auto"/>
              <w:bottom w:val="single" w:sz="8" w:space="0" w:color="000000"/>
              <w:right w:val="single" w:sz="8" w:space="0" w:color="000000"/>
            </w:tcBorders>
          </w:tcPr>
          <w:p w:rsidR="0059663D" w:rsidRPr="00242F40" w:rsidRDefault="0059663D" w:rsidP="001B557A">
            <w:pPr>
              <w:tabs>
                <w:tab w:val="right" w:pos="1920"/>
              </w:tabs>
              <w:rPr>
                <w:rFonts w:ascii="Arial" w:hAnsi="Arial" w:cs="Arial"/>
              </w:rPr>
            </w:pPr>
            <w:r w:rsidRPr="00242F40">
              <w:rPr>
                <w:sz w:val="22"/>
                <w:szCs w:val="22"/>
              </w:rPr>
              <w:t>Interview start time (</w:t>
            </w:r>
            <w:r w:rsidRPr="00242F40">
              <w:rPr>
                <w:rFonts w:ascii="SutonnyMJ" w:hAnsi="SutonnyMJ" w:cs="SutonnyMJ"/>
                <w:sz w:val="22"/>
                <w:szCs w:val="22"/>
              </w:rPr>
              <w:t>mv¶vrKvi ïi“ Kivi mgq</w:t>
            </w:r>
            <w:r w:rsidRPr="00242F40">
              <w:rPr>
                <w:sz w:val="22"/>
                <w:szCs w:val="22"/>
              </w:rPr>
              <w:t>)</w:t>
            </w:r>
          </w:p>
        </w:tc>
        <w:tc>
          <w:tcPr>
            <w:tcW w:w="2250" w:type="dxa"/>
            <w:tcBorders>
              <w:top w:val="single" w:sz="8" w:space="0" w:color="000000"/>
              <w:left w:val="single" w:sz="8" w:space="0" w:color="000000"/>
              <w:bottom w:val="single" w:sz="8" w:space="0" w:color="000000"/>
              <w:right w:val="single" w:sz="8" w:space="0" w:color="000000"/>
            </w:tcBorders>
            <w:vAlign w:val="center"/>
          </w:tcPr>
          <w:p w:rsidR="0059663D" w:rsidRPr="00242F40" w:rsidRDefault="00422C48" w:rsidP="001B557A">
            <w:pPr>
              <w:tabs>
                <w:tab w:val="right" w:pos="1560"/>
              </w:tabs>
              <w:rPr>
                <w:rFonts w:ascii="SutonnyMJ" w:hAnsi="SutonnyMJ" w:cs="SutonnyMJ"/>
              </w:rPr>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59663D" w:rsidRPr="00242F40">
              <w:rPr>
                <w:rFonts w:ascii="Arial" w:hAnsi="Arial" w:cs="Arial"/>
                <w:sz w:val="22"/>
                <w:szCs w:val="22"/>
              </w:rPr>
              <w:t xml:space="preserve"> </w:t>
            </w:r>
            <w:r w:rsidR="0059663D" w:rsidRPr="00242F40">
              <w:rPr>
                <w:sz w:val="22"/>
                <w:szCs w:val="22"/>
              </w:rPr>
              <w:t>hr (</w:t>
            </w:r>
            <w:r w:rsidR="0059663D" w:rsidRPr="00242F40">
              <w:rPr>
                <w:rFonts w:ascii="SutonnyMJ" w:hAnsi="SutonnyMJ" w:cs="SutonnyMJ"/>
                <w:sz w:val="22"/>
                <w:szCs w:val="22"/>
              </w:rPr>
              <w:t>N›Uv</w:t>
            </w:r>
            <w:r w:rsidR="0059663D" w:rsidRPr="00242F40">
              <w:rPr>
                <w:sz w:val="22"/>
                <w:szCs w:val="22"/>
              </w:rPr>
              <w:t>)</w:t>
            </w:r>
          </w:p>
          <w:p w:rsidR="0059663D" w:rsidRPr="00242F40" w:rsidRDefault="00422C48" w:rsidP="001B557A">
            <w:pPr>
              <w:tabs>
                <w:tab w:val="right" w:pos="1560"/>
              </w:tabs>
              <w:rPr>
                <w:rFonts w:ascii="Arial" w:hAnsi="Arial" w:cs="Arial"/>
                <w:u w:val="single"/>
              </w:rPr>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59663D" w:rsidRPr="00242F40">
              <w:rPr>
                <w:rFonts w:ascii="SutonnyMJ" w:hAnsi="SutonnyMJ" w:cs="SutonnyMJ"/>
                <w:sz w:val="22"/>
                <w:szCs w:val="22"/>
              </w:rPr>
              <w:t xml:space="preserve"> </w:t>
            </w:r>
            <w:r w:rsidR="0059663D" w:rsidRPr="00242F40">
              <w:rPr>
                <w:sz w:val="22"/>
                <w:szCs w:val="22"/>
              </w:rPr>
              <w:t>min</w:t>
            </w:r>
            <w:r w:rsidR="0059663D" w:rsidRPr="00242F40">
              <w:rPr>
                <w:rFonts w:ascii="SutonnyMJ" w:hAnsi="SutonnyMJ" w:cs="SutonnyMJ"/>
                <w:sz w:val="22"/>
                <w:szCs w:val="22"/>
              </w:rPr>
              <w:t xml:space="preserve"> </w:t>
            </w:r>
            <w:r w:rsidR="0059663D" w:rsidRPr="00242F40">
              <w:rPr>
                <w:sz w:val="22"/>
                <w:szCs w:val="22"/>
              </w:rPr>
              <w:t>(</w:t>
            </w:r>
            <w:r w:rsidR="0059663D" w:rsidRPr="00242F40">
              <w:rPr>
                <w:rFonts w:ascii="SutonnyMJ" w:hAnsi="SutonnyMJ" w:cs="SutonnyMJ"/>
                <w:sz w:val="22"/>
                <w:szCs w:val="22"/>
              </w:rPr>
              <w:t>wgwbU</w:t>
            </w:r>
            <w:r w:rsidR="0059663D" w:rsidRPr="00242F40">
              <w:rPr>
                <w:sz w:val="22"/>
                <w:szCs w:val="22"/>
              </w:rPr>
              <w:t>)</w:t>
            </w:r>
          </w:p>
        </w:tc>
        <w:tc>
          <w:tcPr>
            <w:tcW w:w="2520" w:type="dxa"/>
            <w:tcBorders>
              <w:top w:val="single" w:sz="8" w:space="0" w:color="000000"/>
              <w:left w:val="single" w:sz="8" w:space="0" w:color="000000"/>
              <w:bottom w:val="single" w:sz="8" w:space="0" w:color="000000"/>
              <w:right w:val="single" w:sz="8" w:space="0" w:color="000000"/>
            </w:tcBorders>
            <w:vAlign w:val="center"/>
          </w:tcPr>
          <w:p w:rsidR="0059663D" w:rsidRPr="00242F40" w:rsidRDefault="00422C48" w:rsidP="001B557A">
            <w:pPr>
              <w:tabs>
                <w:tab w:val="right" w:pos="1560"/>
              </w:tabs>
              <w:rPr>
                <w:rFonts w:ascii="SutonnyMJ" w:hAnsi="SutonnyMJ" w:cs="SutonnyMJ"/>
              </w:rPr>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59663D" w:rsidRPr="00242F40">
              <w:rPr>
                <w:rFonts w:ascii="Arial" w:hAnsi="Arial" w:cs="Arial"/>
                <w:sz w:val="22"/>
                <w:szCs w:val="22"/>
              </w:rPr>
              <w:t xml:space="preserve"> </w:t>
            </w:r>
            <w:r w:rsidR="0059663D" w:rsidRPr="00242F40">
              <w:rPr>
                <w:sz w:val="22"/>
                <w:szCs w:val="22"/>
              </w:rPr>
              <w:t>hr (</w:t>
            </w:r>
            <w:r w:rsidR="0059663D" w:rsidRPr="00242F40">
              <w:rPr>
                <w:rFonts w:ascii="SutonnyMJ" w:hAnsi="SutonnyMJ" w:cs="SutonnyMJ"/>
                <w:sz w:val="22"/>
                <w:szCs w:val="22"/>
              </w:rPr>
              <w:t>N›Uv</w:t>
            </w:r>
            <w:r w:rsidR="0059663D" w:rsidRPr="00242F40">
              <w:rPr>
                <w:sz w:val="22"/>
                <w:szCs w:val="22"/>
              </w:rPr>
              <w:t>)</w:t>
            </w:r>
          </w:p>
          <w:p w:rsidR="0059663D" w:rsidRPr="00242F40" w:rsidRDefault="00422C48" w:rsidP="001B557A">
            <w:pPr>
              <w:tabs>
                <w:tab w:val="right" w:pos="1560"/>
              </w:tabs>
              <w:rPr>
                <w:rFonts w:ascii="Arial" w:hAnsi="Arial" w:cs="Arial"/>
                <w:u w:val="single"/>
              </w:rPr>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59663D" w:rsidRPr="00242F40">
              <w:rPr>
                <w:rFonts w:ascii="SutonnyMJ" w:hAnsi="SutonnyMJ" w:cs="SutonnyMJ"/>
                <w:sz w:val="22"/>
                <w:szCs w:val="22"/>
              </w:rPr>
              <w:t xml:space="preserve"> </w:t>
            </w:r>
            <w:r w:rsidR="0059663D" w:rsidRPr="00242F40">
              <w:rPr>
                <w:sz w:val="22"/>
                <w:szCs w:val="22"/>
              </w:rPr>
              <w:t>min (</w:t>
            </w:r>
            <w:r w:rsidR="0059663D" w:rsidRPr="00242F40">
              <w:rPr>
                <w:rFonts w:ascii="SutonnyMJ" w:hAnsi="SutonnyMJ" w:cs="SutonnyMJ"/>
                <w:sz w:val="22"/>
                <w:szCs w:val="22"/>
              </w:rPr>
              <w:t>wgwbU</w:t>
            </w:r>
            <w:r w:rsidR="0059663D" w:rsidRPr="00242F40">
              <w:rPr>
                <w:sz w:val="22"/>
                <w:szCs w:val="22"/>
              </w:rPr>
              <w:t>)</w:t>
            </w:r>
          </w:p>
        </w:tc>
        <w:tc>
          <w:tcPr>
            <w:tcW w:w="2520" w:type="dxa"/>
            <w:gridSpan w:val="2"/>
            <w:tcBorders>
              <w:top w:val="single" w:sz="8" w:space="0" w:color="000000"/>
              <w:left w:val="single" w:sz="8" w:space="0" w:color="000000"/>
              <w:bottom w:val="single" w:sz="8" w:space="0" w:color="000000"/>
              <w:right w:val="double" w:sz="4" w:space="0" w:color="auto"/>
            </w:tcBorders>
            <w:shd w:val="clear" w:color="auto" w:fill="auto"/>
            <w:vAlign w:val="center"/>
          </w:tcPr>
          <w:p w:rsidR="0059663D" w:rsidRPr="00242F40" w:rsidRDefault="00422C48" w:rsidP="001B557A">
            <w:pPr>
              <w:tabs>
                <w:tab w:val="right" w:pos="1560"/>
              </w:tabs>
              <w:rPr>
                <w:rFonts w:ascii="SutonnyMJ" w:hAnsi="SutonnyMJ" w:cs="SutonnyMJ"/>
              </w:rPr>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59663D" w:rsidRPr="00242F40">
              <w:rPr>
                <w:rFonts w:ascii="Arial" w:hAnsi="Arial" w:cs="Arial"/>
                <w:sz w:val="22"/>
                <w:szCs w:val="22"/>
              </w:rPr>
              <w:t xml:space="preserve"> </w:t>
            </w:r>
            <w:r w:rsidR="0059663D" w:rsidRPr="00242F40">
              <w:rPr>
                <w:sz w:val="22"/>
                <w:szCs w:val="22"/>
              </w:rPr>
              <w:t>hr (</w:t>
            </w:r>
            <w:r w:rsidR="0059663D" w:rsidRPr="00242F40">
              <w:rPr>
                <w:rFonts w:ascii="SutonnyMJ" w:hAnsi="SutonnyMJ" w:cs="SutonnyMJ"/>
                <w:sz w:val="22"/>
                <w:szCs w:val="22"/>
              </w:rPr>
              <w:t>N›Uv</w:t>
            </w:r>
            <w:r w:rsidR="0059663D" w:rsidRPr="00242F40">
              <w:rPr>
                <w:sz w:val="22"/>
                <w:szCs w:val="22"/>
              </w:rPr>
              <w:t>)</w:t>
            </w:r>
          </w:p>
          <w:p w:rsidR="0059663D" w:rsidRPr="00242F40" w:rsidRDefault="00422C48" w:rsidP="001B557A">
            <w:pPr>
              <w:rPr>
                <w:rFonts w:ascii="Arial" w:hAnsi="Arial" w:cs="Arial"/>
              </w:rPr>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59663D" w:rsidRPr="00242F40">
              <w:rPr>
                <w:rFonts w:ascii="SutonnyMJ" w:hAnsi="SutonnyMJ" w:cs="SutonnyMJ"/>
                <w:sz w:val="22"/>
                <w:szCs w:val="22"/>
              </w:rPr>
              <w:t xml:space="preserve"> </w:t>
            </w:r>
            <w:r w:rsidR="0059663D" w:rsidRPr="00242F40">
              <w:rPr>
                <w:sz w:val="22"/>
                <w:szCs w:val="22"/>
              </w:rPr>
              <w:t>min</w:t>
            </w:r>
            <w:r w:rsidR="0059663D" w:rsidRPr="00242F40">
              <w:rPr>
                <w:rFonts w:ascii="SutonnyMJ" w:hAnsi="SutonnyMJ" w:cs="SutonnyMJ"/>
                <w:sz w:val="22"/>
                <w:szCs w:val="22"/>
              </w:rPr>
              <w:t xml:space="preserve"> </w:t>
            </w:r>
            <w:r w:rsidR="0059663D" w:rsidRPr="00242F40">
              <w:rPr>
                <w:sz w:val="22"/>
                <w:szCs w:val="22"/>
              </w:rPr>
              <w:t>(</w:t>
            </w:r>
            <w:r w:rsidR="0059663D" w:rsidRPr="00242F40">
              <w:rPr>
                <w:rFonts w:ascii="SutonnyMJ" w:hAnsi="SutonnyMJ" w:cs="SutonnyMJ"/>
                <w:sz w:val="22"/>
                <w:szCs w:val="22"/>
              </w:rPr>
              <w:t>wgwbU</w:t>
            </w:r>
            <w:r w:rsidR="0059663D" w:rsidRPr="00242F40">
              <w:rPr>
                <w:sz w:val="22"/>
                <w:szCs w:val="22"/>
              </w:rPr>
              <w:t>)</w:t>
            </w:r>
          </w:p>
        </w:tc>
      </w:tr>
      <w:tr w:rsidR="0059663D" w:rsidRPr="00242F40" w:rsidTr="001B557A">
        <w:trPr>
          <w:cantSplit/>
          <w:trHeight w:val="601"/>
        </w:trPr>
        <w:tc>
          <w:tcPr>
            <w:tcW w:w="2910" w:type="dxa"/>
            <w:tcBorders>
              <w:top w:val="single" w:sz="8" w:space="0" w:color="000000"/>
              <w:left w:val="double" w:sz="4" w:space="0" w:color="auto"/>
              <w:bottom w:val="single" w:sz="8" w:space="0" w:color="000000"/>
              <w:right w:val="single" w:sz="8" w:space="0" w:color="000000"/>
            </w:tcBorders>
          </w:tcPr>
          <w:p w:rsidR="0059663D" w:rsidRPr="00242F40" w:rsidRDefault="0059663D" w:rsidP="001B557A">
            <w:pPr>
              <w:tabs>
                <w:tab w:val="right" w:pos="1920"/>
              </w:tabs>
            </w:pPr>
            <w:r w:rsidRPr="00242F40">
              <w:rPr>
                <w:sz w:val="22"/>
                <w:szCs w:val="22"/>
              </w:rPr>
              <w:t xml:space="preserve">Interview end time </w:t>
            </w:r>
          </w:p>
          <w:p w:rsidR="0059663D" w:rsidRPr="00242F40" w:rsidRDefault="0059663D" w:rsidP="001B557A">
            <w:pPr>
              <w:rPr>
                <w:rFonts w:ascii="Arial" w:hAnsi="Arial" w:cs="Arial"/>
              </w:rPr>
            </w:pPr>
            <w:r w:rsidRPr="00242F40">
              <w:rPr>
                <w:sz w:val="22"/>
                <w:szCs w:val="22"/>
              </w:rPr>
              <w:t>(</w:t>
            </w:r>
            <w:r w:rsidRPr="00242F40">
              <w:rPr>
                <w:rFonts w:ascii="SutonnyMJ" w:hAnsi="SutonnyMJ" w:cs="SutonnyMJ"/>
                <w:sz w:val="22"/>
                <w:szCs w:val="22"/>
              </w:rPr>
              <w:t>mv¶vrKvi ‡kl Kivi mgq</w:t>
            </w:r>
            <w:r w:rsidRPr="00242F40">
              <w:rPr>
                <w:sz w:val="22"/>
                <w:szCs w:val="22"/>
              </w:rPr>
              <w:t>)</w:t>
            </w:r>
          </w:p>
        </w:tc>
        <w:tc>
          <w:tcPr>
            <w:tcW w:w="2250" w:type="dxa"/>
            <w:tcBorders>
              <w:top w:val="single" w:sz="8" w:space="0" w:color="000000"/>
              <w:left w:val="single" w:sz="8" w:space="0" w:color="000000"/>
              <w:bottom w:val="single" w:sz="8" w:space="0" w:color="000000"/>
              <w:right w:val="single" w:sz="8" w:space="0" w:color="000000"/>
            </w:tcBorders>
            <w:vAlign w:val="center"/>
          </w:tcPr>
          <w:p w:rsidR="0059663D" w:rsidRPr="00242F40" w:rsidRDefault="00422C48" w:rsidP="001B557A">
            <w:pPr>
              <w:tabs>
                <w:tab w:val="right" w:pos="1560"/>
              </w:tabs>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59663D" w:rsidRPr="00242F40">
              <w:rPr>
                <w:rFonts w:ascii="Arial" w:hAnsi="Arial" w:cs="Arial"/>
                <w:sz w:val="22"/>
                <w:szCs w:val="22"/>
              </w:rPr>
              <w:t xml:space="preserve"> </w:t>
            </w:r>
            <w:r w:rsidR="0059663D" w:rsidRPr="00242F40">
              <w:rPr>
                <w:sz w:val="22"/>
                <w:szCs w:val="22"/>
              </w:rPr>
              <w:t>hr (</w:t>
            </w:r>
            <w:r w:rsidR="0059663D" w:rsidRPr="00242F40">
              <w:rPr>
                <w:rFonts w:ascii="SutonnyMJ" w:hAnsi="SutonnyMJ" w:cs="SutonnyMJ"/>
                <w:sz w:val="22"/>
                <w:szCs w:val="22"/>
              </w:rPr>
              <w:t>N›Uv</w:t>
            </w:r>
            <w:r w:rsidR="0059663D" w:rsidRPr="00242F40">
              <w:rPr>
                <w:sz w:val="22"/>
                <w:szCs w:val="22"/>
              </w:rPr>
              <w:t>)</w:t>
            </w:r>
          </w:p>
          <w:p w:rsidR="0059663D" w:rsidRPr="00242F40" w:rsidRDefault="00422C48" w:rsidP="001B557A">
            <w:pPr>
              <w:tabs>
                <w:tab w:val="right" w:pos="1560"/>
              </w:tabs>
              <w:rPr>
                <w:rFonts w:ascii="Arial" w:hAnsi="Arial" w:cs="Arial"/>
                <w:u w:val="single"/>
              </w:rPr>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59663D" w:rsidRPr="00242F40">
              <w:rPr>
                <w:rFonts w:ascii="SutonnyMJ" w:hAnsi="SutonnyMJ" w:cs="SutonnyMJ"/>
                <w:sz w:val="22"/>
                <w:szCs w:val="22"/>
              </w:rPr>
              <w:t xml:space="preserve"> </w:t>
            </w:r>
            <w:r w:rsidR="0059663D" w:rsidRPr="00242F40">
              <w:rPr>
                <w:sz w:val="22"/>
                <w:szCs w:val="22"/>
              </w:rPr>
              <w:t>min</w:t>
            </w:r>
            <w:r w:rsidR="0059663D" w:rsidRPr="00242F40">
              <w:rPr>
                <w:rFonts w:ascii="SutonnyMJ" w:hAnsi="SutonnyMJ" w:cs="SutonnyMJ"/>
                <w:sz w:val="22"/>
                <w:szCs w:val="22"/>
              </w:rPr>
              <w:t xml:space="preserve"> </w:t>
            </w:r>
            <w:r w:rsidR="0059663D" w:rsidRPr="00242F40">
              <w:rPr>
                <w:sz w:val="22"/>
                <w:szCs w:val="22"/>
              </w:rPr>
              <w:t>(</w:t>
            </w:r>
            <w:r w:rsidR="0059663D" w:rsidRPr="00242F40">
              <w:rPr>
                <w:rFonts w:ascii="SutonnyMJ" w:hAnsi="SutonnyMJ" w:cs="SutonnyMJ"/>
                <w:sz w:val="22"/>
                <w:szCs w:val="22"/>
              </w:rPr>
              <w:t>wgwbU</w:t>
            </w:r>
            <w:r w:rsidR="0059663D" w:rsidRPr="00242F40">
              <w:rPr>
                <w:sz w:val="22"/>
                <w:szCs w:val="22"/>
              </w:rPr>
              <w:t>)</w:t>
            </w:r>
          </w:p>
        </w:tc>
        <w:tc>
          <w:tcPr>
            <w:tcW w:w="2520" w:type="dxa"/>
            <w:tcBorders>
              <w:top w:val="single" w:sz="8" w:space="0" w:color="000000"/>
              <w:left w:val="single" w:sz="8" w:space="0" w:color="000000"/>
              <w:bottom w:val="single" w:sz="8" w:space="0" w:color="000000"/>
              <w:right w:val="single" w:sz="8" w:space="0" w:color="000000"/>
            </w:tcBorders>
            <w:vAlign w:val="center"/>
          </w:tcPr>
          <w:p w:rsidR="0059663D" w:rsidRPr="00242F40" w:rsidRDefault="00422C48" w:rsidP="001B557A">
            <w:pPr>
              <w:tabs>
                <w:tab w:val="right" w:pos="1560"/>
              </w:tabs>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59663D" w:rsidRPr="00242F40">
              <w:rPr>
                <w:rFonts w:ascii="Arial" w:hAnsi="Arial" w:cs="Arial"/>
                <w:sz w:val="22"/>
                <w:szCs w:val="22"/>
              </w:rPr>
              <w:t xml:space="preserve"> </w:t>
            </w:r>
            <w:r w:rsidR="0059663D" w:rsidRPr="00242F40">
              <w:rPr>
                <w:sz w:val="22"/>
                <w:szCs w:val="22"/>
              </w:rPr>
              <w:t>hr (</w:t>
            </w:r>
            <w:r w:rsidR="0059663D" w:rsidRPr="00242F40">
              <w:rPr>
                <w:rFonts w:ascii="SutonnyMJ" w:hAnsi="SutonnyMJ" w:cs="SutonnyMJ"/>
                <w:sz w:val="22"/>
                <w:szCs w:val="22"/>
              </w:rPr>
              <w:t>N›Uv</w:t>
            </w:r>
            <w:r w:rsidR="0059663D" w:rsidRPr="00242F40">
              <w:rPr>
                <w:sz w:val="22"/>
                <w:szCs w:val="22"/>
              </w:rPr>
              <w:t>)</w:t>
            </w:r>
          </w:p>
          <w:p w:rsidR="0059663D" w:rsidRPr="00242F40" w:rsidRDefault="00422C48" w:rsidP="001B557A">
            <w:pPr>
              <w:tabs>
                <w:tab w:val="right" w:pos="1560"/>
              </w:tabs>
              <w:rPr>
                <w:rFonts w:ascii="Arial" w:hAnsi="Arial" w:cs="Arial"/>
                <w:u w:val="single"/>
              </w:rPr>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59663D" w:rsidRPr="00242F40">
              <w:rPr>
                <w:rFonts w:ascii="SutonnyMJ" w:hAnsi="SutonnyMJ" w:cs="SutonnyMJ"/>
                <w:sz w:val="22"/>
                <w:szCs w:val="22"/>
              </w:rPr>
              <w:t xml:space="preserve"> </w:t>
            </w:r>
            <w:r w:rsidR="0059663D" w:rsidRPr="00242F40">
              <w:rPr>
                <w:sz w:val="22"/>
                <w:szCs w:val="22"/>
              </w:rPr>
              <w:t>(</w:t>
            </w:r>
            <w:r w:rsidR="0059663D" w:rsidRPr="00242F40">
              <w:rPr>
                <w:rFonts w:ascii="SutonnyMJ" w:hAnsi="SutonnyMJ" w:cs="SutonnyMJ"/>
                <w:sz w:val="22"/>
                <w:szCs w:val="22"/>
              </w:rPr>
              <w:t>wgwbU</w:t>
            </w:r>
            <w:r w:rsidR="0059663D" w:rsidRPr="00242F40">
              <w:rPr>
                <w:sz w:val="22"/>
                <w:szCs w:val="22"/>
              </w:rPr>
              <w:t>)</w:t>
            </w:r>
          </w:p>
        </w:tc>
        <w:tc>
          <w:tcPr>
            <w:tcW w:w="2520" w:type="dxa"/>
            <w:gridSpan w:val="2"/>
            <w:tcBorders>
              <w:top w:val="single" w:sz="8" w:space="0" w:color="000000"/>
              <w:left w:val="single" w:sz="8" w:space="0" w:color="000000"/>
              <w:bottom w:val="single" w:sz="8" w:space="0" w:color="000000"/>
              <w:right w:val="double" w:sz="4" w:space="0" w:color="auto"/>
            </w:tcBorders>
            <w:shd w:val="clear" w:color="auto" w:fill="auto"/>
            <w:vAlign w:val="center"/>
          </w:tcPr>
          <w:p w:rsidR="0059663D" w:rsidRPr="00242F40" w:rsidRDefault="00422C48" w:rsidP="001B557A">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59663D" w:rsidRPr="00242F40">
              <w:rPr>
                <w:rFonts w:ascii="Arial" w:hAnsi="Arial" w:cs="Arial"/>
                <w:sz w:val="22"/>
                <w:szCs w:val="22"/>
              </w:rPr>
              <w:t xml:space="preserve"> </w:t>
            </w:r>
            <w:r w:rsidR="0059663D" w:rsidRPr="00242F40">
              <w:rPr>
                <w:sz w:val="22"/>
                <w:szCs w:val="22"/>
              </w:rPr>
              <w:t>hr (</w:t>
            </w:r>
            <w:r w:rsidR="0059663D" w:rsidRPr="00242F40">
              <w:rPr>
                <w:rFonts w:ascii="SutonnyMJ" w:hAnsi="SutonnyMJ" w:cs="SutonnyMJ"/>
                <w:sz w:val="22"/>
                <w:szCs w:val="22"/>
              </w:rPr>
              <w:t>N›Uv</w:t>
            </w:r>
            <w:r w:rsidR="0059663D" w:rsidRPr="00242F40">
              <w:rPr>
                <w:sz w:val="22"/>
                <w:szCs w:val="22"/>
              </w:rPr>
              <w:t>)</w:t>
            </w:r>
          </w:p>
          <w:p w:rsidR="0059663D" w:rsidRPr="00242F40" w:rsidRDefault="00422C48" w:rsidP="001B557A">
            <w:pPr>
              <w:rPr>
                <w:rFonts w:ascii="Arial" w:hAnsi="Arial" w:cs="Arial"/>
              </w:rPr>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59663D" w:rsidRPr="00242F40">
              <w:rPr>
                <w:rFonts w:ascii="SutonnyMJ" w:hAnsi="SutonnyMJ" w:cs="SutonnyMJ"/>
                <w:sz w:val="22"/>
                <w:szCs w:val="22"/>
              </w:rPr>
              <w:t xml:space="preserve"> </w:t>
            </w:r>
            <w:r w:rsidR="0059663D" w:rsidRPr="00242F40">
              <w:rPr>
                <w:sz w:val="22"/>
                <w:szCs w:val="22"/>
              </w:rPr>
              <w:t>(</w:t>
            </w:r>
            <w:r w:rsidR="0059663D" w:rsidRPr="00242F40">
              <w:rPr>
                <w:rFonts w:ascii="SutonnyMJ" w:hAnsi="SutonnyMJ" w:cs="SutonnyMJ"/>
                <w:sz w:val="22"/>
                <w:szCs w:val="22"/>
              </w:rPr>
              <w:t>wgwbU</w:t>
            </w:r>
            <w:r w:rsidR="0059663D" w:rsidRPr="00242F40">
              <w:rPr>
                <w:sz w:val="22"/>
                <w:szCs w:val="22"/>
              </w:rPr>
              <w:t>)</w:t>
            </w:r>
          </w:p>
        </w:tc>
      </w:tr>
      <w:tr w:rsidR="0059663D" w:rsidRPr="00242F40" w:rsidTr="001B557A">
        <w:trPr>
          <w:cantSplit/>
          <w:trHeight w:val="610"/>
        </w:trPr>
        <w:tc>
          <w:tcPr>
            <w:tcW w:w="2910" w:type="dxa"/>
            <w:tcBorders>
              <w:top w:val="single" w:sz="8" w:space="0" w:color="000000"/>
              <w:left w:val="double" w:sz="4" w:space="0" w:color="auto"/>
              <w:bottom w:val="single" w:sz="8" w:space="0" w:color="000000"/>
              <w:right w:val="single" w:sz="8" w:space="0" w:color="000000"/>
            </w:tcBorders>
          </w:tcPr>
          <w:p w:rsidR="0059663D" w:rsidRPr="00242F40" w:rsidRDefault="0059663D" w:rsidP="001B557A">
            <w:pPr>
              <w:tabs>
                <w:tab w:val="right" w:pos="1920"/>
              </w:tabs>
            </w:pPr>
            <w:r w:rsidRPr="00242F40">
              <w:rPr>
                <w:sz w:val="22"/>
                <w:szCs w:val="22"/>
              </w:rPr>
              <w:t xml:space="preserve">Total duration of interview </w:t>
            </w:r>
          </w:p>
          <w:p w:rsidR="0059663D" w:rsidRPr="00242F40" w:rsidRDefault="0059663D" w:rsidP="001B557A">
            <w:pPr>
              <w:tabs>
                <w:tab w:val="right" w:pos="1920"/>
              </w:tabs>
              <w:rPr>
                <w:rFonts w:ascii="Arial" w:hAnsi="Arial" w:cs="Arial"/>
              </w:rPr>
            </w:pPr>
            <w:r w:rsidRPr="00242F40">
              <w:rPr>
                <w:sz w:val="22"/>
                <w:szCs w:val="22"/>
              </w:rPr>
              <w:t>(</w:t>
            </w:r>
            <w:r w:rsidRPr="00242F40">
              <w:rPr>
                <w:rFonts w:ascii="SutonnyMJ" w:hAnsi="SutonnyMJ" w:cs="SutonnyMJ"/>
                <w:sz w:val="22"/>
                <w:szCs w:val="22"/>
              </w:rPr>
              <w:t>mv¶vrKviMÖn‡Yi me©‡gvU mgq</w:t>
            </w:r>
            <w:r w:rsidRPr="00242F40">
              <w:rPr>
                <w:sz w:val="22"/>
                <w:szCs w:val="22"/>
              </w:rPr>
              <w:t>)</w:t>
            </w:r>
          </w:p>
        </w:tc>
        <w:tc>
          <w:tcPr>
            <w:tcW w:w="2250" w:type="dxa"/>
            <w:tcBorders>
              <w:top w:val="single" w:sz="8" w:space="0" w:color="000000"/>
              <w:left w:val="single" w:sz="8" w:space="0" w:color="000000"/>
              <w:bottom w:val="single" w:sz="8" w:space="0" w:color="000000"/>
              <w:right w:val="single" w:sz="8" w:space="0" w:color="000000"/>
            </w:tcBorders>
            <w:vAlign w:val="center"/>
          </w:tcPr>
          <w:p w:rsidR="0059663D" w:rsidRPr="00242F40" w:rsidRDefault="00422C48" w:rsidP="001B557A">
            <w:pPr>
              <w:tabs>
                <w:tab w:val="right" w:pos="1560"/>
              </w:tabs>
              <w:rPr>
                <w:rFonts w:ascii="SutonnyMJ" w:hAnsi="SutonnyMJ" w:cs="SutonnyMJ"/>
              </w:rPr>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59663D" w:rsidRPr="00242F40">
              <w:rPr>
                <w:rFonts w:ascii="Arial" w:hAnsi="Arial" w:cs="Arial"/>
                <w:sz w:val="22"/>
                <w:szCs w:val="22"/>
              </w:rPr>
              <w:t xml:space="preserve"> </w:t>
            </w:r>
            <w:r w:rsidR="0059663D" w:rsidRPr="00242F40">
              <w:rPr>
                <w:sz w:val="22"/>
                <w:szCs w:val="22"/>
              </w:rPr>
              <w:t>hr (</w:t>
            </w:r>
            <w:r w:rsidR="0059663D" w:rsidRPr="00242F40">
              <w:rPr>
                <w:rFonts w:ascii="SutonnyMJ" w:hAnsi="SutonnyMJ" w:cs="SutonnyMJ"/>
                <w:sz w:val="22"/>
                <w:szCs w:val="22"/>
              </w:rPr>
              <w:t>N›Uv</w:t>
            </w:r>
            <w:r w:rsidR="0059663D" w:rsidRPr="00242F40">
              <w:rPr>
                <w:sz w:val="22"/>
                <w:szCs w:val="22"/>
              </w:rPr>
              <w:t>)</w:t>
            </w:r>
          </w:p>
          <w:p w:rsidR="0059663D" w:rsidRPr="00242F40" w:rsidRDefault="00422C48" w:rsidP="001B557A">
            <w:pPr>
              <w:tabs>
                <w:tab w:val="right" w:pos="1560"/>
              </w:tabs>
              <w:rPr>
                <w:rFonts w:ascii="Arial" w:hAnsi="Arial" w:cs="Arial"/>
                <w:u w:val="single"/>
              </w:rPr>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59663D" w:rsidRPr="00242F40">
              <w:rPr>
                <w:rFonts w:ascii="SutonnyMJ" w:hAnsi="SutonnyMJ" w:cs="SutonnyMJ"/>
                <w:sz w:val="22"/>
                <w:szCs w:val="22"/>
              </w:rPr>
              <w:t xml:space="preserve"> </w:t>
            </w:r>
            <w:r w:rsidR="0059663D" w:rsidRPr="00242F40">
              <w:rPr>
                <w:sz w:val="22"/>
                <w:szCs w:val="22"/>
              </w:rPr>
              <w:t>min</w:t>
            </w:r>
            <w:r w:rsidR="0059663D" w:rsidRPr="00242F40">
              <w:rPr>
                <w:rFonts w:ascii="SutonnyMJ" w:hAnsi="SutonnyMJ" w:cs="SutonnyMJ"/>
                <w:sz w:val="22"/>
                <w:szCs w:val="22"/>
              </w:rPr>
              <w:t xml:space="preserve"> </w:t>
            </w:r>
            <w:r w:rsidR="0059663D" w:rsidRPr="00242F40">
              <w:rPr>
                <w:sz w:val="22"/>
                <w:szCs w:val="22"/>
              </w:rPr>
              <w:t>(</w:t>
            </w:r>
            <w:r w:rsidR="0059663D" w:rsidRPr="00242F40">
              <w:rPr>
                <w:rFonts w:ascii="SutonnyMJ" w:hAnsi="SutonnyMJ" w:cs="SutonnyMJ"/>
                <w:sz w:val="22"/>
                <w:szCs w:val="22"/>
              </w:rPr>
              <w:t>wgwbU</w:t>
            </w:r>
            <w:r w:rsidR="0059663D" w:rsidRPr="00242F40">
              <w:rPr>
                <w:sz w:val="22"/>
                <w:szCs w:val="22"/>
              </w:rPr>
              <w:t>)</w:t>
            </w:r>
          </w:p>
        </w:tc>
        <w:tc>
          <w:tcPr>
            <w:tcW w:w="2520" w:type="dxa"/>
            <w:tcBorders>
              <w:top w:val="single" w:sz="8" w:space="0" w:color="000000"/>
              <w:left w:val="single" w:sz="8" w:space="0" w:color="000000"/>
              <w:bottom w:val="single" w:sz="8" w:space="0" w:color="000000"/>
              <w:right w:val="single" w:sz="8" w:space="0" w:color="000000"/>
            </w:tcBorders>
            <w:vAlign w:val="center"/>
          </w:tcPr>
          <w:p w:rsidR="0059663D" w:rsidRPr="00242F40" w:rsidRDefault="00422C48" w:rsidP="001B557A">
            <w:pPr>
              <w:tabs>
                <w:tab w:val="right" w:pos="1560"/>
              </w:tabs>
              <w:rPr>
                <w:rFonts w:ascii="SutonnyMJ" w:hAnsi="SutonnyMJ" w:cs="SutonnyMJ"/>
              </w:rPr>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59663D" w:rsidRPr="00242F40">
              <w:rPr>
                <w:rFonts w:ascii="Arial" w:hAnsi="Arial" w:cs="Arial"/>
                <w:sz w:val="22"/>
                <w:szCs w:val="22"/>
              </w:rPr>
              <w:t xml:space="preserve"> </w:t>
            </w:r>
            <w:r w:rsidR="0059663D" w:rsidRPr="00242F40">
              <w:rPr>
                <w:sz w:val="22"/>
                <w:szCs w:val="22"/>
              </w:rPr>
              <w:t>hr (</w:t>
            </w:r>
            <w:r w:rsidR="0059663D" w:rsidRPr="00242F40">
              <w:rPr>
                <w:rFonts w:ascii="SutonnyMJ" w:hAnsi="SutonnyMJ" w:cs="SutonnyMJ"/>
                <w:sz w:val="22"/>
                <w:szCs w:val="22"/>
              </w:rPr>
              <w:t>N›Uv</w:t>
            </w:r>
            <w:r w:rsidR="0059663D" w:rsidRPr="00242F40">
              <w:rPr>
                <w:sz w:val="22"/>
                <w:szCs w:val="22"/>
              </w:rPr>
              <w:t>)</w:t>
            </w:r>
          </w:p>
          <w:p w:rsidR="0059663D" w:rsidRPr="00242F40" w:rsidRDefault="00422C48" w:rsidP="001B557A">
            <w:pPr>
              <w:tabs>
                <w:tab w:val="right" w:pos="1560"/>
              </w:tabs>
              <w:rPr>
                <w:rFonts w:ascii="Arial" w:hAnsi="Arial" w:cs="Arial"/>
                <w:u w:val="single"/>
              </w:rPr>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59663D" w:rsidRPr="00242F40">
              <w:rPr>
                <w:rFonts w:ascii="SutonnyMJ" w:hAnsi="SutonnyMJ" w:cs="SutonnyMJ"/>
                <w:sz w:val="22"/>
                <w:szCs w:val="22"/>
              </w:rPr>
              <w:t xml:space="preserve"> </w:t>
            </w:r>
            <w:r w:rsidR="0059663D" w:rsidRPr="00242F40">
              <w:rPr>
                <w:sz w:val="22"/>
                <w:szCs w:val="22"/>
              </w:rPr>
              <w:t>min</w:t>
            </w:r>
            <w:r w:rsidR="0059663D" w:rsidRPr="00242F40">
              <w:rPr>
                <w:rFonts w:ascii="SutonnyMJ" w:hAnsi="SutonnyMJ" w:cs="SutonnyMJ"/>
                <w:sz w:val="22"/>
                <w:szCs w:val="22"/>
              </w:rPr>
              <w:t xml:space="preserve"> </w:t>
            </w:r>
            <w:r w:rsidR="0059663D" w:rsidRPr="00242F40">
              <w:rPr>
                <w:sz w:val="22"/>
                <w:szCs w:val="22"/>
              </w:rPr>
              <w:t>(</w:t>
            </w:r>
            <w:r w:rsidR="0059663D" w:rsidRPr="00242F40">
              <w:rPr>
                <w:rFonts w:ascii="SutonnyMJ" w:hAnsi="SutonnyMJ" w:cs="SutonnyMJ"/>
                <w:sz w:val="22"/>
                <w:szCs w:val="22"/>
              </w:rPr>
              <w:t>wgwbU</w:t>
            </w:r>
            <w:r w:rsidR="0059663D" w:rsidRPr="00242F40">
              <w:rPr>
                <w:sz w:val="22"/>
                <w:szCs w:val="22"/>
              </w:rPr>
              <w:t>)</w:t>
            </w:r>
          </w:p>
        </w:tc>
        <w:tc>
          <w:tcPr>
            <w:tcW w:w="2520" w:type="dxa"/>
            <w:gridSpan w:val="2"/>
            <w:tcBorders>
              <w:top w:val="single" w:sz="8" w:space="0" w:color="000000"/>
              <w:left w:val="single" w:sz="8" w:space="0" w:color="000000"/>
              <w:bottom w:val="single" w:sz="8" w:space="0" w:color="000000"/>
              <w:right w:val="double" w:sz="4" w:space="0" w:color="auto"/>
            </w:tcBorders>
            <w:shd w:val="clear" w:color="auto" w:fill="auto"/>
            <w:vAlign w:val="center"/>
          </w:tcPr>
          <w:p w:rsidR="0059663D" w:rsidRPr="00242F40" w:rsidRDefault="00422C48" w:rsidP="001B557A">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59663D" w:rsidRPr="00242F40">
              <w:rPr>
                <w:rFonts w:ascii="Arial" w:hAnsi="Arial" w:cs="Arial"/>
                <w:sz w:val="22"/>
                <w:szCs w:val="22"/>
              </w:rPr>
              <w:t xml:space="preserve"> </w:t>
            </w:r>
            <w:r w:rsidR="0059663D" w:rsidRPr="00242F40">
              <w:rPr>
                <w:sz w:val="22"/>
                <w:szCs w:val="22"/>
              </w:rPr>
              <w:t>hr (</w:t>
            </w:r>
            <w:r w:rsidR="0059663D" w:rsidRPr="00242F40">
              <w:rPr>
                <w:rFonts w:ascii="SutonnyMJ" w:hAnsi="SutonnyMJ" w:cs="SutonnyMJ"/>
                <w:sz w:val="22"/>
                <w:szCs w:val="22"/>
              </w:rPr>
              <w:t>N›Uv</w:t>
            </w:r>
            <w:r w:rsidR="0059663D" w:rsidRPr="00242F40">
              <w:rPr>
                <w:sz w:val="22"/>
                <w:szCs w:val="22"/>
              </w:rPr>
              <w:t>)</w:t>
            </w:r>
          </w:p>
          <w:p w:rsidR="0059663D" w:rsidRPr="00242F40" w:rsidRDefault="00422C48" w:rsidP="001B557A">
            <w:pPr>
              <w:rPr>
                <w:rFonts w:ascii="Arial" w:hAnsi="Arial" w:cs="Arial"/>
              </w:rPr>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59663D" w:rsidRPr="00242F40">
              <w:rPr>
                <w:rFonts w:ascii="SutonnyMJ" w:hAnsi="SutonnyMJ" w:cs="SutonnyMJ"/>
                <w:sz w:val="22"/>
                <w:szCs w:val="22"/>
              </w:rPr>
              <w:t xml:space="preserve"> </w:t>
            </w:r>
            <w:r w:rsidR="0059663D" w:rsidRPr="00242F40">
              <w:rPr>
                <w:sz w:val="22"/>
                <w:szCs w:val="22"/>
              </w:rPr>
              <w:t>min</w:t>
            </w:r>
            <w:r w:rsidR="0059663D" w:rsidRPr="00242F40">
              <w:rPr>
                <w:rFonts w:ascii="SutonnyMJ" w:hAnsi="SutonnyMJ" w:cs="SutonnyMJ"/>
                <w:sz w:val="22"/>
                <w:szCs w:val="22"/>
              </w:rPr>
              <w:t xml:space="preserve"> </w:t>
            </w:r>
            <w:r w:rsidR="0059663D" w:rsidRPr="00242F40">
              <w:rPr>
                <w:sz w:val="22"/>
                <w:szCs w:val="22"/>
              </w:rPr>
              <w:t>(</w:t>
            </w:r>
            <w:r w:rsidR="0059663D" w:rsidRPr="00242F40">
              <w:rPr>
                <w:rFonts w:ascii="SutonnyMJ" w:hAnsi="SutonnyMJ" w:cs="SutonnyMJ"/>
                <w:sz w:val="22"/>
                <w:szCs w:val="22"/>
              </w:rPr>
              <w:t>wgwbU</w:t>
            </w:r>
            <w:r w:rsidR="0059663D" w:rsidRPr="00242F40">
              <w:rPr>
                <w:sz w:val="22"/>
                <w:szCs w:val="22"/>
              </w:rPr>
              <w:t>)</w:t>
            </w:r>
          </w:p>
        </w:tc>
      </w:tr>
      <w:tr w:rsidR="0059663D" w:rsidRPr="00242F40" w:rsidTr="001B557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tblPrEx>
        <w:tc>
          <w:tcPr>
            <w:tcW w:w="5160" w:type="dxa"/>
            <w:gridSpan w:val="2"/>
            <w:tcBorders>
              <w:bottom w:val="nil"/>
            </w:tcBorders>
          </w:tcPr>
          <w:p w:rsidR="0059663D" w:rsidRPr="00242F40" w:rsidRDefault="0059663D" w:rsidP="001B557A">
            <w:r w:rsidRPr="00242F40">
              <w:rPr>
                <w:rFonts w:ascii="Arial" w:hAnsi="Arial" w:cs="Arial"/>
                <w:sz w:val="22"/>
                <w:szCs w:val="22"/>
              </w:rPr>
              <w:t>*</w:t>
            </w:r>
            <w:r w:rsidRPr="00242F40">
              <w:rPr>
                <w:rFonts w:ascii="SutonnyMJ" w:hAnsi="SutonnyMJ" w:cs="SutonnyMJ"/>
                <w:sz w:val="22"/>
                <w:szCs w:val="22"/>
              </w:rPr>
              <w:t xml:space="preserve"> </w:t>
            </w:r>
            <w:r w:rsidRPr="00242F40">
              <w:rPr>
                <w:sz w:val="22"/>
                <w:szCs w:val="22"/>
              </w:rPr>
              <w:t>Result code</w:t>
            </w:r>
            <w:r w:rsidRPr="00242F40">
              <w:rPr>
                <w:rFonts w:ascii="SutonnyMJ" w:hAnsi="SutonnyMJ" w:cs="SutonnyMJ"/>
                <w:sz w:val="22"/>
                <w:szCs w:val="22"/>
              </w:rPr>
              <w:t xml:space="preserve"> </w:t>
            </w:r>
            <w:r w:rsidRPr="00242F40">
              <w:rPr>
                <w:sz w:val="22"/>
                <w:szCs w:val="22"/>
              </w:rPr>
              <w:t>(</w:t>
            </w:r>
            <w:r w:rsidRPr="00242F40">
              <w:rPr>
                <w:rFonts w:ascii="SutonnyMJ" w:hAnsi="SutonnyMJ" w:cs="SutonnyMJ"/>
                <w:sz w:val="22"/>
                <w:szCs w:val="22"/>
              </w:rPr>
              <w:t>mv¶vrKviMÖn‡Yi djvd‡ji †KvW</w:t>
            </w:r>
            <w:r w:rsidRPr="00242F40">
              <w:rPr>
                <w:sz w:val="22"/>
                <w:szCs w:val="22"/>
              </w:rPr>
              <w:t>)</w:t>
            </w:r>
          </w:p>
        </w:tc>
        <w:tc>
          <w:tcPr>
            <w:tcW w:w="5040" w:type="dxa"/>
            <w:gridSpan w:val="3"/>
            <w:tcBorders>
              <w:bottom w:val="nil"/>
            </w:tcBorders>
          </w:tcPr>
          <w:p w:rsidR="0059663D" w:rsidRPr="00242F40" w:rsidRDefault="0059663D" w:rsidP="001B557A"/>
        </w:tc>
      </w:tr>
      <w:tr w:rsidR="0059663D" w:rsidRPr="00242F40" w:rsidTr="001B557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tblPrEx>
        <w:trPr>
          <w:trHeight w:val="2547"/>
        </w:trPr>
        <w:tc>
          <w:tcPr>
            <w:tcW w:w="5160" w:type="dxa"/>
            <w:gridSpan w:val="2"/>
            <w:tcBorders>
              <w:top w:val="nil"/>
            </w:tcBorders>
          </w:tcPr>
          <w:p w:rsidR="0059663D" w:rsidRPr="00242F40" w:rsidRDefault="0059663D" w:rsidP="001B557A">
            <w:pPr>
              <w:tabs>
                <w:tab w:val="right" w:leader="dot" w:pos="3234"/>
              </w:tabs>
            </w:pPr>
          </w:p>
          <w:p w:rsidR="0059663D" w:rsidRPr="00242F40" w:rsidRDefault="0059663D" w:rsidP="001B557A">
            <w:pPr>
              <w:tabs>
                <w:tab w:val="right" w:leader="dot" w:pos="3234"/>
              </w:tabs>
            </w:pPr>
            <w:r w:rsidRPr="00242F40">
              <w:rPr>
                <w:sz w:val="22"/>
                <w:szCs w:val="22"/>
              </w:rPr>
              <w:t>C</w:t>
            </w:r>
            <w:r>
              <w:rPr>
                <w:sz w:val="22"/>
                <w:szCs w:val="22"/>
              </w:rPr>
              <w:t xml:space="preserve">omplete </w:t>
            </w:r>
            <w:r w:rsidRPr="00242F40">
              <w:rPr>
                <w:sz w:val="22"/>
                <w:szCs w:val="22"/>
              </w:rPr>
              <w:t>(</w:t>
            </w:r>
            <w:r w:rsidRPr="00242F40">
              <w:rPr>
                <w:rFonts w:ascii="SutonnyMJ" w:hAnsi="SutonnyMJ" w:cs="SutonnyMJ"/>
                <w:sz w:val="22"/>
                <w:szCs w:val="22"/>
              </w:rPr>
              <w:t>m¤ú~Y©</w:t>
            </w:r>
            <w:r w:rsidRPr="00242F40">
              <w:rPr>
                <w:sz w:val="22"/>
                <w:szCs w:val="22"/>
              </w:rPr>
              <w:t>)</w:t>
            </w:r>
            <w:r>
              <w:rPr>
                <w:rFonts w:ascii="SutonnyMJ" w:hAnsi="SutonnyMJ" w:cs="SutonnyMJ"/>
                <w:sz w:val="22"/>
                <w:szCs w:val="22"/>
              </w:rPr>
              <w:t>........</w:t>
            </w:r>
            <w:r w:rsidRPr="00242F40">
              <w:rPr>
                <w:rFonts w:ascii="SutonnyMJ" w:hAnsi="SutonnyMJ" w:cs="SutonnyMJ"/>
                <w:sz w:val="22"/>
                <w:szCs w:val="22"/>
              </w:rPr>
              <w:t>..............................................</w:t>
            </w:r>
            <w:r w:rsidRPr="00242F40">
              <w:rPr>
                <w:sz w:val="22"/>
                <w:szCs w:val="22"/>
              </w:rPr>
              <w:t>01</w:t>
            </w:r>
          </w:p>
          <w:p w:rsidR="0059663D" w:rsidRPr="00242F40" w:rsidRDefault="0059663D" w:rsidP="001B557A">
            <w:pPr>
              <w:tabs>
                <w:tab w:val="right" w:leader="dot" w:pos="3234"/>
              </w:tabs>
              <w:rPr>
                <w:rFonts w:ascii="SutonnyMJ" w:hAnsi="SutonnyMJ" w:cs="SutonnyMJ"/>
              </w:rPr>
            </w:pPr>
            <w:r w:rsidRPr="00242F40">
              <w:rPr>
                <w:sz w:val="22"/>
                <w:szCs w:val="22"/>
              </w:rPr>
              <w:t>Refused (</w:t>
            </w:r>
            <w:r w:rsidRPr="00242F40">
              <w:rPr>
                <w:rFonts w:ascii="SutonnyMJ" w:hAnsi="SutonnyMJ" w:cs="SutonnyMJ"/>
                <w:sz w:val="22"/>
                <w:szCs w:val="22"/>
              </w:rPr>
              <w:t>Am¤§Z</w:t>
            </w:r>
            <w:r w:rsidRPr="00242F40">
              <w:rPr>
                <w:sz w:val="22"/>
                <w:szCs w:val="22"/>
              </w:rPr>
              <w:t>)</w:t>
            </w:r>
            <w:r w:rsidRPr="00242F40">
              <w:rPr>
                <w:rFonts w:ascii="SutonnyMJ" w:hAnsi="SutonnyMJ" w:cs="SutonnyMJ"/>
                <w:sz w:val="22"/>
                <w:szCs w:val="22"/>
              </w:rPr>
              <w:t>...........................</w:t>
            </w:r>
            <w:r>
              <w:rPr>
                <w:rFonts w:ascii="SutonnyMJ" w:hAnsi="SutonnyMJ" w:cs="SutonnyMJ"/>
                <w:sz w:val="22"/>
                <w:szCs w:val="22"/>
              </w:rPr>
              <w:t>....</w:t>
            </w:r>
            <w:r w:rsidRPr="00242F40">
              <w:rPr>
                <w:rFonts w:ascii="SutonnyMJ" w:hAnsi="SutonnyMJ" w:cs="SutonnyMJ"/>
                <w:sz w:val="22"/>
                <w:szCs w:val="22"/>
              </w:rPr>
              <w:t>........................</w:t>
            </w:r>
            <w:r w:rsidRPr="00242F40">
              <w:rPr>
                <w:sz w:val="22"/>
                <w:szCs w:val="22"/>
              </w:rPr>
              <w:t>02</w:t>
            </w:r>
          </w:p>
          <w:p w:rsidR="0059663D" w:rsidRPr="00242F40" w:rsidRDefault="0059663D" w:rsidP="001B557A">
            <w:pPr>
              <w:tabs>
                <w:tab w:val="right" w:leader="dot" w:pos="3234"/>
              </w:tabs>
              <w:rPr>
                <w:rFonts w:ascii="SutonnyMJ" w:hAnsi="SutonnyMJ" w:cs="SutonnyMJ"/>
              </w:rPr>
            </w:pPr>
            <w:r w:rsidRPr="00242F40">
              <w:rPr>
                <w:sz w:val="22"/>
                <w:szCs w:val="22"/>
              </w:rPr>
              <w:t>Postponed</w:t>
            </w:r>
            <w:r>
              <w:rPr>
                <w:sz w:val="22"/>
                <w:szCs w:val="22"/>
              </w:rPr>
              <w:t xml:space="preserve"> </w:t>
            </w:r>
            <w:r w:rsidRPr="00242F40">
              <w:rPr>
                <w:sz w:val="22"/>
                <w:szCs w:val="22"/>
              </w:rPr>
              <w:t>(mention the reason) (</w:t>
            </w:r>
            <w:r w:rsidRPr="00242F40">
              <w:rPr>
                <w:rFonts w:ascii="SutonnyMJ" w:hAnsi="SutonnyMJ" w:cs="SutonnyMJ"/>
                <w:sz w:val="22"/>
                <w:szCs w:val="22"/>
              </w:rPr>
              <w:t>¯’wMZ</w:t>
            </w:r>
            <w:r w:rsidRPr="00242F40">
              <w:rPr>
                <w:sz w:val="22"/>
                <w:szCs w:val="22"/>
              </w:rPr>
              <w:t xml:space="preserve"> )</w:t>
            </w:r>
            <w:r>
              <w:rPr>
                <w:rFonts w:ascii="SutonnyMJ" w:hAnsi="SutonnyMJ" w:cs="SutonnyMJ"/>
                <w:sz w:val="22"/>
                <w:szCs w:val="22"/>
              </w:rPr>
              <w:t xml:space="preserve"> </w:t>
            </w:r>
            <w:r w:rsidRPr="00084DF2">
              <w:rPr>
                <w:sz w:val="22"/>
                <w:szCs w:val="22"/>
              </w:rPr>
              <w:t>________</w:t>
            </w:r>
            <w:r w:rsidRPr="00242F40">
              <w:rPr>
                <w:sz w:val="22"/>
                <w:szCs w:val="22"/>
              </w:rPr>
              <w:t>_____________</w:t>
            </w:r>
            <w:r>
              <w:rPr>
                <w:sz w:val="22"/>
                <w:szCs w:val="22"/>
              </w:rPr>
              <w:t>......................................</w:t>
            </w:r>
            <w:r w:rsidRPr="00242F40">
              <w:rPr>
                <w:sz w:val="22"/>
                <w:szCs w:val="22"/>
              </w:rPr>
              <w:t>03</w:t>
            </w:r>
          </w:p>
          <w:p w:rsidR="0059663D" w:rsidRPr="00242F40" w:rsidRDefault="0059663D" w:rsidP="001B557A">
            <w:pPr>
              <w:tabs>
                <w:tab w:val="right" w:leader="dot" w:pos="3234"/>
              </w:tabs>
              <w:rPr>
                <w:rFonts w:ascii="SutonnyMJ" w:hAnsi="SutonnyMJ" w:cs="Vrinda"/>
                <w:cs/>
                <w:lang w:bidi="bn-BD"/>
              </w:rPr>
            </w:pPr>
            <w:r w:rsidRPr="00242F40">
              <w:rPr>
                <w:rFonts w:ascii="SutonnyMJ" w:hAnsi="SutonnyMJ" w:cs="SutonnyMJ"/>
                <w:sz w:val="22"/>
                <w:szCs w:val="22"/>
              </w:rPr>
              <w:t xml:space="preserve">  (KviY D‡j</w:t>
            </w:r>
            <w:r w:rsidRPr="00242F40">
              <w:rPr>
                <w:sz w:val="22"/>
                <w:szCs w:val="22"/>
              </w:rPr>
              <w:t>­</w:t>
            </w:r>
            <w:r w:rsidRPr="00242F40">
              <w:rPr>
                <w:rFonts w:ascii="SutonnyMJ" w:hAnsi="SutonnyMJ" w:cs="SutonnyMJ"/>
                <w:sz w:val="22"/>
                <w:szCs w:val="22"/>
              </w:rPr>
              <w:t>L Ki“b )</w:t>
            </w:r>
          </w:p>
          <w:p w:rsidR="0059663D" w:rsidRPr="00242F40" w:rsidRDefault="0059663D" w:rsidP="001B557A">
            <w:pPr>
              <w:tabs>
                <w:tab w:val="right" w:leader="dot" w:pos="3234"/>
              </w:tabs>
              <w:rPr>
                <w:rFonts w:ascii="SutonnyMJ" w:hAnsi="SutonnyMJ" w:cs="Vrinda"/>
                <w:lang w:val="en-US" w:bidi="bn-BD"/>
              </w:rPr>
            </w:pPr>
            <w:r w:rsidRPr="00242F40">
              <w:rPr>
                <w:sz w:val="22"/>
                <w:szCs w:val="22"/>
              </w:rPr>
              <w:t>Incomplete (</w:t>
            </w:r>
            <w:r w:rsidRPr="00242F40">
              <w:rPr>
                <w:rFonts w:ascii="SutonnyMJ" w:hAnsi="SutonnyMJ" w:cs="Vrinda"/>
                <w:sz w:val="22"/>
                <w:szCs w:val="22"/>
                <w:lang w:bidi="bn-BD"/>
              </w:rPr>
              <w:t xml:space="preserve">Am¤c~Y© </w:t>
            </w:r>
            <w:r w:rsidRPr="00242F40">
              <w:rPr>
                <w:sz w:val="22"/>
                <w:szCs w:val="22"/>
              </w:rPr>
              <w:t>)</w:t>
            </w:r>
            <w:r w:rsidRPr="00242F40">
              <w:rPr>
                <w:sz w:val="22"/>
                <w:szCs w:val="22"/>
                <w:lang w:val="en-US"/>
              </w:rPr>
              <w:t>……</w:t>
            </w:r>
            <w:r>
              <w:rPr>
                <w:sz w:val="22"/>
                <w:szCs w:val="22"/>
                <w:lang w:val="en-US"/>
              </w:rPr>
              <w:t>…</w:t>
            </w:r>
            <w:r w:rsidRPr="00242F40">
              <w:rPr>
                <w:sz w:val="22"/>
                <w:szCs w:val="22"/>
                <w:lang w:val="en-US"/>
              </w:rPr>
              <w:t>……………….….…04</w:t>
            </w:r>
          </w:p>
          <w:p w:rsidR="0059663D" w:rsidRPr="00242F40" w:rsidRDefault="0059663D" w:rsidP="001B557A">
            <w:pPr>
              <w:tabs>
                <w:tab w:val="right" w:leader="dot" w:pos="3240"/>
              </w:tabs>
              <w:rPr>
                <w:rFonts w:ascii="SutonnyMJ" w:hAnsi="SutonnyMJ" w:cs="SutonnyMJ"/>
              </w:rPr>
            </w:pPr>
          </w:p>
        </w:tc>
        <w:tc>
          <w:tcPr>
            <w:tcW w:w="5040" w:type="dxa"/>
            <w:gridSpan w:val="3"/>
            <w:tcBorders>
              <w:top w:val="nil"/>
            </w:tcBorders>
          </w:tcPr>
          <w:p w:rsidR="0059663D" w:rsidRPr="00242F40" w:rsidRDefault="0059663D" w:rsidP="001B557A">
            <w:pPr>
              <w:tabs>
                <w:tab w:val="right" w:leader="dot" w:pos="3240"/>
              </w:tabs>
            </w:pPr>
            <w:r w:rsidRPr="00242F40">
              <w:rPr>
                <w:sz w:val="22"/>
                <w:szCs w:val="22"/>
              </w:rPr>
              <w:t>Household destroyed</w:t>
            </w:r>
            <w:r>
              <w:rPr>
                <w:sz w:val="22"/>
                <w:szCs w:val="22"/>
              </w:rPr>
              <w:t>/</w:t>
            </w:r>
            <w:r w:rsidRPr="00242F40">
              <w:rPr>
                <w:sz w:val="22"/>
                <w:szCs w:val="22"/>
              </w:rPr>
              <w:t xml:space="preserve"> </w:t>
            </w:r>
            <w:r w:rsidRPr="00CB7849">
              <w:rPr>
                <w:sz w:val="22"/>
                <w:szCs w:val="22"/>
              </w:rPr>
              <w:t xml:space="preserve">Nobody lives at the house </w:t>
            </w:r>
            <w:r w:rsidRPr="00242F40">
              <w:rPr>
                <w:sz w:val="22"/>
                <w:szCs w:val="22"/>
              </w:rPr>
              <w:t>(</w:t>
            </w:r>
            <w:r w:rsidRPr="00242F40">
              <w:rPr>
                <w:rFonts w:ascii="SutonnyMJ" w:hAnsi="SutonnyMJ" w:cs="SutonnyMJ"/>
                <w:sz w:val="22"/>
                <w:szCs w:val="22"/>
              </w:rPr>
              <w:t>emZevox aŸsmcÖvß</w:t>
            </w:r>
            <w:r>
              <w:rPr>
                <w:rFonts w:ascii="SutonnyMJ" w:hAnsi="SutonnyMJ" w:cs="SutonnyMJ"/>
                <w:sz w:val="22"/>
                <w:szCs w:val="22"/>
              </w:rPr>
              <w:t>/</w:t>
            </w:r>
            <w:r w:rsidRPr="00242F40">
              <w:rPr>
                <w:rFonts w:ascii="SutonnyMJ" w:hAnsi="SutonnyMJ" w:cs="SutonnyMJ"/>
                <w:sz w:val="22"/>
                <w:szCs w:val="22"/>
              </w:rPr>
              <w:t xml:space="preserve"> Lvwj</w:t>
            </w:r>
            <w:r w:rsidRPr="00242F40">
              <w:rPr>
                <w:sz w:val="22"/>
                <w:szCs w:val="22"/>
              </w:rPr>
              <w:t>)</w:t>
            </w:r>
            <w:r w:rsidRPr="00242F40">
              <w:rPr>
                <w:rFonts w:ascii="SutonnyMJ" w:hAnsi="SutonnyMJ" w:cs="SutonnyMJ"/>
                <w:sz w:val="22"/>
                <w:szCs w:val="22"/>
              </w:rPr>
              <w:tab/>
              <w:t>...........................</w:t>
            </w:r>
            <w:r>
              <w:rPr>
                <w:rFonts w:ascii="SutonnyMJ" w:hAnsi="SutonnyMJ" w:cs="SutonnyMJ"/>
                <w:sz w:val="22"/>
                <w:szCs w:val="22"/>
              </w:rPr>
              <w:t>.....................</w:t>
            </w:r>
            <w:r w:rsidRPr="00242F40">
              <w:rPr>
                <w:rFonts w:ascii="SutonnyMJ" w:hAnsi="SutonnyMJ" w:cs="SutonnyMJ"/>
                <w:sz w:val="22"/>
                <w:szCs w:val="22"/>
              </w:rPr>
              <w:t>.</w:t>
            </w:r>
            <w:r w:rsidRPr="00242F40">
              <w:rPr>
                <w:sz w:val="22"/>
                <w:szCs w:val="22"/>
              </w:rPr>
              <w:t>05</w:t>
            </w:r>
          </w:p>
          <w:p w:rsidR="0059663D" w:rsidRPr="00EF608F" w:rsidRDefault="0059663D" w:rsidP="001B557A">
            <w:pPr>
              <w:tabs>
                <w:tab w:val="right" w:leader="dot" w:pos="3082"/>
              </w:tabs>
              <w:rPr>
                <w:rFonts w:ascii="SutonnyMJ" w:hAnsi="SutonnyMJ" w:cs="Vrinda"/>
                <w:szCs w:val="28"/>
                <w:cs/>
                <w:lang w:val="en-US" w:bidi="bn-BD"/>
              </w:rPr>
            </w:pPr>
            <w:r w:rsidRPr="00242F40">
              <w:rPr>
                <w:sz w:val="22"/>
                <w:szCs w:val="22"/>
              </w:rPr>
              <w:t xml:space="preserve">Respondent </w:t>
            </w:r>
            <w:r>
              <w:rPr>
                <w:sz w:val="22"/>
                <w:szCs w:val="22"/>
              </w:rPr>
              <w:t xml:space="preserve">absent </w:t>
            </w:r>
            <w:r w:rsidRPr="00242F40">
              <w:rPr>
                <w:sz w:val="22"/>
                <w:szCs w:val="22"/>
              </w:rPr>
              <w:t>(</w:t>
            </w:r>
            <w:r w:rsidRPr="00242F40">
              <w:rPr>
                <w:rFonts w:ascii="SutonnyMJ" w:hAnsi="SutonnyMJ" w:cs="SutonnyMJ"/>
                <w:sz w:val="22"/>
                <w:szCs w:val="22"/>
              </w:rPr>
              <w:t xml:space="preserve">DËi`vZv </w:t>
            </w:r>
            <w:r w:rsidRPr="00EF608F">
              <w:rPr>
                <w:rFonts w:ascii="SutonnyMJ" w:hAnsi="SutonnyMJ" w:cs="SutonnyMJ"/>
                <w:sz w:val="22"/>
                <w:szCs w:val="22"/>
              </w:rPr>
              <w:t>Abycw¯’Z</w:t>
            </w:r>
            <w:r w:rsidRPr="00242F40">
              <w:rPr>
                <w:sz w:val="22"/>
                <w:szCs w:val="22"/>
              </w:rPr>
              <w:t>)..............</w:t>
            </w:r>
            <w:r>
              <w:rPr>
                <w:sz w:val="22"/>
                <w:szCs w:val="22"/>
              </w:rPr>
              <w:t>....</w:t>
            </w:r>
            <w:r w:rsidRPr="00242F40">
              <w:rPr>
                <w:sz w:val="22"/>
                <w:szCs w:val="22"/>
              </w:rPr>
              <w:t>.</w:t>
            </w:r>
            <w:r>
              <w:rPr>
                <w:sz w:val="22"/>
                <w:szCs w:val="22"/>
              </w:rPr>
              <w:t>......</w:t>
            </w:r>
            <w:r w:rsidRPr="00242F40">
              <w:rPr>
                <w:sz w:val="22"/>
                <w:szCs w:val="22"/>
              </w:rPr>
              <w:t>0</w:t>
            </w:r>
            <w:r>
              <w:rPr>
                <w:sz w:val="22"/>
                <w:szCs w:val="22"/>
                <w:lang w:val="en-US"/>
              </w:rPr>
              <w:t>6</w:t>
            </w:r>
          </w:p>
          <w:p w:rsidR="0059663D" w:rsidRPr="00084DF2" w:rsidRDefault="0059663D" w:rsidP="001B557A">
            <w:pPr>
              <w:tabs>
                <w:tab w:val="right" w:leader="dot" w:pos="3082"/>
              </w:tabs>
              <w:rPr>
                <w:rFonts w:ascii="SutonnyMJ" w:hAnsi="SutonnyMJ" w:cs="SutonnyMJ"/>
              </w:rPr>
            </w:pPr>
            <w:r w:rsidRPr="00242F40">
              <w:rPr>
                <w:sz w:val="22"/>
                <w:szCs w:val="22"/>
              </w:rPr>
              <w:t>Refused to continue the interview (</w:t>
            </w:r>
            <w:r w:rsidRPr="00242F40">
              <w:rPr>
                <w:rFonts w:ascii="SutonnyMJ" w:hAnsi="SutonnyMJ" w:cs="SutonnyMJ"/>
                <w:sz w:val="22"/>
                <w:szCs w:val="22"/>
              </w:rPr>
              <w:t>mv¶vrKvi Pvwj‡q †h‡Z Pvqwb</w:t>
            </w:r>
            <w:r w:rsidRPr="00242F40">
              <w:rPr>
                <w:sz w:val="22"/>
                <w:szCs w:val="22"/>
              </w:rPr>
              <w:t>)______________.............................................. 0</w:t>
            </w:r>
            <w:r>
              <w:rPr>
                <w:sz w:val="22"/>
                <w:szCs w:val="22"/>
              </w:rPr>
              <w:t>7</w:t>
            </w:r>
          </w:p>
          <w:p w:rsidR="0059663D" w:rsidRPr="00242F40" w:rsidRDefault="0059663D" w:rsidP="001B557A">
            <w:pPr>
              <w:rPr>
                <w:rFonts w:ascii="SutonnyMJ" w:hAnsi="SutonnyMJ" w:cs="SutonnyMJ"/>
              </w:rPr>
            </w:pPr>
            <w:r w:rsidRPr="00242F40">
              <w:rPr>
                <w:rFonts w:ascii="SutonnyMJ" w:hAnsi="SutonnyMJ" w:cs="SutonnyMJ"/>
                <w:sz w:val="22"/>
                <w:szCs w:val="22"/>
              </w:rPr>
              <w:t xml:space="preserve"> </w:t>
            </w:r>
            <w:r>
              <w:rPr>
                <w:rFonts w:ascii="SutonnyMJ" w:hAnsi="SutonnyMJ" w:cs="SutonnyMJ"/>
                <w:sz w:val="22"/>
                <w:szCs w:val="22"/>
              </w:rPr>
              <w:t xml:space="preserve">   </w:t>
            </w:r>
            <w:r w:rsidRPr="00242F40">
              <w:rPr>
                <w:rFonts w:ascii="SutonnyMJ" w:hAnsi="SutonnyMJ" w:cs="SutonnyMJ"/>
                <w:sz w:val="22"/>
                <w:szCs w:val="22"/>
              </w:rPr>
              <w:t xml:space="preserve">  (KviY D‡j</w:t>
            </w:r>
            <w:r w:rsidRPr="00242F40">
              <w:rPr>
                <w:sz w:val="22"/>
                <w:szCs w:val="22"/>
              </w:rPr>
              <w:t>­</w:t>
            </w:r>
            <w:r w:rsidRPr="00242F40">
              <w:rPr>
                <w:rFonts w:ascii="SutonnyMJ" w:hAnsi="SutonnyMJ" w:cs="SutonnyMJ"/>
                <w:sz w:val="22"/>
                <w:szCs w:val="22"/>
              </w:rPr>
              <w:t>L Ki“b )</w:t>
            </w:r>
          </w:p>
          <w:p w:rsidR="0059663D" w:rsidRPr="00242F40" w:rsidRDefault="0059663D" w:rsidP="001B557A">
            <w:pPr>
              <w:tabs>
                <w:tab w:val="right" w:leader="dot" w:pos="3082"/>
                <w:tab w:val="right" w:leader="dot" w:pos="3234"/>
              </w:tabs>
            </w:pPr>
            <w:r w:rsidRPr="00242F40">
              <w:rPr>
                <w:sz w:val="22"/>
                <w:szCs w:val="22"/>
              </w:rPr>
              <w:t>Others</w:t>
            </w:r>
            <w:r>
              <w:rPr>
                <w:sz w:val="22"/>
                <w:szCs w:val="22"/>
              </w:rPr>
              <w:t xml:space="preserve"> </w:t>
            </w:r>
            <w:r w:rsidRPr="00242F40">
              <w:rPr>
                <w:sz w:val="22"/>
                <w:szCs w:val="22"/>
              </w:rPr>
              <w:t>(mention the reason) (</w:t>
            </w:r>
            <w:r w:rsidRPr="00242F40">
              <w:rPr>
                <w:rFonts w:ascii="SutonnyMJ" w:hAnsi="SutonnyMJ" w:cs="SutonnyMJ"/>
                <w:sz w:val="22"/>
                <w:szCs w:val="22"/>
              </w:rPr>
              <w:t>Ab¨vb¨)</w:t>
            </w:r>
            <w:r>
              <w:rPr>
                <w:sz w:val="22"/>
                <w:szCs w:val="22"/>
              </w:rPr>
              <w:t xml:space="preserve"> </w:t>
            </w:r>
            <w:r w:rsidRPr="00242F40">
              <w:rPr>
                <w:sz w:val="22"/>
                <w:szCs w:val="22"/>
              </w:rPr>
              <w:t>______________..............................</w:t>
            </w:r>
            <w:r>
              <w:rPr>
                <w:sz w:val="22"/>
                <w:szCs w:val="22"/>
              </w:rPr>
              <w:t>....................</w:t>
            </w:r>
            <w:r w:rsidRPr="00242F40">
              <w:rPr>
                <w:sz w:val="22"/>
                <w:szCs w:val="22"/>
              </w:rPr>
              <w:t>....</w:t>
            </w:r>
            <w:r>
              <w:rPr>
                <w:sz w:val="22"/>
                <w:szCs w:val="22"/>
              </w:rPr>
              <w:t>08</w:t>
            </w:r>
          </w:p>
          <w:p w:rsidR="0059663D" w:rsidRPr="00242F40" w:rsidRDefault="0059663D" w:rsidP="001B557A">
            <w:pPr>
              <w:rPr>
                <w:rFonts w:ascii="SutonnyMJ" w:hAnsi="SutonnyMJ" w:cs="SutonnyMJ"/>
              </w:rPr>
            </w:pPr>
            <w:r w:rsidRPr="00242F40">
              <w:rPr>
                <w:rFonts w:ascii="SutonnyMJ" w:hAnsi="SutonnyMJ" w:cs="SutonnyMJ"/>
                <w:sz w:val="22"/>
                <w:szCs w:val="22"/>
              </w:rPr>
              <w:t xml:space="preserve">   (KviY D‡j</w:t>
            </w:r>
            <w:r w:rsidRPr="00242F40">
              <w:rPr>
                <w:sz w:val="22"/>
                <w:szCs w:val="22"/>
              </w:rPr>
              <w:t>­</w:t>
            </w:r>
            <w:r w:rsidRPr="00242F40">
              <w:rPr>
                <w:rFonts w:ascii="SutonnyMJ" w:hAnsi="SutonnyMJ" w:cs="SutonnyMJ"/>
                <w:sz w:val="22"/>
                <w:szCs w:val="22"/>
              </w:rPr>
              <w:t>L Ki“b )</w:t>
            </w:r>
          </w:p>
        </w:tc>
      </w:tr>
      <w:tr w:rsidR="0059663D" w:rsidRPr="00242F40" w:rsidTr="001B557A">
        <w:trPr>
          <w:trHeight w:val="367"/>
          <w:tblHeader/>
        </w:trPr>
        <w:tc>
          <w:tcPr>
            <w:tcW w:w="5160" w:type="dxa"/>
            <w:gridSpan w:val="2"/>
            <w:tcBorders>
              <w:top w:val="single" w:sz="8" w:space="0" w:color="000000"/>
              <w:left w:val="double" w:sz="4" w:space="0" w:color="auto"/>
              <w:bottom w:val="single" w:sz="8" w:space="0" w:color="000000"/>
              <w:right w:val="single" w:sz="8" w:space="0" w:color="000000"/>
            </w:tcBorders>
          </w:tcPr>
          <w:p w:rsidR="0059663D" w:rsidRPr="00242F40" w:rsidRDefault="00422C48" w:rsidP="001B557A">
            <w:pPr>
              <w:rPr>
                <w:rFonts w:ascii="Arial" w:hAnsi="Arial" w:cs="Arial"/>
              </w:rPr>
            </w:pPr>
            <w:r w:rsidRPr="00422C48">
              <w:rPr>
                <w:rFonts w:ascii="Arial" w:hAnsi="Arial" w:cs="Arial"/>
                <w:noProof/>
                <w:sz w:val="22"/>
                <w:szCs w:val="22"/>
                <w:lang w:val="en-US"/>
              </w:rPr>
              <w:pict>
                <v:group id="Group 44" o:spid="_x0000_s1076" style="position:absolute;margin-left:100.7pt;margin-top:.3pt;width:31.3pt;height:15.65pt;z-index:251751936;mso-position-horizontal-relative:text;mso-position-vertical-relative:text" coordorigin="10716,6251" coordsize="626,31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">
                  <v:rect id="Rectangle 45" o:spid="_x0000_s1078" style="position:absolute;left:11029;top:6251;width:313;height:3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JssexAAA&#10;ANsAAAAPAAAAZHJzL2Rvd25yZXYueG1sRI9Ba8JAFITvBf/D8oTemo1WShNdRRSLHjW59PaafSZp&#10;s29Ddk3S/vquUOhxmJlvmNVmNI3oqXO1ZQWzKAZBXFhdc6kgzw5PryCcR9bYWCYF3+Rgs548rDDV&#10;duAz9RdfigBhl6KCyvs2ldIVFRl0kW2Jg3e1nUEfZFdK3eEQ4KaR8zh+kQZrDgsVtrSrqPi63IyC&#10;j3qe4885e4tNcnj2pzH7vL3vlXqcjtslCE+j/w//tY9awSKB+5fwA+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CbLHsQAAADbAAAADwAAAAAAAAAAAAAAAACXAgAAZHJzL2Rv&#10;d25yZXYueG1sUEsFBgAAAAAEAAQA9QAAAIgDAAAAAA==&#10;"/>
                  <v:rect id="Rectangle 46" o:spid="_x0000_s1077" style="position:absolute;left:10716;top:6251;width:313;height:3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xfRewQAA&#10;ANsAAAAPAAAAZHJzL2Rvd25yZXYueG1sRE89b8IwEN0r8R+sQ2IrDlRUkGIQogoqI4SF7Rpfk5T4&#10;HNkOpPx6PFRifHrfy3VvGnEl52vLCibjBARxYXXNpYJTnr3OQfiArLGxTAr+yMN6NXhZYqrtjQ90&#10;PYZSxBD2KSqoQmhTKX1RkUE/ti1x5H6sMxgidKXUDm8x3DRymiTv0mDNsaHClrYVFZdjZxR819MT&#10;3g/5LjGL7C3s+/y3O38qNRr2mw8QgfrwFP+7v7SCWVwf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MX0XsEAAADbAAAADwAAAAAAAAAAAAAAAACXAgAAZHJzL2Rvd25y&#10;ZXYueG1sUEsFBgAAAAAEAAQA9QAAAIUDAAAAAA==&#10;"/>
                </v:group>
              </w:pict>
            </w:r>
            <w:r w:rsidR="0059663D" w:rsidRPr="00242F40">
              <w:rPr>
                <w:rFonts w:ascii="Arial" w:hAnsi="Arial" w:cs="Arial"/>
                <w:sz w:val="22"/>
                <w:szCs w:val="22"/>
              </w:rPr>
              <w:t>SUPERVISOR</w:t>
            </w:r>
            <w:r w:rsidR="0059663D">
              <w:rPr>
                <w:rFonts w:ascii="Arial" w:hAnsi="Arial" w:cs="Arial"/>
                <w:sz w:val="22"/>
                <w:szCs w:val="22"/>
              </w:rPr>
              <w:t xml:space="preserve"> ID               </w:t>
            </w:r>
          </w:p>
        </w:tc>
        <w:tc>
          <w:tcPr>
            <w:tcW w:w="5040" w:type="dxa"/>
            <w:gridSpan w:val="3"/>
            <w:tcBorders>
              <w:top w:val="single" w:sz="8" w:space="0" w:color="000000"/>
              <w:left w:val="single" w:sz="8" w:space="0" w:color="000000"/>
              <w:bottom w:val="single" w:sz="8" w:space="0" w:color="000000"/>
              <w:right w:val="double" w:sz="4" w:space="0" w:color="auto"/>
            </w:tcBorders>
          </w:tcPr>
          <w:p w:rsidR="0059663D" w:rsidRPr="00242F40" w:rsidRDefault="00422C48" w:rsidP="001B557A">
            <w:pPr>
              <w:rPr>
                <w:rFonts w:ascii="Arial" w:hAnsi="Arial" w:cs="Arial"/>
              </w:rPr>
            </w:pPr>
            <w:r w:rsidRPr="00422C48">
              <w:rPr>
                <w:rFonts w:ascii="Arial" w:hAnsi="Arial" w:cs="Arial"/>
                <w:noProof/>
                <w:sz w:val="22"/>
                <w:szCs w:val="22"/>
                <w:lang w:val="en-US"/>
              </w:rPr>
              <w:pict>
                <v:group id="Group 47" o:spid="_x0000_s1073" style="position:absolute;margin-left:100.35pt;margin-top:.3pt;width:31.3pt;height:15.65pt;z-index:251752960;mso-position-horizontal-relative:text;mso-position-vertical-relative:text" coordorigin="10716,6251" coordsize="626,31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">
                  <v:rect id="Rectangle 48" o:spid="_x0000_s1075" style="position:absolute;left:11029;top:6251;width:313;height:3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uV9sxAAA&#10;ANsAAAAPAAAAZHJzL2Rvd25yZXYueG1sRI9Ba8JAFITvQv/D8gq9mU2tiI1ZpbSk2KMml96e2dck&#10;bfZtyK4x+uu7guBxmJlvmHQzmlYM1LvGsoLnKAZBXFrdcKWgyLPpEoTzyBpby6TgTA4264dJiom2&#10;J97RsPeVCBB2CSqove8SKV1Zk0EX2Y44eD+2N+iD7CupezwFuGnlLI4X0mDDYaHGjt5rKv/2R6Pg&#10;0MwKvOzyz9i8Zi/+a8x/j98fSj09jm8rEJ5Gfw/f2lutYL6A65fwA+T6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blfbMQAAADbAAAADwAAAAAAAAAAAAAAAACXAgAAZHJzL2Rv&#10;d25yZXYueG1sUEsFBgAAAAAEAAQA9QAAAIgDAAAAAA==&#10;"/>
                  <v:rect id="Rectangle 49" o:spid="_x0000_s1074" style="position:absolute;left:10716;top:6251;width:313;height:3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9fr3xQAA&#10;ANsAAAAPAAAAZHJzL2Rvd25yZXYueG1sRI9Ba8JAFITvBf/D8oTe6kYtto1uRJSUetR46e2ZfSbR&#10;7NuQ3Zi0v75bKPQ4zMw3zGo9mFrcqXWVZQXTSQSCOLe64kLBKUufXkE4j6yxtkwKvsjBOhk9rDDW&#10;tucD3Y++EAHCLkYFpfdNLKXLSzLoJrYhDt7FtgZ9kG0hdYt9gJtazqJoIQ1WHBZKbGhbUn47dkbB&#10;uZqd8PuQvUfmLZ37/ZBdu8+dUo/jYbME4Wnw/+G/9odW8PwC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1+vfFAAAA2wAAAA8AAAAAAAAAAAAAAAAAlwIAAGRycy9k&#10;b3ducmV2LnhtbFBLBQYAAAAABAAEAPUAAACJAwAAAAA=&#10;"/>
                </v:group>
              </w:pict>
            </w:r>
            <w:r w:rsidR="0059663D" w:rsidRPr="00242F40">
              <w:rPr>
                <w:rFonts w:ascii="Arial" w:hAnsi="Arial" w:cs="Arial"/>
                <w:sz w:val="22"/>
                <w:szCs w:val="22"/>
              </w:rPr>
              <w:t>FIELD EDITOR</w:t>
            </w:r>
            <w:r w:rsidR="0059663D">
              <w:rPr>
                <w:rFonts w:ascii="Arial" w:hAnsi="Arial" w:cs="Arial"/>
                <w:sz w:val="22"/>
                <w:szCs w:val="22"/>
              </w:rPr>
              <w:t xml:space="preserve"> ID </w:t>
            </w:r>
          </w:p>
        </w:tc>
      </w:tr>
    </w:tbl>
    <w:p w:rsidR="0059663D" w:rsidRDefault="0059663D" w:rsidP="0059663D"/>
    <w:p w:rsidR="001B557A" w:rsidRDefault="001B557A">
      <w:pPr>
        <w:rPr>
          <w:b/>
          <w:bCs/>
          <w:color w:val="000000"/>
          <w:sz w:val="28"/>
        </w:rPr>
      </w:pPr>
      <w:r>
        <w:rPr>
          <w:b/>
          <w:bCs/>
          <w:color w:val="000000"/>
          <w:sz w:val="28"/>
        </w:rPr>
        <w:br w:type="page"/>
      </w:r>
    </w:p>
    <w:tbl>
      <w:tblPr>
        <w:tblW w:w="46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56"/>
        <w:gridCol w:w="2311"/>
        <w:gridCol w:w="1384"/>
        <w:gridCol w:w="222"/>
        <w:gridCol w:w="1147"/>
        <w:gridCol w:w="1031"/>
        <w:gridCol w:w="1077"/>
        <w:gridCol w:w="957"/>
        <w:gridCol w:w="116"/>
        <w:gridCol w:w="257"/>
        <w:gridCol w:w="714"/>
      </w:tblGrid>
      <w:tr w:rsidR="002151F9" w:rsidRPr="001C653E" w:rsidTr="002151F9">
        <w:trPr>
          <w:trHeight w:val="449"/>
        </w:trPr>
        <w:tc>
          <w:tcPr>
            <w:tcW w:w="5000" w:type="pct"/>
            <w:gridSpan w:val="11"/>
            <w:shd w:val="clear" w:color="auto" w:fill="FFFF00"/>
            <w:vAlign w:val="center"/>
          </w:tcPr>
          <w:bookmarkEnd w:id="0"/>
          <w:p w:rsidR="002151F9" w:rsidRPr="001C653E" w:rsidRDefault="002151F9" w:rsidP="0077249F">
            <w:pPr>
              <w:jc w:val="center"/>
              <w:rPr>
                <w:b/>
                <w:sz w:val="20"/>
                <w:szCs w:val="20"/>
              </w:rPr>
            </w:pPr>
            <w:r w:rsidRPr="001C653E">
              <w:rPr>
                <w:b/>
                <w:sz w:val="20"/>
                <w:szCs w:val="20"/>
              </w:rPr>
              <w:lastRenderedPageBreak/>
              <w:t>SECTION 1:</w:t>
            </w:r>
            <w:r w:rsidRPr="001C653E">
              <w:rPr>
                <w:b/>
                <w:sz w:val="20"/>
                <w:szCs w:val="20"/>
              </w:rPr>
              <w:tab/>
              <w:t>RESPONDENT AND HER COMMUNITY</w:t>
            </w:r>
          </w:p>
        </w:tc>
      </w:tr>
      <w:tr w:rsidR="002151F9" w:rsidRPr="001C653E" w:rsidTr="001838D9">
        <w:trPr>
          <w:trHeight w:val="513"/>
        </w:trPr>
        <w:tc>
          <w:tcPr>
            <w:tcW w:w="2343" w:type="pct"/>
            <w:gridSpan w:val="4"/>
          </w:tcPr>
          <w:p w:rsidR="002151F9" w:rsidRPr="001C653E" w:rsidRDefault="002151F9" w:rsidP="00886672">
            <w:pPr>
              <w:jc w:val="center"/>
              <w:rPr>
                <w:sz w:val="20"/>
                <w:szCs w:val="20"/>
              </w:rPr>
            </w:pPr>
            <w:r w:rsidRPr="001C653E">
              <w:rPr>
                <w:sz w:val="20"/>
                <w:szCs w:val="20"/>
              </w:rPr>
              <w:t>QUESTIONS &amp; FILTERS</w:t>
            </w:r>
          </w:p>
        </w:tc>
        <w:tc>
          <w:tcPr>
            <w:tcW w:w="2112" w:type="pct"/>
            <w:gridSpan w:val="4"/>
          </w:tcPr>
          <w:p w:rsidR="002151F9" w:rsidRPr="001C653E" w:rsidRDefault="002151F9" w:rsidP="00886672">
            <w:pPr>
              <w:jc w:val="center"/>
              <w:rPr>
                <w:sz w:val="20"/>
                <w:szCs w:val="20"/>
              </w:rPr>
            </w:pPr>
            <w:r w:rsidRPr="001C653E">
              <w:rPr>
                <w:sz w:val="20"/>
                <w:szCs w:val="20"/>
              </w:rPr>
              <w:t>CODING CATEGORIES</w:t>
            </w:r>
          </w:p>
        </w:tc>
        <w:tc>
          <w:tcPr>
            <w:tcW w:w="546" w:type="pct"/>
            <w:gridSpan w:val="3"/>
          </w:tcPr>
          <w:p w:rsidR="002151F9" w:rsidRPr="001C653E" w:rsidRDefault="002151F9" w:rsidP="00886672">
            <w:pPr>
              <w:rPr>
                <w:sz w:val="20"/>
                <w:szCs w:val="20"/>
              </w:rPr>
            </w:pPr>
            <w:r w:rsidRPr="001C653E">
              <w:rPr>
                <w:sz w:val="20"/>
                <w:szCs w:val="20"/>
              </w:rPr>
              <w:t>SKIP</w:t>
            </w:r>
          </w:p>
          <w:p w:rsidR="002151F9" w:rsidRPr="001C653E" w:rsidRDefault="002151F9" w:rsidP="00886672">
            <w:pPr>
              <w:rPr>
                <w:sz w:val="20"/>
                <w:szCs w:val="20"/>
              </w:rPr>
            </w:pPr>
            <w:r w:rsidRPr="001C653E">
              <w:rPr>
                <w:sz w:val="20"/>
                <w:szCs w:val="20"/>
              </w:rPr>
              <w:t xml:space="preserve"> TO</w:t>
            </w:r>
          </w:p>
        </w:tc>
      </w:tr>
      <w:tr w:rsidR="002151F9" w:rsidRPr="001C653E" w:rsidTr="001838D9">
        <w:trPr>
          <w:trHeight w:val="1119"/>
        </w:trPr>
        <w:tc>
          <w:tcPr>
            <w:tcW w:w="4454" w:type="pct"/>
            <w:gridSpan w:val="8"/>
          </w:tcPr>
          <w:p w:rsidR="002151F9" w:rsidRPr="001C653E" w:rsidRDefault="002151F9" w:rsidP="00886672">
            <w:pPr>
              <w:jc w:val="both"/>
              <w:rPr>
                <w:sz w:val="20"/>
                <w:szCs w:val="20"/>
              </w:rPr>
            </w:pPr>
            <w:r w:rsidRPr="001C653E">
              <w:rPr>
                <w:sz w:val="20"/>
                <w:szCs w:val="20"/>
              </w:rPr>
              <w:t>If you don’t mind, I would like to start by asking you a little about &lt;COMMUNITY NAME&gt;.</w:t>
            </w:r>
          </w:p>
          <w:p w:rsidR="002151F9" w:rsidRPr="001C653E" w:rsidRDefault="002151F9" w:rsidP="00886672">
            <w:pPr>
              <w:rPr>
                <w:rFonts w:ascii="SutonnyMJ" w:hAnsi="SutonnyMJ" w:cs="SutonnyMJ"/>
                <w:sz w:val="20"/>
                <w:szCs w:val="20"/>
                <w:cs/>
                <w:lang w:bidi="bn-BD"/>
              </w:rPr>
            </w:pPr>
            <w:r w:rsidRPr="001C653E">
              <w:rPr>
                <w:rFonts w:ascii="SutonnyMJ" w:hAnsi="SutonnyMJ" w:cs="SutonnyMJ"/>
                <w:sz w:val="20"/>
                <w:szCs w:val="20"/>
                <w:lang w:bidi="bn-BD"/>
              </w:rPr>
              <w:t>hw` wKQz g‡b bv K‡ib, Zvn‡j Avcbvi GB MÖvg/GjvKv m¤c‡K© Avwg wKQz cÖkœ Ki‡Z PvB| MÖv‡gi/GjvKvi bvg ...............................</w:t>
            </w:r>
          </w:p>
          <w:p w:rsidR="002151F9" w:rsidRPr="001C653E" w:rsidRDefault="002151F9" w:rsidP="00886672">
            <w:pPr>
              <w:jc w:val="both"/>
              <w:rPr>
                <w:rFonts w:cs="Vrinda"/>
                <w:sz w:val="20"/>
                <w:szCs w:val="20"/>
                <w:cs/>
                <w:lang w:bidi="bn-BD"/>
              </w:rPr>
            </w:pPr>
          </w:p>
          <w:p w:rsidR="002151F9" w:rsidRPr="001C653E" w:rsidRDefault="002151F9" w:rsidP="00886672">
            <w:pPr>
              <w:jc w:val="both"/>
              <w:rPr>
                <w:i/>
                <w:sz w:val="20"/>
                <w:szCs w:val="20"/>
              </w:rPr>
            </w:pPr>
            <w:r w:rsidRPr="001C653E">
              <w:rPr>
                <w:i/>
                <w:sz w:val="20"/>
                <w:szCs w:val="20"/>
              </w:rPr>
              <w:t xml:space="preserve">INSERT NAME OF COMMUNITY/VILLAGE/NEIGHBOURHOOD ABOVE AND IN QUESTIONS BELOW.  </w:t>
            </w:r>
          </w:p>
          <w:p w:rsidR="002151F9" w:rsidRPr="001C653E" w:rsidRDefault="002151F9" w:rsidP="00886672">
            <w:pPr>
              <w:jc w:val="both"/>
              <w:rPr>
                <w:i/>
                <w:sz w:val="20"/>
                <w:szCs w:val="20"/>
              </w:rPr>
            </w:pPr>
            <w:r w:rsidRPr="001C653E">
              <w:rPr>
                <w:i/>
                <w:sz w:val="20"/>
                <w:szCs w:val="20"/>
              </w:rPr>
              <w:t>IF NO NAME, SAY "IN THIS COMMUNITY/VILLAGE/AREA" AS APPROPRIATE.</w:t>
            </w:r>
          </w:p>
          <w:p w:rsidR="002151F9" w:rsidRPr="001C653E" w:rsidRDefault="002151F9" w:rsidP="00D73B5D">
            <w:pPr>
              <w:rPr>
                <w:rFonts w:ascii="SutonnyMJ" w:hAnsi="SutonnyMJ" w:cs="SutonnyMJ"/>
                <w:sz w:val="20"/>
                <w:szCs w:val="20"/>
                <w:lang w:bidi="bn-BD"/>
              </w:rPr>
            </w:pPr>
            <w:r w:rsidRPr="001C653E">
              <w:rPr>
                <w:rFonts w:ascii="SutonnyMJ" w:hAnsi="SutonnyMJ" w:cs="SutonnyMJ"/>
                <w:sz w:val="20"/>
                <w:szCs w:val="20"/>
                <w:lang w:bidi="bn-BD"/>
              </w:rPr>
              <w:t>wb‡Pi cÖkœ¸j‡Z MÖv‡gi/GjvKvi bvg D‡jøL K‡i cÖkœ Kiæb| hw` bvg bv _v‡K, Zvn‡j</w:t>
            </w:r>
            <w:r w:rsidRPr="001C653E">
              <w:rPr>
                <w:rFonts w:ascii="SutonnyMJ" w:hAnsi="SutonnyMJ" w:cs="Vrinda" w:hint="cs"/>
                <w:sz w:val="20"/>
                <w:szCs w:val="20"/>
                <w:cs/>
                <w:lang w:bidi="bn-BD"/>
              </w:rPr>
              <w:t xml:space="preserve"> </w:t>
            </w:r>
            <w:r w:rsidRPr="001C653E">
              <w:rPr>
                <w:rFonts w:ascii="SutonnyMJ" w:hAnsi="SutonnyMJ" w:cs="SutonnyMJ"/>
                <w:sz w:val="20"/>
                <w:szCs w:val="20"/>
                <w:lang w:bidi="bn-BD"/>
              </w:rPr>
              <w:t>h‡_vchy³ ¯’v‡b ejyb ÒGBGjvKvq/MÖv‡gÓ|</w:t>
            </w:r>
          </w:p>
        </w:tc>
        <w:tc>
          <w:tcPr>
            <w:tcW w:w="546" w:type="pct"/>
            <w:gridSpan w:val="3"/>
          </w:tcPr>
          <w:p w:rsidR="002151F9" w:rsidRPr="001C653E" w:rsidRDefault="002151F9" w:rsidP="00886672">
            <w:pPr>
              <w:jc w:val="both"/>
              <w:rPr>
                <w:sz w:val="20"/>
                <w:szCs w:val="20"/>
              </w:rPr>
            </w:pPr>
          </w:p>
        </w:tc>
      </w:tr>
      <w:tr w:rsidR="002151F9" w:rsidRPr="001C653E" w:rsidTr="001838D9">
        <w:trPr>
          <w:trHeight w:val="145"/>
        </w:trPr>
        <w:tc>
          <w:tcPr>
            <w:tcW w:w="379" w:type="pct"/>
            <w:tcBorders>
              <w:right w:val="single" w:sz="12" w:space="0" w:color="auto"/>
            </w:tcBorders>
          </w:tcPr>
          <w:p w:rsidR="002151F9" w:rsidRPr="001C653E" w:rsidRDefault="002151F9" w:rsidP="0000653A">
            <w:pPr>
              <w:numPr>
                <w:ilvl w:val="0"/>
                <w:numId w:val="40"/>
              </w:numPr>
              <w:rPr>
                <w:sz w:val="20"/>
                <w:szCs w:val="20"/>
              </w:rPr>
            </w:pPr>
          </w:p>
          <w:p w:rsidR="002151F9" w:rsidRPr="001C653E" w:rsidRDefault="002151F9" w:rsidP="00886672">
            <w:pPr>
              <w:rPr>
                <w:sz w:val="20"/>
                <w:szCs w:val="20"/>
              </w:rPr>
            </w:pPr>
          </w:p>
          <w:p w:rsidR="002151F9" w:rsidRPr="001C653E" w:rsidRDefault="002151F9" w:rsidP="00886672">
            <w:pPr>
              <w:rPr>
                <w:sz w:val="20"/>
                <w:szCs w:val="20"/>
                <w:lang w:bidi="bn-BD"/>
              </w:rPr>
            </w:pPr>
          </w:p>
        </w:tc>
        <w:tc>
          <w:tcPr>
            <w:tcW w:w="1963" w:type="pct"/>
            <w:gridSpan w:val="3"/>
            <w:tcBorders>
              <w:left w:val="single" w:sz="12" w:space="0" w:color="auto"/>
            </w:tcBorders>
          </w:tcPr>
          <w:p w:rsidR="002151F9" w:rsidRPr="001C653E" w:rsidRDefault="002151F9" w:rsidP="00886672">
            <w:pPr>
              <w:jc w:val="both"/>
              <w:rPr>
                <w:sz w:val="20"/>
                <w:szCs w:val="20"/>
              </w:rPr>
            </w:pPr>
            <w:r w:rsidRPr="001C653E">
              <w:rPr>
                <w:sz w:val="20"/>
                <w:szCs w:val="20"/>
              </w:rPr>
              <w:t>Do neighbours in COMMUNITY NAME generally tend to know each other well?</w:t>
            </w:r>
          </w:p>
          <w:p w:rsidR="002151F9" w:rsidRPr="001C653E" w:rsidRDefault="002151F9" w:rsidP="00886672">
            <w:pPr>
              <w:jc w:val="both"/>
              <w:rPr>
                <w:sz w:val="20"/>
                <w:szCs w:val="20"/>
              </w:rPr>
            </w:pPr>
          </w:p>
          <w:p w:rsidR="002151F9" w:rsidRPr="001C653E" w:rsidRDefault="002151F9" w:rsidP="001938CA">
            <w:pPr>
              <w:rPr>
                <w:sz w:val="20"/>
                <w:szCs w:val="20"/>
                <w:cs/>
                <w:lang w:bidi="bn-IN"/>
              </w:rPr>
            </w:pPr>
            <w:r w:rsidRPr="001C653E">
              <w:rPr>
                <w:rFonts w:ascii="SutonnyMJ" w:hAnsi="SutonnyMJ" w:cs="SutonnyMJ"/>
                <w:sz w:val="20"/>
                <w:szCs w:val="20"/>
                <w:lang w:bidi="bn-BD"/>
              </w:rPr>
              <w:t>GB (GjvKvi bvg) GjvKvq, cÖwZ‡ewk‡`i g‡a¨ fvj Rvbv‡kvbv Av‡Q wK?</w:t>
            </w:r>
          </w:p>
        </w:tc>
        <w:tc>
          <w:tcPr>
            <w:tcW w:w="2112" w:type="pct"/>
            <w:gridSpan w:val="4"/>
          </w:tcPr>
          <w:p w:rsidR="002151F9" w:rsidRPr="001C653E" w:rsidRDefault="002151F9" w:rsidP="00886672">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rsidR="002151F9" w:rsidRPr="001C653E" w:rsidRDefault="002151F9" w:rsidP="00886672">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p w:rsidR="002151F9" w:rsidRPr="001C653E" w:rsidRDefault="002151F9" w:rsidP="005545C5">
            <w:pPr>
              <w:tabs>
                <w:tab w:val="right" w:leader="dot" w:pos="3997"/>
                <w:tab w:val="right" w:leader="dot" w:pos="4253"/>
              </w:tabs>
              <w:jc w:val="both"/>
              <w:rPr>
                <w:sz w:val="20"/>
                <w:szCs w:val="20"/>
                <w:cs/>
              </w:rPr>
            </w:pPr>
            <w:r w:rsidRPr="001C653E">
              <w:rPr>
                <w:sz w:val="20"/>
                <w:szCs w:val="20"/>
              </w:rPr>
              <w:t>DON’T KNOW</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Rvwb bv</w:t>
            </w:r>
            <w:r w:rsidRPr="001C653E">
              <w:rPr>
                <w:rFonts w:ascii="SutonnyMJ" w:hAnsi="SutonnyMJ" w:cs="SutonnyMJ" w:hint="cs"/>
                <w:sz w:val="20"/>
                <w:szCs w:val="20"/>
                <w:cs/>
                <w:lang w:bidi="bn-BD"/>
              </w:rPr>
              <w:t>)</w:t>
            </w:r>
            <w:r w:rsidRPr="001C653E">
              <w:rPr>
                <w:sz w:val="20"/>
                <w:szCs w:val="20"/>
              </w:rPr>
              <w:tab/>
              <w:t>8</w:t>
            </w:r>
          </w:p>
        </w:tc>
        <w:tc>
          <w:tcPr>
            <w:tcW w:w="546" w:type="pct"/>
            <w:gridSpan w:val="3"/>
          </w:tcPr>
          <w:p w:rsidR="002151F9" w:rsidRPr="001C653E" w:rsidRDefault="002151F9" w:rsidP="00886672">
            <w:pPr>
              <w:jc w:val="both"/>
              <w:rPr>
                <w:sz w:val="20"/>
                <w:szCs w:val="20"/>
              </w:rPr>
            </w:pPr>
          </w:p>
        </w:tc>
      </w:tr>
      <w:tr w:rsidR="002151F9" w:rsidRPr="001C653E" w:rsidTr="001838D9">
        <w:trPr>
          <w:trHeight w:val="145"/>
        </w:trPr>
        <w:tc>
          <w:tcPr>
            <w:tcW w:w="379" w:type="pct"/>
            <w:tcBorders>
              <w:right w:val="single" w:sz="12" w:space="0" w:color="auto"/>
            </w:tcBorders>
          </w:tcPr>
          <w:p w:rsidR="002151F9" w:rsidRPr="001C653E" w:rsidRDefault="002151F9" w:rsidP="0000653A">
            <w:pPr>
              <w:numPr>
                <w:ilvl w:val="0"/>
                <w:numId w:val="40"/>
              </w:numPr>
              <w:rPr>
                <w:sz w:val="20"/>
                <w:szCs w:val="20"/>
              </w:rPr>
            </w:pPr>
          </w:p>
          <w:p w:rsidR="002151F9" w:rsidRPr="001C653E" w:rsidRDefault="002151F9" w:rsidP="00886672">
            <w:pPr>
              <w:rPr>
                <w:sz w:val="20"/>
                <w:szCs w:val="20"/>
                <w:lang w:bidi="bn-BD"/>
              </w:rPr>
            </w:pPr>
          </w:p>
        </w:tc>
        <w:tc>
          <w:tcPr>
            <w:tcW w:w="1963" w:type="pct"/>
            <w:gridSpan w:val="3"/>
            <w:tcBorders>
              <w:left w:val="single" w:sz="12" w:space="0" w:color="auto"/>
            </w:tcBorders>
          </w:tcPr>
          <w:p w:rsidR="002151F9" w:rsidRPr="001C653E" w:rsidRDefault="002151F9" w:rsidP="00886672">
            <w:pPr>
              <w:rPr>
                <w:sz w:val="20"/>
                <w:szCs w:val="20"/>
                <w:lang w:bidi="bn-IN"/>
              </w:rPr>
            </w:pPr>
            <w:r w:rsidRPr="001C653E">
              <w:rPr>
                <w:sz w:val="20"/>
                <w:szCs w:val="20"/>
              </w:rPr>
              <w:t xml:space="preserve">If there were a street fight in COMMUNITY NAME would people generally do something to stop it? </w:t>
            </w:r>
          </w:p>
          <w:p w:rsidR="002151F9" w:rsidRPr="001C653E" w:rsidRDefault="002151F9" w:rsidP="00886672">
            <w:pPr>
              <w:rPr>
                <w:sz w:val="20"/>
                <w:szCs w:val="20"/>
                <w:lang w:bidi="bn-IN"/>
              </w:rPr>
            </w:pPr>
          </w:p>
          <w:p w:rsidR="002151F9" w:rsidRPr="001C653E" w:rsidRDefault="002151F9" w:rsidP="005545C5">
            <w:pPr>
              <w:rPr>
                <w:rFonts w:ascii="SutonnyMJ" w:hAnsi="SutonnyMJ" w:cs="SutonnyMJ"/>
                <w:sz w:val="20"/>
                <w:szCs w:val="20"/>
                <w:lang w:bidi="bn-BD"/>
              </w:rPr>
            </w:pPr>
            <w:r w:rsidRPr="001C653E">
              <w:rPr>
                <w:rFonts w:ascii="SutonnyMJ" w:hAnsi="SutonnyMJ" w:cs="SutonnyMJ"/>
                <w:sz w:val="20"/>
                <w:szCs w:val="20"/>
                <w:lang w:bidi="bn-BD"/>
              </w:rPr>
              <w:t>hw` GB (GjvKvi bvg) GjvKvq iv¯Ívq</w:t>
            </w:r>
            <w:r w:rsidRPr="001C653E">
              <w:rPr>
                <w:rFonts w:ascii="SutonnyMJ" w:hAnsi="SutonnyMJ" w:cs="Vrinda" w:hint="cs"/>
                <w:sz w:val="20"/>
                <w:szCs w:val="20"/>
                <w:cs/>
                <w:lang w:bidi="bn-BD"/>
              </w:rPr>
              <w:t xml:space="preserve"> </w:t>
            </w:r>
            <w:r w:rsidRPr="001C653E">
              <w:rPr>
                <w:rFonts w:ascii="SutonnyMJ" w:hAnsi="SutonnyMJ" w:cs="SutonnyMJ"/>
                <w:sz w:val="20"/>
                <w:szCs w:val="20"/>
                <w:lang w:bidi="bn-BD"/>
              </w:rPr>
              <w:t>‡Kv‡bv SMov nq, gvbyl wK †mUv _vgv‡bvi †Póv K‡i?</w:t>
            </w:r>
          </w:p>
        </w:tc>
        <w:tc>
          <w:tcPr>
            <w:tcW w:w="2112" w:type="pct"/>
            <w:gridSpan w:val="4"/>
          </w:tcPr>
          <w:p w:rsidR="002151F9" w:rsidRPr="001C653E" w:rsidRDefault="002151F9" w:rsidP="00886672">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rsidR="002151F9" w:rsidRPr="001C653E" w:rsidRDefault="002151F9" w:rsidP="00886672">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p w:rsidR="002151F9" w:rsidRPr="001C653E" w:rsidRDefault="002151F9" w:rsidP="005545C5">
            <w:pPr>
              <w:tabs>
                <w:tab w:val="right" w:leader="dot" w:pos="3997"/>
                <w:tab w:val="right" w:leader="dot" w:pos="4253"/>
              </w:tabs>
              <w:jc w:val="both"/>
              <w:rPr>
                <w:sz w:val="20"/>
                <w:szCs w:val="20"/>
              </w:rPr>
            </w:pPr>
            <w:r w:rsidRPr="001C653E">
              <w:rPr>
                <w:sz w:val="20"/>
                <w:szCs w:val="20"/>
              </w:rPr>
              <w:t xml:space="preserve">DON’T KNOW </w:t>
            </w:r>
            <w:r w:rsidRPr="001C653E">
              <w:rPr>
                <w:rFonts w:ascii="SutonnyMJ" w:hAnsi="SutonnyMJ" w:cs="SutonnyMJ" w:hint="cs"/>
                <w:sz w:val="20"/>
                <w:szCs w:val="20"/>
                <w:cs/>
                <w:lang w:bidi="bn-BD"/>
              </w:rPr>
              <w:t>(</w:t>
            </w:r>
            <w:r w:rsidRPr="001C653E">
              <w:rPr>
                <w:rFonts w:ascii="SutonnyMJ" w:hAnsi="SutonnyMJ" w:cs="SutonnyMJ"/>
                <w:sz w:val="20"/>
                <w:szCs w:val="20"/>
                <w:lang w:bidi="bn-BD"/>
              </w:rPr>
              <w:t>Rvwb bv</w:t>
            </w:r>
            <w:r w:rsidRPr="001C653E">
              <w:rPr>
                <w:rFonts w:ascii="SutonnyMJ" w:hAnsi="SutonnyMJ" w:cs="SutonnyMJ" w:hint="cs"/>
                <w:sz w:val="20"/>
                <w:szCs w:val="20"/>
                <w:cs/>
                <w:lang w:bidi="bn-BD"/>
              </w:rPr>
              <w:t>)</w:t>
            </w:r>
            <w:r w:rsidRPr="001C653E">
              <w:rPr>
                <w:sz w:val="20"/>
                <w:szCs w:val="20"/>
              </w:rPr>
              <w:tab/>
              <w:t>8</w:t>
            </w:r>
          </w:p>
        </w:tc>
        <w:tc>
          <w:tcPr>
            <w:tcW w:w="546" w:type="pct"/>
            <w:gridSpan w:val="3"/>
          </w:tcPr>
          <w:p w:rsidR="002151F9" w:rsidRPr="001C653E" w:rsidRDefault="002151F9" w:rsidP="00886672">
            <w:pPr>
              <w:jc w:val="both"/>
              <w:rPr>
                <w:sz w:val="20"/>
                <w:szCs w:val="20"/>
              </w:rPr>
            </w:pPr>
          </w:p>
        </w:tc>
      </w:tr>
      <w:tr w:rsidR="002151F9" w:rsidRPr="001C653E" w:rsidTr="001838D9">
        <w:trPr>
          <w:trHeight w:val="145"/>
        </w:trPr>
        <w:tc>
          <w:tcPr>
            <w:tcW w:w="379" w:type="pct"/>
            <w:tcBorders>
              <w:right w:val="single" w:sz="12" w:space="0" w:color="auto"/>
            </w:tcBorders>
          </w:tcPr>
          <w:p w:rsidR="002151F9" w:rsidRPr="001C653E" w:rsidRDefault="002151F9" w:rsidP="0000653A">
            <w:pPr>
              <w:numPr>
                <w:ilvl w:val="0"/>
                <w:numId w:val="41"/>
              </w:numPr>
              <w:rPr>
                <w:sz w:val="20"/>
                <w:szCs w:val="20"/>
              </w:rPr>
            </w:pPr>
          </w:p>
          <w:p w:rsidR="002151F9" w:rsidRPr="001C653E" w:rsidRDefault="002151F9" w:rsidP="00886672">
            <w:pPr>
              <w:rPr>
                <w:sz w:val="20"/>
                <w:szCs w:val="20"/>
                <w:lang w:bidi="bn-BD"/>
              </w:rPr>
            </w:pPr>
          </w:p>
        </w:tc>
        <w:tc>
          <w:tcPr>
            <w:tcW w:w="1963" w:type="pct"/>
            <w:gridSpan w:val="3"/>
            <w:tcBorders>
              <w:left w:val="single" w:sz="12" w:space="0" w:color="auto"/>
            </w:tcBorders>
          </w:tcPr>
          <w:p w:rsidR="002151F9" w:rsidRPr="001C653E" w:rsidRDefault="002151F9" w:rsidP="00886672">
            <w:pPr>
              <w:jc w:val="both"/>
              <w:rPr>
                <w:sz w:val="20"/>
                <w:szCs w:val="20"/>
              </w:rPr>
            </w:pPr>
            <w:r w:rsidRPr="001C653E">
              <w:rPr>
                <w:sz w:val="20"/>
                <w:szCs w:val="20"/>
              </w:rPr>
              <w:t xml:space="preserve">If someone in your family suddenly fell ill or had an accident, would your neighbours offer to help?   </w:t>
            </w:r>
          </w:p>
          <w:p w:rsidR="002151F9" w:rsidRPr="001C653E" w:rsidRDefault="002151F9" w:rsidP="005545C5">
            <w:pPr>
              <w:rPr>
                <w:rFonts w:ascii="SutonnyMJ" w:hAnsi="SutonnyMJ" w:cs="SutonnyMJ"/>
                <w:sz w:val="20"/>
                <w:szCs w:val="20"/>
                <w:lang w:bidi="bn-BD"/>
              </w:rPr>
            </w:pPr>
            <w:r w:rsidRPr="001C653E">
              <w:rPr>
                <w:rFonts w:ascii="SutonnyMJ" w:hAnsi="SutonnyMJ" w:cs="SutonnyMJ"/>
                <w:sz w:val="20"/>
                <w:szCs w:val="20"/>
                <w:lang w:bidi="bn-BD"/>
              </w:rPr>
              <w:t>hw` Avcbvi cwiev‡ii †KD nVvr Amy¯’ nq A_ev Kv‡iv †Kv‡bv wec` nq, Zvn‡j Avcbvi cÖwZ‡ek</w:t>
            </w:r>
            <w:r w:rsidRPr="001C653E">
              <w:rPr>
                <w:rFonts w:ascii="SutonnyMJ" w:hAnsi="SutonnyMJ" w:cs="SutonnyMJ"/>
                <w:sz w:val="20"/>
                <w:szCs w:val="20"/>
              </w:rPr>
              <w:t>x</w:t>
            </w:r>
            <w:r w:rsidRPr="001C653E">
              <w:rPr>
                <w:rFonts w:ascii="SutonnyMJ" w:hAnsi="SutonnyMJ" w:cs="SutonnyMJ"/>
                <w:sz w:val="20"/>
                <w:szCs w:val="20"/>
                <w:lang w:bidi="bn-BD"/>
              </w:rPr>
              <w:t>iv wK mvnv‡h¨i Rb¨ GwM‡q Avm‡e?</w:t>
            </w:r>
          </w:p>
        </w:tc>
        <w:tc>
          <w:tcPr>
            <w:tcW w:w="2112" w:type="pct"/>
            <w:gridSpan w:val="4"/>
          </w:tcPr>
          <w:p w:rsidR="002151F9" w:rsidRPr="001C653E" w:rsidRDefault="002151F9" w:rsidP="00886672">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rsidR="002151F9" w:rsidRPr="001C653E" w:rsidRDefault="002151F9" w:rsidP="00886672">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p w:rsidR="002151F9" w:rsidRPr="001C653E" w:rsidRDefault="002151F9" w:rsidP="005545C5">
            <w:pPr>
              <w:tabs>
                <w:tab w:val="right" w:leader="dot" w:pos="3997"/>
                <w:tab w:val="right" w:leader="dot" w:pos="4253"/>
              </w:tabs>
              <w:jc w:val="both"/>
              <w:rPr>
                <w:sz w:val="20"/>
                <w:szCs w:val="20"/>
              </w:rPr>
            </w:pPr>
            <w:r w:rsidRPr="001C653E">
              <w:rPr>
                <w:sz w:val="20"/>
                <w:szCs w:val="20"/>
              </w:rPr>
              <w:t>DON’T KNOW</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Rvwb bv</w:t>
            </w:r>
            <w:r w:rsidRPr="001C653E">
              <w:rPr>
                <w:rFonts w:ascii="SutonnyMJ" w:hAnsi="SutonnyMJ" w:cs="SutonnyMJ" w:hint="cs"/>
                <w:sz w:val="20"/>
                <w:szCs w:val="20"/>
                <w:cs/>
                <w:lang w:bidi="bn-BD"/>
              </w:rPr>
              <w:t>)</w:t>
            </w:r>
            <w:r w:rsidRPr="001C653E">
              <w:rPr>
                <w:sz w:val="20"/>
                <w:szCs w:val="20"/>
              </w:rPr>
              <w:tab/>
              <w:t>8</w:t>
            </w:r>
          </w:p>
        </w:tc>
        <w:tc>
          <w:tcPr>
            <w:tcW w:w="546" w:type="pct"/>
            <w:gridSpan w:val="3"/>
          </w:tcPr>
          <w:p w:rsidR="002151F9" w:rsidRPr="001C653E" w:rsidRDefault="002151F9" w:rsidP="00886672">
            <w:pPr>
              <w:jc w:val="both"/>
              <w:rPr>
                <w:sz w:val="20"/>
                <w:szCs w:val="20"/>
              </w:rPr>
            </w:pPr>
          </w:p>
        </w:tc>
      </w:tr>
      <w:tr w:rsidR="002151F9" w:rsidRPr="001C653E" w:rsidTr="001838D9">
        <w:trPr>
          <w:trHeight w:val="696"/>
        </w:trPr>
        <w:tc>
          <w:tcPr>
            <w:tcW w:w="379" w:type="pct"/>
            <w:tcBorders>
              <w:right w:val="single" w:sz="12" w:space="0" w:color="auto"/>
            </w:tcBorders>
          </w:tcPr>
          <w:p w:rsidR="002151F9" w:rsidRPr="001C653E" w:rsidRDefault="002151F9" w:rsidP="0000653A">
            <w:pPr>
              <w:numPr>
                <w:ilvl w:val="0"/>
                <w:numId w:val="41"/>
              </w:numPr>
              <w:rPr>
                <w:sz w:val="20"/>
                <w:szCs w:val="20"/>
              </w:rPr>
            </w:pPr>
          </w:p>
          <w:p w:rsidR="002151F9" w:rsidRPr="001C653E" w:rsidRDefault="002151F9" w:rsidP="00886672">
            <w:pPr>
              <w:rPr>
                <w:sz w:val="20"/>
                <w:szCs w:val="20"/>
              </w:rPr>
            </w:pPr>
          </w:p>
          <w:p w:rsidR="002151F9" w:rsidRPr="001C653E" w:rsidRDefault="002151F9" w:rsidP="00886672">
            <w:pPr>
              <w:rPr>
                <w:sz w:val="20"/>
                <w:szCs w:val="20"/>
              </w:rPr>
            </w:pPr>
          </w:p>
        </w:tc>
        <w:tc>
          <w:tcPr>
            <w:tcW w:w="1963" w:type="pct"/>
            <w:gridSpan w:val="3"/>
            <w:tcBorders>
              <w:left w:val="single" w:sz="12" w:space="0" w:color="auto"/>
            </w:tcBorders>
          </w:tcPr>
          <w:p w:rsidR="002151F9" w:rsidRPr="001C653E" w:rsidRDefault="002151F9" w:rsidP="00886672">
            <w:pPr>
              <w:jc w:val="both"/>
              <w:rPr>
                <w:sz w:val="20"/>
                <w:szCs w:val="20"/>
                <w:lang w:bidi="bn-IN"/>
              </w:rPr>
            </w:pPr>
            <w:r w:rsidRPr="001C653E">
              <w:rPr>
                <w:sz w:val="20"/>
                <w:szCs w:val="20"/>
              </w:rPr>
              <w:t>What is your date of birth (day, month and year that you were born)?</w:t>
            </w:r>
          </w:p>
          <w:p w:rsidR="002151F9" w:rsidRPr="001C653E" w:rsidRDefault="002151F9" w:rsidP="005545C5">
            <w:pPr>
              <w:rPr>
                <w:rFonts w:ascii="SutonnyMJ" w:hAnsi="SutonnyMJ" w:cs="SutonnyMJ"/>
                <w:sz w:val="20"/>
                <w:szCs w:val="20"/>
                <w:lang w:bidi="bn-BD"/>
              </w:rPr>
            </w:pPr>
            <w:r w:rsidRPr="001C653E">
              <w:rPr>
                <w:rFonts w:ascii="SutonnyMJ" w:hAnsi="SutonnyMJ" w:cs="SutonnyMJ"/>
                <w:sz w:val="20"/>
                <w:szCs w:val="20"/>
                <w:lang w:bidi="bn-BD"/>
              </w:rPr>
              <w:t xml:space="preserve">Avcbvi Rb¥ZvwiL KZ? </w:t>
            </w:r>
          </w:p>
          <w:p w:rsidR="002151F9" w:rsidRPr="001C653E" w:rsidRDefault="002151F9" w:rsidP="005545C5">
            <w:pPr>
              <w:rPr>
                <w:rFonts w:ascii="SutonnyMJ" w:hAnsi="SutonnyMJ" w:cs="SutonnyMJ"/>
                <w:sz w:val="20"/>
                <w:szCs w:val="20"/>
                <w:lang w:bidi="bn-BD"/>
              </w:rPr>
            </w:pPr>
          </w:p>
          <w:p w:rsidR="002151F9" w:rsidRPr="001C653E" w:rsidRDefault="002151F9" w:rsidP="005545C5">
            <w:pPr>
              <w:rPr>
                <w:rFonts w:cs="Vrinda"/>
                <w:sz w:val="20"/>
                <w:szCs w:val="20"/>
                <w:lang w:val="en-US" w:bidi="bn-IN"/>
              </w:rPr>
            </w:pPr>
            <w:r w:rsidRPr="001C653E">
              <w:rPr>
                <w:rFonts w:ascii="SutonnyMJ" w:hAnsi="SutonnyMJ" w:cs="SutonnyMJ"/>
                <w:sz w:val="20"/>
                <w:szCs w:val="20"/>
                <w:lang w:bidi="bn-BD"/>
              </w:rPr>
              <w:t>(‡Kvb mv‡ji †Kvb gv†mi †Kvb w`b Avcwb R‡b¥‡Qb?)</w:t>
            </w:r>
          </w:p>
        </w:tc>
        <w:tc>
          <w:tcPr>
            <w:tcW w:w="2112" w:type="pct"/>
            <w:gridSpan w:val="4"/>
          </w:tcPr>
          <w:p w:rsidR="002151F9" w:rsidRPr="001C653E" w:rsidRDefault="002151F9" w:rsidP="00886672">
            <w:pPr>
              <w:tabs>
                <w:tab w:val="right" w:leader="dot" w:pos="3861"/>
              </w:tabs>
              <w:jc w:val="both"/>
              <w:rPr>
                <w:sz w:val="20"/>
                <w:szCs w:val="20"/>
              </w:rPr>
            </w:pPr>
            <w:r w:rsidRPr="001C653E">
              <w:rPr>
                <w:sz w:val="20"/>
                <w:szCs w:val="20"/>
              </w:rPr>
              <w:t xml:space="preserve">DAY </w:t>
            </w:r>
            <w:r w:rsidRPr="001C653E">
              <w:rPr>
                <w:rFonts w:ascii="SutonnyMJ" w:hAnsi="SutonnyMJ" w:cs="SutonnyMJ"/>
                <w:sz w:val="20"/>
                <w:szCs w:val="20"/>
                <w:lang w:bidi="bn-BD"/>
              </w:rPr>
              <w:t>(w`b)</w:t>
            </w:r>
            <w:r w:rsidRPr="001C653E">
              <w:rPr>
                <w:sz w:val="20"/>
                <w:szCs w:val="20"/>
              </w:rPr>
              <w:t xml:space="preserve">        </w:t>
            </w:r>
            <w:r w:rsidRPr="001C653E">
              <w:rPr>
                <w:sz w:val="20"/>
                <w:szCs w:val="20"/>
              </w:rPr>
              <w:tab/>
              <w:t>[      ][     ]</w:t>
            </w:r>
          </w:p>
          <w:p w:rsidR="002151F9" w:rsidRPr="001C653E" w:rsidRDefault="002151F9" w:rsidP="006D03DC">
            <w:pPr>
              <w:tabs>
                <w:tab w:val="right" w:leader="dot" w:pos="3861"/>
              </w:tabs>
              <w:rPr>
                <w:sz w:val="20"/>
                <w:szCs w:val="20"/>
              </w:rPr>
            </w:pPr>
            <w:r w:rsidRPr="001C653E">
              <w:rPr>
                <w:sz w:val="20"/>
                <w:szCs w:val="20"/>
              </w:rPr>
              <w:t xml:space="preserve">DON’T KNOW </w:t>
            </w:r>
            <w:r w:rsidRPr="001C653E">
              <w:rPr>
                <w:rFonts w:ascii="SutonnyMJ" w:hAnsi="SutonnyMJ" w:cs="SutonnyMJ"/>
                <w:sz w:val="20"/>
                <w:szCs w:val="20"/>
                <w:lang w:bidi="bn-BD"/>
              </w:rPr>
              <w:t>(Rvwb bv).....</w:t>
            </w:r>
            <w:r w:rsidRPr="001C653E">
              <w:rPr>
                <w:sz w:val="20"/>
                <w:szCs w:val="20"/>
              </w:rPr>
              <w:t>.............................98</w:t>
            </w:r>
          </w:p>
          <w:p w:rsidR="002151F9" w:rsidRPr="001C653E" w:rsidRDefault="002151F9" w:rsidP="00886672">
            <w:pPr>
              <w:tabs>
                <w:tab w:val="right" w:leader="dot" w:pos="3861"/>
              </w:tabs>
              <w:jc w:val="both"/>
              <w:rPr>
                <w:sz w:val="20"/>
                <w:szCs w:val="20"/>
              </w:rPr>
            </w:pPr>
            <w:r w:rsidRPr="001C653E">
              <w:rPr>
                <w:sz w:val="20"/>
                <w:szCs w:val="20"/>
              </w:rPr>
              <w:t xml:space="preserve">MONTH  </w:t>
            </w:r>
            <w:r w:rsidRPr="001C653E">
              <w:rPr>
                <w:rFonts w:ascii="SutonnyMJ" w:hAnsi="SutonnyMJ" w:cs="SutonnyMJ"/>
                <w:sz w:val="20"/>
                <w:szCs w:val="20"/>
                <w:lang w:bidi="bn-BD"/>
              </w:rPr>
              <w:t>(gvm)</w:t>
            </w:r>
            <w:r w:rsidRPr="001C653E">
              <w:rPr>
                <w:sz w:val="20"/>
                <w:szCs w:val="20"/>
              </w:rPr>
              <w:t xml:space="preserve"> </w:t>
            </w:r>
            <w:r w:rsidRPr="001C653E">
              <w:rPr>
                <w:sz w:val="20"/>
                <w:szCs w:val="20"/>
              </w:rPr>
              <w:tab/>
              <w:t>[      ][     ]</w:t>
            </w:r>
          </w:p>
          <w:p w:rsidR="002151F9" w:rsidRPr="001C653E" w:rsidRDefault="002151F9" w:rsidP="009D1C31">
            <w:pPr>
              <w:tabs>
                <w:tab w:val="right" w:leader="dot" w:pos="3861"/>
              </w:tabs>
              <w:rPr>
                <w:sz w:val="20"/>
                <w:szCs w:val="20"/>
              </w:rPr>
            </w:pPr>
            <w:r w:rsidRPr="001C653E">
              <w:rPr>
                <w:sz w:val="20"/>
                <w:szCs w:val="20"/>
              </w:rPr>
              <w:t>DON’T KNOW</w:t>
            </w:r>
            <w:r w:rsidRPr="001C653E">
              <w:rPr>
                <w:rFonts w:ascii="SutonnyMJ" w:hAnsi="SutonnyMJ" w:cs="SutonnyMJ"/>
                <w:sz w:val="20"/>
                <w:szCs w:val="20"/>
                <w:lang w:bidi="bn-BD"/>
              </w:rPr>
              <w:t>(Rvwb bv).....</w:t>
            </w:r>
            <w:r w:rsidRPr="001C653E">
              <w:rPr>
                <w:sz w:val="20"/>
                <w:szCs w:val="20"/>
              </w:rPr>
              <w:t>.............................98</w:t>
            </w:r>
          </w:p>
          <w:p w:rsidR="002151F9" w:rsidRPr="001C653E" w:rsidRDefault="002151F9" w:rsidP="00886672">
            <w:pPr>
              <w:tabs>
                <w:tab w:val="right" w:leader="dot" w:pos="3861"/>
              </w:tabs>
              <w:jc w:val="both"/>
              <w:rPr>
                <w:sz w:val="20"/>
                <w:szCs w:val="20"/>
                <w:cs/>
                <w:lang w:bidi="bn-IN"/>
              </w:rPr>
            </w:pPr>
            <w:r w:rsidRPr="001C653E">
              <w:rPr>
                <w:sz w:val="20"/>
                <w:szCs w:val="20"/>
              </w:rPr>
              <w:t>YEAR</w:t>
            </w:r>
            <w:r w:rsidRPr="001C653E">
              <w:rPr>
                <w:rFonts w:cs="Vrinda" w:hint="cs"/>
                <w:sz w:val="20"/>
                <w:szCs w:val="20"/>
                <w:cs/>
                <w:lang w:bidi="bn-BD"/>
              </w:rPr>
              <w:t xml:space="preserve"> </w:t>
            </w:r>
            <w:r w:rsidRPr="001C653E">
              <w:rPr>
                <w:rFonts w:ascii="SutonnyMJ" w:hAnsi="SutonnyMJ" w:cs="SutonnyMJ"/>
                <w:sz w:val="20"/>
                <w:szCs w:val="20"/>
                <w:lang w:bidi="bn-BD"/>
              </w:rPr>
              <w:t>(eQi)</w:t>
            </w:r>
            <w:r w:rsidRPr="001C653E">
              <w:rPr>
                <w:rFonts w:ascii="SutonnyMJ" w:hAnsi="SutonnyMJ" w:cs="Vrinda" w:hint="cs"/>
                <w:sz w:val="20"/>
                <w:szCs w:val="20"/>
                <w:cs/>
                <w:lang w:bidi="bn-BD"/>
              </w:rPr>
              <w:t xml:space="preserve"> </w:t>
            </w:r>
            <w:r w:rsidRPr="001C653E">
              <w:rPr>
                <w:sz w:val="20"/>
                <w:szCs w:val="20"/>
              </w:rPr>
              <w:t xml:space="preserve">   </w:t>
            </w:r>
            <w:r w:rsidRPr="001C653E">
              <w:rPr>
                <w:sz w:val="20"/>
                <w:szCs w:val="20"/>
              </w:rPr>
              <w:tab/>
              <w:t>[      ][     ][     ][      ]</w:t>
            </w:r>
          </w:p>
          <w:p w:rsidR="002151F9" w:rsidRPr="001C653E" w:rsidRDefault="002151F9" w:rsidP="00886672">
            <w:pPr>
              <w:tabs>
                <w:tab w:val="left" w:leader="dot" w:pos="3578"/>
              </w:tabs>
              <w:jc w:val="both"/>
              <w:rPr>
                <w:sz w:val="20"/>
                <w:szCs w:val="20"/>
                <w:cs/>
              </w:rPr>
            </w:pPr>
            <w:r w:rsidRPr="001C653E">
              <w:rPr>
                <w:sz w:val="20"/>
                <w:szCs w:val="20"/>
              </w:rPr>
              <w:t xml:space="preserve">DON’T KNOW </w:t>
            </w:r>
            <w:r w:rsidRPr="001C653E">
              <w:rPr>
                <w:rFonts w:ascii="SutonnyMJ" w:hAnsi="SutonnyMJ" w:cs="SutonnyMJ"/>
                <w:sz w:val="20"/>
                <w:szCs w:val="20"/>
                <w:lang w:bidi="bn-BD"/>
              </w:rPr>
              <w:t>(Rvwb bv)........</w:t>
            </w:r>
            <w:r w:rsidRPr="001C653E">
              <w:rPr>
                <w:sz w:val="20"/>
                <w:szCs w:val="20"/>
              </w:rPr>
              <w:tab/>
              <w:t>9998</w:t>
            </w:r>
          </w:p>
        </w:tc>
        <w:tc>
          <w:tcPr>
            <w:tcW w:w="546" w:type="pct"/>
            <w:gridSpan w:val="3"/>
          </w:tcPr>
          <w:p w:rsidR="002151F9" w:rsidRPr="001C653E" w:rsidRDefault="002151F9" w:rsidP="00886672">
            <w:pPr>
              <w:jc w:val="both"/>
              <w:rPr>
                <w:sz w:val="20"/>
                <w:szCs w:val="20"/>
              </w:rPr>
            </w:pPr>
          </w:p>
        </w:tc>
      </w:tr>
      <w:tr w:rsidR="002151F9" w:rsidRPr="001C653E" w:rsidTr="001838D9">
        <w:trPr>
          <w:trHeight w:val="562"/>
        </w:trPr>
        <w:tc>
          <w:tcPr>
            <w:tcW w:w="379" w:type="pct"/>
            <w:tcBorders>
              <w:right w:val="single" w:sz="12" w:space="0" w:color="auto"/>
            </w:tcBorders>
          </w:tcPr>
          <w:p w:rsidR="002151F9" w:rsidRPr="001C653E" w:rsidRDefault="002151F9" w:rsidP="0000653A">
            <w:pPr>
              <w:numPr>
                <w:ilvl w:val="0"/>
                <w:numId w:val="41"/>
              </w:numPr>
              <w:rPr>
                <w:sz w:val="20"/>
                <w:szCs w:val="20"/>
              </w:rPr>
            </w:pPr>
          </w:p>
        </w:tc>
        <w:tc>
          <w:tcPr>
            <w:tcW w:w="1963" w:type="pct"/>
            <w:gridSpan w:val="3"/>
            <w:tcBorders>
              <w:left w:val="single" w:sz="12" w:space="0" w:color="auto"/>
            </w:tcBorders>
          </w:tcPr>
          <w:p w:rsidR="002151F9" w:rsidRPr="001C653E" w:rsidRDefault="002151F9" w:rsidP="00886672">
            <w:pPr>
              <w:pStyle w:val="BodyText"/>
              <w:rPr>
                <w:b w:val="0"/>
                <w:bCs/>
                <w:sz w:val="20"/>
                <w:szCs w:val="20"/>
              </w:rPr>
            </w:pPr>
            <w:r w:rsidRPr="001C653E">
              <w:rPr>
                <w:b w:val="0"/>
                <w:bCs/>
                <w:sz w:val="20"/>
                <w:szCs w:val="20"/>
              </w:rPr>
              <w:t>How old were you on your last birthday?</w:t>
            </w:r>
          </w:p>
          <w:p w:rsidR="002151F9" w:rsidRPr="001C653E" w:rsidRDefault="002151F9" w:rsidP="00886672">
            <w:pPr>
              <w:pStyle w:val="BodyText"/>
              <w:rPr>
                <w:b w:val="0"/>
                <w:bCs/>
                <w:sz w:val="20"/>
                <w:szCs w:val="20"/>
              </w:rPr>
            </w:pPr>
            <w:r w:rsidRPr="001C653E">
              <w:rPr>
                <w:b w:val="0"/>
                <w:bCs/>
                <w:sz w:val="20"/>
                <w:szCs w:val="20"/>
              </w:rPr>
              <w:t>(MORE OR LESS)</w:t>
            </w:r>
          </w:p>
          <w:p w:rsidR="002151F9" w:rsidRPr="001C653E" w:rsidRDefault="002151F9" w:rsidP="00886672">
            <w:pPr>
              <w:pStyle w:val="BodyText"/>
              <w:rPr>
                <w:sz w:val="20"/>
                <w:szCs w:val="20"/>
              </w:rPr>
            </w:pPr>
          </w:p>
          <w:p w:rsidR="002151F9" w:rsidRPr="001C653E" w:rsidRDefault="002151F9" w:rsidP="005545C5">
            <w:pPr>
              <w:tabs>
                <w:tab w:val="left" w:leader="dot" w:pos="3578"/>
              </w:tabs>
              <w:jc w:val="both"/>
              <w:rPr>
                <w:sz w:val="20"/>
                <w:szCs w:val="20"/>
                <w:lang w:bidi="bn-IN"/>
              </w:rPr>
            </w:pPr>
            <w:r w:rsidRPr="001C653E">
              <w:rPr>
                <w:rFonts w:ascii="SutonnyMJ" w:hAnsi="SutonnyMJ" w:cs="SutonnyMJ"/>
                <w:sz w:val="20"/>
                <w:szCs w:val="20"/>
                <w:lang w:bidi="bn-BD"/>
              </w:rPr>
              <w:t>Avcbvi eqm KZ? (AvbygvwbK)</w:t>
            </w:r>
          </w:p>
        </w:tc>
        <w:tc>
          <w:tcPr>
            <w:tcW w:w="2112" w:type="pct"/>
            <w:gridSpan w:val="4"/>
          </w:tcPr>
          <w:p w:rsidR="002151F9" w:rsidRPr="001C653E" w:rsidRDefault="002151F9" w:rsidP="00886672">
            <w:pPr>
              <w:tabs>
                <w:tab w:val="right" w:leader="dot" w:pos="3861"/>
              </w:tabs>
              <w:jc w:val="both"/>
              <w:rPr>
                <w:sz w:val="20"/>
                <w:szCs w:val="20"/>
              </w:rPr>
            </w:pPr>
            <w:r w:rsidRPr="001C653E">
              <w:rPr>
                <w:sz w:val="20"/>
                <w:szCs w:val="20"/>
              </w:rPr>
              <w:t>AGE (YEARS)</w:t>
            </w:r>
            <w:r w:rsidRPr="001C653E">
              <w:rPr>
                <w:rFonts w:cs="Vrinda" w:hint="cs"/>
                <w:sz w:val="20"/>
                <w:szCs w:val="20"/>
                <w:cs/>
                <w:lang w:bidi="bn-BD"/>
              </w:rPr>
              <w:t xml:space="preserve">/ </w:t>
            </w:r>
            <w:r w:rsidRPr="001C653E">
              <w:rPr>
                <w:rFonts w:ascii="SutonnyMJ" w:hAnsi="SutonnyMJ" w:cs="SutonnyMJ"/>
                <w:sz w:val="20"/>
                <w:szCs w:val="20"/>
                <w:lang w:bidi="bn-BD"/>
              </w:rPr>
              <w:t>eqm</w:t>
            </w:r>
            <w:r w:rsidRPr="001C653E">
              <w:rPr>
                <w:sz w:val="20"/>
                <w:szCs w:val="20"/>
                <w:cs/>
                <w:lang w:bidi="bn-IN"/>
              </w:rPr>
              <w:t xml:space="preserve"> </w:t>
            </w:r>
            <w:r w:rsidRPr="001C653E">
              <w:rPr>
                <w:rFonts w:ascii="SutonnyMJ" w:hAnsi="SutonnyMJ" w:cs="SutonnyMJ"/>
                <w:sz w:val="20"/>
                <w:szCs w:val="20"/>
                <w:lang w:bidi="bn-BD"/>
              </w:rPr>
              <w:t>(eQi)</w:t>
            </w:r>
            <w:r w:rsidRPr="001C653E">
              <w:rPr>
                <w:rFonts w:ascii="SutonnyMJ" w:hAnsi="SutonnyMJ" w:cs="Vrinda" w:hint="cs"/>
                <w:sz w:val="20"/>
                <w:szCs w:val="20"/>
                <w:cs/>
                <w:lang w:bidi="bn-BD"/>
              </w:rPr>
              <w:t xml:space="preserve"> </w:t>
            </w:r>
            <w:r w:rsidRPr="001C653E">
              <w:rPr>
                <w:sz w:val="20"/>
                <w:szCs w:val="20"/>
              </w:rPr>
              <w:t xml:space="preserve">   </w:t>
            </w:r>
            <w:r w:rsidRPr="001C653E">
              <w:rPr>
                <w:sz w:val="20"/>
                <w:szCs w:val="20"/>
              </w:rPr>
              <w:tab/>
              <w:t>[      ][     ]</w:t>
            </w:r>
          </w:p>
          <w:p w:rsidR="002151F9" w:rsidRPr="001C653E" w:rsidRDefault="002151F9" w:rsidP="00886672">
            <w:pPr>
              <w:tabs>
                <w:tab w:val="left" w:leader="dot" w:pos="3720"/>
              </w:tabs>
              <w:jc w:val="both"/>
              <w:rPr>
                <w:sz w:val="20"/>
                <w:szCs w:val="20"/>
                <w:lang w:bidi="bn-IN"/>
              </w:rPr>
            </w:pPr>
          </w:p>
        </w:tc>
        <w:tc>
          <w:tcPr>
            <w:tcW w:w="546" w:type="pct"/>
            <w:gridSpan w:val="3"/>
          </w:tcPr>
          <w:p w:rsidR="002151F9" w:rsidRPr="001C653E" w:rsidRDefault="002151F9" w:rsidP="00886672">
            <w:pPr>
              <w:jc w:val="both"/>
              <w:rPr>
                <w:sz w:val="20"/>
                <w:szCs w:val="20"/>
              </w:rPr>
            </w:pPr>
          </w:p>
        </w:tc>
      </w:tr>
      <w:tr w:rsidR="002151F9" w:rsidRPr="001C653E" w:rsidTr="001838D9">
        <w:trPr>
          <w:trHeight w:val="926"/>
        </w:trPr>
        <w:tc>
          <w:tcPr>
            <w:tcW w:w="379" w:type="pct"/>
            <w:tcBorders>
              <w:right w:val="single" w:sz="12" w:space="0" w:color="auto"/>
            </w:tcBorders>
          </w:tcPr>
          <w:p w:rsidR="002151F9" w:rsidRPr="001C653E" w:rsidRDefault="002151F9" w:rsidP="0000653A">
            <w:pPr>
              <w:numPr>
                <w:ilvl w:val="0"/>
                <w:numId w:val="41"/>
              </w:numPr>
              <w:rPr>
                <w:sz w:val="20"/>
                <w:szCs w:val="20"/>
              </w:rPr>
            </w:pPr>
          </w:p>
          <w:p w:rsidR="002151F9" w:rsidRPr="001C653E" w:rsidRDefault="002151F9" w:rsidP="00886672">
            <w:pPr>
              <w:rPr>
                <w:sz w:val="20"/>
                <w:szCs w:val="20"/>
              </w:rPr>
            </w:pPr>
          </w:p>
          <w:p w:rsidR="002151F9" w:rsidRPr="001C653E" w:rsidRDefault="002151F9" w:rsidP="00886672">
            <w:pPr>
              <w:rPr>
                <w:sz w:val="20"/>
                <w:szCs w:val="20"/>
              </w:rPr>
            </w:pPr>
          </w:p>
        </w:tc>
        <w:tc>
          <w:tcPr>
            <w:tcW w:w="1963" w:type="pct"/>
            <w:gridSpan w:val="3"/>
            <w:tcBorders>
              <w:left w:val="single" w:sz="12" w:space="0" w:color="auto"/>
            </w:tcBorders>
          </w:tcPr>
          <w:p w:rsidR="002151F9" w:rsidRPr="001C653E" w:rsidRDefault="002151F9" w:rsidP="00886672">
            <w:pPr>
              <w:pStyle w:val="CommentText"/>
            </w:pPr>
            <w:r w:rsidRPr="001C653E">
              <w:t>How long have you been living continuously in COMMUNITY NAME?</w:t>
            </w:r>
          </w:p>
          <w:p w:rsidR="002151F9" w:rsidRPr="001C653E" w:rsidRDefault="002151F9" w:rsidP="00886672">
            <w:pPr>
              <w:pStyle w:val="CommentText"/>
            </w:pPr>
          </w:p>
          <w:p w:rsidR="002151F9" w:rsidRPr="001C653E" w:rsidRDefault="002151F9" w:rsidP="00886672">
            <w:pPr>
              <w:tabs>
                <w:tab w:val="left" w:leader="dot" w:pos="3578"/>
              </w:tabs>
              <w:jc w:val="both"/>
              <w:rPr>
                <w:rFonts w:cs="Vrinda"/>
                <w:sz w:val="20"/>
                <w:szCs w:val="20"/>
                <w:cs/>
              </w:rPr>
            </w:pPr>
            <w:r w:rsidRPr="001C653E">
              <w:rPr>
                <w:rFonts w:ascii="SutonnyMJ" w:hAnsi="SutonnyMJ" w:cs="SutonnyMJ"/>
                <w:sz w:val="20"/>
                <w:szCs w:val="20"/>
                <w:lang w:bidi="bn-BD"/>
              </w:rPr>
              <w:t>GB GjvKvq Avcwb KZ eQi hver Av‡Qb?</w:t>
            </w:r>
            <w:r w:rsidRPr="001C653E">
              <w:rPr>
                <w:rFonts w:ascii="SutonnyMJ" w:hAnsi="SutonnyMJ" w:cs="Vrinda" w:hint="cs"/>
                <w:sz w:val="20"/>
                <w:szCs w:val="20"/>
                <w:cs/>
                <w:lang w:bidi="bn-BD"/>
              </w:rPr>
              <w:t xml:space="preserve"> </w:t>
            </w:r>
          </w:p>
        </w:tc>
        <w:tc>
          <w:tcPr>
            <w:tcW w:w="2112" w:type="pct"/>
            <w:gridSpan w:val="4"/>
          </w:tcPr>
          <w:p w:rsidR="002151F9" w:rsidRPr="001C653E" w:rsidRDefault="002151F9" w:rsidP="00886672">
            <w:pPr>
              <w:tabs>
                <w:tab w:val="right" w:leader="dot" w:pos="3861"/>
              </w:tabs>
              <w:jc w:val="both"/>
              <w:rPr>
                <w:sz w:val="20"/>
                <w:szCs w:val="20"/>
              </w:rPr>
            </w:pPr>
            <w:r w:rsidRPr="001C653E">
              <w:rPr>
                <w:sz w:val="20"/>
                <w:szCs w:val="20"/>
              </w:rPr>
              <w:t xml:space="preserve">NUMBER OF YEARS  </w:t>
            </w:r>
            <w:r w:rsidRPr="001C653E">
              <w:rPr>
                <w:rFonts w:ascii="SutonnyMJ" w:hAnsi="SutonnyMJ" w:cs="SutonnyMJ"/>
                <w:sz w:val="20"/>
                <w:szCs w:val="20"/>
                <w:lang w:bidi="bn-BD"/>
              </w:rPr>
              <w:t>(eQi)</w:t>
            </w:r>
            <w:r w:rsidRPr="001C653E">
              <w:rPr>
                <w:sz w:val="20"/>
                <w:szCs w:val="20"/>
              </w:rPr>
              <w:t xml:space="preserve">  </w:t>
            </w:r>
            <w:r w:rsidRPr="001C653E">
              <w:rPr>
                <w:sz w:val="20"/>
                <w:szCs w:val="20"/>
              </w:rPr>
              <w:tab/>
              <w:t>....[      ][      ]</w:t>
            </w:r>
          </w:p>
          <w:p w:rsidR="002151F9" w:rsidRPr="001C653E" w:rsidRDefault="002151F9" w:rsidP="00886672">
            <w:pPr>
              <w:pStyle w:val="BodyTextIndent2"/>
              <w:tabs>
                <w:tab w:val="right" w:leader="dot" w:pos="3861"/>
                <w:tab w:val="right" w:leader="dot" w:pos="3969"/>
              </w:tabs>
              <w:rPr>
                <w:rFonts w:ascii="Times New Roman" w:hAnsi="Times New Roman" w:cs="Vrinda"/>
                <w:cs/>
                <w:lang w:bidi="bn-BD"/>
              </w:rPr>
            </w:pPr>
            <w:r w:rsidRPr="001C653E">
              <w:rPr>
                <w:rFonts w:ascii="Times New Roman" w:hAnsi="Times New Roman"/>
                <w:b w:val="0"/>
              </w:rPr>
              <w:t>LESS THAN 1 YEAR</w:t>
            </w:r>
            <w:r w:rsidRPr="001C653E">
              <w:rPr>
                <w:rFonts w:ascii="Times New Roman" w:hAnsi="Times New Roman" w:cs="Vrinda" w:hint="cs"/>
                <w:cs/>
                <w:lang w:bidi="bn-BD"/>
              </w:rPr>
              <w:t xml:space="preserve"> </w:t>
            </w:r>
            <w:r w:rsidRPr="001C653E">
              <w:rPr>
                <w:rFonts w:ascii="SutonnyMJ" w:hAnsi="SutonnyMJ" w:cs="SutonnyMJ"/>
                <w:lang w:bidi="bn-BD"/>
              </w:rPr>
              <w:t>(</w:t>
            </w:r>
            <w:r w:rsidRPr="001C653E">
              <w:rPr>
                <w:rFonts w:ascii="SutonnyMJ" w:hAnsi="SutonnyMJ" w:cs="SutonnyMJ"/>
                <w:b w:val="0"/>
                <w:lang w:bidi="bn-BD"/>
              </w:rPr>
              <w:t>1 eQ‡ii Kg</w:t>
            </w:r>
            <w:r w:rsidRPr="001C653E">
              <w:rPr>
                <w:rFonts w:ascii="SutonnyMJ" w:hAnsi="SutonnyMJ" w:cs="SutonnyMJ"/>
                <w:lang w:bidi="bn-BD"/>
              </w:rPr>
              <w:t>)</w:t>
            </w:r>
            <w:r w:rsidRPr="001C653E">
              <w:rPr>
                <w:rFonts w:ascii="Times New Roman" w:hAnsi="Times New Roman"/>
              </w:rPr>
              <w:t xml:space="preserve">  </w:t>
            </w:r>
            <w:r w:rsidRPr="001C653E">
              <w:rPr>
                <w:rFonts w:ascii="Times New Roman" w:hAnsi="Times New Roman"/>
                <w:b w:val="0"/>
              </w:rPr>
              <w:tab/>
              <w:t>00</w:t>
            </w:r>
          </w:p>
          <w:p w:rsidR="002151F9" w:rsidRPr="001C653E" w:rsidRDefault="002151F9" w:rsidP="00C11198">
            <w:pPr>
              <w:tabs>
                <w:tab w:val="left" w:pos="720"/>
                <w:tab w:val="right" w:leader="dot" w:pos="3861"/>
                <w:tab w:val="right" w:leader="dot" w:pos="3969"/>
              </w:tabs>
              <w:ind w:left="360" w:hanging="360"/>
              <w:jc w:val="both"/>
              <w:rPr>
                <w:sz w:val="20"/>
                <w:szCs w:val="20"/>
                <w:cs/>
              </w:rPr>
            </w:pPr>
            <w:r w:rsidRPr="001C653E">
              <w:rPr>
                <w:sz w:val="20"/>
                <w:szCs w:val="20"/>
              </w:rPr>
              <w:t xml:space="preserve">LIVED ALL HER LIFE </w:t>
            </w:r>
            <w:r w:rsidRPr="001C653E">
              <w:rPr>
                <w:rFonts w:ascii="SutonnyMJ" w:hAnsi="SutonnyMJ" w:cs="SutonnyMJ"/>
                <w:sz w:val="20"/>
                <w:szCs w:val="20"/>
                <w:lang w:bidi="bn-BD"/>
              </w:rPr>
              <w:t>(mviv Rxeb GLv‡bB)</w:t>
            </w:r>
            <w:r w:rsidRPr="001C653E">
              <w:rPr>
                <w:sz w:val="20"/>
                <w:szCs w:val="20"/>
              </w:rPr>
              <w:t xml:space="preserve">  </w:t>
            </w:r>
            <w:r w:rsidRPr="001C653E">
              <w:rPr>
                <w:sz w:val="20"/>
                <w:szCs w:val="20"/>
              </w:rPr>
              <w:tab/>
              <w:t>95</w:t>
            </w:r>
          </w:p>
        </w:tc>
        <w:tc>
          <w:tcPr>
            <w:tcW w:w="546" w:type="pct"/>
            <w:gridSpan w:val="3"/>
          </w:tcPr>
          <w:p w:rsidR="002151F9" w:rsidRPr="001C653E" w:rsidRDefault="002151F9" w:rsidP="00886672">
            <w:pPr>
              <w:jc w:val="both"/>
              <w:rPr>
                <w:sz w:val="20"/>
                <w:szCs w:val="20"/>
              </w:rPr>
            </w:pPr>
          </w:p>
        </w:tc>
      </w:tr>
      <w:tr w:rsidR="002151F9" w:rsidRPr="001C653E" w:rsidTr="001838D9">
        <w:trPr>
          <w:trHeight w:val="1601"/>
        </w:trPr>
        <w:tc>
          <w:tcPr>
            <w:tcW w:w="379" w:type="pct"/>
            <w:tcBorders>
              <w:right w:val="single" w:sz="12" w:space="0" w:color="auto"/>
            </w:tcBorders>
          </w:tcPr>
          <w:p w:rsidR="002151F9" w:rsidRPr="001C653E" w:rsidRDefault="002151F9" w:rsidP="00FF7113">
            <w:pPr>
              <w:pStyle w:val="ListParagraph"/>
              <w:ind w:left="0"/>
              <w:rPr>
                <w:sz w:val="20"/>
                <w:szCs w:val="20"/>
                <w:lang w:bidi="bn-BD"/>
              </w:rPr>
            </w:pPr>
            <w:r w:rsidRPr="001C653E">
              <w:rPr>
                <w:sz w:val="20"/>
                <w:szCs w:val="20"/>
                <w:cs/>
                <w:lang w:bidi="bn-BD"/>
              </w:rPr>
              <w:t>107</w:t>
            </w:r>
          </w:p>
        </w:tc>
        <w:tc>
          <w:tcPr>
            <w:tcW w:w="1963" w:type="pct"/>
            <w:gridSpan w:val="3"/>
            <w:tcBorders>
              <w:left w:val="single" w:sz="12" w:space="0" w:color="auto"/>
            </w:tcBorders>
          </w:tcPr>
          <w:p w:rsidR="002151F9" w:rsidRPr="001C653E" w:rsidRDefault="002151F9" w:rsidP="00886672">
            <w:pPr>
              <w:jc w:val="both"/>
              <w:rPr>
                <w:sz w:val="20"/>
                <w:szCs w:val="20"/>
              </w:rPr>
            </w:pPr>
            <w:r w:rsidRPr="001C653E">
              <w:rPr>
                <w:sz w:val="20"/>
                <w:szCs w:val="20"/>
              </w:rPr>
              <w:t>What is your religion?</w:t>
            </w:r>
          </w:p>
          <w:p w:rsidR="002151F9" w:rsidRPr="001C653E" w:rsidRDefault="002151F9" w:rsidP="00886672">
            <w:pPr>
              <w:tabs>
                <w:tab w:val="left" w:leader="dot" w:pos="3578"/>
              </w:tabs>
              <w:jc w:val="both"/>
              <w:rPr>
                <w:sz w:val="20"/>
                <w:szCs w:val="20"/>
              </w:rPr>
            </w:pPr>
            <w:r w:rsidRPr="001C653E">
              <w:rPr>
                <w:rFonts w:ascii="SutonnyMJ" w:hAnsi="SutonnyMJ" w:cs="SutonnyMJ"/>
                <w:sz w:val="20"/>
                <w:szCs w:val="20"/>
                <w:lang w:bidi="bn-BD"/>
              </w:rPr>
              <w:t>Avcbvi ag© wK?</w:t>
            </w:r>
          </w:p>
        </w:tc>
        <w:tc>
          <w:tcPr>
            <w:tcW w:w="2112" w:type="pct"/>
            <w:gridSpan w:val="4"/>
          </w:tcPr>
          <w:p w:rsidR="002151F9" w:rsidRPr="001C653E" w:rsidRDefault="002151F9" w:rsidP="00886672">
            <w:pPr>
              <w:pStyle w:val="BodyTextIndent2"/>
              <w:tabs>
                <w:tab w:val="right" w:leader="dot" w:pos="3861"/>
                <w:tab w:val="right" w:leader="dot" w:pos="3969"/>
              </w:tabs>
              <w:rPr>
                <w:rFonts w:ascii="Times New Roman" w:hAnsi="Times New Roman"/>
                <w:b w:val="0"/>
                <w:bCs/>
              </w:rPr>
            </w:pPr>
            <w:r w:rsidRPr="001C653E">
              <w:rPr>
                <w:rFonts w:ascii="Times New Roman" w:hAnsi="Times New Roman"/>
                <w:b w:val="0"/>
                <w:bCs/>
              </w:rPr>
              <w:t>ISLAM</w:t>
            </w:r>
            <w:r w:rsidRPr="001C653E">
              <w:rPr>
                <w:rFonts w:ascii="Times New Roman" w:hAnsi="Times New Roman" w:cs="Vrinda" w:hint="cs"/>
                <w:b w:val="0"/>
                <w:bCs/>
                <w:cs/>
                <w:lang w:bidi="bn-BD"/>
              </w:rPr>
              <w:t xml:space="preserve"> </w:t>
            </w:r>
            <w:r w:rsidRPr="001C653E">
              <w:rPr>
                <w:rFonts w:ascii="SutonnyMJ" w:hAnsi="SutonnyMJ" w:cs="SutonnyMJ"/>
                <w:b w:val="0"/>
                <w:bCs/>
                <w:lang w:bidi="bn-BD"/>
              </w:rPr>
              <w:t>(Bmjvg)</w:t>
            </w:r>
            <w:r w:rsidRPr="001C653E">
              <w:rPr>
                <w:rFonts w:ascii="Times New Roman" w:hAnsi="Times New Roman"/>
                <w:b w:val="0"/>
                <w:bCs/>
              </w:rPr>
              <w:tab/>
            </w:r>
            <w:r w:rsidRPr="001C653E">
              <w:rPr>
                <w:rFonts w:ascii="Times New Roman" w:hAnsi="Times New Roman"/>
                <w:b w:val="0"/>
                <w:bCs/>
              </w:rPr>
              <w:tab/>
              <w:t>1</w:t>
            </w:r>
          </w:p>
          <w:p w:rsidR="002151F9" w:rsidRPr="001C653E" w:rsidRDefault="002151F9" w:rsidP="00886672">
            <w:pPr>
              <w:pStyle w:val="BodyTextIndent2"/>
              <w:tabs>
                <w:tab w:val="right" w:leader="dot" w:pos="3861"/>
                <w:tab w:val="right" w:leader="dot" w:pos="3969"/>
              </w:tabs>
              <w:rPr>
                <w:rFonts w:ascii="Times New Roman" w:hAnsi="Times New Roman"/>
                <w:b w:val="0"/>
                <w:bCs/>
              </w:rPr>
            </w:pPr>
            <w:r w:rsidRPr="001C653E">
              <w:rPr>
                <w:rFonts w:ascii="Times New Roman" w:hAnsi="Times New Roman"/>
                <w:b w:val="0"/>
                <w:bCs/>
              </w:rPr>
              <w:t>HINDUISM</w:t>
            </w:r>
            <w:r w:rsidRPr="001C653E">
              <w:rPr>
                <w:rFonts w:ascii="Times New Roman" w:hAnsi="Times New Roman" w:cs="Vrinda" w:hint="cs"/>
                <w:b w:val="0"/>
                <w:bCs/>
                <w:cs/>
                <w:lang w:bidi="bn-BD"/>
              </w:rPr>
              <w:t xml:space="preserve"> </w:t>
            </w:r>
            <w:r w:rsidRPr="001C653E">
              <w:rPr>
                <w:rFonts w:ascii="SutonnyMJ" w:hAnsi="SutonnyMJ" w:cs="SutonnyMJ"/>
                <w:b w:val="0"/>
                <w:bCs/>
                <w:lang w:bidi="bn-BD"/>
              </w:rPr>
              <w:t>(wn›`y)</w:t>
            </w:r>
            <w:r w:rsidRPr="001C653E">
              <w:rPr>
                <w:rFonts w:ascii="Times New Roman" w:hAnsi="Times New Roman"/>
                <w:b w:val="0"/>
                <w:bCs/>
              </w:rPr>
              <w:tab/>
            </w:r>
            <w:r w:rsidRPr="001C653E">
              <w:rPr>
                <w:rFonts w:ascii="Times New Roman" w:hAnsi="Times New Roman"/>
                <w:b w:val="0"/>
                <w:bCs/>
              </w:rPr>
              <w:tab/>
              <w:t>2</w:t>
            </w:r>
          </w:p>
          <w:p w:rsidR="002151F9" w:rsidRPr="001C653E" w:rsidRDefault="002151F9" w:rsidP="00886672">
            <w:pPr>
              <w:pStyle w:val="BodyTextIndent2"/>
              <w:tabs>
                <w:tab w:val="right" w:leader="dot" w:pos="3861"/>
                <w:tab w:val="right" w:leader="dot" w:pos="3969"/>
              </w:tabs>
              <w:rPr>
                <w:rFonts w:ascii="Times New Roman" w:hAnsi="Times New Roman"/>
                <w:b w:val="0"/>
                <w:bCs/>
              </w:rPr>
            </w:pPr>
            <w:r w:rsidRPr="001C653E">
              <w:rPr>
                <w:rFonts w:ascii="Times New Roman" w:hAnsi="Times New Roman"/>
                <w:b w:val="0"/>
                <w:bCs/>
              </w:rPr>
              <w:t xml:space="preserve">BUDDHISM </w:t>
            </w:r>
            <w:r w:rsidRPr="001C653E">
              <w:rPr>
                <w:rFonts w:ascii="SutonnyMJ" w:hAnsi="SutonnyMJ" w:cs="SutonnyMJ"/>
                <w:b w:val="0"/>
                <w:bCs/>
                <w:lang w:bidi="bn-BD"/>
              </w:rPr>
              <w:t>(†eŠ×)</w:t>
            </w:r>
            <w:r w:rsidRPr="001C653E">
              <w:rPr>
                <w:rFonts w:ascii="Times New Roman" w:hAnsi="Times New Roman"/>
                <w:b w:val="0"/>
                <w:bCs/>
              </w:rPr>
              <w:tab/>
              <w:t>.............</w:t>
            </w:r>
            <w:r w:rsidR="00DC5846">
              <w:rPr>
                <w:rFonts w:ascii="Times New Roman" w:hAnsi="Times New Roman"/>
                <w:b w:val="0"/>
                <w:bCs/>
              </w:rPr>
              <w:t>.</w:t>
            </w:r>
            <w:r w:rsidRPr="001C653E">
              <w:rPr>
                <w:rFonts w:ascii="Times New Roman" w:hAnsi="Times New Roman"/>
                <w:b w:val="0"/>
                <w:bCs/>
              </w:rPr>
              <w:t>3</w:t>
            </w:r>
          </w:p>
          <w:p w:rsidR="002151F9" w:rsidRPr="001C653E" w:rsidRDefault="002151F9" w:rsidP="00886672">
            <w:pPr>
              <w:pStyle w:val="BodyTextIndent2"/>
              <w:tabs>
                <w:tab w:val="right" w:leader="dot" w:pos="3861"/>
                <w:tab w:val="right" w:leader="dot" w:pos="3969"/>
              </w:tabs>
              <w:rPr>
                <w:rFonts w:ascii="Times New Roman" w:hAnsi="Times New Roman"/>
                <w:b w:val="0"/>
                <w:bCs/>
              </w:rPr>
            </w:pPr>
            <w:r w:rsidRPr="001C653E">
              <w:rPr>
                <w:rFonts w:ascii="Times New Roman" w:hAnsi="Times New Roman"/>
                <w:b w:val="0"/>
                <w:bCs/>
              </w:rPr>
              <w:t xml:space="preserve">CHRISTIANITY </w:t>
            </w:r>
            <w:r w:rsidRPr="001C653E">
              <w:rPr>
                <w:rFonts w:ascii="SutonnyMJ" w:hAnsi="SutonnyMJ" w:cs="SutonnyMJ"/>
                <w:b w:val="0"/>
                <w:bCs/>
                <w:lang w:bidi="bn-BD"/>
              </w:rPr>
              <w:t>(wLª÷vb)</w:t>
            </w:r>
            <w:r w:rsidRPr="001C653E">
              <w:rPr>
                <w:rFonts w:ascii="Times New Roman" w:hAnsi="Times New Roman"/>
                <w:b w:val="0"/>
                <w:bCs/>
              </w:rPr>
              <w:tab/>
              <w:t>...4</w:t>
            </w:r>
          </w:p>
          <w:p w:rsidR="002151F9" w:rsidRPr="001C653E" w:rsidRDefault="002151F9" w:rsidP="00DF15FA">
            <w:pPr>
              <w:pStyle w:val="BodyTextIndent2"/>
              <w:tabs>
                <w:tab w:val="right" w:leader="dot" w:pos="3861"/>
                <w:tab w:val="right" w:leader="dot" w:pos="3969"/>
              </w:tabs>
              <w:rPr>
                <w:rFonts w:ascii="Times New Roman" w:hAnsi="Times New Roman"/>
                <w:b w:val="0"/>
                <w:bCs/>
                <w:cs/>
              </w:rPr>
            </w:pPr>
            <w:r w:rsidRPr="001C653E">
              <w:rPr>
                <w:rFonts w:ascii="Times New Roman" w:hAnsi="Times New Roman"/>
                <w:b w:val="0"/>
                <w:bCs/>
              </w:rPr>
              <w:t xml:space="preserve">OTHER </w:t>
            </w:r>
            <w:r w:rsidRPr="001C653E">
              <w:rPr>
                <w:rFonts w:ascii="SutonnyMJ" w:hAnsi="SutonnyMJ" w:cs="SutonnyMJ"/>
                <w:b w:val="0"/>
                <w:bCs/>
                <w:lang w:bidi="bn-BD"/>
              </w:rPr>
              <w:t xml:space="preserve">(Ab¨vb¨) </w:t>
            </w:r>
            <w:r w:rsidRPr="001C653E">
              <w:rPr>
                <w:rFonts w:ascii="Times New Roman" w:hAnsi="Times New Roman"/>
                <w:b w:val="0"/>
                <w:bCs/>
              </w:rPr>
              <w:t>(Specify)</w:t>
            </w:r>
            <w:r w:rsidRPr="001C653E">
              <w:rPr>
                <w:rFonts w:ascii="Times New Roman" w:hAnsi="Times New Roman" w:cs="Vrinda" w:hint="cs"/>
                <w:b w:val="0"/>
                <w:bCs/>
                <w:cs/>
                <w:lang w:bidi="bn-BD"/>
              </w:rPr>
              <w:t xml:space="preserve"> </w:t>
            </w:r>
            <w:r w:rsidRPr="001C653E">
              <w:rPr>
                <w:rFonts w:ascii="SutonnyMJ" w:hAnsi="SutonnyMJ" w:cs="SutonnyMJ"/>
                <w:b w:val="0"/>
                <w:bCs/>
                <w:lang w:bidi="bn-BD"/>
              </w:rPr>
              <w:t>(wbw`©ó K‡i ejyb)</w:t>
            </w:r>
            <w:r w:rsidRPr="001C653E">
              <w:rPr>
                <w:rFonts w:ascii="Times New Roman" w:hAnsi="Times New Roman"/>
                <w:b w:val="0"/>
                <w:bCs/>
              </w:rPr>
              <w:t xml:space="preserve"> _____________________   .........................</w:t>
            </w:r>
            <w:r w:rsidR="00DF15FA">
              <w:rPr>
                <w:rFonts w:ascii="Times New Roman" w:hAnsi="Times New Roman"/>
                <w:b w:val="0"/>
                <w:bCs/>
              </w:rPr>
              <w:t>6</w:t>
            </w:r>
          </w:p>
        </w:tc>
        <w:tc>
          <w:tcPr>
            <w:tcW w:w="546" w:type="pct"/>
            <w:gridSpan w:val="3"/>
          </w:tcPr>
          <w:p w:rsidR="002151F9" w:rsidRPr="001C653E" w:rsidRDefault="002151F9" w:rsidP="00886672">
            <w:pPr>
              <w:jc w:val="both"/>
              <w:rPr>
                <w:sz w:val="20"/>
                <w:szCs w:val="20"/>
              </w:rPr>
            </w:pPr>
          </w:p>
        </w:tc>
      </w:tr>
      <w:tr w:rsidR="002151F9" w:rsidRPr="001C653E" w:rsidTr="001838D9">
        <w:trPr>
          <w:trHeight w:val="611"/>
        </w:trPr>
        <w:tc>
          <w:tcPr>
            <w:tcW w:w="379" w:type="pct"/>
            <w:tcBorders>
              <w:right w:val="single" w:sz="12" w:space="0" w:color="auto"/>
            </w:tcBorders>
          </w:tcPr>
          <w:p w:rsidR="002151F9" w:rsidRPr="001C653E" w:rsidRDefault="002151F9" w:rsidP="00FF7113">
            <w:pPr>
              <w:pStyle w:val="ListParagraph"/>
              <w:ind w:left="0"/>
              <w:jc w:val="both"/>
              <w:rPr>
                <w:sz w:val="20"/>
                <w:szCs w:val="20"/>
                <w:lang w:bidi="bn-BD"/>
              </w:rPr>
            </w:pPr>
            <w:r w:rsidRPr="001C653E">
              <w:rPr>
                <w:sz w:val="20"/>
                <w:szCs w:val="20"/>
                <w:cs/>
                <w:lang w:bidi="bn-BD"/>
              </w:rPr>
              <w:t>108</w:t>
            </w:r>
          </w:p>
          <w:p w:rsidR="002151F9" w:rsidRPr="001C653E" w:rsidRDefault="002151F9" w:rsidP="00886672">
            <w:pPr>
              <w:rPr>
                <w:sz w:val="20"/>
                <w:szCs w:val="20"/>
              </w:rPr>
            </w:pPr>
          </w:p>
          <w:p w:rsidR="002151F9" w:rsidRPr="001C653E" w:rsidRDefault="002151F9" w:rsidP="00886672">
            <w:pPr>
              <w:rPr>
                <w:sz w:val="20"/>
                <w:szCs w:val="20"/>
              </w:rPr>
            </w:pPr>
          </w:p>
        </w:tc>
        <w:tc>
          <w:tcPr>
            <w:tcW w:w="1963" w:type="pct"/>
            <w:gridSpan w:val="3"/>
            <w:tcBorders>
              <w:left w:val="single" w:sz="12" w:space="0" w:color="auto"/>
            </w:tcBorders>
          </w:tcPr>
          <w:p w:rsidR="002151F9" w:rsidRPr="001C653E" w:rsidRDefault="002151F9" w:rsidP="00886672">
            <w:pPr>
              <w:jc w:val="both"/>
              <w:rPr>
                <w:sz w:val="20"/>
                <w:szCs w:val="20"/>
              </w:rPr>
            </w:pPr>
            <w:r w:rsidRPr="001C653E">
              <w:rPr>
                <w:sz w:val="20"/>
                <w:szCs w:val="20"/>
              </w:rPr>
              <w:t>Can you read and write?</w:t>
            </w:r>
          </w:p>
          <w:p w:rsidR="002151F9" w:rsidRPr="001C653E" w:rsidRDefault="002151F9" w:rsidP="00886672">
            <w:pPr>
              <w:jc w:val="both"/>
              <w:rPr>
                <w:sz w:val="20"/>
                <w:szCs w:val="20"/>
              </w:rPr>
            </w:pPr>
          </w:p>
          <w:p w:rsidR="002151F9" w:rsidRPr="001C653E" w:rsidRDefault="002151F9" w:rsidP="00886672">
            <w:pPr>
              <w:tabs>
                <w:tab w:val="right" w:leader="dot" w:pos="3997"/>
                <w:tab w:val="right" w:leader="dot" w:pos="4253"/>
              </w:tabs>
              <w:jc w:val="both"/>
              <w:rPr>
                <w:sz w:val="20"/>
                <w:szCs w:val="20"/>
                <w:lang w:bidi="bn-IN"/>
              </w:rPr>
            </w:pPr>
            <w:r w:rsidRPr="001C653E">
              <w:rPr>
                <w:rFonts w:ascii="SutonnyMJ" w:hAnsi="SutonnyMJ" w:cs="SutonnyMJ"/>
                <w:sz w:val="20"/>
                <w:szCs w:val="20"/>
                <w:lang w:bidi="bn-BD"/>
              </w:rPr>
              <w:t>Avcwb wK co‡Z I wjL‡Z cv‡ib?</w:t>
            </w:r>
          </w:p>
        </w:tc>
        <w:tc>
          <w:tcPr>
            <w:tcW w:w="2112" w:type="pct"/>
            <w:gridSpan w:val="4"/>
          </w:tcPr>
          <w:p w:rsidR="002151F9" w:rsidRPr="001C653E" w:rsidRDefault="00B20547" w:rsidP="00C11198">
            <w:pPr>
              <w:tabs>
                <w:tab w:val="right" w:leader="dot" w:pos="3830"/>
              </w:tabs>
              <w:rPr>
                <w:rFonts w:ascii="Arial" w:hAnsi="Arial" w:cs="Arial"/>
                <w:sz w:val="20"/>
                <w:szCs w:val="20"/>
              </w:rPr>
            </w:pPr>
            <w:r w:rsidRPr="001C653E">
              <w:rPr>
                <w:sz w:val="20"/>
                <w:szCs w:val="20"/>
              </w:rPr>
              <w:t xml:space="preserve">CAN READ ONLY </w:t>
            </w:r>
            <w:r w:rsidR="002151F9" w:rsidRPr="001C653E">
              <w:rPr>
                <w:rFonts w:ascii="SutonnyMJ" w:hAnsi="SutonnyMJ" w:cs="Arial"/>
                <w:sz w:val="20"/>
                <w:szCs w:val="20"/>
              </w:rPr>
              <w:t>(ïay co‡Z cv‡i)</w:t>
            </w:r>
            <w:r w:rsidR="002151F9" w:rsidRPr="001C653E">
              <w:rPr>
                <w:sz w:val="20"/>
                <w:szCs w:val="20"/>
              </w:rPr>
              <w:tab/>
              <w:t>.......1</w:t>
            </w:r>
          </w:p>
          <w:p w:rsidR="002151F9" w:rsidRPr="001C653E" w:rsidRDefault="00B20547" w:rsidP="00C11198">
            <w:pPr>
              <w:tabs>
                <w:tab w:val="right" w:leader="dot" w:pos="3830"/>
              </w:tabs>
              <w:rPr>
                <w:rFonts w:ascii="Arial" w:hAnsi="Arial" w:cs="Arial"/>
                <w:sz w:val="20"/>
                <w:szCs w:val="20"/>
              </w:rPr>
            </w:pPr>
            <w:r w:rsidRPr="001C653E">
              <w:rPr>
                <w:sz w:val="20"/>
                <w:szCs w:val="20"/>
              </w:rPr>
              <w:t>CAN WRITE ONLY</w:t>
            </w:r>
            <w:r w:rsidRPr="001C653E">
              <w:rPr>
                <w:rFonts w:ascii="SutonnyMJ" w:hAnsi="SutonnyMJ" w:cs="Arial"/>
                <w:sz w:val="20"/>
                <w:szCs w:val="20"/>
              </w:rPr>
              <w:t xml:space="preserve"> </w:t>
            </w:r>
            <w:r w:rsidR="002151F9" w:rsidRPr="001C653E">
              <w:rPr>
                <w:rFonts w:ascii="SutonnyMJ" w:hAnsi="SutonnyMJ" w:cs="Arial"/>
                <w:sz w:val="20"/>
                <w:szCs w:val="20"/>
              </w:rPr>
              <w:t>(ïay wjL‡Z cv‡i)</w:t>
            </w:r>
            <w:r w:rsidR="002151F9" w:rsidRPr="001C653E">
              <w:rPr>
                <w:sz w:val="20"/>
                <w:szCs w:val="20"/>
              </w:rPr>
              <w:tab/>
              <w:t>2</w:t>
            </w:r>
          </w:p>
          <w:p w:rsidR="002151F9" w:rsidRPr="001C653E" w:rsidRDefault="00B20547" w:rsidP="00C11198">
            <w:pPr>
              <w:tabs>
                <w:tab w:val="right" w:leader="dot" w:pos="3830"/>
              </w:tabs>
              <w:rPr>
                <w:rFonts w:ascii="Arial" w:hAnsi="Arial" w:cs="Arial"/>
                <w:sz w:val="20"/>
                <w:szCs w:val="20"/>
              </w:rPr>
            </w:pPr>
            <w:r w:rsidRPr="001C653E">
              <w:rPr>
                <w:sz w:val="20"/>
                <w:szCs w:val="20"/>
              </w:rPr>
              <w:t>CAN READ AND WRITE</w:t>
            </w:r>
            <w:r w:rsidRPr="001C653E">
              <w:rPr>
                <w:rFonts w:ascii="SutonnyMJ" w:hAnsi="SutonnyMJ" w:cs="Arial"/>
                <w:sz w:val="20"/>
                <w:szCs w:val="20"/>
              </w:rPr>
              <w:t xml:space="preserve"> </w:t>
            </w:r>
            <w:r w:rsidR="002151F9" w:rsidRPr="001C653E">
              <w:rPr>
                <w:rFonts w:ascii="SutonnyMJ" w:hAnsi="SutonnyMJ" w:cs="Arial"/>
                <w:sz w:val="20"/>
                <w:szCs w:val="20"/>
              </w:rPr>
              <w:t>(wjL‡Z I co‡Z cv‡i)</w:t>
            </w:r>
            <w:r w:rsidR="002151F9" w:rsidRPr="001C653E">
              <w:rPr>
                <w:sz w:val="20"/>
                <w:szCs w:val="20"/>
              </w:rPr>
              <w:tab/>
              <w:t>...3</w:t>
            </w:r>
          </w:p>
          <w:p w:rsidR="002151F9" w:rsidRPr="001C653E" w:rsidRDefault="002151F9" w:rsidP="00C11198">
            <w:pPr>
              <w:tabs>
                <w:tab w:val="right" w:leader="dot" w:pos="3997"/>
                <w:tab w:val="right" w:leader="dot" w:pos="4253"/>
              </w:tabs>
              <w:jc w:val="both"/>
              <w:rPr>
                <w:rFonts w:cs="Vrinda"/>
                <w:sz w:val="20"/>
                <w:szCs w:val="20"/>
                <w:lang w:val="en-US" w:bidi="bn-BD"/>
              </w:rPr>
            </w:pPr>
            <w:r w:rsidRPr="001C653E">
              <w:rPr>
                <w:sz w:val="20"/>
                <w:szCs w:val="20"/>
              </w:rPr>
              <w:t>NONE</w:t>
            </w:r>
            <w:r w:rsidRPr="001C653E">
              <w:rPr>
                <w:rFonts w:ascii="SutonnyMJ" w:hAnsi="SutonnyMJ" w:cs="Arial"/>
                <w:iCs/>
                <w:sz w:val="20"/>
                <w:szCs w:val="20"/>
              </w:rPr>
              <w:t xml:space="preserve"> (†KvbwUB</w:t>
            </w:r>
            <w:r w:rsidRPr="001C653E">
              <w:rPr>
                <w:rFonts w:ascii="SutonnyMJ" w:hAnsi="SutonnyMJ" w:cs="Arial"/>
                <w:sz w:val="20"/>
                <w:szCs w:val="20"/>
              </w:rPr>
              <w:t xml:space="preserve"> cv‡ibv)</w:t>
            </w:r>
            <w:r w:rsidRPr="001C653E">
              <w:rPr>
                <w:sz w:val="20"/>
                <w:szCs w:val="20"/>
              </w:rPr>
              <w:tab/>
              <w:t>4</w:t>
            </w:r>
          </w:p>
        </w:tc>
        <w:tc>
          <w:tcPr>
            <w:tcW w:w="546" w:type="pct"/>
            <w:gridSpan w:val="3"/>
          </w:tcPr>
          <w:p w:rsidR="002151F9" w:rsidRPr="001C653E" w:rsidRDefault="002151F9" w:rsidP="00886672">
            <w:pPr>
              <w:jc w:val="both"/>
              <w:rPr>
                <w:sz w:val="20"/>
                <w:szCs w:val="20"/>
              </w:rPr>
            </w:pPr>
          </w:p>
        </w:tc>
      </w:tr>
      <w:tr w:rsidR="002151F9" w:rsidRPr="001C653E" w:rsidTr="001838D9">
        <w:trPr>
          <w:trHeight w:val="1142"/>
        </w:trPr>
        <w:tc>
          <w:tcPr>
            <w:tcW w:w="379" w:type="pct"/>
            <w:tcBorders>
              <w:right w:val="single" w:sz="12" w:space="0" w:color="auto"/>
            </w:tcBorders>
          </w:tcPr>
          <w:p w:rsidR="002151F9" w:rsidRPr="001C653E" w:rsidRDefault="002151F9" w:rsidP="0000653A">
            <w:pPr>
              <w:numPr>
                <w:ilvl w:val="0"/>
                <w:numId w:val="35"/>
              </w:numPr>
              <w:rPr>
                <w:sz w:val="20"/>
                <w:szCs w:val="20"/>
              </w:rPr>
            </w:pPr>
          </w:p>
          <w:p w:rsidR="002151F9" w:rsidRPr="001C653E" w:rsidRDefault="002151F9" w:rsidP="00E61536">
            <w:pPr>
              <w:rPr>
                <w:rFonts w:cs="Vrinda"/>
                <w:sz w:val="20"/>
                <w:szCs w:val="20"/>
                <w:lang w:bidi="bn-BD"/>
              </w:rPr>
            </w:pPr>
          </w:p>
        </w:tc>
        <w:tc>
          <w:tcPr>
            <w:tcW w:w="1963" w:type="pct"/>
            <w:gridSpan w:val="3"/>
            <w:tcBorders>
              <w:left w:val="single" w:sz="12" w:space="0" w:color="auto"/>
            </w:tcBorders>
          </w:tcPr>
          <w:p w:rsidR="002151F9" w:rsidRPr="001C653E" w:rsidRDefault="002151F9" w:rsidP="00886672">
            <w:pPr>
              <w:jc w:val="both"/>
              <w:rPr>
                <w:sz w:val="20"/>
                <w:szCs w:val="20"/>
                <w:lang w:bidi="bn-IN"/>
              </w:rPr>
            </w:pPr>
            <w:r w:rsidRPr="001C653E">
              <w:rPr>
                <w:sz w:val="20"/>
                <w:szCs w:val="20"/>
              </w:rPr>
              <w:t>Have you ever attended school/ madrasha?</w:t>
            </w:r>
          </w:p>
          <w:p w:rsidR="002151F9" w:rsidRPr="001C653E" w:rsidRDefault="002151F9" w:rsidP="00886672">
            <w:pPr>
              <w:tabs>
                <w:tab w:val="right" w:leader="dot" w:pos="3997"/>
                <w:tab w:val="right" w:leader="dot" w:pos="4253"/>
              </w:tabs>
              <w:jc w:val="both"/>
              <w:rPr>
                <w:rFonts w:cs="Vrinda"/>
                <w:sz w:val="20"/>
                <w:szCs w:val="20"/>
                <w:cs/>
                <w:lang w:bidi="bn-IN"/>
              </w:rPr>
            </w:pPr>
            <w:r w:rsidRPr="001C653E">
              <w:rPr>
                <w:rFonts w:ascii="SutonnyMJ" w:hAnsi="SutonnyMJ" w:cs="SutonnyMJ"/>
                <w:sz w:val="20"/>
                <w:szCs w:val="20"/>
                <w:lang w:bidi="bn-BD"/>
              </w:rPr>
              <w:t>Avcwb wK KL‡bv ¯‹z‡j</w:t>
            </w:r>
            <w:r w:rsidRPr="001C653E">
              <w:rPr>
                <w:rFonts w:ascii="SutonnyMJ" w:hAnsi="SutonnyMJ" w:cs="SutonnyMJ" w:hint="cs"/>
                <w:sz w:val="20"/>
                <w:szCs w:val="20"/>
                <w:cs/>
                <w:lang w:bidi="bn-BD"/>
              </w:rPr>
              <w:t>/</w:t>
            </w:r>
            <w:r w:rsidRPr="001C653E">
              <w:rPr>
                <w:rFonts w:ascii="SutonnyMJ" w:hAnsi="SutonnyMJ" w:cs="SutonnyMJ"/>
                <w:sz w:val="20"/>
                <w:szCs w:val="20"/>
                <w:lang w:bidi="bn-BD"/>
              </w:rPr>
              <w:t xml:space="preserve"> gv`ªvmvq cov‡kvbv K‡i‡Qb?</w:t>
            </w:r>
            <w:r w:rsidRPr="001C653E">
              <w:rPr>
                <w:rFonts w:ascii="SutonnyMJ" w:hAnsi="SutonnyMJ" w:cs="Vrinda" w:hint="cs"/>
                <w:sz w:val="20"/>
                <w:szCs w:val="20"/>
                <w:cs/>
                <w:lang w:bidi="bn-BD"/>
              </w:rPr>
              <w:t xml:space="preserve"> </w:t>
            </w:r>
          </w:p>
        </w:tc>
        <w:tc>
          <w:tcPr>
            <w:tcW w:w="2112" w:type="pct"/>
            <w:gridSpan w:val="4"/>
          </w:tcPr>
          <w:p w:rsidR="002151F9" w:rsidRPr="001C653E" w:rsidRDefault="002151F9" w:rsidP="00886672">
            <w:pPr>
              <w:tabs>
                <w:tab w:val="right" w:leader="dot" w:pos="3997"/>
              </w:tabs>
              <w:jc w:val="both"/>
              <w:rPr>
                <w:sz w:val="20"/>
                <w:szCs w:val="20"/>
              </w:rPr>
            </w:pPr>
            <w:r w:rsidRPr="001C653E">
              <w:rPr>
                <w:sz w:val="20"/>
                <w:szCs w:val="20"/>
              </w:rPr>
              <w:t>YES, SCHOOL</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nu¨v</w:t>
            </w:r>
            <w:r w:rsidRPr="001C653E">
              <w:rPr>
                <w:sz w:val="20"/>
                <w:szCs w:val="20"/>
                <w:cs/>
                <w:lang w:bidi="bn-IN"/>
              </w:rPr>
              <w:t>,</w:t>
            </w:r>
            <w:r w:rsidRPr="001C653E">
              <w:rPr>
                <w:rFonts w:ascii="SutonnyMJ" w:hAnsi="SutonnyMJ" w:cs="SutonnyMJ"/>
                <w:sz w:val="20"/>
                <w:szCs w:val="20"/>
                <w:lang w:bidi="bn-BD"/>
              </w:rPr>
              <w:t xml:space="preserve"> ¯‹z‡j</w:t>
            </w:r>
            <w:r w:rsidRPr="001C653E">
              <w:rPr>
                <w:rFonts w:ascii="SutonnyMJ" w:hAnsi="SutonnyMJ" w:cs="SutonnyMJ" w:hint="cs"/>
                <w:sz w:val="20"/>
                <w:szCs w:val="20"/>
                <w:cs/>
                <w:lang w:bidi="bn-BD"/>
              </w:rPr>
              <w:t>)</w:t>
            </w:r>
            <w:r w:rsidRPr="001C653E">
              <w:rPr>
                <w:sz w:val="20"/>
                <w:szCs w:val="20"/>
              </w:rPr>
              <w:tab/>
              <w:t>1</w:t>
            </w:r>
          </w:p>
          <w:p w:rsidR="002151F9" w:rsidRPr="001C653E" w:rsidRDefault="002151F9" w:rsidP="00886672">
            <w:pPr>
              <w:tabs>
                <w:tab w:val="right" w:leader="dot" w:pos="3997"/>
              </w:tabs>
              <w:jc w:val="both"/>
              <w:rPr>
                <w:rFonts w:cs="Vrinda"/>
                <w:sz w:val="20"/>
                <w:szCs w:val="20"/>
                <w:cs/>
                <w:lang w:bidi="bn-IN"/>
              </w:rPr>
            </w:pPr>
            <w:r w:rsidRPr="001C653E">
              <w:rPr>
                <w:sz w:val="20"/>
                <w:szCs w:val="20"/>
              </w:rPr>
              <w:t>YES, MADRASHA</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nu¨v</w:t>
            </w:r>
            <w:r w:rsidRPr="001C653E">
              <w:rPr>
                <w:sz w:val="20"/>
                <w:szCs w:val="20"/>
                <w:cs/>
                <w:lang w:bidi="bn-IN"/>
              </w:rPr>
              <w:t>,</w:t>
            </w:r>
            <w:r w:rsidRPr="001C653E">
              <w:rPr>
                <w:rFonts w:ascii="SutonnyMJ" w:hAnsi="SutonnyMJ" w:cs="SutonnyMJ"/>
                <w:sz w:val="20"/>
                <w:szCs w:val="20"/>
                <w:lang w:bidi="bn-BD"/>
              </w:rPr>
              <w:t xml:space="preserve"> gv`ªvmv</w:t>
            </w:r>
            <w:r w:rsidRPr="001C653E">
              <w:rPr>
                <w:rFonts w:ascii="SutonnyMJ" w:hAnsi="SutonnyMJ" w:cs="SutonnyMJ" w:hint="cs"/>
                <w:sz w:val="20"/>
                <w:szCs w:val="20"/>
                <w:cs/>
                <w:lang w:bidi="bn-BD"/>
              </w:rPr>
              <w:t>)</w:t>
            </w:r>
            <w:r w:rsidRPr="001C653E">
              <w:rPr>
                <w:sz w:val="20"/>
                <w:szCs w:val="20"/>
              </w:rPr>
              <w:tab/>
              <w:t>2</w:t>
            </w:r>
          </w:p>
          <w:p w:rsidR="002151F9" w:rsidRPr="001C653E" w:rsidRDefault="002151F9" w:rsidP="00886672">
            <w:pPr>
              <w:tabs>
                <w:tab w:val="right" w:leader="dot" w:pos="3997"/>
              </w:tabs>
              <w:jc w:val="both"/>
              <w:rPr>
                <w:sz w:val="20"/>
                <w:szCs w:val="20"/>
              </w:rPr>
            </w:pPr>
            <w:r w:rsidRPr="001C653E">
              <w:rPr>
                <w:sz w:val="20"/>
                <w:szCs w:val="20"/>
              </w:rPr>
              <w:t>YES, BOTH</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nu¨v</w:t>
            </w:r>
            <w:r w:rsidRPr="001C653E">
              <w:rPr>
                <w:sz w:val="20"/>
                <w:szCs w:val="20"/>
                <w:cs/>
                <w:lang w:bidi="bn-IN"/>
              </w:rPr>
              <w:t>,</w:t>
            </w:r>
            <w:r w:rsidRPr="001C653E">
              <w:rPr>
                <w:rFonts w:ascii="SutonnyMJ" w:hAnsi="SutonnyMJ" w:cs="SutonnyMJ"/>
                <w:sz w:val="20"/>
                <w:szCs w:val="20"/>
                <w:lang w:bidi="bn-BD"/>
              </w:rPr>
              <w:t xml:space="preserve"> Dfq</w:t>
            </w:r>
            <w:r w:rsidRPr="001C653E">
              <w:rPr>
                <w:rFonts w:ascii="SutonnyMJ" w:hAnsi="SutonnyMJ" w:cs="SutonnyMJ" w:hint="cs"/>
                <w:sz w:val="20"/>
                <w:szCs w:val="20"/>
                <w:cs/>
                <w:lang w:bidi="bn-BD"/>
              </w:rPr>
              <w:t>)</w:t>
            </w:r>
            <w:r w:rsidRPr="001C653E">
              <w:rPr>
                <w:sz w:val="20"/>
                <w:szCs w:val="20"/>
              </w:rPr>
              <w:tab/>
              <w:t>3</w:t>
            </w:r>
          </w:p>
          <w:p w:rsidR="002151F9" w:rsidRDefault="002151F9" w:rsidP="009D2AB4">
            <w:pPr>
              <w:tabs>
                <w:tab w:val="right" w:leader="dot" w:pos="3997"/>
              </w:tabs>
              <w:jc w:val="both"/>
              <w:rPr>
                <w:sz w:val="20"/>
                <w:szCs w:val="20"/>
              </w:rPr>
            </w:pPr>
            <w:r w:rsidRPr="001C653E">
              <w:rPr>
                <w:sz w:val="20"/>
                <w:szCs w:val="20"/>
              </w:rPr>
              <w:t>NO</w:t>
            </w:r>
            <w:r w:rsidRPr="001C653E">
              <w:rPr>
                <w:rFonts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4</w:t>
            </w:r>
          </w:p>
          <w:p w:rsidR="00AA2A6B" w:rsidRPr="001C653E" w:rsidRDefault="00AA2A6B" w:rsidP="00DF15FA">
            <w:pPr>
              <w:tabs>
                <w:tab w:val="right" w:leader="dot" w:pos="3997"/>
              </w:tabs>
              <w:jc w:val="both"/>
              <w:rPr>
                <w:sz w:val="20"/>
                <w:szCs w:val="20"/>
              </w:rPr>
            </w:pPr>
            <w:r w:rsidRPr="00AA2A6B">
              <w:rPr>
                <w:bCs/>
              </w:rPr>
              <w:t xml:space="preserve">OTHER </w:t>
            </w:r>
            <w:r w:rsidRPr="00AA2A6B">
              <w:rPr>
                <w:rFonts w:ascii="SutonnyMJ" w:hAnsi="SutonnyMJ" w:cs="SutonnyMJ"/>
                <w:bCs/>
                <w:lang w:bidi="bn-BD"/>
              </w:rPr>
              <w:t xml:space="preserve">(Ab¨vb¨) </w:t>
            </w:r>
            <w:r w:rsidRPr="00AA2A6B">
              <w:rPr>
                <w:bCs/>
              </w:rPr>
              <w:t>(Specify)</w:t>
            </w:r>
            <w:r w:rsidRPr="00AA2A6B">
              <w:rPr>
                <w:rFonts w:cs="Vrinda" w:hint="cs"/>
                <w:bCs/>
                <w:cs/>
                <w:lang w:bidi="bn-BD"/>
              </w:rPr>
              <w:t xml:space="preserve"> </w:t>
            </w:r>
            <w:r w:rsidRPr="00AA2A6B">
              <w:rPr>
                <w:rFonts w:ascii="SutonnyMJ" w:hAnsi="SutonnyMJ" w:cs="SutonnyMJ"/>
                <w:bCs/>
                <w:lang w:bidi="bn-BD"/>
              </w:rPr>
              <w:t>(wbw`©ó K‡i ejyb)</w:t>
            </w:r>
            <w:r w:rsidRPr="001C653E">
              <w:rPr>
                <w:b/>
                <w:bCs/>
              </w:rPr>
              <w:t xml:space="preserve"> _____________________ </w:t>
            </w:r>
            <w:r w:rsidRPr="00AA2A6B">
              <w:rPr>
                <w:bCs/>
              </w:rPr>
              <w:t>.................</w:t>
            </w:r>
            <w:r w:rsidR="00DC5846">
              <w:rPr>
                <w:bCs/>
              </w:rPr>
              <w:t>.</w:t>
            </w:r>
            <w:r w:rsidRPr="00AA2A6B">
              <w:rPr>
                <w:bCs/>
              </w:rPr>
              <w:t>.</w:t>
            </w:r>
            <w:r w:rsidR="00DF15FA">
              <w:rPr>
                <w:bCs/>
              </w:rPr>
              <w:t>6</w:t>
            </w:r>
          </w:p>
        </w:tc>
        <w:tc>
          <w:tcPr>
            <w:tcW w:w="546" w:type="pct"/>
            <w:gridSpan w:val="3"/>
          </w:tcPr>
          <w:p w:rsidR="002151F9" w:rsidRPr="001C653E" w:rsidRDefault="002151F9" w:rsidP="00886672">
            <w:pPr>
              <w:jc w:val="both"/>
              <w:rPr>
                <w:b/>
                <w:sz w:val="20"/>
                <w:szCs w:val="20"/>
              </w:rPr>
            </w:pPr>
          </w:p>
          <w:p w:rsidR="002151F9" w:rsidRPr="001C653E" w:rsidRDefault="002151F9" w:rsidP="00886672">
            <w:pPr>
              <w:jc w:val="both"/>
              <w:rPr>
                <w:b/>
                <w:sz w:val="20"/>
                <w:szCs w:val="20"/>
              </w:rPr>
            </w:pPr>
          </w:p>
          <w:p w:rsidR="002151F9" w:rsidRPr="001C653E" w:rsidRDefault="002151F9" w:rsidP="00886672">
            <w:pPr>
              <w:jc w:val="both"/>
              <w:rPr>
                <w:b/>
                <w:sz w:val="20"/>
                <w:szCs w:val="20"/>
              </w:rPr>
            </w:pPr>
          </w:p>
          <w:p w:rsidR="002151F9" w:rsidRPr="001C653E" w:rsidRDefault="002151F9" w:rsidP="00886672">
            <w:pPr>
              <w:jc w:val="both"/>
              <w:rPr>
                <w:rFonts w:cs="Vrinda"/>
                <w:sz w:val="20"/>
                <w:szCs w:val="25"/>
                <w:lang w:val="en-US" w:bidi="bn-BD"/>
              </w:rPr>
            </w:pPr>
            <w:r w:rsidRPr="001C653E">
              <w:rPr>
                <w:sz w:val="20"/>
                <w:szCs w:val="20"/>
              </w:rPr>
              <w:sym w:font="Symbol" w:char="F0DE"/>
            </w:r>
            <w:r w:rsidRPr="001C653E">
              <w:rPr>
                <w:sz w:val="20"/>
                <w:szCs w:val="20"/>
              </w:rPr>
              <w:t xml:space="preserve"> 11</w:t>
            </w:r>
            <w:r w:rsidRPr="001C653E">
              <w:rPr>
                <w:sz w:val="20"/>
                <w:szCs w:val="20"/>
                <w:cs/>
                <w:lang w:bidi="bn-BD"/>
              </w:rPr>
              <w:t>1</w:t>
            </w:r>
          </w:p>
          <w:p w:rsidR="002151F9" w:rsidRDefault="002151F9" w:rsidP="00886672">
            <w:pPr>
              <w:jc w:val="both"/>
              <w:rPr>
                <w:b/>
                <w:sz w:val="20"/>
                <w:szCs w:val="20"/>
                <w:lang w:bidi="bn-IN"/>
              </w:rPr>
            </w:pPr>
          </w:p>
          <w:p w:rsidR="00AA2A6B" w:rsidRDefault="00AA2A6B" w:rsidP="00886672">
            <w:pPr>
              <w:jc w:val="both"/>
              <w:rPr>
                <w:b/>
                <w:sz w:val="20"/>
                <w:szCs w:val="20"/>
                <w:lang w:bidi="bn-IN"/>
              </w:rPr>
            </w:pPr>
          </w:p>
          <w:p w:rsidR="00AA2A6B" w:rsidRPr="00AA2A6B" w:rsidRDefault="00AA2A6B" w:rsidP="00886672">
            <w:pPr>
              <w:jc w:val="both"/>
              <w:rPr>
                <w:rFonts w:cs="Vrinda"/>
                <w:sz w:val="20"/>
                <w:szCs w:val="25"/>
                <w:lang w:val="en-US" w:bidi="bn-BD"/>
              </w:rPr>
            </w:pPr>
            <w:r w:rsidRPr="001C653E">
              <w:rPr>
                <w:sz w:val="20"/>
                <w:szCs w:val="20"/>
              </w:rPr>
              <w:sym w:font="Symbol" w:char="F0DE"/>
            </w:r>
            <w:r w:rsidRPr="001C653E">
              <w:rPr>
                <w:sz w:val="20"/>
                <w:szCs w:val="20"/>
              </w:rPr>
              <w:t xml:space="preserve"> 11</w:t>
            </w:r>
            <w:r w:rsidRPr="001C653E">
              <w:rPr>
                <w:sz w:val="20"/>
                <w:szCs w:val="20"/>
                <w:cs/>
                <w:lang w:bidi="bn-BD"/>
              </w:rPr>
              <w:t>1</w:t>
            </w:r>
          </w:p>
        </w:tc>
      </w:tr>
      <w:tr w:rsidR="002151F9" w:rsidRPr="001C653E" w:rsidTr="001838D9">
        <w:trPr>
          <w:trHeight w:val="562"/>
        </w:trPr>
        <w:tc>
          <w:tcPr>
            <w:tcW w:w="379" w:type="pct"/>
            <w:tcBorders>
              <w:right w:val="single" w:sz="12" w:space="0" w:color="auto"/>
            </w:tcBorders>
          </w:tcPr>
          <w:p w:rsidR="002151F9" w:rsidRPr="001C653E" w:rsidRDefault="002151F9" w:rsidP="0000653A">
            <w:pPr>
              <w:numPr>
                <w:ilvl w:val="0"/>
                <w:numId w:val="35"/>
              </w:numPr>
              <w:rPr>
                <w:sz w:val="20"/>
                <w:szCs w:val="20"/>
              </w:rPr>
            </w:pPr>
          </w:p>
        </w:tc>
        <w:tc>
          <w:tcPr>
            <w:tcW w:w="1963" w:type="pct"/>
            <w:gridSpan w:val="3"/>
            <w:tcBorders>
              <w:left w:val="single" w:sz="12" w:space="0" w:color="auto"/>
            </w:tcBorders>
          </w:tcPr>
          <w:p w:rsidR="002151F9" w:rsidRPr="001C653E" w:rsidRDefault="002151F9" w:rsidP="00886672">
            <w:pPr>
              <w:jc w:val="both"/>
              <w:rPr>
                <w:sz w:val="20"/>
                <w:szCs w:val="20"/>
              </w:rPr>
            </w:pPr>
            <w:r w:rsidRPr="001C653E">
              <w:rPr>
                <w:sz w:val="20"/>
                <w:szCs w:val="20"/>
              </w:rPr>
              <w:t>What is the highest class you completed?</w:t>
            </w:r>
          </w:p>
          <w:p w:rsidR="002151F9" w:rsidRPr="001C653E" w:rsidRDefault="002151F9" w:rsidP="00E42EE9">
            <w:pPr>
              <w:jc w:val="both"/>
              <w:rPr>
                <w:rFonts w:ascii="SutonnyMJ" w:hAnsi="SutonnyMJ" w:cs="SutonnyMJ"/>
                <w:sz w:val="20"/>
                <w:szCs w:val="20"/>
              </w:rPr>
            </w:pPr>
            <w:r w:rsidRPr="001C653E">
              <w:rPr>
                <w:rFonts w:ascii="SutonnyMJ" w:hAnsi="SutonnyMJ" w:cs="SutonnyMJ"/>
                <w:sz w:val="20"/>
                <w:szCs w:val="20"/>
              </w:rPr>
              <w:t xml:space="preserve">Avcwb m‡ev©”P †Kvb †kÖYx cvk K‡i‡Qb? </w:t>
            </w:r>
          </w:p>
          <w:p w:rsidR="002151F9" w:rsidRPr="001C653E" w:rsidRDefault="002151F9" w:rsidP="00E42EE9">
            <w:pPr>
              <w:jc w:val="both"/>
              <w:rPr>
                <w:rFonts w:ascii="SutonnyMJ" w:hAnsi="SutonnyMJ" w:cs="SutonnyMJ"/>
                <w:sz w:val="20"/>
                <w:szCs w:val="20"/>
              </w:rPr>
            </w:pPr>
          </w:p>
          <w:p w:rsidR="002151F9" w:rsidRPr="001C653E" w:rsidRDefault="002151F9" w:rsidP="006404D5">
            <w:pPr>
              <w:jc w:val="both"/>
              <w:rPr>
                <w:rFonts w:ascii="SutonnyMJ" w:hAnsi="SutonnyMJ" w:cs="SutonnyMJ"/>
                <w:sz w:val="20"/>
              </w:rPr>
            </w:pPr>
            <w:r w:rsidRPr="001C653E">
              <w:rPr>
                <w:rFonts w:ascii="SutonnyMJ" w:hAnsi="SutonnyMJ" w:cs="SutonnyMJ"/>
                <w:sz w:val="20"/>
              </w:rPr>
              <w:t>¯‹z‡j covi †gvU eQi MYbv Kiæb, †gwUªK cv‡ki ci cov‡kvbv K‡i _vK‡j cÖwZ eQ‡ii Rb¨ 10-Gi mv‡_ 1 †hvM w`‡q wjLyb|</w:t>
            </w:r>
          </w:p>
          <w:p w:rsidR="002151F9" w:rsidRPr="001C653E" w:rsidRDefault="002151F9" w:rsidP="006404D5">
            <w:pPr>
              <w:jc w:val="both"/>
              <w:rPr>
                <w:rFonts w:ascii="SutonnyMJ" w:hAnsi="SutonnyMJ" w:cs="SutonnyMJ"/>
                <w:sz w:val="20"/>
                <w:szCs w:val="20"/>
              </w:rPr>
            </w:pPr>
            <w:r w:rsidRPr="001C653E">
              <w:rPr>
                <w:rFonts w:ascii="SutonnyMJ" w:hAnsi="SutonnyMJ" w:cs="SutonnyMJ"/>
                <w:sz w:val="20"/>
              </w:rPr>
              <w:t>‡Kvb K¬vk cvk bv Ki‡j 00 wjLyb|</w:t>
            </w:r>
          </w:p>
        </w:tc>
        <w:tc>
          <w:tcPr>
            <w:tcW w:w="2112" w:type="pct"/>
            <w:gridSpan w:val="4"/>
          </w:tcPr>
          <w:p w:rsidR="002151F9" w:rsidRPr="001C653E" w:rsidRDefault="002151F9" w:rsidP="00886672">
            <w:pPr>
              <w:tabs>
                <w:tab w:val="left" w:leader="dot" w:pos="3187"/>
              </w:tabs>
              <w:jc w:val="both"/>
              <w:rPr>
                <w:sz w:val="20"/>
                <w:szCs w:val="20"/>
              </w:rPr>
            </w:pPr>
            <w:r w:rsidRPr="001C653E">
              <w:rPr>
                <w:sz w:val="20"/>
                <w:szCs w:val="20"/>
              </w:rPr>
              <w:t>CLASS (</w:t>
            </w:r>
            <w:r w:rsidRPr="001C653E">
              <w:rPr>
                <w:rFonts w:ascii="SutonnyMJ" w:hAnsi="SutonnyMJ" w:cs="SutonnyMJ"/>
                <w:sz w:val="20"/>
                <w:szCs w:val="20"/>
              </w:rPr>
              <w:t>‡kÖYx</w:t>
            </w:r>
            <w:r w:rsidRPr="001C653E">
              <w:rPr>
                <w:sz w:val="20"/>
                <w:szCs w:val="20"/>
              </w:rPr>
              <w:t xml:space="preserve">) </w:t>
            </w:r>
            <w:r w:rsidRPr="001C653E">
              <w:rPr>
                <w:sz w:val="20"/>
                <w:szCs w:val="20"/>
              </w:rPr>
              <w:tab/>
              <w:t>[     ][     ]</w:t>
            </w:r>
          </w:p>
          <w:p w:rsidR="002151F9" w:rsidRPr="001C653E" w:rsidRDefault="002151F9" w:rsidP="00886672">
            <w:pPr>
              <w:tabs>
                <w:tab w:val="right" w:leader="dot" w:pos="3969"/>
              </w:tabs>
              <w:jc w:val="both"/>
              <w:rPr>
                <w:rFonts w:ascii="SutonnyMJ" w:hAnsi="SutonnyMJ" w:cs="SutonnyMJ"/>
                <w:color w:val="FF0000"/>
                <w:sz w:val="20"/>
                <w:szCs w:val="20"/>
              </w:rPr>
            </w:pPr>
          </w:p>
        </w:tc>
        <w:tc>
          <w:tcPr>
            <w:tcW w:w="546" w:type="pct"/>
            <w:gridSpan w:val="3"/>
          </w:tcPr>
          <w:p w:rsidR="002151F9" w:rsidRPr="001C653E" w:rsidRDefault="002151F9" w:rsidP="00886672">
            <w:pPr>
              <w:jc w:val="both"/>
              <w:rPr>
                <w:b/>
                <w:sz w:val="20"/>
                <w:szCs w:val="20"/>
              </w:rPr>
            </w:pPr>
          </w:p>
        </w:tc>
      </w:tr>
      <w:tr w:rsidR="002151F9" w:rsidRPr="001C653E" w:rsidTr="001838D9">
        <w:trPr>
          <w:trHeight w:val="4679"/>
        </w:trPr>
        <w:tc>
          <w:tcPr>
            <w:tcW w:w="379" w:type="pct"/>
            <w:tcBorders>
              <w:right w:val="single" w:sz="12" w:space="0" w:color="auto"/>
            </w:tcBorders>
          </w:tcPr>
          <w:p w:rsidR="002151F9" w:rsidRPr="001C653E" w:rsidRDefault="002151F9" w:rsidP="0000653A">
            <w:pPr>
              <w:numPr>
                <w:ilvl w:val="0"/>
                <w:numId w:val="35"/>
              </w:numPr>
              <w:rPr>
                <w:sz w:val="20"/>
                <w:szCs w:val="20"/>
              </w:rPr>
            </w:pPr>
          </w:p>
        </w:tc>
        <w:tc>
          <w:tcPr>
            <w:tcW w:w="1963" w:type="pct"/>
            <w:gridSpan w:val="3"/>
            <w:tcBorders>
              <w:left w:val="single" w:sz="12" w:space="0" w:color="auto"/>
            </w:tcBorders>
          </w:tcPr>
          <w:p w:rsidR="002151F9" w:rsidRPr="001C653E" w:rsidRDefault="002151F9" w:rsidP="00886672">
            <w:pPr>
              <w:rPr>
                <w:rFonts w:cs="Vrinda"/>
                <w:sz w:val="20"/>
                <w:szCs w:val="25"/>
                <w:u w:val="single"/>
                <w:cs/>
                <w:lang w:val="en-US" w:bidi="bn-BD"/>
              </w:rPr>
            </w:pPr>
            <w:r w:rsidRPr="001C653E">
              <w:rPr>
                <w:sz w:val="20"/>
                <w:szCs w:val="20"/>
              </w:rPr>
              <w:t>What kind of work do you mainly do?</w:t>
            </w:r>
          </w:p>
          <w:p w:rsidR="002151F9" w:rsidRPr="001C653E" w:rsidRDefault="002151F9" w:rsidP="00886672">
            <w:pPr>
              <w:rPr>
                <w:sz w:val="20"/>
                <w:szCs w:val="20"/>
                <w:lang w:val="en-US"/>
              </w:rPr>
            </w:pPr>
            <w:r w:rsidRPr="001C653E">
              <w:rPr>
                <w:rFonts w:ascii="SutonnyMJ" w:hAnsi="SutonnyMJ" w:cs="SutonnyMJ"/>
                <w:sz w:val="20"/>
                <w:szCs w:val="20"/>
              </w:rPr>
              <w:t xml:space="preserve">Avcwb </w:t>
            </w:r>
            <w:r w:rsidRPr="001C653E">
              <w:rPr>
                <w:rFonts w:ascii="SutonnyMJ" w:hAnsi="SutonnyMJ"/>
                <w:sz w:val="20"/>
                <w:szCs w:val="20"/>
              </w:rPr>
              <w:t>cÖavbZ wK ai‡bi KvR K‡ib?</w:t>
            </w:r>
          </w:p>
          <w:p w:rsidR="002151F9" w:rsidRPr="001C653E" w:rsidRDefault="002151F9" w:rsidP="00886672">
            <w:pPr>
              <w:rPr>
                <w:sz w:val="20"/>
                <w:szCs w:val="20"/>
                <w:lang w:val="en-US"/>
              </w:rPr>
            </w:pPr>
          </w:p>
          <w:p w:rsidR="002151F9" w:rsidRPr="001C653E" w:rsidRDefault="002151F9" w:rsidP="00796E24">
            <w:pPr>
              <w:rPr>
                <w:sz w:val="20"/>
                <w:szCs w:val="20"/>
                <w:lang w:val="en-US"/>
              </w:rPr>
            </w:pPr>
          </w:p>
        </w:tc>
        <w:tc>
          <w:tcPr>
            <w:tcW w:w="2112" w:type="pct"/>
            <w:gridSpan w:val="4"/>
          </w:tcPr>
          <w:p w:rsidR="002151F9" w:rsidRPr="001C653E" w:rsidRDefault="002151F9" w:rsidP="00F85B39">
            <w:pPr>
              <w:tabs>
                <w:tab w:val="right" w:leader="dot" w:pos="4706"/>
              </w:tabs>
              <w:rPr>
                <w:sz w:val="20"/>
                <w:szCs w:val="20"/>
                <w:lang w:val="en-US"/>
              </w:rPr>
            </w:pPr>
            <w:r w:rsidRPr="001C653E">
              <w:rPr>
                <w:sz w:val="20"/>
                <w:szCs w:val="20"/>
                <w:lang w:val="en-US"/>
              </w:rPr>
              <w:t>NOT WORKING (</w:t>
            </w:r>
            <w:r w:rsidRPr="001C653E">
              <w:rPr>
                <w:rFonts w:ascii="SutonnyMJ" w:hAnsi="SutonnyMJ" w:cs="SutonnyMJ"/>
                <w:sz w:val="20"/>
                <w:szCs w:val="20"/>
                <w:lang w:val="en-US"/>
              </w:rPr>
              <w:t>‡Kvb KvR Kwi bv</w:t>
            </w:r>
            <w:r w:rsidR="00B20547" w:rsidRPr="001C653E">
              <w:rPr>
                <w:sz w:val="20"/>
                <w:szCs w:val="20"/>
                <w:lang w:val="en-US"/>
              </w:rPr>
              <w:t>) …...</w:t>
            </w:r>
            <w:r w:rsidRPr="001C653E">
              <w:rPr>
                <w:sz w:val="20"/>
                <w:szCs w:val="20"/>
                <w:lang w:val="en-US"/>
              </w:rPr>
              <w:t>……… 01</w:t>
            </w:r>
          </w:p>
          <w:p w:rsidR="002151F9" w:rsidRPr="001C653E" w:rsidRDefault="002151F9" w:rsidP="00F85B39">
            <w:pPr>
              <w:tabs>
                <w:tab w:val="right" w:leader="dot" w:pos="4706"/>
              </w:tabs>
              <w:rPr>
                <w:sz w:val="20"/>
                <w:szCs w:val="20"/>
                <w:lang w:val="en-US"/>
              </w:rPr>
            </w:pPr>
            <w:r w:rsidRPr="001C653E">
              <w:rPr>
                <w:sz w:val="20"/>
                <w:szCs w:val="20"/>
                <w:lang w:val="en-US"/>
              </w:rPr>
              <w:t>HOUSEWIFE (</w:t>
            </w:r>
            <w:r w:rsidRPr="001C653E">
              <w:rPr>
                <w:rFonts w:ascii="SutonnyMJ" w:hAnsi="SutonnyMJ" w:cs="SutonnyMJ"/>
                <w:sz w:val="20"/>
                <w:szCs w:val="20"/>
                <w:lang w:val="en-US"/>
              </w:rPr>
              <w:t>M„wnYx</w:t>
            </w:r>
            <w:r w:rsidRPr="001C653E">
              <w:rPr>
                <w:sz w:val="20"/>
                <w:szCs w:val="20"/>
                <w:lang w:val="en-US"/>
              </w:rPr>
              <w:t>) …………………………02</w:t>
            </w:r>
          </w:p>
          <w:p w:rsidR="002151F9" w:rsidRPr="001C653E" w:rsidRDefault="002151F9" w:rsidP="00F85B39">
            <w:pPr>
              <w:tabs>
                <w:tab w:val="right" w:leader="dot" w:pos="4706"/>
              </w:tabs>
              <w:rPr>
                <w:sz w:val="20"/>
                <w:szCs w:val="20"/>
                <w:lang w:val="en-US"/>
              </w:rPr>
            </w:pPr>
            <w:r w:rsidRPr="001C653E">
              <w:rPr>
                <w:sz w:val="20"/>
                <w:szCs w:val="20"/>
                <w:lang w:val="en-US"/>
              </w:rPr>
              <w:t>STUDENT (</w:t>
            </w:r>
            <w:r w:rsidRPr="001C653E">
              <w:rPr>
                <w:rFonts w:ascii="SutonnyMJ" w:hAnsi="SutonnyMJ" w:cs="SutonnyMJ"/>
                <w:sz w:val="20"/>
                <w:szCs w:val="20"/>
                <w:lang w:val="en-US"/>
              </w:rPr>
              <w:t>QvÎ</w:t>
            </w:r>
            <w:r w:rsidRPr="001C653E">
              <w:rPr>
                <w:sz w:val="20"/>
                <w:szCs w:val="20"/>
                <w:lang w:val="en-US"/>
              </w:rPr>
              <w:t>) ………………………………03</w:t>
            </w:r>
          </w:p>
          <w:p w:rsidR="002151F9" w:rsidRPr="001C653E" w:rsidRDefault="002151F9" w:rsidP="00F85B39">
            <w:pPr>
              <w:tabs>
                <w:tab w:val="right" w:leader="dot" w:pos="4706"/>
              </w:tabs>
              <w:rPr>
                <w:sz w:val="20"/>
                <w:szCs w:val="20"/>
              </w:rPr>
            </w:pPr>
            <w:r w:rsidRPr="001C653E">
              <w:rPr>
                <w:sz w:val="20"/>
                <w:szCs w:val="20"/>
                <w:lang w:val="en-US"/>
              </w:rPr>
              <w:t>AGRICULTURAL WORK</w:t>
            </w:r>
            <w:r w:rsidRPr="001C653E">
              <w:rPr>
                <w:rFonts w:ascii="Arial" w:hAnsi="Arial" w:cs="Arial"/>
                <w:sz w:val="20"/>
                <w:szCs w:val="20"/>
              </w:rPr>
              <w:t xml:space="preserve"> (</w:t>
            </w:r>
            <w:r w:rsidRPr="001C653E">
              <w:rPr>
                <w:rFonts w:ascii="SutonnyMJ" w:hAnsi="SutonnyMJ" w:cs="Arial"/>
                <w:sz w:val="20"/>
                <w:szCs w:val="20"/>
              </w:rPr>
              <w:t>K…wl KvR</w:t>
            </w:r>
            <w:r w:rsidRPr="001C653E">
              <w:rPr>
                <w:rFonts w:ascii="Arial" w:hAnsi="Arial" w:cs="Arial"/>
                <w:sz w:val="20"/>
                <w:szCs w:val="20"/>
              </w:rPr>
              <w:t>) ........</w:t>
            </w:r>
            <w:r w:rsidR="00B20547" w:rsidRPr="001C653E">
              <w:rPr>
                <w:rFonts w:ascii="Arial" w:hAnsi="Arial" w:cs="Arial"/>
                <w:sz w:val="20"/>
                <w:szCs w:val="20"/>
              </w:rPr>
              <w:t>.</w:t>
            </w:r>
            <w:r w:rsidRPr="001C653E">
              <w:rPr>
                <w:rFonts w:ascii="Arial" w:hAnsi="Arial" w:cs="Arial"/>
                <w:sz w:val="20"/>
                <w:szCs w:val="20"/>
              </w:rPr>
              <w:t>....</w:t>
            </w:r>
            <w:r w:rsidRPr="001C653E">
              <w:rPr>
                <w:sz w:val="20"/>
                <w:szCs w:val="20"/>
              </w:rPr>
              <w:t>04</w:t>
            </w:r>
          </w:p>
          <w:p w:rsidR="002151F9" w:rsidRPr="001C653E" w:rsidRDefault="002151F9" w:rsidP="00F85B39">
            <w:pPr>
              <w:tabs>
                <w:tab w:val="right" w:leader="dot" w:pos="4706"/>
              </w:tabs>
              <w:rPr>
                <w:rFonts w:ascii="Arial" w:hAnsi="Arial" w:cs="Arial"/>
                <w:sz w:val="20"/>
                <w:szCs w:val="20"/>
              </w:rPr>
            </w:pPr>
            <w:r w:rsidRPr="001C653E">
              <w:rPr>
                <w:sz w:val="20"/>
                <w:szCs w:val="20"/>
              </w:rPr>
              <w:t>HANDICRAFT</w:t>
            </w:r>
            <w:r w:rsidRPr="001C653E">
              <w:rPr>
                <w:rFonts w:ascii="Arial" w:hAnsi="Arial" w:cs="Arial"/>
                <w:sz w:val="20"/>
                <w:szCs w:val="20"/>
              </w:rPr>
              <w:t xml:space="preserve"> (</w:t>
            </w:r>
            <w:r w:rsidRPr="001C653E">
              <w:rPr>
                <w:rFonts w:ascii="SutonnyMJ" w:hAnsi="SutonnyMJ" w:cs="Arial"/>
                <w:sz w:val="20"/>
                <w:szCs w:val="20"/>
              </w:rPr>
              <w:t>n¯Íwkí</w:t>
            </w:r>
            <w:r w:rsidRPr="001C653E">
              <w:rPr>
                <w:rFonts w:ascii="Arial" w:hAnsi="Arial" w:cs="Arial"/>
                <w:sz w:val="20"/>
                <w:szCs w:val="20"/>
              </w:rPr>
              <w:t>) ................................</w:t>
            </w:r>
            <w:r w:rsidRPr="001C653E">
              <w:rPr>
                <w:sz w:val="20"/>
                <w:szCs w:val="20"/>
              </w:rPr>
              <w:t>05</w:t>
            </w:r>
          </w:p>
          <w:p w:rsidR="002151F9" w:rsidRPr="001C653E" w:rsidRDefault="002151F9" w:rsidP="00F85B39">
            <w:pPr>
              <w:tabs>
                <w:tab w:val="right" w:leader="dot" w:pos="4706"/>
              </w:tabs>
              <w:rPr>
                <w:rFonts w:ascii="Arial" w:hAnsi="Arial" w:cs="Arial"/>
                <w:sz w:val="20"/>
                <w:szCs w:val="20"/>
              </w:rPr>
            </w:pPr>
            <w:r w:rsidRPr="001C653E">
              <w:rPr>
                <w:sz w:val="20"/>
                <w:szCs w:val="20"/>
              </w:rPr>
              <w:t>GARMENT WORKER</w:t>
            </w:r>
            <w:r w:rsidRPr="001C653E">
              <w:rPr>
                <w:rFonts w:ascii="Arial" w:hAnsi="Arial" w:cs="Arial"/>
                <w:sz w:val="20"/>
                <w:szCs w:val="20"/>
              </w:rPr>
              <w:t xml:space="preserve"> (</w:t>
            </w:r>
            <w:r w:rsidRPr="001C653E">
              <w:rPr>
                <w:rFonts w:ascii="SutonnyMJ" w:hAnsi="SutonnyMJ"/>
                <w:b/>
                <w:sz w:val="20"/>
                <w:szCs w:val="20"/>
              </w:rPr>
              <w:t>Mv‡g©›Um Kg©x</w:t>
            </w:r>
            <w:r w:rsidRPr="001C653E">
              <w:rPr>
                <w:rFonts w:ascii="Arial" w:hAnsi="Arial" w:cs="Arial"/>
                <w:sz w:val="20"/>
                <w:szCs w:val="20"/>
              </w:rPr>
              <w:t>) ..............</w:t>
            </w:r>
            <w:r w:rsidRPr="001C653E">
              <w:rPr>
                <w:sz w:val="20"/>
                <w:szCs w:val="20"/>
              </w:rPr>
              <w:t>06</w:t>
            </w:r>
          </w:p>
          <w:p w:rsidR="002151F9" w:rsidRPr="001C653E" w:rsidRDefault="002151F9" w:rsidP="00F85B39">
            <w:pPr>
              <w:tabs>
                <w:tab w:val="right" w:leader="dot" w:pos="4706"/>
              </w:tabs>
              <w:rPr>
                <w:rFonts w:ascii="Arial" w:hAnsi="Arial" w:cs="Arial"/>
                <w:sz w:val="20"/>
                <w:szCs w:val="20"/>
              </w:rPr>
            </w:pPr>
            <w:r w:rsidRPr="001C653E">
              <w:rPr>
                <w:sz w:val="20"/>
                <w:szCs w:val="20"/>
              </w:rPr>
              <w:t>DOMESTIC WORKER</w:t>
            </w:r>
            <w:r w:rsidRPr="001C653E">
              <w:rPr>
                <w:rFonts w:ascii="Arial" w:hAnsi="Arial" w:cs="Arial"/>
                <w:sz w:val="20"/>
                <w:szCs w:val="20"/>
              </w:rPr>
              <w:t xml:space="preserve"> (</w:t>
            </w:r>
            <w:r w:rsidRPr="001C653E">
              <w:rPr>
                <w:rFonts w:ascii="SutonnyMJ" w:hAnsi="SutonnyMJ"/>
                <w:b/>
                <w:sz w:val="20"/>
                <w:szCs w:val="20"/>
              </w:rPr>
              <w:t>M„ncwiPvwiKv</w:t>
            </w:r>
            <w:r w:rsidRPr="001C653E">
              <w:rPr>
                <w:rFonts w:ascii="Arial" w:hAnsi="Arial" w:cs="Arial"/>
                <w:sz w:val="20"/>
                <w:szCs w:val="20"/>
              </w:rPr>
              <w:t>) .............</w:t>
            </w:r>
            <w:r w:rsidRPr="001C653E">
              <w:rPr>
                <w:sz w:val="20"/>
                <w:szCs w:val="20"/>
              </w:rPr>
              <w:t>07</w:t>
            </w:r>
          </w:p>
          <w:p w:rsidR="002151F9" w:rsidRPr="001C653E" w:rsidRDefault="002151F9" w:rsidP="00F85B39">
            <w:pPr>
              <w:tabs>
                <w:tab w:val="right" w:leader="dot" w:pos="4706"/>
              </w:tabs>
              <w:rPr>
                <w:rFonts w:cs="Vrinda"/>
                <w:sz w:val="20"/>
                <w:szCs w:val="25"/>
                <w:cs/>
                <w:lang w:bidi="bn-BD"/>
              </w:rPr>
            </w:pPr>
            <w:r w:rsidRPr="001C653E">
              <w:rPr>
                <w:sz w:val="20"/>
                <w:szCs w:val="20"/>
              </w:rPr>
              <w:t xml:space="preserve">GOVT. SERVICE </w:t>
            </w:r>
            <w:r w:rsidRPr="001C653E">
              <w:rPr>
                <w:rFonts w:ascii="Arial" w:hAnsi="Arial" w:cs="Arial"/>
                <w:sz w:val="20"/>
                <w:szCs w:val="20"/>
              </w:rPr>
              <w:t>(</w:t>
            </w:r>
            <w:r w:rsidRPr="001C653E">
              <w:rPr>
                <w:rFonts w:ascii="SutonnyMJ" w:hAnsi="SutonnyMJ" w:cs="SutonnyMJ"/>
                <w:sz w:val="20"/>
                <w:szCs w:val="20"/>
              </w:rPr>
              <w:t>miKvix</w:t>
            </w:r>
            <w:r w:rsidRPr="001C653E">
              <w:rPr>
                <w:rFonts w:ascii="Arial" w:hAnsi="Arial" w:cs="Arial"/>
                <w:sz w:val="20"/>
                <w:szCs w:val="20"/>
              </w:rPr>
              <w:t xml:space="preserve">  </w:t>
            </w:r>
            <w:r w:rsidRPr="001C653E">
              <w:rPr>
                <w:rFonts w:ascii="SutonnyMJ" w:hAnsi="SutonnyMJ"/>
                <w:b/>
                <w:sz w:val="20"/>
                <w:szCs w:val="20"/>
              </w:rPr>
              <w:t>PvKzwi</w:t>
            </w:r>
            <w:r w:rsidR="00B20547" w:rsidRPr="001C653E">
              <w:rPr>
                <w:rFonts w:ascii="Arial" w:hAnsi="Arial" w:cs="Arial"/>
                <w:sz w:val="20"/>
                <w:szCs w:val="20"/>
              </w:rPr>
              <w:t>)................</w:t>
            </w:r>
            <w:r w:rsidRPr="001C653E">
              <w:rPr>
                <w:rFonts w:ascii="Arial" w:hAnsi="Arial" w:cs="Arial"/>
                <w:sz w:val="20"/>
                <w:szCs w:val="20"/>
              </w:rPr>
              <w:t>.....</w:t>
            </w:r>
            <w:r w:rsidRPr="001C653E">
              <w:rPr>
                <w:sz w:val="20"/>
                <w:szCs w:val="20"/>
              </w:rPr>
              <w:t>08</w:t>
            </w:r>
          </w:p>
          <w:p w:rsidR="002151F9" w:rsidRPr="001C653E" w:rsidRDefault="002151F9" w:rsidP="00F85B39">
            <w:pPr>
              <w:tabs>
                <w:tab w:val="right" w:leader="dot" w:pos="4706"/>
              </w:tabs>
              <w:rPr>
                <w:rFonts w:ascii="Arial" w:hAnsi="Arial" w:cs="Vrinda"/>
                <w:sz w:val="20"/>
                <w:szCs w:val="25"/>
                <w:lang w:val="en-US" w:bidi="bn-BD"/>
              </w:rPr>
            </w:pPr>
            <w:r w:rsidRPr="001C653E">
              <w:rPr>
                <w:rFonts w:cs="Vrinda"/>
                <w:sz w:val="20"/>
                <w:szCs w:val="25"/>
                <w:lang w:val="en-US" w:bidi="bn-BD"/>
              </w:rPr>
              <w:t xml:space="preserve">PRIVATE SERVICE </w:t>
            </w:r>
            <w:r w:rsidRPr="001C653E">
              <w:rPr>
                <w:rFonts w:ascii="Arial" w:hAnsi="Arial" w:cs="Arial"/>
                <w:sz w:val="20"/>
                <w:szCs w:val="20"/>
              </w:rPr>
              <w:t xml:space="preserve"> (</w:t>
            </w:r>
            <w:r w:rsidRPr="001C653E">
              <w:rPr>
                <w:rFonts w:ascii="SutonnyMJ" w:hAnsi="SutonnyMJ" w:cs="SutonnyMJ"/>
                <w:sz w:val="20"/>
                <w:szCs w:val="20"/>
              </w:rPr>
              <w:t>†emiKvix</w:t>
            </w:r>
            <w:r w:rsidRPr="001C653E">
              <w:rPr>
                <w:rFonts w:ascii="Arial" w:hAnsi="Arial" w:cs="Arial"/>
                <w:sz w:val="20"/>
                <w:szCs w:val="20"/>
              </w:rPr>
              <w:t xml:space="preserve">  </w:t>
            </w:r>
            <w:r w:rsidRPr="001C653E">
              <w:rPr>
                <w:rFonts w:ascii="SutonnyMJ" w:hAnsi="SutonnyMJ"/>
                <w:b/>
                <w:sz w:val="20"/>
                <w:szCs w:val="20"/>
              </w:rPr>
              <w:t>PvKzwi</w:t>
            </w:r>
            <w:r w:rsidR="00B20547" w:rsidRPr="001C653E">
              <w:rPr>
                <w:rFonts w:ascii="Arial" w:hAnsi="Arial" w:cs="Arial"/>
                <w:sz w:val="20"/>
                <w:szCs w:val="20"/>
              </w:rPr>
              <w:t>) ......</w:t>
            </w:r>
            <w:r w:rsidRPr="001C653E">
              <w:rPr>
                <w:rFonts w:ascii="Arial" w:hAnsi="Arial" w:cs="Arial"/>
                <w:sz w:val="20"/>
                <w:szCs w:val="20"/>
              </w:rPr>
              <w:t>......</w:t>
            </w:r>
            <w:r w:rsidRPr="001C653E">
              <w:rPr>
                <w:sz w:val="20"/>
                <w:szCs w:val="20"/>
              </w:rPr>
              <w:t>09</w:t>
            </w:r>
          </w:p>
          <w:p w:rsidR="002151F9" w:rsidRPr="001C653E" w:rsidRDefault="002151F9" w:rsidP="00F85B39">
            <w:pPr>
              <w:tabs>
                <w:tab w:val="right" w:leader="dot" w:pos="4706"/>
              </w:tabs>
              <w:rPr>
                <w:rFonts w:ascii="Arial" w:hAnsi="Arial" w:cs="Arial"/>
                <w:sz w:val="20"/>
                <w:szCs w:val="20"/>
              </w:rPr>
            </w:pPr>
            <w:r w:rsidRPr="001C653E">
              <w:rPr>
                <w:sz w:val="20"/>
                <w:szCs w:val="20"/>
              </w:rPr>
              <w:t>SHOPKEEPER</w:t>
            </w:r>
            <w:r w:rsidRPr="001C653E">
              <w:rPr>
                <w:rFonts w:ascii="Arial" w:hAnsi="Arial" w:cs="Arial"/>
                <w:sz w:val="20"/>
                <w:szCs w:val="20"/>
              </w:rPr>
              <w:t xml:space="preserve"> (</w:t>
            </w:r>
            <w:r w:rsidRPr="001C653E">
              <w:rPr>
                <w:rFonts w:ascii="SutonnyMJ" w:hAnsi="SutonnyMJ"/>
                <w:b/>
                <w:sz w:val="20"/>
                <w:szCs w:val="20"/>
              </w:rPr>
              <w:t>†`vKvb`vi</w:t>
            </w:r>
            <w:r w:rsidRPr="001C653E">
              <w:rPr>
                <w:rFonts w:ascii="Arial" w:hAnsi="Arial" w:cs="Arial"/>
                <w:sz w:val="20"/>
                <w:szCs w:val="20"/>
              </w:rPr>
              <w:t>) ...........................</w:t>
            </w:r>
            <w:r w:rsidRPr="001C653E">
              <w:rPr>
                <w:sz w:val="20"/>
                <w:szCs w:val="20"/>
              </w:rPr>
              <w:t>10</w:t>
            </w:r>
          </w:p>
          <w:p w:rsidR="002151F9" w:rsidRPr="001C653E" w:rsidRDefault="002151F9" w:rsidP="00F85B39">
            <w:pPr>
              <w:tabs>
                <w:tab w:val="right" w:leader="dot" w:pos="4706"/>
              </w:tabs>
              <w:rPr>
                <w:rFonts w:ascii="Arial" w:hAnsi="Arial" w:cs="Arial"/>
                <w:sz w:val="20"/>
                <w:szCs w:val="20"/>
              </w:rPr>
            </w:pPr>
            <w:r w:rsidRPr="001C653E">
              <w:rPr>
                <w:sz w:val="20"/>
                <w:szCs w:val="20"/>
              </w:rPr>
              <w:t>TAILORING</w:t>
            </w:r>
            <w:r w:rsidRPr="001C653E">
              <w:rPr>
                <w:rFonts w:ascii="Arial" w:hAnsi="Arial" w:cs="Arial"/>
                <w:sz w:val="20"/>
                <w:szCs w:val="20"/>
              </w:rPr>
              <w:t xml:space="preserve"> (</w:t>
            </w:r>
            <w:r w:rsidRPr="001C653E">
              <w:rPr>
                <w:rFonts w:ascii="SutonnyMJ" w:hAnsi="SutonnyMJ"/>
                <w:b/>
                <w:sz w:val="20"/>
                <w:szCs w:val="20"/>
              </w:rPr>
              <w:t>`wR©</w:t>
            </w:r>
            <w:r w:rsidRPr="001C653E">
              <w:rPr>
                <w:rFonts w:ascii="Arial" w:hAnsi="Arial" w:cs="Arial"/>
                <w:sz w:val="20"/>
                <w:szCs w:val="20"/>
              </w:rPr>
              <w:t>) ......................................</w:t>
            </w:r>
            <w:r w:rsidRPr="001C653E">
              <w:rPr>
                <w:sz w:val="20"/>
                <w:szCs w:val="20"/>
              </w:rPr>
              <w:t>11</w:t>
            </w:r>
          </w:p>
          <w:p w:rsidR="002151F9" w:rsidRPr="001C653E" w:rsidRDefault="002151F9" w:rsidP="00F85B39">
            <w:pPr>
              <w:tabs>
                <w:tab w:val="right" w:leader="dot" w:pos="4706"/>
              </w:tabs>
              <w:rPr>
                <w:rFonts w:ascii="Arial" w:hAnsi="Arial" w:cs="Arial"/>
                <w:sz w:val="20"/>
                <w:szCs w:val="20"/>
              </w:rPr>
            </w:pPr>
            <w:r w:rsidRPr="001C653E">
              <w:rPr>
                <w:sz w:val="20"/>
                <w:szCs w:val="20"/>
              </w:rPr>
              <w:t>NURSE</w:t>
            </w:r>
            <w:r w:rsidRPr="001C653E">
              <w:rPr>
                <w:rFonts w:ascii="Arial" w:hAnsi="Arial" w:cs="Arial"/>
                <w:sz w:val="20"/>
                <w:szCs w:val="20"/>
              </w:rPr>
              <w:t xml:space="preserve"> (</w:t>
            </w:r>
            <w:r w:rsidRPr="001C653E">
              <w:rPr>
                <w:rFonts w:ascii="SutonnyMJ" w:hAnsi="SutonnyMJ"/>
                <w:b/>
                <w:sz w:val="20"/>
                <w:szCs w:val="20"/>
              </w:rPr>
              <w:t>bvm©</w:t>
            </w:r>
            <w:r w:rsidRPr="001C653E">
              <w:rPr>
                <w:rFonts w:ascii="Arial" w:hAnsi="Arial" w:cs="Arial"/>
                <w:sz w:val="20"/>
                <w:szCs w:val="20"/>
              </w:rPr>
              <w:t>) ...............................................</w:t>
            </w:r>
            <w:r w:rsidRPr="001C653E">
              <w:rPr>
                <w:sz w:val="20"/>
                <w:szCs w:val="20"/>
              </w:rPr>
              <w:t>12</w:t>
            </w:r>
          </w:p>
          <w:p w:rsidR="002151F9" w:rsidRPr="001C653E" w:rsidRDefault="002151F9" w:rsidP="00F85B39">
            <w:pPr>
              <w:tabs>
                <w:tab w:val="right" w:leader="dot" w:pos="4706"/>
              </w:tabs>
              <w:rPr>
                <w:rFonts w:ascii="Arial" w:hAnsi="Arial" w:cs="Arial"/>
                <w:sz w:val="20"/>
                <w:szCs w:val="20"/>
              </w:rPr>
            </w:pPr>
            <w:r w:rsidRPr="001C653E">
              <w:rPr>
                <w:sz w:val="20"/>
                <w:szCs w:val="20"/>
              </w:rPr>
              <w:t>DAY LABOUR</w:t>
            </w:r>
            <w:r w:rsidRPr="001C653E">
              <w:rPr>
                <w:rFonts w:ascii="Arial" w:hAnsi="Arial" w:cs="Arial"/>
                <w:sz w:val="20"/>
                <w:szCs w:val="20"/>
              </w:rPr>
              <w:t xml:space="preserve"> (</w:t>
            </w:r>
            <w:r w:rsidRPr="001C653E">
              <w:rPr>
                <w:rFonts w:ascii="SutonnyMJ" w:hAnsi="SutonnyMJ"/>
                <w:b/>
                <w:sz w:val="20"/>
                <w:szCs w:val="20"/>
              </w:rPr>
              <w:t>w`bgRyi</w:t>
            </w:r>
            <w:r w:rsidRPr="001C653E">
              <w:rPr>
                <w:rFonts w:ascii="Arial" w:hAnsi="Arial" w:cs="Arial"/>
                <w:sz w:val="20"/>
                <w:szCs w:val="20"/>
              </w:rPr>
              <w:t>) ..............................</w:t>
            </w:r>
            <w:r w:rsidRPr="001C653E">
              <w:rPr>
                <w:sz w:val="20"/>
                <w:szCs w:val="20"/>
              </w:rPr>
              <w:t>13</w:t>
            </w:r>
          </w:p>
          <w:p w:rsidR="002151F9" w:rsidRPr="001C653E" w:rsidRDefault="002151F9" w:rsidP="00F85B39">
            <w:pPr>
              <w:tabs>
                <w:tab w:val="right" w:leader="dot" w:pos="4706"/>
              </w:tabs>
              <w:rPr>
                <w:sz w:val="20"/>
                <w:szCs w:val="20"/>
              </w:rPr>
            </w:pPr>
            <w:r w:rsidRPr="001C653E">
              <w:rPr>
                <w:sz w:val="20"/>
                <w:szCs w:val="20"/>
              </w:rPr>
              <w:t>EARN MONEY AT HOME</w:t>
            </w:r>
          </w:p>
          <w:p w:rsidR="002151F9" w:rsidRPr="001C653E" w:rsidRDefault="002151F9" w:rsidP="00F85B39">
            <w:pPr>
              <w:tabs>
                <w:tab w:val="right" w:leader="dot" w:pos="4706"/>
              </w:tabs>
              <w:rPr>
                <w:rFonts w:ascii="Arial" w:hAnsi="Arial" w:cs="Arial"/>
                <w:sz w:val="20"/>
                <w:szCs w:val="20"/>
              </w:rPr>
            </w:pPr>
            <w:r w:rsidRPr="001C653E">
              <w:rPr>
                <w:rFonts w:ascii="Arial" w:hAnsi="Arial" w:cs="Arial"/>
                <w:sz w:val="20"/>
                <w:szCs w:val="20"/>
              </w:rPr>
              <w:t xml:space="preserve"> (</w:t>
            </w:r>
            <w:r w:rsidRPr="001C653E">
              <w:rPr>
                <w:rFonts w:ascii="SutonnyMJ" w:hAnsi="SutonnyMJ" w:cs="Vrinda"/>
                <w:sz w:val="20"/>
                <w:szCs w:val="20"/>
                <w:lang w:bidi="bn-BD"/>
              </w:rPr>
              <w:t>N‡i e‡m Avq DcvR©b Kwi</w:t>
            </w:r>
            <w:r w:rsidRPr="001C653E">
              <w:rPr>
                <w:rFonts w:ascii="Arial" w:hAnsi="Arial" w:cs="Arial"/>
                <w:sz w:val="20"/>
                <w:szCs w:val="20"/>
              </w:rPr>
              <w:t>) .................................</w:t>
            </w:r>
            <w:r w:rsidRPr="001C653E">
              <w:rPr>
                <w:sz w:val="20"/>
                <w:szCs w:val="20"/>
              </w:rPr>
              <w:t>.14</w:t>
            </w:r>
          </w:p>
          <w:p w:rsidR="002151F9" w:rsidRPr="001C653E" w:rsidRDefault="002151F9" w:rsidP="00F85B39">
            <w:pPr>
              <w:tabs>
                <w:tab w:val="right" w:leader="dot" w:pos="4706"/>
              </w:tabs>
              <w:rPr>
                <w:rFonts w:ascii="Arial" w:hAnsi="Arial" w:cs="Arial"/>
                <w:sz w:val="20"/>
                <w:szCs w:val="20"/>
              </w:rPr>
            </w:pPr>
            <w:r w:rsidRPr="001C653E">
              <w:rPr>
                <w:sz w:val="20"/>
                <w:szCs w:val="20"/>
              </w:rPr>
              <w:t>COOK</w:t>
            </w:r>
            <w:r w:rsidRPr="001C653E">
              <w:rPr>
                <w:rFonts w:ascii="Arial" w:hAnsi="Arial" w:cs="Arial"/>
                <w:sz w:val="20"/>
                <w:szCs w:val="20"/>
              </w:rPr>
              <w:t xml:space="preserve"> (</w:t>
            </w:r>
            <w:r w:rsidRPr="001C653E">
              <w:rPr>
                <w:rFonts w:ascii="SutonnyMJ" w:hAnsi="SutonnyMJ" w:cs="Vrinda"/>
                <w:b/>
                <w:sz w:val="20"/>
                <w:szCs w:val="20"/>
                <w:lang w:bidi="bn-BD"/>
              </w:rPr>
              <w:t>ivuaywb</w:t>
            </w:r>
            <w:r w:rsidRPr="001C653E">
              <w:rPr>
                <w:rFonts w:ascii="Arial" w:hAnsi="Arial" w:cs="Arial"/>
                <w:sz w:val="20"/>
                <w:szCs w:val="20"/>
              </w:rPr>
              <w:t>)................................................</w:t>
            </w:r>
            <w:r w:rsidRPr="001C653E">
              <w:rPr>
                <w:sz w:val="20"/>
                <w:szCs w:val="20"/>
              </w:rPr>
              <w:t>15</w:t>
            </w:r>
          </w:p>
          <w:p w:rsidR="002151F9" w:rsidRPr="001C653E" w:rsidRDefault="002151F9" w:rsidP="00F85B39">
            <w:pPr>
              <w:tabs>
                <w:tab w:val="right" w:leader="dot" w:pos="4706"/>
              </w:tabs>
              <w:rPr>
                <w:sz w:val="20"/>
                <w:szCs w:val="20"/>
              </w:rPr>
            </w:pPr>
            <w:r w:rsidRPr="001C653E">
              <w:rPr>
                <w:sz w:val="20"/>
                <w:szCs w:val="20"/>
              </w:rPr>
              <w:t>SMALL TRADE</w:t>
            </w:r>
            <w:r w:rsidRPr="001C653E">
              <w:rPr>
                <w:rFonts w:ascii="Arial" w:hAnsi="Arial" w:cs="Arial"/>
                <w:sz w:val="20"/>
                <w:szCs w:val="20"/>
              </w:rPr>
              <w:t xml:space="preserve"> (</w:t>
            </w:r>
            <w:r w:rsidRPr="001C653E">
              <w:rPr>
                <w:rFonts w:ascii="SutonnyMJ" w:hAnsi="SutonnyMJ" w:cs="Vrinda"/>
                <w:b/>
                <w:sz w:val="20"/>
                <w:szCs w:val="20"/>
                <w:lang w:bidi="bn-BD"/>
              </w:rPr>
              <w:t>‡QvU e¨emv (†`vKvb`vi bq))</w:t>
            </w:r>
            <w:r w:rsidRPr="001C653E">
              <w:rPr>
                <w:rFonts w:ascii="Arial" w:hAnsi="Arial" w:cs="Arial"/>
                <w:sz w:val="20"/>
                <w:szCs w:val="20"/>
                <w:lang w:bidi="bn-BD"/>
              </w:rPr>
              <w:t>......</w:t>
            </w:r>
            <w:r w:rsidRPr="001C653E">
              <w:rPr>
                <w:sz w:val="20"/>
                <w:szCs w:val="20"/>
                <w:lang w:bidi="bn-BD"/>
              </w:rPr>
              <w:t>16</w:t>
            </w:r>
          </w:p>
          <w:p w:rsidR="002151F9" w:rsidRPr="001C653E" w:rsidRDefault="002151F9" w:rsidP="00C11198">
            <w:pPr>
              <w:tabs>
                <w:tab w:val="right" w:leader="dot" w:pos="3577"/>
              </w:tabs>
              <w:rPr>
                <w:rFonts w:ascii="Arial" w:hAnsi="Arial" w:cs="Arial"/>
                <w:sz w:val="20"/>
                <w:szCs w:val="20"/>
              </w:rPr>
            </w:pPr>
            <w:r w:rsidRPr="001C653E">
              <w:rPr>
                <w:sz w:val="20"/>
                <w:szCs w:val="20"/>
              </w:rPr>
              <w:t>OTHER (specify)________________</w:t>
            </w:r>
            <w:r w:rsidRPr="001C653E">
              <w:rPr>
                <w:rFonts w:ascii="Arial" w:hAnsi="Arial" w:cs="Arial"/>
                <w:sz w:val="20"/>
                <w:szCs w:val="20"/>
              </w:rPr>
              <w:t xml:space="preserve">..........   </w:t>
            </w:r>
            <w:r w:rsidRPr="001C653E">
              <w:rPr>
                <w:sz w:val="20"/>
                <w:szCs w:val="20"/>
              </w:rPr>
              <w:t>96</w:t>
            </w:r>
          </w:p>
        </w:tc>
        <w:tc>
          <w:tcPr>
            <w:tcW w:w="546" w:type="pct"/>
            <w:gridSpan w:val="3"/>
          </w:tcPr>
          <w:p w:rsidR="002151F9" w:rsidRPr="001C653E" w:rsidRDefault="002151F9" w:rsidP="00886672">
            <w:pPr>
              <w:jc w:val="both"/>
              <w:rPr>
                <w:sz w:val="20"/>
                <w:szCs w:val="20"/>
              </w:rPr>
            </w:pPr>
          </w:p>
        </w:tc>
      </w:tr>
      <w:tr w:rsidR="002151F9" w:rsidRPr="001C653E" w:rsidTr="001838D9">
        <w:trPr>
          <w:trHeight w:val="2042"/>
        </w:trPr>
        <w:tc>
          <w:tcPr>
            <w:tcW w:w="379" w:type="pct"/>
            <w:tcBorders>
              <w:right w:val="single" w:sz="12" w:space="0" w:color="auto"/>
            </w:tcBorders>
          </w:tcPr>
          <w:p w:rsidR="002151F9" w:rsidRPr="001C653E" w:rsidRDefault="002151F9" w:rsidP="0000653A">
            <w:pPr>
              <w:numPr>
                <w:ilvl w:val="0"/>
                <w:numId w:val="35"/>
              </w:numPr>
              <w:rPr>
                <w:sz w:val="20"/>
                <w:szCs w:val="20"/>
              </w:rPr>
            </w:pPr>
          </w:p>
          <w:p w:rsidR="002151F9" w:rsidRPr="001C653E" w:rsidRDefault="002151F9" w:rsidP="00E61536">
            <w:pPr>
              <w:rPr>
                <w:sz w:val="20"/>
                <w:szCs w:val="20"/>
              </w:rPr>
            </w:pPr>
          </w:p>
          <w:p w:rsidR="002151F9" w:rsidRPr="001C653E" w:rsidRDefault="002151F9" w:rsidP="00E61536">
            <w:pPr>
              <w:rPr>
                <w:sz w:val="20"/>
                <w:szCs w:val="20"/>
              </w:rPr>
            </w:pPr>
          </w:p>
        </w:tc>
        <w:tc>
          <w:tcPr>
            <w:tcW w:w="1963" w:type="pct"/>
            <w:gridSpan w:val="3"/>
            <w:tcBorders>
              <w:left w:val="single" w:sz="12" w:space="0" w:color="auto"/>
            </w:tcBorders>
          </w:tcPr>
          <w:p w:rsidR="002151F9" w:rsidRPr="001C653E" w:rsidRDefault="002151F9" w:rsidP="00886672">
            <w:pPr>
              <w:jc w:val="both"/>
              <w:rPr>
                <w:sz w:val="20"/>
                <w:szCs w:val="20"/>
              </w:rPr>
            </w:pPr>
            <w:r w:rsidRPr="001C653E">
              <w:rPr>
                <w:sz w:val="20"/>
                <w:szCs w:val="20"/>
              </w:rPr>
              <w:t>Where did you grow up?</w:t>
            </w:r>
          </w:p>
          <w:p w:rsidR="002151F9" w:rsidRPr="001C653E" w:rsidRDefault="002151F9" w:rsidP="00886672">
            <w:pPr>
              <w:jc w:val="both"/>
              <w:rPr>
                <w:rFonts w:ascii="SutonnyMJ" w:hAnsi="SutonnyMJ" w:cs="SutonnyMJ"/>
                <w:sz w:val="20"/>
                <w:szCs w:val="20"/>
                <w:lang w:bidi="bn-BD"/>
              </w:rPr>
            </w:pPr>
            <w:r w:rsidRPr="001C653E">
              <w:rPr>
                <w:rFonts w:ascii="SutonnyMJ" w:hAnsi="SutonnyMJ" w:cs="SutonnyMJ"/>
                <w:sz w:val="20"/>
                <w:szCs w:val="20"/>
                <w:lang w:bidi="bn-BD"/>
              </w:rPr>
              <w:t>Avcwb †Kv_vq eo n‡q‡Qb?</w:t>
            </w:r>
          </w:p>
          <w:p w:rsidR="002151F9" w:rsidRPr="001C653E" w:rsidRDefault="002151F9" w:rsidP="00886672">
            <w:pPr>
              <w:jc w:val="both"/>
              <w:rPr>
                <w:sz w:val="20"/>
                <w:szCs w:val="20"/>
              </w:rPr>
            </w:pPr>
          </w:p>
          <w:p w:rsidR="002151F9" w:rsidRPr="001C653E" w:rsidRDefault="002151F9" w:rsidP="00886672">
            <w:pPr>
              <w:jc w:val="both"/>
              <w:rPr>
                <w:sz w:val="20"/>
                <w:szCs w:val="20"/>
              </w:rPr>
            </w:pPr>
            <w:r w:rsidRPr="001C653E">
              <w:rPr>
                <w:sz w:val="20"/>
                <w:szCs w:val="20"/>
              </w:rPr>
              <w:t>PROBE: Before age 12 where did you live longest?</w:t>
            </w:r>
          </w:p>
          <w:p w:rsidR="002151F9" w:rsidRPr="001C653E" w:rsidRDefault="002151F9" w:rsidP="00886672">
            <w:pPr>
              <w:jc w:val="both"/>
              <w:rPr>
                <w:sz w:val="20"/>
                <w:szCs w:val="20"/>
                <w:cs/>
                <w:lang w:bidi="bn-IN"/>
              </w:rPr>
            </w:pPr>
            <w:r w:rsidRPr="001C653E">
              <w:rPr>
                <w:rFonts w:ascii="SutonnyMJ" w:hAnsi="SutonnyMJ" w:cs="SutonnyMJ"/>
                <w:sz w:val="20"/>
                <w:szCs w:val="20"/>
                <w:lang w:bidi="bn-BD"/>
              </w:rPr>
              <w:t>‡cÖve Kiæb: Avcbvi 12 eQi eq‡mi Av‡M †Kv_vq me‡P‡q †ewk mgq wQ‡jb?</w:t>
            </w:r>
          </w:p>
        </w:tc>
        <w:tc>
          <w:tcPr>
            <w:tcW w:w="2112" w:type="pct"/>
            <w:gridSpan w:val="4"/>
          </w:tcPr>
          <w:p w:rsidR="002151F9" w:rsidRPr="001C653E" w:rsidRDefault="002151F9" w:rsidP="00886672">
            <w:pPr>
              <w:tabs>
                <w:tab w:val="right" w:leader="dot" w:pos="3969"/>
              </w:tabs>
              <w:rPr>
                <w:sz w:val="20"/>
                <w:szCs w:val="20"/>
              </w:rPr>
            </w:pPr>
            <w:r w:rsidRPr="001C653E">
              <w:rPr>
                <w:sz w:val="20"/>
                <w:szCs w:val="20"/>
              </w:rPr>
              <w:t xml:space="preserve">THIS COMMUNITY/NEIGHBOURHOOD </w:t>
            </w:r>
            <w:r w:rsidRPr="001C653E">
              <w:rPr>
                <w:rFonts w:ascii="SutonnyMJ" w:hAnsi="SutonnyMJ" w:cs="SutonnyMJ" w:hint="cs"/>
                <w:sz w:val="20"/>
                <w:szCs w:val="20"/>
                <w:cs/>
                <w:lang w:bidi="bn-BD"/>
              </w:rPr>
              <w:t>(</w:t>
            </w:r>
            <w:r w:rsidRPr="001C653E">
              <w:rPr>
                <w:rFonts w:ascii="SutonnyMJ" w:hAnsi="SutonnyMJ" w:cs="SutonnyMJ"/>
                <w:sz w:val="20"/>
                <w:szCs w:val="20"/>
                <w:lang w:bidi="bn-BD"/>
              </w:rPr>
              <w:t>GB GjvKvq /cvovq</w:t>
            </w:r>
            <w:r w:rsidRPr="001C653E">
              <w:rPr>
                <w:rFonts w:ascii="SutonnyMJ" w:hAnsi="SutonnyMJ" w:cs="SutonnyMJ" w:hint="cs"/>
                <w:sz w:val="20"/>
                <w:szCs w:val="20"/>
                <w:cs/>
                <w:lang w:bidi="bn-BD"/>
              </w:rPr>
              <w:t>)</w:t>
            </w:r>
            <w:r w:rsidRPr="001C653E">
              <w:rPr>
                <w:sz w:val="20"/>
                <w:szCs w:val="20"/>
              </w:rPr>
              <w:tab/>
              <w:t>1</w:t>
            </w:r>
          </w:p>
          <w:p w:rsidR="002151F9" w:rsidRPr="001C653E" w:rsidRDefault="002151F9" w:rsidP="00886672">
            <w:pPr>
              <w:tabs>
                <w:tab w:val="right" w:leader="dot" w:pos="3969"/>
              </w:tabs>
              <w:jc w:val="both"/>
              <w:rPr>
                <w:sz w:val="20"/>
                <w:szCs w:val="20"/>
              </w:rPr>
            </w:pPr>
            <w:r w:rsidRPr="001C653E">
              <w:rPr>
                <w:sz w:val="20"/>
                <w:szCs w:val="20"/>
              </w:rPr>
              <w:t>ANOTHER RURAL AREA/VILLAGE (</w:t>
            </w:r>
            <w:r w:rsidRPr="001C653E">
              <w:rPr>
                <w:rFonts w:ascii="SutonnyMJ" w:hAnsi="SutonnyMJ" w:cs="SutonnyMJ"/>
                <w:sz w:val="20"/>
                <w:szCs w:val="20"/>
                <w:lang w:bidi="bn-BD"/>
              </w:rPr>
              <w:t>Ab¨ MÖvgxb GjvKvq/MÖv‡g)</w:t>
            </w:r>
            <w:r w:rsidRPr="001C653E">
              <w:rPr>
                <w:sz w:val="20"/>
                <w:szCs w:val="20"/>
              </w:rPr>
              <w:tab/>
              <w:t>2</w:t>
            </w:r>
          </w:p>
          <w:p w:rsidR="002151F9" w:rsidRPr="001C653E" w:rsidRDefault="002151F9" w:rsidP="00886672">
            <w:pPr>
              <w:tabs>
                <w:tab w:val="right" w:leader="dot" w:pos="3969"/>
              </w:tabs>
              <w:jc w:val="both"/>
              <w:rPr>
                <w:sz w:val="20"/>
                <w:szCs w:val="20"/>
              </w:rPr>
            </w:pPr>
            <w:r w:rsidRPr="001C653E">
              <w:rPr>
                <w:sz w:val="20"/>
                <w:szCs w:val="20"/>
              </w:rPr>
              <w:t>ANOTHER TOWN/CITY (</w:t>
            </w:r>
            <w:r w:rsidRPr="001C653E">
              <w:rPr>
                <w:rFonts w:ascii="SutonnyMJ" w:hAnsi="SutonnyMJ" w:cs="SutonnyMJ"/>
                <w:sz w:val="20"/>
                <w:szCs w:val="20"/>
                <w:lang w:bidi="bn-BD"/>
              </w:rPr>
              <w:t>Ab¨ kn‡i)</w:t>
            </w:r>
            <w:r w:rsidRPr="001C653E">
              <w:rPr>
                <w:sz w:val="20"/>
                <w:szCs w:val="20"/>
              </w:rPr>
              <w:tab/>
              <w:t>3</w:t>
            </w:r>
          </w:p>
          <w:p w:rsidR="002151F9" w:rsidRPr="001C653E" w:rsidRDefault="002151F9" w:rsidP="00886672">
            <w:pPr>
              <w:tabs>
                <w:tab w:val="right" w:leader="dot" w:pos="3969"/>
              </w:tabs>
              <w:jc w:val="both"/>
              <w:rPr>
                <w:sz w:val="20"/>
                <w:szCs w:val="20"/>
              </w:rPr>
            </w:pPr>
            <w:r w:rsidRPr="001C653E">
              <w:rPr>
                <w:sz w:val="20"/>
                <w:szCs w:val="20"/>
              </w:rPr>
              <w:t>ANOTHER COUNTRY(</w:t>
            </w:r>
            <w:r w:rsidRPr="001C653E">
              <w:rPr>
                <w:rFonts w:ascii="SutonnyMJ" w:hAnsi="SutonnyMJ" w:cs="SutonnyMJ"/>
                <w:sz w:val="20"/>
                <w:szCs w:val="20"/>
                <w:lang w:bidi="bn-BD"/>
              </w:rPr>
              <w:t>Ab¨ †`‡k</w:t>
            </w:r>
            <w:r w:rsidRPr="001C653E">
              <w:rPr>
                <w:sz w:val="20"/>
                <w:szCs w:val="20"/>
              </w:rPr>
              <w:t>)</w:t>
            </w:r>
            <w:r w:rsidRPr="001C653E">
              <w:rPr>
                <w:sz w:val="20"/>
                <w:szCs w:val="20"/>
              </w:rPr>
              <w:tab/>
              <w:t>4</w:t>
            </w:r>
          </w:p>
          <w:p w:rsidR="002151F9" w:rsidRPr="001C653E" w:rsidRDefault="002151F9" w:rsidP="00EF778E">
            <w:pPr>
              <w:tabs>
                <w:tab w:val="right" w:leader="dot" w:pos="3969"/>
              </w:tabs>
              <w:rPr>
                <w:sz w:val="20"/>
                <w:szCs w:val="20"/>
              </w:rPr>
            </w:pPr>
            <w:r w:rsidRPr="001C653E">
              <w:rPr>
                <w:sz w:val="20"/>
                <w:szCs w:val="20"/>
              </w:rPr>
              <w:t>ANOTHER NEIGHBOURHOOD  IN SAME TOWN (</w:t>
            </w:r>
            <w:r w:rsidRPr="001C653E">
              <w:rPr>
                <w:rFonts w:ascii="SutonnyMJ" w:hAnsi="SutonnyMJ" w:cs="SutonnyMJ"/>
                <w:sz w:val="20"/>
                <w:szCs w:val="20"/>
                <w:lang w:bidi="bn-BD"/>
              </w:rPr>
              <w:t>GKB kn‡ii Ab¨ cvovq)</w:t>
            </w:r>
            <w:r w:rsidRPr="001C653E">
              <w:rPr>
                <w:rFonts w:ascii="SutonnyMJ" w:hAnsi="SutonnyMJ" w:cs="SutonnyMJ"/>
                <w:sz w:val="20"/>
                <w:szCs w:val="20"/>
                <w:lang w:bidi="bn-BD"/>
              </w:rPr>
              <w:tab/>
            </w:r>
            <w:r w:rsidRPr="001C653E">
              <w:rPr>
                <w:sz w:val="20"/>
                <w:szCs w:val="20"/>
              </w:rPr>
              <w:t>5</w:t>
            </w:r>
          </w:p>
        </w:tc>
        <w:tc>
          <w:tcPr>
            <w:tcW w:w="546" w:type="pct"/>
            <w:gridSpan w:val="3"/>
          </w:tcPr>
          <w:p w:rsidR="002151F9" w:rsidRPr="001C653E" w:rsidRDefault="002151F9" w:rsidP="00886672">
            <w:pPr>
              <w:jc w:val="both"/>
              <w:rPr>
                <w:sz w:val="20"/>
                <w:szCs w:val="20"/>
              </w:rPr>
            </w:pPr>
          </w:p>
        </w:tc>
      </w:tr>
      <w:tr w:rsidR="002151F9" w:rsidRPr="001C653E" w:rsidTr="001838D9">
        <w:trPr>
          <w:trHeight w:val="585"/>
        </w:trPr>
        <w:tc>
          <w:tcPr>
            <w:tcW w:w="379" w:type="pct"/>
            <w:tcBorders>
              <w:right w:val="single" w:sz="12" w:space="0" w:color="auto"/>
            </w:tcBorders>
          </w:tcPr>
          <w:p w:rsidR="002151F9" w:rsidRPr="001C653E" w:rsidRDefault="002151F9" w:rsidP="0000653A">
            <w:pPr>
              <w:numPr>
                <w:ilvl w:val="0"/>
                <w:numId w:val="35"/>
              </w:numPr>
              <w:rPr>
                <w:sz w:val="20"/>
                <w:szCs w:val="20"/>
              </w:rPr>
            </w:pPr>
          </w:p>
          <w:p w:rsidR="002151F9" w:rsidRPr="001C653E" w:rsidRDefault="002151F9" w:rsidP="00E61536">
            <w:pPr>
              <w:rPr>
                <w:sz w:val="20"/>
                <w:szCs w:val="20"/>
              </w:rPr>
            </w:pPr>
          </w:p>
          <w:p w:rsidR="002151F9" w:rsidRPr="001C653E" w:rsidRDefault="002151F9" w:rsidP="00E61536">
            <w:pPr>
              <w:rPr>
                <w:sz w:val="20"/>
                <w:szCs w:val="20"/>
              </w:rPr>
            </w:pPr>
          </w:p>
        </w:tc>
        <w:tc>
          <w:tcPr>
            <w:tcW w:w="1963" w:type="pct"/>
            <w:gridSpan w:val="3"/>
            <w:tcBorders>
              <w:left w:val="single" w:sz="12" w:space="0" w:color="auto"/>
            </w:tcBorders>
          </w:tcPr>
          <w:p w:rsidR="002151F9" w:rsidRPr="001C653E" w:rsidRDefault="002151F9" w:rsidP="00886672">
            <w:pPr>
              <w:rPr>
                <w:sz w:val="20"/>
                <w:szCs w:val="20"/>
              </w:rPr>
            </w:pPr>
            <w:r w:rsidRPr="001C653E">
              <w:rPr>
                <w:sz w:val="20"/>
                <w:szCs w:val="20"/>
              </w:rPr>
              <w:t>Do any of your family of birth live close enough by that you can easily see/visit them?</w:t>
            </w:r>
          </w:p>
          <w:p w:rsidR="002151F9" w:rsidRPr="001C653E" w:rsidRDefault="002151F9" w:rsidP="009D2AB4">
            <w:pPr>
              <w:jc w:val="both"/>
              <w:rPr>
                <w:rFonts w:ascii="SutonnyMJ" w:hAnsi="SutonnyMJ" w:cs="SutonnyMJ"/>
                <w:sz w:val="20"/>
                <w:szCs w:val="20"/>
                <w:lang w:bidi="bn-BD"/>
              </w:rPr>
            </w:pPr>
            <w:r w:rsidRPr="001C653E">
              <w:rPr>
                <w:rFonts w:ascii="SutonnyMJ" w:hAnsi="SutonnyMJ" w:cs="SutonnyMJ"/>
                <w:sz w:val="20"/>
                <w:szCs w:val="20"/>
                <w:lang w:bidi="bn-BD"/>
              </w:rPr>
              <w:t>Avcbvi Rb¥cwiev‡ii †KD wK Avcbvi Lye Kv‡Q Av‡Q hv‡`i Avcwb PvB‡jB †`L‡Z †h‡Z cv‡ib?</w:t>
            </w:r>
          </w:p>
        </w:tc>
        <w:tc>
          <w:tcPr>
            <w:tcW w:w="2112" w:type="pct"/>
            <w:gridSpan w:val="4"/>
          </w:tcPr>
          <w:p w:rsidR="002151F9" w:rsidRPr="001C653E" w:rsidRDefault="002151F9" w:rsidP="00886672">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rsidR="002151F9" w:rsidRPr="001C653E" w:rsidRDefault="002151F9" w:rsidP="00886672">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p w:rsidR="002151F9" w:rsidRPr="001C653E" w:rsidRDefault="002151F9" w:rsidP="00886672">
            <w:pPr>
              <w:tabs>
                <w:tab w:val="right" w:leader="dot" w:pos="3969"/>
              </w:tabs>
              <w:jc w:val="both"/>
              <w:rPr>
                <w:b/>
                <w:sz w:val="20"/>
                <w:szCs w:val="20"/>
              </w:rPr>
            </w:pPr>
            <w:r w:rsidRPr="001C653E">
              <w:rPr>
                <w:sz w:val="20"/>
                <w:szCs w:val="20"/>
              </w:rPr>
              <w:t>LIVING WITH FAMILY OF BIRTH (</w:t>
            </w:r>
            <w:r w:rsidRPr="001C653E">
              <w:rPr>
                <w:rFonts w:ascii="SutonnyMJ" w:hAnsi="SutonnyMJ" w:cs="SutonnyMJ"/>
                <w:sz w:val="20"/>
                <w:szCs w:val="20"/>
                <w:lang w:bidi="bn-BD"/>
              </w:rPr>
              <w:t>Rb¥cwiev‡ii mv‡_B evm Kwi)</w:t>
            </w:r>
            <w:r w:rsidRPr="001C653E">
              <w:rPr>
                <w:sz w:val="20"/>
                <w:szCs w:val="20"/>
              </w:rPr>
              <w:tab/>
              <w:t>3</w:t>
            </w:r>
          </w:p>
        </w:tc>
        <w:tc>
          <w:tcPr>
            <w:tcW w:w="546" w:type="pct"/>
            <w:gridSpan w:val="3"/>
          </w:tcPr>
          <w:p w:rsidR="002151F9" w:rsidRPr="001C653E" w:rsidRDefault="002151F9" w:rsidP="00886672">
            <w:pPr>
              <w:jc w:val="both"/>
              <w:rPr>
                <w:sz w:val="20"/>
                <w:szCs w:val="20"/>
              </w:rPr>
            </w:pPr>
          </w:p>
          <w:p w:rsidR="002151F9" w:rsidRPr="001C653E" w:rsidRDefault="002151F9" w:rsidP="00886672">
            <w:pPr>
              <w:jc w:val="both"/>
              <w:rPr>
                <w:sz w:val="20"/>
                <w:szCs w:val="20"/>
              </w:rPr>
            </w:pPr>
          </w:p>
          <w:p w:rsidR="002151F9" w:rsidRPr="001C653E" w:rsidRDefault="002151F9" w:rsidP="00886672">
            <w:pPr>
              <w:jc w:val="both"/>
              <w:rPr>
                <w:b/>
                <w:sz w:val="20"/>
                <w:szCs w:val="20"/>
              </w:rPr>
            </w:pPr>
          </w:p>
          <w:p w:rsidR="002151F9" w:rsidRPr="001C653E" w:rsidRDefault="002151F9" w:rsidP="00E21A18">
            <w:pPr>
              <w:jc w:val="both"/>
              <w:rPr>
                <w:rFonts w:cs="Vrinda"/>
                <w:b/>
                <w:sz w:val="20"/>
                <w:szCs w:val="25"/>
                <w:lang w:bidi="bn-BD"/>
              </w:rPr>
            </w:pPr>
            <w:r w:rsidRPr="001C653E">
              <w:rPr>
                <w:b/>
                <w:sz w:val="20"/>
                <w:szCs w:val="20"/>
              </w:rPr>
              <w:sym w:font="Symbol" w:char="F0DE"/>
            </w:r>
            <w:r w:rsidRPr="001C653E">
              <w:rPr>
                <w:b/>
                <w:sz w:val="20"/>
                <w:szCs w:val="20"/>
              </w:rPr>
              <w:t xml:space="preserve"> 11</w:t>
            </w:r>
            <w:r w:rsidRPr="001C653E">
              <w:rPr>
                <w:b/>
                <w:sz w:val="20"/>
                <w:szCs w:val="20"/>
                <w:cs/>
                <w:lang w:bidi="bn-BD"/>
              </w:rPr>
              <w:t>5</w:t>
            </w:r>
          </w:p>
        </w:tc>
      </w:tr>
      <w:tr w:rsidR="002151F9" w:rsidRPr="001C653E" w:rsidTr="001838D9">
        <w:trPr>
          <w:trHeight w:val="1419"/>
        </w:trPr>
        <w:tc>
          <w:tcPr>
            <w:tcW w:w="379" w:type="pct"/>
            <w:tcBorders>
              <w:bottom w:val="single" w:sz="4" w:space="0" w:color="auto"/>
              <w:right w:val="single" w:sz="12" w:space="0" w:color="auto"/>
            </w:tcBorders>
          </w:tcPr>
          <w:p w:rsidR="002151F9" w:rsidRPr="001C653E" w:rsidRDefault="002151F9" w:rsidP="0000653A">
            <w:pPr>
              <w:numPr>
                <w:ilvl w:val="0"/>
                <w:numId w:val="35"/>
              </w:numPr>
              <w:rPr>
                <w:sz w:val="20"/>
                <w:szCs w:val="20"/>
              </w:rPr>
            </w:pPr>
          </w:p>
          <w:p w:rsidR="002151F9" w:rsidRPr="001C653E" w:rsidRDefault="002151F9" w:rsidP="00E61536">
            <w:pPr>
              <w:rPr>
                <w:sz w:val="20"/>
                <w:szCs w:val="20"/>
              </w:rPr>
            </w:pPr>
          </w:p>
          <w:p w:rsidR="002151F9" w:rsidRPr="001C653E" w:rsidRDefault="002151F9" w:rsidP="00E61536">
            <w:pPr>
              <w:rPr>
                <w:sz w:val="20"/>
                <w:szCs w:val="20"/>
              </w:rPr>
            </w:pPr>
          </w:p>
          <w:p w:rsidR="002151F9" w:rsidRPr="001C653E" w:rsidRDefault="002151F9" w:rsidP="00E61536">
            <w:pPr>
              <w:rPr>
                <w:sz w:val="20"/>
                <w:szCs w:val="20"/>
              </w:rPr>
            </w:pPr>
          </w:p>
        </w:tc>
        <w:tc>
          <w:tcPr>
            <w:tcW w:w="1963" w:type="pct"/>
            <w:gridSpan w:val="3"/>
            <w:tcBorders>
              <w:left w:val="single" w:sz="12" w:space="0" w:color="auto"/>
              <w:bottom w:val="single" w:sz="4" w:space="0" w:color="auto"/>
            </w:tcBorders>
          </w:tcPr>
          <w:p w:rsidR="002151F9" w:rsidRPr="001C653E" w:rsidRDefault="002151F9" w:rsidP="00886672">
            <w:pPr>
              <w:rPr>
                <w:sz w:val="20"/>
                <w:szCs w:val="20"/>
              </w:rPr>
            </w:pPr>
            <w:r w:rsidRPr="001C653E">
              <w:rPr>
                <w:sz w:val="20"/>
                <w:szCs w:val="20"/>
              </w:rPr>
              <w:t>How often do you see or talk to a member of your family of birth? Would you say at least once a week, once a month, once a year, or never?</w:t>
            </w:r>
          </w:p>
          <w:p w:rsidR="002151F9" w:rsidRPr="001C653E" w:rsidRDefault="002151F9" w:rsidP="00EF778E">
            <w:pPr>
              <w:jc w:val="both"/>
              <w:rPr>
                <w:rFonts w:ascii="SutonnyMJ" w:hAnsi="SutonnyMJ" w:cs="SutonnyMJ"/>
                <w:sz w:val="20"/>
                <w:szCs w:val="20"/>
                <w:lang w:bidi="bn-BD"/>
              </w:rPr>
            </w:pPr>
            <w:r w:rsidRPr="001C653E">
              <w:rPr>
                <w:rFonts w:ascii="SutonnyMJ" w:hAnsi="SutonnyMJ" w:cs="SutonnyMJ"/>
                <w:sz w:val="20"/>
                <w:szCs w:val="20"/>
                <w:lang w:bidi="bn-BD"/>
              </w:rPr>
              <w:t>KZ Nb Nb Avcwb Avcbvi Rb¥cwiev‡ii m`m¨‡`i mv‡_ †`Lv Ki‡Z A_ev K_v ej‡Z cv‡ib? Avcwb wK ej‡eb †h Avcwb Kgc‡¶ mßv‡n GKevi, gv‡m GKevi, eQ‡i GKevi †`Lv Ki‡Z A_ev K_v ej‡Z cv‡ib, bvwK KL‡bvB cv‡ib bv?</w:t>
            </w:r>
          </w:p>
        </w:tc>
        <w:tc>
          <w:tcPr>
            <w:tcW w:w="2112" w:type="pct"/>
            <w:gridSpan w:val="4"/>
            <w:tcBorders>
              <w:bottom w:val="single" w:sz="4" w:space="0" w:color="auto"/>
            </w:tcBorders>
          </w:tcPr>
          <w:p w:rsidR="002151F9" w:rsidRPr="001C653E" w:rsidRDefault="002151F9" w:rsidP="00886672">
            <w:pPr>
              <w:tabs>
                <w:tab w:val="right" w:leader="dot" w:pos="3969"/>
              </w:tabs>
              <w:jc w:val="both"/>
              <w:rPr>
                <w:sz w:val="20"/>
                <w:szCs w:val="20"/>
              </w:rPr>
            </w:pPr>
            <w:r w:rsidRPr="001C653E">
              <w:rPr>
                <w:sz w:val="20"/>
                <w:szCs w:val="20"/>
              </w:rPr>
              <w:t>AT LEAST ONCE A WEEK (</w:t>
            </w:r>
            <w:r w:rsidRPr="001C653E">
              <w:rPr>
                <w:rFonts w:ascii="SutonnyMJ" w:hAnsi="SutonnyMJ" w:cs="SutonnyMJ"/>
                <w:sz w:val="20"/>
                <w:szCs w:val="20"/>
                <w:lang w:bidi="bn-BD"/>
              </w:rPr>
              <w:t>Kgc‡¶ mßv‡n GKevi)</w:t>
            </w:r>
            <w:r w:rsidRPr="001C653E">
              <w:rPr>
                <w:sz w:val="20"/>
                <w:szCs w:val="20"/>
              </w:rPr>
              <w:tab/>
              <w:t>1</w:t>
            </w:r>
          </w:p>
          <w:p w:rsidR="002151F9" w:rsidRPr="001C653E" w:rsidRDefault="002151F9" w:rsidP="00886672">
            <w:pPr>
              <w:tabs>
                <w:tab w:val="right" w:leader="dot" w:pos="3969"/>
              </w:tabs>
              <w:jc w:val="both"/>
              <w:rPr>
                <w:sz w:val="20"/>
                <w:szCs w:val="20"/>
              </w:rPr>
            </w:pPr>
            <w:r w:rsidRPr="001C653E">
              <w:rPr>
                <w:sz w:val="20"/>
                <w:szCs w:val="20"/>
              </w:rPr>
              <w:t xml:space="preserve">AT LEAST ONCE A MONTH </w:t>
            </w:r>
            <w:r w:rsidRPr="001C653E">
              <w:rPr>
                <w:rFonts w:ascii="SutonnyMJ" w:hAnsi="SutonnyMJ" w:cs="SutonnyMJ"/>
                <w:sz w:val="20"/>
                <w:szCs w:val="20"/>
                <w:lang w:bidi="bn-BD"/>
              </w:rPr>
              <w:t>(Kgc‡¶ gv‡m GKevi)</w:t>
            </w:r>
            <w:r w:rsidRPr="001C653E">
              <w:rPr>
                <w:sz w:val="20"/>
                <w:szCs w:val="20"/>
              </w:rPr>
              <w:tab/>
              <w:t>2</w:t>
            </w:r>
          </w:p>
          <w:p w:rsidR="002151F9" w:rsidRPr="001C653E" w:rsidRDefault="002151F9" w:rsidP="00886672">
            <w:pPr>
              <w:tabs>
                <w:tab w:val="right" w:leader="dot" w:pos="3969"/>
              </w:tabs>
              <w:jc w:val="both"/>
              <w:rPr>
                <w:sz w:val="20"/>
                <w:szCs w:val="20"/>
              </w:rPr>
            </w:pPr>
            <w:r w:rsidRPr="001C653E">
              <w:rPr>
                <w:sz w:val="20"/>
                <w:szCs w:val="20"/>
              </w:rPr>
              <w:t xml:space="preserve">AT LEAST ONCE A YEAR </w:t>
            </w:r>
            <w:r w:rsidRPr="001C653E">
              <w:rPr>
                <w:rFonts w:ascii="SutonnyMJ" w:hAnsi="SutonnyMJ" w:cs="SutonnyMJ"/>
                <w:sz w:val="20"/>
                <w:szCs w:val="20"/>
                <w:lang w:bidi="bn-BD"/>
              </w:rPr>
              <w:t>(Kgc‡¶ eQ‡i GKevi)</w:t>
            </w:r>
            <w:r w:rsidRPr="001C653E">
              <w:rPr>
                <w:sz w:val="20"/>
                <w:szCs w:val="20"/>
              </w:rPr>
              <w:tab/>
              <w:t>3</w:t>
            </w:r>
          </w:p>
          <w:p w:rsidR="002151F9" w:rsidRPr="001C653E" w:rsidRDefault="002151F9" w:rsidP="00886672">
            <w:pPr>
              <w:tabs>
                <w:tab w:val="right" w:leader="dot" w:pos="3969"/>
              </w:tabs>
              <w:jc w:val="both"/>
              <w:rPr>
                <w:sz w:val="20"/>
                <w:szCs w:val="20"/>
              </w:rPr>
            </w:pPr>
            <w:r w:rsidRPr="001C653E">
              <w:rPr>
                <w:sz w:val="20"/>
                <w:szCs w:val="20"/>
              </w:rPr>
              <w:t>NEVER (HARDLY EVER) (</w:t>
            </w:r>
            <w:r w:rsidRPr="001C653E">
              <w:rPr>
                <w:rFonts w:ascii="SutonnyMJ" w:hAnsi="SutonnyMJ" w:cs="SutonnyMJ"/>
                <w:sz w:val="20"/>
                <w:szCs w:val="20"/>
                <w:lang w:bidi="bn-BD"/>
              </w:rPr>
              <w:t>KL‡bvB bv</w:t>
            </w:r>
            <w:r w:rsidRPr="001C653E">
              <w:rPr>
                <w:sz w:val="20"/>
                <w:szCs w:val="20"/>
              </w:rPr>
              <w:t>)</w:t>
            </w:r>
            <w:r w:rsidRPr="001C653E">
              <w:rPr>
                <w:sz w:val="20"/>
                <w:szCs w:val="20"/>
              </w:rPr>
              <w:tab/>
              <w:t>4</w:t>
            </w:r>
          </w:p>
        </w:tc>
        <w:tc>
          <w:tcPr>
            <w:tcW w:w="546" w:type="pct"/>
            <w:gridSpan w:val="3"/>
            <w:tcBorders>
              <w:bottom w:val="single" w:sz="4" w:space="0" w:color="auto"/>
            </w:tcBorders>
          </w:tcPr>
          <w:p w:rsidR="002151F9" w:rsidRPr="001C653E" w:rsidRDefault="002151F9" w:rsidP="00886672">
            <w:pPr>
              <w:jc w:val="both"/>
              <w:rPr>
                <w:sz w:val="20"/>
                <w:szCs w:val="20"/>
              </w:rPr>
            </w:pPr>
          </w:p>
        </w:tc>
      </w:tr>
      <w:tr w:rsidR="002151F9" w:rsidRPr="001C653E" w:rsidTr="001838D9">
        <w:trPr>
          <w:trHeight w:val="676"/>
        </w:trPr>
        <w:tc>
          <w:tcPr>
            <w:tcW w:w="379" w:type="pct"/>
            <w:tcBorders>
              <w:bottom w:val="single" w:sz="6" w:space="0" w:color="auto"/>
              <w:right w:val="single" w:sz="12" w:space="0" w:color="auto"/>
            </w:tcBorders>
          </w:tcPr>
          <w:p w:rsidR="002151F9" w:rsidRPr="001C653E" w:rsidRDefault="002151F9" w:rsidP="0000653A">
            <w:pPr>
              <w:numPr>
                <w:ilvl w:val="0"/>
                <w:numId w:val="35"/>
              </w:numPr>
              <w:rPr>
                <w:sz w:val="20"/>
                <w:szCs w:val="20"/>
              </w:rPr>
            </w:pPr>
          </w:p>
          <w:p w:rsidR="002151F9" w:rsidRPr="001C653E" w:rsidRDefault="002151F9" w:rsidP="00E61536">
            <w:pPr>
              <w:rPr>
                <w:sz w:val="20"/>
                <w:szCs w:val="20"/>
              </w:rPr>
            </w:pPr>
          </w:p>
          <w:p w:rsidR="002151F9" w:rsidRPr="001C653E" w:rsidRDefault="002151F9" w:rsidP="00E61536">
            <w:pPr>
              <w:rPr>
                <w:sz w:val="20"/>
                <w:szCs w:val="20"/>
              </w:rPr>
            </w:pPr>
          </w:p>
          <w:p w:rsidR="002151F9" w:rsidRPr="001C653E" w:rsidRDefault="002151F9" w:rsidP="00E61536">
            <w:pPr>
              <w:rPr>
                <w:sz w:val="20"/>
                <w:szCs w:val="20"/>
              </w:rPr>
            </w:pPr>
          </w:p>
        </w:tc>
        <w:tc>
          <w:tcPr>
            <w:tcW w:w="1963" w:type="pct"/>
            <w:gridSpan w:val="3"/>
            <w:tcBorders>
              <w:left w:val="single" w:sz="12" w:space="0" w:color="auto"/>
              <w:bottom w:val="single" w:sz="6" w:space="0" w:color="auto"/>
            </w:tcBorders>
          </w:tcPr>
          <w:p w:rsidR="002151F9" w:rsidRPr="001C653E" w:rsidRDefault="002151F9" w:rsidP="00886672">
            <w:pPr>
              <w:jc w:val="both"/>
              <w:rPr>
                <w:sz w:val="20"/>
                <w:szCs w:val="20"/>
              </w:rPr>
            </w:pPr>
            <w:r w:rsidRPr="001C653E">
              <w:rPr>
                <w:sz w:val="20"/>
                <w:szCs w:val="20"/>
              </w:rPr>
              <w:t>When you need help or have a problem, can you usually count on members of your family of birth for support?</w:t>
            </w:r>
          </w:p>
          <w:p w:rsidR="002151F9" w:rsidRPr="001C653E" w:rsidRDefault="002151F9" w:rsidP="00EF778E">
            <w:pPr>
              <w:jc w:val="both"/>
              <w:rPr>
                <w:sz w:val="20"/>
                <w:szCs w:val="20"/>
                <w:lang w:bidi="bn-IN"/>
              </w:rPr>
            </w:pPr>
            <w:r w:rsidRPr="001C653E">
              <w:rPr>
                <w:rFonts w:ascii="SutonnyMJ" w:hAnsi="SutonnyMJ" w:cs="SutonnyMJ"/>
                <w:sz w:val="20"/>
                <w:szCs w:val="20"/>
                <w:lang w:bidi="bn-BD"/>
              </w:rPr>
              <w:t>Avcwb wK Avcbvi wec‡` Rb¥cwiev‡ii m`m¨‡`i Dci mvnv‡h¨i Rb¨ wbf©i Ki‡Z cv‡ib?</w:t>
            </w:r>
          </w:p>
        </w:tc>
        <w:tc>
          <w:tcPr>
            <w:tcW w:w="2112" w:type="pct"/>
            <w:gridSpan w:val="4"/>
            <w:tcBorders>
              <w:bottom w:val="single" w:sz="6" w:space="0" w:color="auto"/>
            </w:tcBorders>
          </w:tcPr>
          <w:p w:rsidR="002151F9" w:rsidRPr="001C653E" w:rsidRDefault="002151F9" w:rsidP="00886672">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rsidR="002151F9" w:rsidRPr="001C653E" w:rsidRDefault="002151F9" w:rsidP="00EF778E">
            <w:pPr>
              <w:tabs>
                <w:tab w:val="right" w:leader="dot" w:pos="3997"/>
                <w:tab w:val="right" w:leader="dot" w:pos="4253"/>
              </w:tabs>
              <w:jc w:val="both"/>
              <w:rPr>
                <w:sz w:val="20"/>
                <w:szCs w:val="20"/>
                <w:cs/>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tc>
        <w:tc>
          <w:tcPr>
            <w:tcW w:w="546" w:type="pct"/>
            <w:gridSpan w:val="3"/>
            <w:tcBorders>
              <w:bottom w:val="single" w:sz="6" w:space="0" w:color="auto"/>
            </w:tcBorders>
          </w:tcPr>
          <w:p w:rsidR="002151F9" w:rsidRPr="001C653E" w:rsidRDefault="002151F9" w:rsidP="00886672">
            <w:pPr>
              <w:jc w:val="both"/>
              <w:rPr>
                <w:sz w:val="20"/>
                <w:szCs w:val="20"/>
              </w:rPr>
            </w:pPr>
          </w:p>
        </w:tc>
      </w:tr>
      <w:tr w:rsidR="002151F9" w:rsidRPr="001C653E" w:rsidTr="002151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461"/>
        </w:trPr>
        <w:tc>
          <w:tcPr>
            <w:tcW w:w="379" w:type="pct"/>
            <w:vMerge w:val="restart"/>
            <w:tcBorders>
              <w:top w:val="single" w:sz="6" w:space="0" w:color="auto"/>
              <w:left w:val="single" w:sz="6" w:space="0" w:color="auto"/>
              <w:right w:val="single" w:sz="12" w:space="0" w:color="auto"/>
            </w:tcBorders>
          </w:tcPr>
          <w:p w:rsidR="002151F9" w:rsidRPr="001C653E" w:rsidRDefault="002151F9" w:rsidP="0000653A">
            <w:pPr>
              <w:numPr>
                <w:ilvl w:val="0"/>
                <w:numId w:val="35"/>
              </w:numPr>
              <w:rPr>
                <w:sz w:val="20"/>
                <w:szCs w:val="20"/>
              </w:rPr>
            </w:pPr>
          </w:p>
          <w:p w:rsidR="002151F9" w:rsidRPr="001C653E" w:rsidRDefault="002151F9" w:rsidP="00E61536">
            <w:pPr>
              <w:rPr>
                <w:sz w:val="20"/>
                <w:szCs w:val="20"/>
              </w:rPr>
            </w:pPr>
          </w:p>
          <w:p w:rsidR="002151F9" w:rsidRPr="001C653E" w:rsidRDefault="002151F9" w:rsidP="00E61536">
            <w:pPr>
              <w:rPr>
                <w:rFonts w:ascii="Shonar Bangla" w:hAnsi="Shonar Bangla" w:cs="Shonar Bangla"/>
                <w:sz w:val="20"/>
                <w:szCs w:val="20"/>
              </w:rPr>
            </w:pPr>
          </w:p>
        </w:tc>
        <w:tc>
          <w:tcPr>
            <w:tcW w:w="1159" w:type="pct"/>
            <w:vMerge w:val="restart"/>
            <w:tcBorders>
              <w:top w:val="single" w:sz="6" w:space="0" w:color="auto"/>
            </w:tcBorders>
            <w:shd w:val="clear" w:color="auto" w:fill="FFFFFF"/>
          </w:tcPr>
          <w:p w:rsidR="002151F9" w:rsidRPr="001C653E" w:rsidRDefault="002151F9" w:rsidP="00EF778E">
            <w:pPr>
              <w:pStyle w:val="CommentText"/>
            </w:pPr>
            <w:r w:rsidRPr="001C653E">
              <w:t>a. Do you regularly attend a group, organization or association?</w:t>
            </w:r>
          </w:p>
          <w:p w:rsidR="002151F9" w:rsidRPr="001C653E" w:rsidRDefault="002151F9" w:rsidP="00886672">
            <w:pPr>
              <w:rPr>
                <w:rFonts w:ascii="SutonnyMJ" w:hAnsi="SutonnyMJ" w:cs="SutonnyMJ"/>
                <w:sz w:val="20"/>
                <w:szCs w:val="20"/>
                <w:lang w:bidi="bn-BD"/>
              </w:rPr>
            </w:pPr>
            <w:r w:rsidRPr="001C653E">
              <w:rPr>
                <w:rFonts w:ascii="SutonnyMJ" w:hAnsi="SutonnyMJ" w:cs="SutonnyMJ"/>
                <w:sz w:val="20"/>
                <w:szCs w:val="20"/>
                <w:lang w:bidi="bn-BD"/>
              </w:rPr>
              <w:t>Avcwb wK wbqwgZ †Kv‡bv Mªy‡c A_ev †Kv‡bv ms¯’vq AskMÖnb K‡ib/m`m¨ wKbv?</w:t>
            </w:r>
          </w:p>
          <w:p w:rsidR="002151F9" w:rsidRPr="001C653E" w:rsidRDefault="002151F9" w:rsidP="00886672">
            <w:pPr>
              <w:rPr>
                <w:rFonts w:ascii="SutonnyMJ" w:hAnsi="SutonnyMJ" w:cs="SutonnyMJ"/>
                <w:sz w:val="20"/>
                <w:szCs w:val="20"/>
                <w:lang w:bidi="bn-BD"/>
              </w:rPr>
            </w:pPr>
          </w:p>
          <w:p w:rsidR="002151F9" w:rsidRPr="001C653E" w:rsidRDefault="002151F9" w:rsidP="00EF778E">
            <w:pPr>
              <w:rPr>
                <w:sz w:val="20"/>
                <w:szCs w:val="20"/>
              </w:rPr>
            </w:pPr>
            <w:r w:rsidRPr="001C653E">
              <w:rPr>
                <w:sz w:val="20"/>
                <w:szCs w:val="20"/>
              </w:rPr>
              <w:lastRenderedPageBreak/>
              <w:t xml:space="preserve">IF NO, PROMPT: </w:t>
            </w:r>
          </w:p>
          <w:p w:rsidR="002151F9" w:rsidRPr="001C653E" w:rsidRDefault="002151F9" w:rsidP="00EF778E">
            <w:pPr>
              <w:rPr>
                <w:sz w:val="20"/>
                <w:szCs w:val="20"/>
              </w:rPr>
            </w:pPr>
            <w:r w:rsidRPr="001C653E">
              <w:rPr>
                <w:sz w:val="20"/>
                <w:szCs w:val="20"/>
              </w:rPr>
              <w:t xml:space="preserve">Organizations like women’s or community groups, religious groups or political associations. </w:t>
            </w:r>
          </w:p>
          <w:p w:rsidR="002151F9" w:rsidRPr="001C653E" w:rsidRDefault="002151F9" w:rsidP="00EF778E">
            <w:pPr>
              <w:rPr>
                <w:rFonts w:ascii="SutonnyMJ" w:hAnsi="SutonnyMJ" w:cs="SutonnyMJ"/>
                <w:sz w:val="20"/>
                <w:szCs w:val="20"/>
                <w:cs/>
                <w:lang w:bidi="bn-BD"/>
              </w:rPr>
            </w:pPr>
            <w:r w:rsidRPr="001C653E">
              <w:rPr>
                <w:rFonts w:ascii="SutonnyMJ" w:hAnsi="SutonnyMJ" w:cs="SutonnyMJ"/>
                <w:sz w:val="20"/>
                <w:szCs w:val="20"/>
                <w:lang w:bidi="bn-BD"/>
              </w:rPr>
              <w:t xml:space="preserve">bv n‡j ‡cÖve Kiæb: †h †Kvb ai‡Yi gwnjv mwgwZ, ag©xq mwgwZ, ivR‰bwZK msNUb K‡ib wKbv? </w:t>
            </w:r>
          </w:p>
          <w:p w:rsidR="002151F9" w:rsidRPr="001C653E" w:rsidRDefault="002151F9" w:rsidP="00077E47">
            <w:pPr>
              <w:rPr>
                <w:sz w:val="20"/>
                <w:szCs w:val="20"/>
                <w:lang w:bidi="bn-IN"/>
              </w:rPr>
            </w:pPr>
            <w:r w:rsidRPr="001C653E">
              <w:rPr>
                <w:rFonts w:ascii="SutonnyMJ" w:hAnsi="SutonnyMJ" w:cs="SutonnyMJ"/>
                <w:sz w:val="20"/>
                <w:szCs w:val="20"/>
                <w:lang w:bidi="bn-BD"/>
              </w:rPr>
              <w:t xml:space="preserve"> </w:t>
            </w:r>
            <w:r w:rsidRPr="001C653E">
              <w:rPr>
                <w:sz w:val="20"/>
                <w:szCs w:val="20"/>
              </w:rPr>
              <w:t>IF YES:</w:t>
            </w:r>
          </w:p>
          <w:p w:rsidR="002151F9" w:rsidRPr="001C653E" w:rsidRDefault="002151F9" w:rsidP="00886672">
            <w:pPr>
              <w:rPr>
                <w:rFonts w:ascii="SutonnyMJ" w:hAnsi="SutonnyMJ" w:cs="SutonnyMJ"/>
                <w:sz w:val="20"/>
                <w:szCs w:val="20"/>
                <w:cs/>
                <w:lang w:bidi="bn-BD"/>
              </w:rPr>
            </w:pPr>
            <w:r w:rsidRPr="001C653E">
              <w:rPr>
                <w:rFonts w:ascii="SutonnyMJ" w:hAnsi="SutonnyMJ" w:cs="SutonnyMJ"/>
                <w:sz w:val="20"/>
                <w:szCs w:val="20"/>
                <w:lang w:bidi="bn-BD"/>
              </w:rPr>
              <w:t xml:space="preserve">hw` nu¨v nqt </w:t>
            </w:r>
          </w:p>
          <w:p w:rsidR="002151F9" w:rsidRPr="001C653E" w:rsidRDefault="002151F9" w:rsidP="00886672">
            <w:pPr>
              <w:rPr>
                <w:rFonts w:cs="Vrinda"/>
                <w:sz w:val="20"/>
                <w:szCs w:val="20"/>
                <w:cs/>
                <w:lang w:bidi="bn-BD"/>
              </w:rPr>
            </w:pPr>
          </w:p>
          <w:p w:rsidR="002151F9" w:rsidRPr="001C653E" w:rsidRDefault="002151F9" w:rsidP="00886672">
            <w:pPr>
              <w:rPr>
                <w:sz w:val="20"/>
                <w:szCs w:val="20"/>
              </w:rPr>
            </w:pPr>
            <w:r w:rsidRPr="001C653E">
              <w:rPr>
                <w:sz w:val="20"/>
                <w:szCs w:val="20"/>
              </w:rPr>
              <w:t>What kind of group, organization or association?</w:t>
            </w:r>
          </w:p>
          <w:p w:rsidR="002151F9" w:rsidRPr="001C653E" w:rsidRDefault="002151F9" w:rsidP="00886672">
            <w:pPr>
              <w:rPr>
                <w:rFonts w:ascii="SutonnyMJ" w:hAnsi="SutonnyMJ" w:cs="Vrinda"/>
                <w:sz w:val="20"/>
                <w:szCs w:val="20"/>
                <w:cs/>
                <w:lang w:bidi="bn-BD"/>
              </w:rPr>
            </w:pPr>
            <w:r w:rsidRPr="001C653E">
              <w:rPr>
                <w:rFonts w:ascii="SutonnyMJ" w:hAnsi="SutonnyMJ" w:cs="SutonnyMJ"/>
                <w:sz w:val="20"/>
                <w:szCs w:val="20"/>
                <w:lang w:bidi="bn-BD"/>
              </w:rPr>
              <w:t>†Kvb ai‡bi Mªy‡c A_ev ms¯’vq Avcwb AskMÖnb K‡ib?</w:t>
            </w:r>
          </w:p>
          <w:p w:rsidR="002151F9" w:rsidRPr="001C653E" w:rsidRDefault="002151F9" w:rsidP="00886672">
            <w:pPr>
              <w:rPr>
                <w:sz w:val="20"/>
                <w:szCs w:val="20"/>
              </w:rPr>
            </w:pPr>
          </w:p>
          <w:p w:rsidR="002151F9" w:rsidRPr="001C653E" w:rsidRDefault="002151F9" w:rsidP="00886672">
            <w:pPr>
              <w:pStyle w:val="BodyText"/>
              <w:rPr>
                <w:sz w:val="20"/>
                <w:szCs w:val="20"/>
              </w:rPr>
            </w:pPr>
            <w:r w:rsidRPr="001C653E">
              <w:rPr>
                <w:sz w:val="20"/>
                <w:szCs w:val="20"/>
              </w:rPr>
              <w:t>MARK ALL MENTIONED</w:t>
            </w:r>
          </w:p>
          <w:p w:rsidR="002151F9" w:rsidRPr="001C653E" w:rsidRDefault="002151F9" w:rsidP="00886672">
            <w:pPr>
              <w:rPr>
                <w:sz w:val="20"/>
                <w:szCs w:val="20"/>
                <w:cs/>
              </w:rPr>
            </w:pPr>
            <w:r w:rsidRPr="001C653E">
              <w:rPr>
                <w:sz w:val="20"/>
                <w:szCs w:val="20"/>
              </w:rPr>
              <w:t>PROBE IF NECESSARY TO IDENTIFY TYPE OF GROUP</w:t>
            </w:r>
          </w:p>
          <w:p w:rsidR="002151F9" w:rsidRPr="001C653E" w:rsidRDefault="002151F9" w:rsidP="00886672">
            <w:pPr>
              <w:rPr>
                <w:rFonts w:ascii="SutonnyMJ" w:hAnsi="SutonnyMJ" w:cs="Vrinda"/>
                <w:sz w:val="20"/>
                <w:szCs w:val="20"/>
                <w:cs/>
                <w:lang w:bidi="bn-BD"/>
              </w:rPr>
            </w:pPr>
            <w:r w:rsidRPr="001C653E">
              <w:rPr>
                <w:rFonts w:ascii="SutonnyMJ" w:hAnsi="SutonnyMJ" w:cs="SutonnyMJ"/>
                <w:sz w:val="20"/>
                <w:szCs w:val="20"/>
                <w:lang w:bidi="bn-BD"/>
              </w:rPr>
              <w:t>cÖvß mKj DËi wPwýZ Kiæb `j ev msMV‡bi aib ey‡S †bIqvi Rb¨ cÖ‡qvR‡b †cÖve Kiæb |</w:t>
            </w:r>
          </w:p>
        </w:tc>
        <w:tc>
          <w:tcPr>
            <w:tcW w:w="1380" w:type="pct"/>
            <w:gridSpan w:val="3"/>
            <w:tcBorders>
              <w:top w:val="single" w:sz="6" w:space="0" w:color="auto"/>
              <w:left w:val="single" w:sz="6" w:space="0" w:color="auto"/>
              <w:bottom w:val="single" w:sz="4" w:space="0" w:color="auto"/>
            </w:tcBorders>
            <w:shd w:val="clear" w:color="auto" w:fill="FFFFFF"/>
          </w:tcPr>
          <w:p w:rsidR="002151F9" w:rsidRPr="001C653E" w:rsidRDefault="002151F9" w:rsidP="00886672">
            <w:pPr>
              <w:tabs>
                <w:tab w:val="right" w:leader="dot" w:pos="3119"/>
              </w:tabs>
              <w:rPr>
                <w:sz w:val="20"/>
                <w:szCs w:val="20"/>
              </w:rPr>
            </w:pPr>
          </w:p>
          <w:p w:rsidR="002151F9" w:rsidRPr="001C653E" w:rsidRDefault="002151F9" w:rsidP="00187AF6">
            <w:pPr>
              <w:tabs>
                <w:tab w:val="right" w:leader="dot" w:pos="3119"/>
              </w:tabs>
              <w:rPr>
                <w:sz w:val="20"/>
                <w:szCs w:val="20"/>
              </w:rPr>
            </w:pPr>
            <w:r w:rsidRPr="001C653E">
              <w:rPr>
                <w:sz w:val="20"/>
                <w:szCs w:val="20"/>
              </w:rPr>
              <w:t>NONE</w:t>
            </w:r>
            <w:r w:rsidRPr="001C653E">
              <w:rPr>
                <w:rFonts w:cs="Vrinda" w:hint="cs"/>
                <w:sz w:val="20"/>
                <w:szCs w:val="20"/>
                <w:cs/>
                <w:lang w:bidi="bn-BD"/>
              </w:rPr>
              <w:t xml:space="preserve"> </w:t>
            </w:r>
            <w:r w:rsidRPr="001C653E">
              <w:rPr>
                <w:rFonts w:cs="Vrinda"/>
                <w:sz w:val="20"/>
                <w:szCs w:val="20"/>
                <w:lang w:val="en-US" w:bidi="bn-BD"/>
              </w:rPr>
              <w:t>(</w:t>
            </w:r>
            <w:r w:rsidRPr="001C653E">
              <w:rPr>
                <w:rFonts w:ascii="SutonnyMJ" w:hAnsi="SutonnyMJ" w:cs="SutonnyMJ"/>
                <w:sz w:val="20"/>
                <w:szCs w:val="20"/>
                <w:lang w:bidi="bn-BD"/>
              </w:rPr>
              <w:t>bv)</w:t>
            </w:r>
            <w:r w:rsidR="00187AF6">
              <w:rPr>
                <w:rFonts w:ascii="SutonnyMJ" w:hAnsi="SutonnyMJ" w:cs="SutonnyMJ"/>
                <w:sz w:val="20"/>
                <w:szCs w:val="20"/>
                <w:lang w:bidi="bn-BD"/>
              </w:rPr>
              <w:t>..........................</w:t>
            </w:r>
            <w:r w:rsidRPr="001C653E">
              <w:rPr>
                <w:b/>
                <w:sz w:val="20"/>
                <w:szCs w:val="20"/>
              </w:rPr>
              <w:t>A</w:t>
            </w:r>
          </w:p>
        </w:tc>
        <w:tc>
          <w:tcPr>
            <w:tcW w:w="2082" w:type="pct"/>
            <w:gridSpan w:val="6"/>
            <w:tcBorders>
              <w:top w:val="single" w:sz="6" w:space="0" w:color="auto"/>
              <w:left w:val="single" w:sz="6" w:space="0" w:color="auto"/>
              <w:bottom w:val="single" w:sz="4" w:space="0" w:color="auto"/>
              <w:right w:val="single" w:sz="6" w:space="0" w:color="auto"/>
            </w:tcBorders>
            <w:shd w:val="clear" w:color="auto" w:fill="FFFFFF"/>
          </w:tcPr>
          <w:p w:rsidR="002151F9" w:rsidRPr="001C653E" w:rsidRDefault="002151F9" w:rsidP="00886672">
            <w:pPr>
              <w:jc w:val="both"/>
              <w:rPr>
                <w:sz w:val="20"/>
                <w:szCs w:val="20"/>
              </w:rPr>
            </w:pPr>
          </w:p>
          <w:p w:rsidR="002151F9" w:rsidRPr="001C653E" w:rsidRDefault="002151F9" w:rsidP="00EF778E">
            <w:pPr>
              <w:jc w:val="both"/>
              <w:rPr>
                <w:b/>
                <w:sz w:val="20"/>
                <w:szCs w:val="20"/>
              </w:rPr>
            </w:pPr>
            <w:r w:rsidRPr="001C653E">
              <w:rPr>
                <w:b/>
                <w:sz w:val="20"/>
                <w:szCs w:val="20"/>
              </w:rPr>
              <w:sym w:font="Symbol" w:char="F0DE"/>
            </w:r>
            <w:r w:rsidRPr="001C653E">
              <w:rPr>
                <w:b/>
                <w:sz w:val="20"/>
                <w:szCs w:val="20"/>
              </w:rPr>
              <w:t xml:space="preserve"> 117</w:t>
            </w:r>
          </w:p>
        </w:tc>
      </w:tr>
      <w:tr w:rsidR="002151F9" w:rsidRPr="001C653E" w:rsidTr="002151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525"/>
        </w:trPr>
        <w:tc>
          <w:tcPr>
            <w:tcW w:w="379" w:type="pct"/>
            <w:vMerge/>
            <w:tcBorders>
              <w:left w:val="single" w:sz="6" w:space="0" w:color="auto"/>
              <w:right w:val="single" w:sz="12" w:space="0" w:color="auto"/>
            </w:tcBorders>
          </w:tcPr>
          <w:p w:rsidR="002151F9" w:rsidRPr="001C653E" w:rsidRDefault="002151F9" w:rsidP="0000653A">
            <w:pPr>
              <w:numPr>
                <w:ilvl w:val="0"/>
                <w:numId w:val="35"/>
              </w:numPr>
              <w:rPr>
                <w:sz w:val="20"/>
                <w:szCs w:val="20"/>
              </w:rPr>
            </w:pPr>
          </w:p>
        </w:tc>
        <w:tc>
          <w:tcPr>
            <w:tcW w:w="1159" w:type="pct"/>
            <w:vMerge/>
            <w:shd w:val="clear" w:color="auto" w:fill="FFFFFF"/>
          </w:tcPr>
          <w:p w:rsidR="002151F9" w:rsidRPr="001C653E" w:rsidRDefault="002151F9" w:rsidP="00886672">
            <w:pPr>
              <w:rPr>
                <w:sz w:val="20"/>
                <w:szCs w:val="20"/>
              </w:rPr>
            </w:pPr>
          </w:p>
        </w:tc>
        <w:tc>
          <w:tcPr>
            <w:tcW w:w="1380" w:type="pct"/>
            <w:gridSpan w:val="3"/>
            <w:vMerge w:val="restart"/>
            <w:tcBorders>
              <w:top w:val="single" w:sz="6" w:space="0" w:color="auto"/>
              <w:left w:val="single" w:sz="6" w:space="0" w:color="auto"/>
              <w:bottom w:val="single" w:sz="6" w:space="0" w:color="auto"/>
            </w:tcBorders>
            <w:shd w:val="clear" w:color="auto" w:fill="FFFFFF"/>
          </w:tcPr>
          <w:p w:rsidR="002151F9" w:rsidRPr="001C653E" w:rsidRDefault="002151F9" w:rsidP="00886672">
            <w:pPr>
              <w:tabs>
                <w:tab w:val="right" w:leader="dot" w:pos="3119"/>
              </w:tabs>
              <w:rPr>
                <w:sz w:val="20"/>
                <w:szCs w:val="20"/>
              </w:rPr>
            </w:pPr>
          </w:p>
        </w:tc>
        <w:tc>
          <w:tcPr>
            <w:tcW w:w="2082" w:type="pct"/>
            <w:gridSpan w:val="6"/>
            <w:tcBorders>
              <w:top w:val="single" w:sz="6" w:space="0" w:color="auto"/>
              <w:left w:val="single" w:sz="6" w:space="0" w:color="auto"/>
              <w:bottom w:val="single" w:sz="4" w:space="0" w:color="auto"/>
              <w:right w:val="single" w:sz="6" w:space="0" w:color="auto"/>
            </w:tcBorders>
            <w:shd w:val="clear" w:color="auto" w:fill="FFFFFF"/>
          </w:tcPr>
          <w:p w:rsidR="002151F9" w:rsidRPr="001C653E" w:rsidRDefault="002151F9" w:rsidP="00886672">
            <w:pPr>
              <w:jc w:val="both"/>
              <w:rPr>
                <w:sz w:val="20"/>
                <w:szCs w:val="20"/>
              </w:rPr>
            </w:pPr>
            <w:r w:rsidRPr="001C653E">
              <w:rPr>
                <w:sz w:val="20"/>
                <w:szCs w:val="20"/>
              </w:rPr>
              <w:t>b. How often do you attend? (ASK ONLY FOR EACH MARKED IN 1</w:t>
            </w:r>
            <w:r w:rsidRPr="001C653E">
              <w:rPr>
                <w:rFonts w:hint="cs"/>
                <w:sz w:val="20"/>
                <w:szCs w:val="20"/>
                <w:cs/>
                <w:lang w:bidi="bn-BD"/>
              </w:rPr>
              <w:t>16</w:t>
            </w:r>
            <w:r w:rsidRPr="001C653E">
              <w:rPr>
                <w:sz w:val="20"/>
                <w:szCs w:val="20"/>
              </w:rPr>
              <w:t>a)</w:t>
            </w:r>
          </w:p>
          <w:p w:rsidR="002151F9" w:rsidRPr="001C653E" w:rsidRDefault="002151F9" w:rsidP="00886672">
            <w:pPr>
              <w:jc w:val="both"/>
              <w:rPr>
                <w:sz w:val="20"/>
                <w:szCs w:val="20"/>
              </w:rPr>
            </w:pPr>
          </w:p>
          <w:p w:rsidR="002151F9" w:rsidRPr="001C653E" w:rsidRDefault="002151F9" w:rsidP="00886672">
            <w:pPr>
              <w:tabs>
                <w:tab w:val="left" w:leader="dot" w:pos="3861"/>
              </w:tabs>
              <w:jc w:val="both"/>
              <w:rPr>
                <w:sz w:val="20"/>
                <w:szCs w:val="20"/>
                <w:lang w:bidi="bn-IN"/>
              </w:rPr>
            </w:pPr>
            <w:r w:rsidRPr="001C653E">
              <w:rPr>
                <w:rFonts w:ascii="SutonnyMJ" w:hAnsi="SutonnyMJ" w:cs="SutonnyMJ"/>
                <w:sz w:val="20"/>
                <w:szCs w:val="20"/>
                <w:lang w:bidi="bn-BD"/>
              </w:rPr>
              <w:t xml:space="preserve">KZ Nb Nb Avcwb AskMÖnb K‡ib? </w:t>
            </w:r>
            <w:r w:rsidRPr="001C653E">
              <w:rPr>
                <w:sz w:val="20"/>
                <w:szCs w:val="20"/>
              </w:rPr>
              <w:t>1</w:t>
            </w:r>
            <w:r w:rsidRPr="001C653E">
              <w:rPr>
                <w:rFonts w:hint="cs"/>
                <w:sz w:val="20"/>
                <w:szCs w:val="20"/>
                <w:cs/>
                <w:lang w:bidi="bn-BD"/>
              </w:rPr>
              <w:t>16</w:t>
            </w:r>
            <w:r w:rsidRPr="001C653E">
              <w:rPr>
                <w:sz w:val="20"/>
                <w:szCs w:val="20"/>
              </w:rPr>
              <w:t>a</w:t>
            </w:r>
            <w:r w:rsidRPr="001C653E">
              <w:rPr>
                <w:rFonts w:ascii="SutonnyMJ" w:hAnsi="SutonnyMJ" w:cs="SutonnyMJ"/>
                <w:sz w:val="20"/>
                <w:szCs w:val="20"/>
                <w:lang w:bidi="bn-BD"/>
              </w:rPr>
              <w:t xml:space="preserve"> †Z `vMvwš^Z cÖkœ¸†jv wRÁvmv Kiæb|</w:t>
            </w:r>
          </w:p>
        </w:tc>
      </w:tr>
      <w:tr w:rsidR="002151F9" w:rsidRPr="001C653E" w:rsidTr="001838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1317"/>
        </w:trPr>
        <w:tc>
          <w:tcPr>
            <w:tcW w:w="379" w:type="pct"/>
            <w:vMerge/>
            <w:tcBorders>
              <w:left w:val="single" w:sz="6" w:space="0" w:color="auto"/>
              <w:right w:val="single" w:sz="12" w:space="0" w:color="auto"/>
            </w:tcBorders>
          </w:tcPr>
          <w:p w:rsidR="002151F9" w:rsidRPr="001C653E" w:rsidRDefault="002151F9" w:rsidP="0000653A">
            <w:pPr>
              <w:numPr>
                <w:ilvl w:val="0"/>
                <w:numId w:val="35"/>
              </w:numPr>
              <w:rPr>
                <w:sz w:val="20"/>
                <w:szCs w:val="20"/>
              </w:rPr>
            </w:pPr>
          </w:p>
        </w:tc>
        <w:tc>
          <w:tcPr>
            <w:tcW w:w="1159" w:type="pct"/>
            <w:vMerge/>
            <w:shd w:val="clear" w:color="auto" w:fill="FFFFFF"/>
          </w:tcPr>
          <w:p w:rsidR="002151F9" w:rsidRPr="001C653E" w:rsidRDefault="002151F9" w:rsidP="00886672">
            <w:pPr>
              <w:rPr>
                <w:sz w:val="20"/>
                <w:szCs w:val="20"/>
              </w:rPr>
            </w:pPr>
          </w:p>
        </w:tc>
        <w:tc>
          <w:tcPr>
            <w:tcW w:w="1380" w:type="pct"/>
            <w:gridSpan w:val="3"/>
            <w:vMerge/>
            <w:tcBorders>
              <w:top w:val="single" w:sz="6" w:space="0" w:color="auto"/>
              <w:left w:val="single" w:sz="6" w:space="0" w:color="auto"/>
              <w:bottom w:val="single" w:sz="4" w:space="0" w:color="auto"/>
              <w:right w:val="single" w:sz="4" w:space="0" w:color="auto"/>
            </w:tcBorders>
            <w:shd w:val="clear" w:color="auto" w:fill="FFFFFF"/>
          </w:tcPr>
          <w:p w:rsidR="002151F9" w:rsidRPr="001C653E" w:rsidRDefault="002151F9" w:rsidP="00886672">
            <w:pPr>
              <w:tabs>
                <w:tab w:val="right" w:leader="dot" w:pos="3119"/>
              </w:tabs>
              <w:rPr>
                <w:sz w:val="20"/>
                <w:szCs w:val="20"/>
              </w:rPr>
            </w:pPr>
          </w:p>
        </w:tc>
        <w:tc>
          <w:tcPr>
            <w:tcW w:w="517" w:type="pct"/>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886672">
            <w:pPr>
              <w:jc w:val="center"/>
              <w:rPr>
                <w:sz w:val="20"/>
                <w:szCs w:val="20"/>
              </w:rPr>
            </w:pPr>
            <w:r w:rsidRPr="001C653E">
              <w:rPr>
                <w:sz w:val="20"/>
                <w:szCs w:val="20"/>
              </w:rPr>
              <w:t>At least once a week</w:t>
            </w:r>
          </w:p>
          <w:p w:rsidR="002151F9" w:rsidRPr="001C653E" w:rsidRDefault="002151F9" w:rsidP="00077E47">
            <w:pPr>
              <w:tabs>
                <w:tab w:val="left" w:leader="dot" w:pos="3861"/>
              </w:tabs>
              <w:jc w:val="center"/>
              <w:rPr>
                <w:rFonts w:ascii="SutonnyMJ" w:hAnsi="SutonnyMJ" w:cs="SutonnyMJ"/>
                <w:sz w:val="20"/>
                <w:szCs w:val="20"/>
                <w:lang w:bidi="bn-BD"/>
              </w:rPr>
            </w:pPr>
            <w:r w:rsidRPr="001C653E">
              <w:rPr>
                <w:rFonts w:ascii="SutonnyMJ" w:hAnsi="SutonnyMJ" w:cs="SutonnyMJ"/>
                <w:sz w:val="20"/>
                <w:szCs w:val="20"/>
                <w:lang w:bidi="bn-BD"/>
              </w:rPr>
              <w:t>Kgc‡¶ mßv‡n GKevi</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886672">
            <w:pPr>
              <w:jc w:val="center"/>
              <w:rPr>
                <w:sz w:val="20"/>
                <w:szCs w:val="20"/>
              </w:rPr>
            </w:pPr>
            <w:r w:rsidRPr="001C653E">
              <w:rPr>
                <w:sz w:val="20"/>
                <w:szCs w:val="20"/>
              </w:rPr>
              <w:t>At least once a month</w:t>
            </w:r>
          </w:p>
          <w:p w:rsidR="002151F9" w:rsidRPr="001C653E" w:rsidRDefault="002151F9" w:rsidP="00886672">
            <w:pPr>
              <w:tabs>
                <w:tab w:val="left" w:leader="dot" w:pos="3861"/>
              </w:tabs>
              <w:jc w:val="center"/>
              <w:rPr>
                <w:rFonts w:ascii="SutonnyMJ" w:hAnsi="SutonnyMJ" w:cs="SutonnyMJ"/>
                <w:sz w:val="20"/>
                <w:szCs w:val="20"/>
                <w:lang w:bidi="bn-BD"/>
              </w:rPr>
            </w:pPr>
            <w:r w:rsidRPr="001C653E">
              <w:rPr>
                <w:rFonts w:ascii="SutonnyMJ" w:hAnsi="SutonnyMJ" w:cs="SutonnyMJ"/>
                <w:sz w:val="20"/>
                <w:szCs w:val="20"/>
                <w:lang w:bidi="bn-BD"/>
              </w:rPr>
              <w:t>Kgc‡¶ gv‡m</w:t>
            </w:r>
          </w:p>
          <w:p w:rsidR="002151F9" w:rsidRPr="001C653E" w:rsidRDefault="002151F9" w:rsidP="00077E47">
            <w:pPr>
              <w:tabs>
                <w:tab w:val="left" w:leader="dot" w:pos="3861"/>
              </w:tabs>
              <w:jc w:val="center"/>
              <w:rPr>
                <w:rFonts w:ascii="SutonnyMJ" w:hAnsi="SutonnyMJ" w:cs="SutonnyMJ"/>
                <w:sz w:val="20"/>
                <w:szCs w:val="20"/>
                <w:lang w:bidi="bn-BD"/>
              </w:rPr>
            </w:pPr>
            <w:r w:rsidRPr="001C653E">
              <w:rPr>
                <w:rFonts w:ascii="SutonnyMJ" w:hAnsi="SutonnyMJ" w:cs="SutonnyMJ"/>
                <w:sz w:val="20"/>
                <w:szCs w:val="20"/>
                <w:lang w:bidi="bn-BD"/>
              </w:rPr>
              <w:t xml:space="preserve"> GKevi</w:t>
            </w:r>
          </w:p>
        </w:tc>
        <w:tc>
          <w:tcPr>
            <w:tcW w:w="538" w:type="pct"/>
            <w:gridSpan w:val="2"/>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886672">
            <w:pPr>
              <w:jc w:val="center"/>
              <w:rPr>
                <w:sz w:val="20"/>
                <w:szCs w:val="20"/>
              </w:rPr>
            </w:pPr>
            <w:r w:rsidRPr="001C653E">
              <w:rPr>
                <w:sz w:val="20"/>
                <w:szCs w:val="20"/>
              </w:rPr>
              <w:t>At least once a year</w:t>
            </w:r>
          </w:p>
          <w:p w:rsidR="002151F9" w:rsidRPr="001C653E" w:rsidRDefault="002151F9" w:rsidP="00077E47">
            <w:pPr>
              <w:tabs>
                <w:tab w:val="left" w:leader="dot" w:pos="3861"/>
              </w:tabs>
              <w:jc w:val="center"/>
              <w:rPr>
                <w:rFonts w:ascii="SutonnyMJ" w:hAnsi="SutonnyMJ" w:cs="SutonnyMJ"/>
                <w:sz w:val="20"/>
                <w:szCs w:val="20"/>
                <w:lang w:bidi="bn-BD"/>
              </w:rPr>
            </w:pPr>
            <w:r w:rsidRPr="001C653E">
              <w:rPr>
                <w:rFonts w:ascii="SutonnyMJ" w:hAnsi="SutonnyMJ" w:cs="SutonnyMJ"/>
                <w:sz w:val="20"/>
                <w:szCs w:val="20"/>
                <w:lang w:bidi="bn-BD"/>
              </w:rPr>
              <w:t>Kgc‡¶ eQ‡i GKevi</w:t>
            </w:r>
          </w:p>
        </w:tc>
        <w:tc>
          <w:tcPr>
            <w:tcW w:w="487" w:type="pct"/>
            <w:gridSpan w:val="2"/>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886672">
            <w:pPr>
              <w:jc w:val="center"/>
              <w:rPr>
                <w:sz w:val="20"/>
                <w:szCs w:val="20"/>
              </w:rPr>
            </w:pPr>
            <w:r w:rsidRPr="001C653E">
              <w:rPr>
                <w:sz w:val="20"/>
                <w:szCs w:val="20"/>
              </w:rPr>
              <w:t>Never (hardly ever)</w:t>
            </w:r>
          </w:p>
          <w:p w:rsidR="002151F9" w:rsidRPr="001C653E" w:rsidRDefault="002151F9" w:rsidP="00886672">
            <w:pPr>
              <w:tabs>
                <w:tab w:val="left" w:leader="dot" w:pos="3861"/>
              </w:tabs>
              <w:jc w:val="center"/>
              <w:rPr>
                <w:rFonts w:ascii="SutonnyMJ" w:hAnsi="SutonnyMJ" w:cs="SutonnyMJ"/>
                <w:sz w:val="20"/>
                <w:szCs w:val="20"/>
                <w:lang w:bidi="bn-BD"/>
              </w:rPr>
            </w:pPr>
            <w:r w:rsidRPr="001C653E">
              <w:rPr>
                <w:rFonts w:ascii="SutonnyMJ" w:hAnsi="SutonnyMJ" w:cs="SutonnyMJ"/>
                <w:sz w:val="20"/>
                <w:szCs w:val="20"/>
                <w:lang w:bidi="bn-BD"/>
              </w:rPr>
              <w:t xml:space="preserve">KL‡bvB </w:t>
            </w:r>
          </w:p>
          <w:p w:rsidR="002151F9" w:rsidRPr="001C653E" w:rsidRDefault="002151F9" w:rsidP="00077E47">
            <w:pPr>
              <w:tabs>
                <w:tab w:val="left" w:leader="dot" w:pos="3861"/>
              </w:tabs>
              <w:jc w:val="center"/>
              <w:rPr>
                <w:rFonts w:ascii="SutonnyMJ" w:hAnsi="SutonnyMJ" w:cs="SutonnyMJ"/>
                <w:sz w:val="20"/>
                <w:szCs w:val="20"/>
                <w:lang w:bidi="bn-BD"/>
              </w:rPr>
            </w:pPr>
            <w:r w:rsidRPr="001C653E">
              <w:rPr>
                <w:rFonts w:ascii="SutonnyMJ" w:hAnsi="SutonnyMJ" w:cs="SutonnyMJ"/>
                <w:sz w:val="20"/>
                <w:szCs w:val="20"/>
                <w:lang w:bidi="bn-BD"/>
              </w:rPr>
              <w:t>bv</w:t>
            </w:r>
          </w:p>
        </w:tc>
      </w:tr>
      <w:tr w:rsidR="002151F9" w:rsidRPr="001C653E" w:rsidTr="001838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298"/>
        </w:trPr>
        <w:tc>
          <w:tcPr>
            <w:tcW w:w="379" w:type="pct"/>
            <w:vMerge/>
            <w:tcBorders>
              <w:left w:val="single" w:sz="6" w:space="0" w:color="auto"/>
              <w:right w:val="single" w:sz="12" w:space="0" w:color="auto"/>
            </w:tcBorders>
          </w:tcPr>
          <w:p w:rsidR="002151F9" w:rsidRPr="001C653E" w:rsidRDefault="002151F9" w:rsidP="0000653A">
            <w:pPr>
              <w:numPr>
                <w:ilvl w:val="0"/>
                <w:numId w:val="35"/>
              </w:numPr>
              <w:rPr>
                <w:sz w:val="20"/>
                <w:szCs w:val="20"/>
              </w:rPr>
            </w:pPr>
          </w:p>
        </w:tc>
        <w:tc>
          <w:tcPr>
            <w:tcW w:w="1159" w:type="pct"/>
            <w:vMerge/>
            <w:shd w:val="clear" w:color="auto" w:fill="FFFFFF"/>
          </w:tcPr>
          <w:p w:rsidR="002151F9" w:rsidRPr="001C653E" w:rsidRDefault="002151F9" w:rsidP="00886672">
            <w:pPr>
              <w:rPr>
                <w:sz w:val="20"/>
                <w:szCs w:val="20"/>
              </w:rPr>
            </w:pPr>
          </w:p>
        </w:tc>
        <w:tc>
          <w:tcPr>
            <w:tcW w:w="1380" w:type="pct"/>
            <w:gridSpan w:val="3"/>
            <w:tcBorders>
              <w:top w:val="single" w:sz="4" w:space="0" w:color="auto"/>
              <w:left w:val="single" w:sz="6" w:space="0" w:color="auto"/>
              <w:bottom w:val="single" w:sz="4" w:space="0" w:color="auto"/>
              <w:right w:val="single" w:sz="4" w:space="0" w:color="auto"/>
            </w:tcBorders>
            <w:shd w:val="clear" w:color="auto" w:fill="FFFFFF"/>
          </w:tcPr>
          <w:p w:rsidR="002151F9" w:rsidRPr="001C653E" w:rsidRDefault="002151F9" w:rsidP="00886672">
            <w:pPr>
              <w:tabs>
                <w:tab w:val="right" w:leader="dot" w:pos="3119"/>
              </w:tabs>
              <w:rPr>
                <w:sz w:val="20"/>
                <w:szCs w:val="20"/>
              </w:rPr>
            </w:pPr>
            <w:r w:rsidRPr="001C653E">
              <w:rPr>
                <w:sz w:val="20"/>
                <w:szCs w:val="20"/>
              </w:rPr>
              <w:t>GRAMEEN BANK</w:t>
            </w:r>
            <w:r w:rsidRPr="001C653E">
              <w:rPr>
                <w:rFonts w:ascii="SutonnyMJ" w:hAnsi="SutonnyMJ" w:cs="SutonnyMJ"/>
                <w:sz w:val="20"/>
                <w:szCs w:val="20"/>
              </w:rPr>
              <w:t xml:space="preserve"> (MÖvgxb e¨vsK)</w:t>
            </w:r>
            <w:r w:rsidRPr="001C653E">
              <w:rPr>
                <w:sz w:val="20"/>
                <w:szCs w:val="20"/>
              </w:rPr>
              <w:tab/>
              <w:t>B</w:t>
            </w:r>
          </w:p>
        </w:tc>
        <w:tc>
          <w:tcPr>
            <w:tcW w:w="517" w:type="pct"/>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886672">
            <w:pPr>
              <w:jc w:val="center"/>
              <w:rPr>
                <w:sz w:val="20"/>
                <w:szCs w:val="20"/>
              </w:rPr>
            </w:pPr>
            <w:r w:rsidRPr="001C653E">
              <w:rPr>
                <w:sz w:val="20"/>
                <w:szCs w:val="20"/>
              </w:rPr>
              <w:t>1</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886672">
            <w:pPr>
              <w:jc w:val="center"/>
              <w:rPr>
                <w:sz w:val="20"/>
                <w:szCs w:val="20"/>
              </w:rPr>
            </w:pPr>
            <w:r w:rsidRPr="001C653E">
              <w:rPr>
                <w:sz w:val="20"/>
                <w:szCs w:val="20"/>
              </w:rPr>
              <w:t>2</w:t>
            </w:r>
          </w:p>
        </w:tc>
        <w:tc>
          <w:tcPr>
            <w:tcW w:w="538" w:type="pct"/>
            <w:gridSpan w:val="2"/>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886672">
            <w:pPr>
              <w:jc w:val="center"/>
              <w:rPr>
                <w:sz w:val="20"/>
                <w:szCs w:val="20"/>
              </w:rPr>
            </w:pPr>
            <w:r w:rsidRPr="001C653E">
              <w:rPr>
                <w:sz w:val="20"/>
                <w:szCs w:val="20"/>
              </w:rPr>
              <w:t>3</w:t>
            </w:r>
          </w:p>
        </w:tc>
        <w:tc>
          <w:tcPr>
            <w:tcW w:w="487" w:type="pct"/>
            <w:gridSpan w:val="2"/>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886672">
            <w:pPr>
              <w:jc w:val="center"/>
              <w:rPr>
                <w:sz w:val="20"/>
                <w:szCs w:val="20"/>
              </w:rPr>
            </w:pPr>
            <w:r w:rsidRPr="001C653E">
              <w:rPr>
                <w:sz w:val="20"/>
                <w:szCs w:val="20"/>
              </w:rPr>
              <w:t>4</w:t>
            </w:r>
          </w:p>
        </w:tc>
      </w:tr>
      <w:tr w:rsidR="002151F9" w:rsidRPr="001C653E" w:rsidTr="001838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272"/>
        </w:trPr>
        <w:tc>
          <w:tcPr>
            <w:tcW w:w="379" w:type="pct"/>
            <w:vMerge/>
            <w:tcBorders>
              <w:left w:val="single" w:sz="6" w:space="0" w:color="auto"/>
              <w:right w:val="single" w:sz="12" w:space="0" w:color="auto"/>
            </w:tcBorders>
          </w:tcPr>
          <w:p w:rsidR="002151F9" w:rsidRPr="001C653E" w:rsidRDefault="002151F9" w:rsidP="0000653A">
            <w:pPr>
              <w:numPr>
                <w:ilvl w:val="0"/>
                <w:numId w:val="35"/>
              </w:numPr>
              <w:rPr>
                <w:sz w:val="20"/>
                <w:szCs w:val="20"/>
              </w:rPr>
            </w:pPr>
          </w:p>
        </w:tc>
        <w:tc>
          <w:tcPr>
            <w:tcW w:w="1159" w:type="pct"/>
            <w:vMerge/>
            <w:shd w:val="clear" w:color="auto" w:fill="FFFFFF"/>
          </w:tcPr>
          <w:p w:rsidR="002151F9" w:rsidRPr="001C653E" w:rsidRDefault="002151F9" w:rsidP="00886672">
            <w:pPr>
              <w:rPr>
                <w:sz w:val="20"/>
                <w:szCs w:val="20"/>
              </w:rPr>
            </w:pPr>
          </w:p>
        </w:tc>
        <w:tc>
          <w:tcPr>
            <w:tcW w:w="1380" w:type="pct"/>
            <w:gridSpan w:val="3"/>
            <w:tcBorders>
              <w:top w:val="single" w:sz="4" w:space="0" w:color="auto"/>
              <w:left w:val="single" w:sz="6" w:space="0" w:color="auto"/>
              <w:bottom w:val="single" w:sz="4" w:space="0" w:color="auto"/>
              <w:right w:val="single" w:sz="4" w:space="0" w:color="auto"/>
            </w:tcBorders>
            <w:shd w:val="clear" w:color="auto" w:fill="FFFFFF"/>
          </w:tcPr>
          <w:p w:rsidR="002151F9" w:rsidRPr="001C653E" w:rsidRDefault="002151F9" w:rsidP="00886672">
            <w:pPr>
              <w:tabs>
                <w:tab w:val="right" w:leader="dot" w:pos="3119"/>
              </w:tabs>
              <w:rPr>
                <w:sz w:val="20"/>
                <w:szCs w:val="20"/>
              </w:rPr>
            </w:pPr>
            <w:r w:rsidRPr="001C653E">
              <w:rPr>
                <w:sz w:val="20"/>
                <w:szCs w:val="20"/>
              </w:rPr>
              <w:t>BRAC (</w:t>
            </w:r>
            <w:r w:rsidRPr="001C653E">
              <w:rPr>
                <w:rFonts w:ascii="SutonnyMJ" w:hAnsi="SutonnyMJ" w:cs="SutonnyMJ"/>
                <w:sz w:val="20"/>
                <w:szCs w:val="20"/>
              </w:rPr>
              <w:t>eª¨vK</w:t>
            </w:r>
            <w:r w:rsidRPr="001C653E">
              <w:rPr>
                <w:sz w:val="20"/>
                <w:szCs w:val="20"/>
              </w:rPr>
              <w:t>)</w:t>
            </w:r>
            <w:r w:rsidRPr="001C653E">
              <w:rPr>
                <w:sz w:val="20"/>
                <w:szCs w:val="20"/>
              </w:rPr>
              <w:tab/>
              <w:t>C</w:t>
            </w:r>
          </w:p>
        </w:tc>
        <w:tc>
          <w:tcPr>
            <w:tcW w:w="517" w:type="pct"/>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1</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2</w:t>
            </w:r>
          </w:p>
        </w:tc>
        <w:tc>
          <w:tcPr>
            <w:tcW w:w="538" w:type="pct"/>
            <w:gridSpan w:val="2"/>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3</w:t>
            </w:r>
          </w:p>
        </w:tc>
        <w:tc>
          <w:tcPr>
            <w:tcW w:w="487" w:type="pct"/>
            <w:gridSpan w:val="2"/>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4</w:t>
            </w:r>
          </w:p>
        </w:tc>
      </w:tr>
      <w:tr w:rsidR="002151F9" w:rsidRPr="001C653E" w:rsidTr="001838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217"/>
        </w:trPr>
        <w:tc>
          <w:tcPr>
            <w:tcW w:w="379" w:type="pct"/>
            <w:vMerge/>
            <w:tcBorders>
              <w:left w:val="single" w:sz="6" w:space="0" w:color="auto"/>
              <w:right w:val="single" w:sz="12" w:space="0" w:color="auto"/>
            </w:tcBorders>
          </w:tcPr>
          <w:p w:rsidR="002151F9" w:rsidRPr="001C653E" w:rsidRDefault="002151F9" w:rsidP="0000653A">
            <w:pPr>
              <w:numPr>
                <w:ilvl w:val="0"/>
                <w:numId w:val="35"/>
              </w:numPr>
              <w:rPr>
                <w:sz w:val="20"/>
                <w:szCs w:val="20"/>
              </w:rPr>
            </w:pPr>
          </w:p>
        </w:tc>
        <w:tc>
          <w:tcPr>
            <w:tcW w:w="1159" w:type="pct"/>
            <w:vMerge/>
            <w:shd w:val="clear" w:color="auto" w:fill="FFFFFF"/>
          </w:tcPr>
          <w:p w:rsidR="002151F9" w:rsidRPr="001C653E" w:rsidRDefault="002151F9" w:rsidP="00886672">
            <w:pPr>
              <w:rPr>
                <w:sz w:val="20"/>
                <w:szCs w:val="20"/>
              </w:rPr>
            </w:pPr>
          </w:p>
        </w:tc>
        <w:tc>
          <w:tcPr>
            <w:tcW w:w="1380" w:type="pct"/>
            <w:gridSpan w:val="3"/>
            <w:tcBorders>
              <w:top w:val="single" w:sz="4" w:space="0" w:color="auto"/>
              <w:left w:val="single" w:sz="6" w:space="0" w:color="auto"/>
              <w:bottom w:val="single" w:sz="4" w:space="0" w:color="auto"/>
              <w:right w:val="single" w:sz="4" w:space="0" w:color="auto"/>
            </w:tcBorders>
            <w:shd w:val="clear" w:color="auto" w:fill="FFFFFF"/>
          </w:tcPr>
          <w:p w:rsidR="002151F9" w:rsidRPr="001C653E" w:rsidRDefault="002151F9" w:rsidP="00886672">
            <w:pPr>
              <w:tabs>
                <w:tab w:val="right" w:leader="dot" w:pos="3119"/>
              </w:tabs>
              <w:rPr>
                <w:sz w:val="20"/>
                <w:szCs w:val="20"/>
              </w:rPr>
            </w:pPr>
            <w:r w:rsidRPr="001C653E">
              <w:rPr>
                <w:sz w:val="20"/>
                <w:szCs w:val="20"/>
              </w:rPr>
              <w:t>BRDB(</w:t>
            </w:r>
            <w:r w:rsidRPr="001C653E">
              <w:rPr>
                <w:rFonts w:ascii="SutonnyMJ" w:hAnsi="SutonnyMJ" w:cs="SutonnyMJ"/>
                <w:sz w:val="20"/>
                <w:szCs w:val="20"/>
              </w:rPr>
              <w:t>we.Avi.wW.we</w:t>
            </w:r>
            <w:r w:rsidRPr="001C653E">
              <w:rPr>
                <w:sz w:val="20"/>
                <w:szCs w:val="20"/>
              </w:rPr>
              <w:t>)</w:t>
            </w:r>
            <w:r w:rsidRPr="001C653E">
              <w:rPr>
                <w:sz w:val="20"/>
                <w:szCs w:val="20"/>
              </w:rPr>
              <w:tab/>
              <w:t>D</w:t>
            </w:r>
          </w:p>
        </w:tc>
        <w:tc>
          <w:tcPr>
            <w:tcW w:w="517" w:type="pct"/>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1</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2</w:t>
            </w:r>
          </w:p>
        </w:tc>
        <w:tc>
          <w:tcPr>
            <w:tcW w:w="538" w:type="pct"/>
            <w:gridSpan w:val="2"/>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3</w:t>
            </w:r>
          </w:p>
        </w:tc>
        <w:tc>
          <w:tcPr>
            <w:tcW w:w="487" w:type="pct"/>
            <w:gridSpan w:val="2"/>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4</w:t>
            </w:r>
          </w:p>
        </w:tc>
      </w:tr>
      <w:tr w:rsidR="002151F9" w:rsidRPr="001C653E" w:rsidTr="001838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299"/>
        </w:trPr>
        <w:tc>
          <w:tcPr>
            <w:tcW w:w="379" w:type="pct"/>
            <w:vMerge/>
            <w:tcBorders>
              <w:left w:val="single" w:sz="6" w:space="0" w:color="auto"/>
              <w:right w:val="single" w:sz="12" w:space="0" w:color="auto"/>
            </w:tcBorders>
          </w:tcPr>
          <w:p w:rsidR="002151F9" w:rsidRPr="001C653E" w:rsidRDefault="002151F9" w:rsidP="0000653A">
            <w:pPr>
              <w:numPr>
                <w:ilvl w:val="0"/>
                <w:numId w:val="35"/>
              </w:numPr>
              <w:rPr>
                <w:sz w:val="20"/>
                <w:szCs w:val="20"/>
              </w:rPr>
            </w:pPr>
          </w:p>
        </w:tc>
        <w:tc>
          <w:tcPr>
            <w:tcW w:w="1159" w:type="pct"/>
            <w:vMerge/>
            <w:shd w:val="clear" w:color="auto" w:fill="FFFFFF"/>
          </w:tcPr>
          <w:p w:rsidR="002151F9" w:rsidRPr="001C653E" w:rsidRDefault="002151F9" w:rsidP="00886672">
            <w:pPr>
              <w:rPr>
                <w:sz w:val="20"/>
                <w:szCs w:val="20"/>
              </w:rPr>
            </w:pPr>
          </w:p>
        </w:tc>
        <w:tc>
          <w:tcPr>
            <w:tcW w:w="1380" w:type="pct"/>
            <w:gridSpan w:val="3"/>
            <w:tcBorders>
              <w:top w:val="single" w:sz="4" w:space="0" w:color="auto"/>
              <w:left w:val="single" w:sz="6" w:space="0" w:color="auto"/>
              <w:bottom w:val="single" w:sz="4" w:space="0" w:color="auto"/>
              <w:right w:val="single" w:sz="4" w:space="0" w:color="auto"/>
            </w:tcBorders>
            <w:shd w:val="clear" w:color="auto" w:fill="FFFFFF"/>
          </w:tcPr>
          <w:p w:rsidR="002151F9" w:rsidRPr="001C653E" w:rsidRDefault="002151F9" w:rsidP="00886672">
            <w:pPr>
              <w:tabs>
                <w:tab w:val="right" w:leader="dot" w:pos="3119"/>
              </w:tabs>
              <w:rPr>
                <w:sz w:val="20"/>
                <w:szCs w:val="20"/>
              </w:rPr>
            </w:pPr>
            <w:r w:rsidRPr="001C653E">
              <w:t>ASHA(</w:t>
            </w:r>
            <w:r w:rsidRPr="001C653E">
              <w:rPr>
                <w:rFonts w:ascii="SutonnyMJ" w:hAnsi="SutonnyMJ" w:cs="SutonnyMJ"/>
              </w:rPr>
              <w:t>Avkv</w:t>
            </w:r>
            <w:r w:rsidRPr="001C653E">
              <w:t>)</w:t>
            </w:r>
            <w:r w:rsidRPr="001C653E">
              <w:tab/>
              <w:t>E</w:t>
            </w:r>
          </w:p>
        </w:tc>
        <w:tc>
          <w:tcPr>
            <w:tcW w:w="517" w:type="pct"/>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1</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2</w:t>
            </w:r>
          </w:p>
        </w:tc>
        <w:tc>
          <w:tcPr>
            <w:tcW w:w="538" w:type="pct"/>
            <w:gridSpan w:val="2"/>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3</w:t>
            </w:r>
          </w:p>
        </w:tc>
        <w:tc>
          <w:tcPr>
            <w:tcW w:w="487" w:type="pct"/>
            <w:gridSpan w:val="2"/>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4</w:t>
            </w:r>
          </w:p>
        </w:tc>
      </w:tr>
      <w:tr w:rsidR="002151F9" w:rsidRPr="001C653E" w:rsidTr="001838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176"/>
        </w:trPr>
        <w:tc>
          <w:tcPr>
            <w:tcW w:w="379" w:type="pct"/>
            <w:vMerge/>
            <w:tcBorders>
              <w:left w:val="single" w:sz="6" w:space="0" w:color="auto"/>
              <w:right w:val="single" w:sz="12" w:space="0" w:color="auto"/>
            </w:tcBorders>
          </w:tcPr>
          <w:p w:rsidR="002151F9" w:rsidRPr="001C653E" w:rsidRDefault="002151F9" w:rsidP="0000653A">
            <w:pPr>
              <w:numPr>
                <w:ilvl w:val="0"/>
                <w:numId w:val="35"/>
              </w:numPr>
              <w:rPr>
                <w:sz w:val="20"/>
                <w:szCs w:val="20"/>
              </w:rPr>
            </w:pPr>
          </w:p>
        </w:tc>
        <w:tc>
          <w:tcPr>
            <w:tcW w:w="1159" w:type="pct"/>
            <w:vMerge/>
            <w:shd w:val="clear" w:color="auto" w:fill="FFFFFF"/>
          </w:tcPr>
          <w:p w:rsidR="002151F9" w:rsidRPr="001C653E" w:rsidRDefault="002151F9" w:rsidP="00886672">
            <w:pPr>
              <w:rPr>
                <w:sz w:val="20"/>
                <w:szCs w:val="20"/>
              </w:rPr>
            </w:pPr>
          </w:p>
        </w:tc>
        <w:tc>
          <w:tcPr>
            <w:tcW w:w="1380" w:type="pct"/>
            <w:gridSpan w:val="3"/>
            <w:tcBorders>
              <w:top w:val="single" w:sz="4" w:space="0" w:color="auto"/>
              <w:left w:val="single" w:sz="6" w:space="0" w:color="auto"/>
              <w:bottom w:val="single" w:sz="4" w:space="0" w:color="auto"/>
              <w:right w:val="single" w:sz="4" w:space="0" w:color="auto"/>
            </w:tcBorders>
            <w:shd w:val="clear" w:color="auto" w:fill="FFFFFF"/>
          </w:tcPr>
          <w:p w:rsidR="002151F9" w:rsidRPr="001C653E" w:rsidRDefault="002151F9" w:rsidP="00886672">
            <w:pPr>
              <w:tabs>
                <w:tab w:val="right" w:leader="dot" w:pos="3119"/>
              </w:tabs>
              <w:rPr>
                <w:sz w:val="20"/>
                <w:szCs w:val="20"/>
              </w:rPr>
            </w:pPr>
            <w:r w:rsidRPr="001C653E">
              <w:rPr>
                <w:sz w:val="20"/>
                <w:szCs w:val="20"/>
              </w:rPr>
              <w:t>PROSHIKA(</w:t>
            </w:r>
            <w:r w:rsidRPr="001C653E">
              <w:rPr>
                <w:rFonts w:ascii="SutonnyMJ" w:hAnsi="SutonnyMJ" w:cs="SutonnyMJ"/>
                <w:sz w:val="20"/>
                <w:szCs w:val="20"/>
              </w:rPr>
              <w:t>cÖwkKv</w:t>
            </w:r>
            <w:r w:rsidRPr="001C653E">
              <w:rPr>
                <w:sz w:val="20"/>
                <w:szCs w:val="20"/>
              </w:rPr>
              <w:t>)</w:t>
            </w:r>
            <w:r w:rsidRPr="001C653E">
              <w:rPr>
                <w:sz w:val="20"/>
                <w:szCs w:val="20"/>
              </w:rPr>
              <w:tab/>
              <w:t>F</w:t>
            </w:r>
          </w:p>
        </w:tc>
        <w:tc>
          <w:tcPr>
            <w:tcW w:w="517" w:type="pct"/>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1</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2</w:t>
            </w:r>
          </w:p>
        </w:tc>
        <w:tc>
          <w:tcPr>
            <w:tcW w:w="538" w:type="pct"/>
            <w:gridSpan w:val="2"/>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3</w:t>
            </w:r>
          </w:p>
        </w:tc>
        <w:tc>
          <w:tcPr>
            <w:tcW w:w="487" w:type="pct"/>
            <w:gridSpan w:val="2"/>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4</w:t>
            </w:r>
          </w:p>
        </w:tc>
      </w:tr>
      <w:tr w:rsidR="002151F9" w:rsidRPr="001C653E" w:rsidTr="001838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217"/>
        </w:trPr>
        <w:tc>
          <w:tcPr>
            <w:tcW w:w="379" w:type="pct"/>
            <w:vMerge/>
            <w:tcBorders>
              <w:left w:val="single" w:sz="6" w:space="0" w:color="auto"/>
              <w:right w:val="single" w:sz="12" w:space="0" w:color="auto"/>
            </w:tcBorders>
          </w:tcPr>
          <w:p w:rsidR="002151F9" w:rsidRPr="001C653E" w:rsidRDefault="002151F9" w:rsidP="0000653A">
            <w:pPr>
              <w:numPr>
                <w:ilvl w:val="0"/>
                <w:numId w:val="35"/>
              </w:numPr>
              <w:rPr>
                <w:sz w:val="20"/>
                <w:szCs w:val="20"/>
              </w:rPr>
            </w:pPr>
          </w:p>
        </w:tc>
        <w:tc>
          <w:tcPr>
            <w:tcW w:w="1159" w:type="pct"/>
            <w:vMerge/>
            <w:shd w:val="clear" w:color="auto" w:fill="FFFFFF"/>
          </w:tcPr>
          <w:p w:rsidR="002151F9" w:rsidRPr="001C653E" w:rsidRDefault="002151F9" w:rsidP="00886672">
            <w:pPr>
              <w:rPr>
                <w:sz w:val="20"/>
                <w:szCs w:val="20"/>
              </w:rPr>
            </w:pPr>
          </w:p>
        </w:tc>
        <w:tc>
          <w:tcPr>
            <w:tcW w:w="1380" w:type="pct"/>
            <w:gridSpan w:val="3"/>
            <w:tcBorders>
              <w:top w:val="single" w:sz="4" w:space="0" w:color="auto"/>
              <w:left w:val="single" w:sz="6" w:space="0" w:color="auto"/>
              <w:bottom w:val="single" w:sz="4" w:space="0" w:color="auto"/>
              <w:right w:val="single" w:sz="4" w:space="0" w:color="auto"/>
            </w:tcBorders>
            <w:shd w:val="clear" w:color="auto" w:fill="FFFFFF"/>
          </w:tcPr>
          <w:p w:rsidR="002151F9" w:rsidRPr="001C653E" w:rsidRDefault="002151F9" w:rsidP="00886672">
            <w:pPr>
              <w:tabs>
                <w:tab w:val="right" w:leader="dot" w:pos="3119"/>
              </w:tabs>
              <w:rPr>
                <w:sz w:val="20"/>
                <w:szCs w:val="20"/>
              </w:rPr>
            </w:pPr>
            <w:r w:rsidRPr="001C653E">
              <w:rPr>
                <w:sz w:val="20"/>
                <w:szCs w:val="20"/>
              </w:rPr>
              <w:t>MOTHER’S CLUB (</w:t>
            </w:r>
            <w:r w:rsidRPr="001C653E">
              <w:rPr>
                <w:rFonts w:ascii="SutonnyMJ" w:hAnsi="SutonnyMJ" w:cs="SutonnyMJ"/>
                <w:sz w:val="20"/>
                <w:szCs w:val="20"/>
              </w:rPr>
              <w:t>gv‡q‡`i mwgwZ</w:t>
            </w:r>
            <w:r w:rsidRPr="001C653E">
              <w:rPr>
                <w:sz w:val="20"/>
                <w:szCs w:val="20"/>
              </w:rPr>
              <w:t>)</w:t>
            </w:r>
            <w:r w:rsidRPr="001C653E">
              <w:rPr>
                <w:sz w:val="20"/>
                <w:szCs w:val="20"/>
              </w:rPr>
              <w:tab/>
              <w:t>G</w:t>
            </w:r>
          </w:p>
        </w:tc>
        <w:tc>
          <w:tcPr>
            <w:tcW w:w="517" w:type="pct"/>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1</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2</w:t>
            </w:r>
          </w:p>
        </w:tc>
        <w:tc>
          <w:tcPr>
            <w:tcW w:w="538" w:type="pct"/>
            <w:gridSpan w:val="2"/>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3</w:t>
            </w:r>
          </w:p>
        </w:tc>
        <w:tc>
          <w:tcPr>
            <w:tcW w:w="487" w:type="pct"/>
            <w:gridSpan w:val="2"/>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4</w:t>
            </w:r>
          </w:p>
        </w:tc>
      </w:tr>
      <w:tr w:rsidR="002151F9" w:rsidRPr="001C653E" w:rsidTr="001838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836"/>
        </w:trPr>
        <w:tc>
          <w:tcPr>
            <w:tcW w:w="379" w:type="pct"/>
            <w:vMerge/>
            <w:tcBorders>
              <w:left w:val="single" w:sz="6" w:space="0" w:color="auto"/>
              <w:right w:val="single" w:sz="12" w:space="0" w:color="auto"/>
            </w:tcBorders>
          </w:tcPr>
          <w:p w:rsidR="002151F9" w:rsidRPr="001C653E" w:rsidRDefault="002151F9" w:rsidP="0000653A">
            <w:pPr>
              <w:numPr>
                <w:ilvl w:val="0"/>
                <w:numId w:val="35"/>
              </w:numPr>
              <w:rPr>
                <w:sz w:val="20"/>
                <w:szCs w:val="20"/>
              </w:rPr>
            </w:pPr>
          </w:p>
        </w:tc>
        <w:tc>
          <w:tcPr>
            <w:tcW w:w="1159" w:type="pct"/>
            <w:vMerge/>
            <w:shd w:val="clear" w:color="auto" w:fill="FFFFFF"/>
          </w:tcPr>
          <w:p w:rsidR="002151F9" w:rsidRPr="001C653E" w:rsidRDefault="002151F9" w:rsidP="00886672">
            <w:pPr>
              <w:rPr>
                <w:sz w:val="20"/>
                <w:szCs w:val="20"/>
              </w:rPr>
            </w:pPr>
          </w:p>
        </w:tc>
        <w:tc>
          <w:tcPr>
            <w:tcW w:w="1380" w:type="pct"/>
            <w:gridSpan w:val="3"/>
            <w:tcBorders>
              <w:top w:val="single" w:sz="4" w:space="0" w:color="auto"/>
              <w:left w:val="single" w:sz="6" w:space="0" w:color="auto"/>
              <w:bottom w:val="single" w:sz="4" w:space="0" w:color="auto"/>
              <w:right w:val="single" w:sz="4" w:space="0" w:color="auto"/>
            </w:tcBorders>
            <w:shd w:val="clear" w:color="auto" w:fill="FFFFFF"/>
          </w:tcPr>
          <w:p w:rsidR="002151F9" w:rsidRPr="001C653E" w:rsidRDefault="002151F9" w:rsidP="00077E47">
            <w:pPr>
              <w:tabs>
                <w:tab w:val="right" w:leader="dot" w:pos="3119"/>
              </w:tabs>
              <w:rPr>
                <w:sz w:val="20"/>
                <w:szCs w:val="20"/>
              </w:rPr>
            </w:pPr>
            <w:r w:rsidRPr="001C653E">
              <w:rPr>
                <w:sz w:val="20"/>
                <w:szCs w:val="20"/>
              </w:rPr>
              <w:t>ANY OTHER ORGANIZATION (such as microcredit):</w:t>
            </w:r>
            <w:r w:rsidRPr="001C653E">
              <w:rPr>
                <w:rFonts w:ascii="SutonnyMJ" w:hAnsi="SutonnyMJ" w:cs="SutonnyMJ"/>
                <w:sz w:val="20"/>
                <w:szCs w:val="20"/>
              </w:rPr>
              <w:t xml:space="preserve"> Ab¨ †Kvb cÖwZôvb........(‡hgb ÿz`ª </w:t>
            </w:r>
            <w:r w:rsidRPr="001C653E">
              <w:rPr>
                <w:rFonts w:ascii="SutonnyMJ" w:hAnsi="SutonnyMJ" w:cs="Arial"/>
                <w:sz w:val="20"/>
                <w:szCs w:val="20"/>
              </w:rPr>
              <w:t>FY</w:t>
            </w:r>
            <w:r w:rsidRPr="001C653E">
              <w:rPr>
                <w:rFonts w:ascii="SutonnyMJ" w:hAnsi="SutonnyMJ" w:cs="SutonnyMJ"/>
                <w:sz w:val="20"/>
                <w:szCs w:val="20"/>
              </w:rPr>
              <w:t xml:space="preserve">) </w:t>
            </w:r>
            <w:r w:rsidRPr="001C653E">
              <w:rPr>
                <w:sz w:val="20"/>
                <w:szCs w:val="20"/>
              </w:rPr>
              <w:t>_____________________ .......X</w:t>
            </w:r>
          </w:p>
        </w:tc>
        <w:tc>
          <w:tcPr>
            <w:tcW w:w="517" w:type="pct"/>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1</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2</w:t>
            </w:r>
          </w:p>
        </w:tc>
        <w:tc>
          <w:tcPr>
            <w:tcW w:w="538" w:type="pct"/>
            <w:gridSpan w:val="2"/>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3</w:t>
            </w:r>
          </w:p>
        </w:tc>
        <w:tc>
          <w:tcPr>
            <w:tcW w:w="487" w:type="pct"/>
            <w:gridSpan w:val="2"/>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4</w:t>
            </w:r>
          </w:p>
        </w:tc>
      </w:tr>
      <w:tr w:rsidR="002151F9" w:rsidRPr="001C653E" w:rsidTr="001838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65"/>
        </w:trPr>
        <w:tc>
          <w:tcPr>
            <w:tcW w:w="379" w:type="pct"/>
            <w:tcBorders>
              <w:top w:val="single" w:sz="6" w:space="0" w:color="auto"/>
              <w:left w:val="single" w:sz="6" w:space="0" w:color="auto"/>
              <w:bottom w:val="single" w:sz="6" w:space="0" w:color="auto"/>
              <w:right w:val="single" w:sz="12" w:space="0" w:color="auto"/>
            </w:tcBorders>
            <w:shd w:val="clear" w:color="auto" w:fill="FFFFFF"/>
          </w:tcPr>
          <w:p w:rsidR="002151F9" w:rsidRPr="001C653E" w:rsidRDefault="002151F9" w:rsidP="0000653A">
            <w:pPr>
              <w:numPr>
                <w:ilvl w:val="0"/>
                <w:numId w:val="35"/>
              </w:numPr>
              <w:rPr>
                <w:sz w:val="20"/>
                <w:szCs w:val="20"/>
              </w:rPr>
            </w:pPr>
          </w:p>
          <w:p w:rsidR="002151F9" w:rsidRPr="001C653E" w:rsidRDefault="002151F9" w:rsidP="00E61536">
            <w:pPr>
              <w:rPr>
                <w:sz w:val="20"/>
                <w:szCs w:val="20"/>
              </w:rPr>
            </w:pPr>
          </w:p>
          <w:p w:rsidR="002151F9" w:rsidRPr="001C653E" w:rsidRDefault="002151F9" w:rsidP="00E61536">
            <w:pPr>
              <w:rPr>
                <w:sz w:val="20"/>
                <w:szCs w:val="20"/>
              </w:rPr>
            </w:pPr>
          </w:p>
        </w:tc>
        <w:tc>
          <w:tcPr>
            <w:tcW w:w="1853" w:type="pct"/>
            <w:gridSpan w:val="2"/>
            <w:tcBorders>
              <w:top w:val="single" w:sz="6" w:space="0" w:color="auto"/>
              <w:bottom w:val="single" w:sz="6" w:space="0" w:color="auto"/>
            </w:tcBorders>
            <w:shd w:val="clear" w:color="auto" w:fill="FFFFFF"/>
          </w:tcPr>
          <w:p w:rsidR="002151F9" w:rsidRPr="001C653E" w:rsidRDefault="002151F9" w:rsidP="00886672">
            <w:pPr>
              <w:jc w:val="both"/>
              <w:rPr>
                <w:sz w:val="20"/>
                <w:szCs w:val="20"/>
              </w:rPr>
            </w:pPr>
            <w:r w:rsidRPr="001C653E">
              <w:rPr>
                <w:sz w:val="20"/>
                <w:szCs w:val="20"/>
              </w:rPr>
              <w:t xml:space="preserve">What is your current marital status? Are you currently married and living with partner, currently married but living away from partner, separated, deserted, divorced, widow, never married? </w:t>
            </w:r>
          </w:p>
          <w:p w:rsidR="002151F9" w:rsidRPr="001C653E" w:rsidRDefault="002151F9" w:rsidP="00886672">
            <w:pPr>
              <w:jc w:val="both"/>
              <w:rPr>
                <w:sz w:val="20"/>
                <w:szCs w:val="20"/>
              </w:rPr>
            </w:pPr>
          </w:p>
          <w:p w:rsidR="002151F9" w:rsidRPr="001C653E" w:rsidRDefault="002151F9" w:rsidP="00886672">
            <w:pPr>
              <w:jc w:val="both"/>
              <w:rPr>
                <w:rFonts w:ascii="SutonnyMJ" w:hAnsi="SutonnyMJ" w:cs="Arial"/>
                <w:sz w:val="20"/>
                <w:szCs w:val="20"/>
              </w:rPr>
            </w:pPr>
            <w:r w:rsidRPr="001C653E">
              <w:rPr>
                <w:rFonts w:ascii="SutonnyMJ" w:hAnsi="SutonnyMJ" w:cs="Arial"/>
                <w:sz w:val="20"/>
                <w:szCs w:val="20"/>
                <w:u w:val="single"/>
              </w:rPr>
              <w:t>eZ©gv‡b</w:t>
            </w:r>
            <w:r w:rsidRPr="001C653E">
              <w:rPr>
                <w:rFonts w:ascii="SutonnyMJ" w:hAnsi="SutonnyMJ" w:cs="Arial"/>
                <w:sz w:val="20"/>
                <w:szCs w:val="20"/>
              </w:rPr>
              <w:t xml:space="preserve"> Avcwb wK weevwnZ, weaev, ZvjvKcÖvßv, Avjv`v _v‡Kb, bvwK cwiZ¨³v?</w:t>
            </w:r>
          </w:p>
          <w:p w:rsidR="002151F9" w:rsidRPr="001C653E" w:rsidRDefault="002151F9" w:rsidP="00886672">
            <w:pPr>
              <w:pStyle w:val="CommentText"/>
              <w:rPr>
                <w:rFonts w:ascii="SutonnyMJ" w:hAnsi="SutonnyMJ" w:cs="Arial"/>
              </w:rPr>
            </w:pPr>
          </w:p>
          <w:p w:rsidR="002151F9" w:rsidRPr="001C653E" w:rsidRDefault="002151F9" w:rsidP="00886672">
            <w:pPr>
              <w:pStyle w:val="CommentText"/>
              <w:rPr>
                <w:b/>
              </w:rPr>
            </w:pPr>
            <w:r w:rsidRPr="001C653E">
              <w:rPr>
                <w:rFonts w:ascii="SutonnyMJ" w:hAnsi="SutonnyMJ" w:cs="Arial"/>
                <w:b/>
              </w:rPr>
              <w:t xml:space="preserve">eZ©gv‡b weevwnZ n‡j  wR‡Ám Kiæb: Avcwb Ges Avcbwi ¯^vgx wK GKmv‡_ _v‡Kb? </w:t>
            </w:r>
          </w:p>
        </w:tc>
        <w:tc>
          <w:tcPr>
            <w:tcW w:w="2410" w:type="pct"/>
            <w:gridSpan w:val="7"/>
            <w:tcBorders>
              <w:top w:val="single" w:sz="6" w:space="0" w:color="auto"/>
              <w:left w:val="single" w:sz="6" w:space="0" w:color="auto"/>
              <w:bottom w:val="single" w:sz="6" w:space="0" w:color="auto"/>
              <w:right w:val="single" w:sz="4" w:space="0" w:color="auto"/>
            </w:tcBorders>
            <w:shd w:val="clear" w:color="auto" w:fill="FFFFFF"/>
          </w:tcPr>
          <w:p w:rsidR="002151F9" w:rsidRPr="001C653E" w:rsidRDefault="002151F9" w:rsidP="00886672">
            <w:pPr>
              <w:tabs>
                <w:tab w:val="right" w:leader="dot" w:pos="4585"/>
              </w:tabs>
              <w:ind w:left="333" w:hanging="333"/>
              <w:rPr>
                <w:rFonts w:cs="Vrinda"/>
                <w:sz w:val="20"/>
                <w:szCs w:val="25"/>
                <w:lang w:bidi="bn-BD"/>
              </w:rPr>
            </w:pPr>
            <w:r w:rsidRPr="001C653E">
              <w:rPr>
                <w:sz w:val="20"/>
                <w:szCs w:val="20"/>
              </w:rPr>
              <w:t>CURRENTLY MARRIED AND LIVING WITH</w:t>
            </w:r>
            <w:r w:rsidRPr="001C653E">
              <w:rPr>
                <w:rFonts w:cs="Vrinda" w:hint="cs"/>
                <w:sz w:val="20"/>
                <w:szCs w:val="25"/>
                <w:cs/>
                <w:lang w:bidi="bn-BD"/>
              </w:rPr>
              <w:t xml:space="preserve"> </w:t>
            </w:r>
          </w:p>
          <w:p w:rsidR="002151F9" w:rsidRPr="001C653E" w:rsidRDefault="002151F9" w:rsidP="00C63996">
            <w:pPr>
              <w:tabs>
                <w:tab w:val="right" w:leader="dot" w:pos="4585"/>
              </w:tabs>
              <w:ind w:left="333" w:hanging="333"/>
              <w:rPr>
                <w:rFonts w:ascii="SutonnyMJ" w:hAnsi="SutonnyMJ" w:cs="Vrinda"/>
                <w:sz w:val="20"/>
                <w:szCs w:val="20"/>
                <w:lang w:bidi="bn-BD"/>
              </w:rPr>
            </w:pPr>
            <w:r w:rsidRPr="001C653E">
              <w:rPr>
                <w:sz w:val="20"/>
                <w:szCs w:val="20"/>
              </w:rPr>
              <w:t>PARTNER (</w:t>
            </w:r>
            <w:r w:rsidRPr="001C653E">
              <w:rPr>
                <w:rFonts w:ascii="SutonnyMJ" w:hAnsi="SutonnyMJ" w:cs="SutonnyMJ"/>
                <w:sz w:val="20"/>
                <w:szCs w:val="20"/>
                <w:lang w:bidi="bn-BD"/>
              </w:rPr>
              <w:t>eZ©gv‡b weevwnZ, ¯^vgxi mv‡_ _v‡Kb</w:t>
            </w:r>
            <w:r w:rsidRPr="001C653E">
              <w:rPr>
                <w:sz w:val="20"/>
                <w:szCs w:val="20"/>
              </w:rPr>
              <w:t>).......</w:t>
            </w:r>
            <w:r w:rsidRPr="001C653E">
              <w:rPr>
                <w:rFonts w:hint="cs"/>
                <w:sz w:val="20"/>
                <w:szCs w:val="20"/>
                <w:cs/>
                <w:lang w:bidi="bn-BD"/>
              </w:rPr>
              <w:t>.......</w:t>
            </w:r>
            <w:r w:rsidRPr="001C653E">
              <w:rPr>
                <w:sz w:val="20"/>
                <w:szCs w:val="20"/>
              </w:rPr>
              <w:t>......1</w:t>
            </w:r>
          </w:p>
          <w:p w:rsidR="002151F9" w:rsidRPr="001C653E" w:rsidRDefault="002151F9" w:rsidP="00886672">
            <w:pPr>
              <w:tabs>
                <w:tab w:val="right" w:leader="dot" w:pos="4585"/>
              </w:tabs>
              <w:ind w:left="333" w:hanging="333"/>
              <w:rPr>
                <w:rFonts w:cs="Vrinda"/>
                <w:sz w:val="20"/>
                <w:szCs w:val="25"/>
                <w:lang w:bidi="bn-BD"/>
              </w:rPr>
            </w:pPr>
            <w:r w:rsidRPr="001C653E">
              <w:rPr>
                <w:sz w:val="20"/>
                <w:szCs w:val="20"/>
              </w:rPr>
              <w:t xml:space="preserve">CURRENTLY MARRIED BUT LIVING AWAY </w:t>
            </w:r>
          </w:p>
          <w:p w:rsidR="002151F9" w:rsidRPr="001C653E" w:rsidRDefault="002151F9" w:rsidP="00886672">
            <w:pPr>
              <w:tabs>
                <w:tab w:val="right" w:leader="dot" w:pos="4585"/>
              </w:tabs>
              <w:ind w:left="333" w:hanging="333"/>
              <w:rPr>
                <w:sz w:val="20"/>
                <w:szCs w:val="20"/>
              </w:rPr>
            </w:pPr>
            <w:r w:rsidRPr="001C653E">
              <w:rPr>
                <w:sz w:val="20"/>
                <w:szCs w:val="20"/>
              </w:rPr>
              <w:t>FROM PARTNER (</w:t>
            </w:r>
            <w:r w:rsidRPr="001C653E">
              <w:rPr>
                <w:rFonts w:ascii="SutonnyMJ" w:hAnsi="SutonnyMJ" w:cs="SutonnyMJ"/>
                <w:sz w:val="20"/>
                <w:szCs w:val="20"/>
                <w:lang w:bidi="bn-BD"/>
              </w:rPr>
              <w:t>eZ©gv‡b weevwnZ wKš‘ `~‡i _v‡Kb</w:t>
            </w:r>
            <w:r w:rsidRPr="001C653E">
              <w:rPr>
                <w:sz w:val="20"/>
                <w:szCs w:val="20"/>
              </w:rPr>
              <w:t xml:space="preserve">).............2 </w:t>
            </w:r>
          </w:p>
          <w:p w:rsidR="002151F9" w:rsidRPr="001C653E" w:rsidRDefault="002151F9" w:rsidP="00606F03">
            <w:pPr>
              <w:tabs>
                <w:tab w:val="right" w:leader="dot" w:pos="4585"/>
              </w:tabs>
              <w:ind w:left="333" w:hanging="333"/>
              <w:rPr>
                <w:rFonts w:ascii="SutonnyMJ" w:hAnsi="SutonnyMJ" w:cs="Vrinda"/>
                <w:sz w:val="20"/>
                <w:szCs w:val="20"/>
                <w:lang w:bidi="bn-BD"/>
              </w:rPr>
            </w:pPr>
            <w:r w:rsidRPr="001C653E">
              <w:rPr>
                <w:sz w:val="20"/>
                <w:szCs w:val="20"/>
              </w:rPr>
              <w:t>SEPARATED (</w:t>
            </w:r>
            <w:r w:rsidRPr="001C653E">
              <w:rPr>
                <w:rFonts w:ascii="SutonnyMJ" w:hAnsi="SutonnyMJ" w:cs="SutonnyMJ"/>
                <w:sz w:val="20"/>
                <w:szCs w:val="20"/>
                <w:lang w:bidi="bn-BD"/>
              </w:rPr>
              <w:t>Avjv`v _v‡Kb</w:t>
            </w:r>
            <w:r w:rsidRPr="001C653E">
              <w:rPr>
                <w:sz w:val="20"/>
                <w:szCs w:val="20"/>
              </w:rPr>
              <w:t>).</w:t>
            </w:r>
            <w:r w:rsidRPr="001C653E">
              <w:rPr>
                <w:rFonts w:hint="cs"/>
                <w:sz w:val="20"/>
                <w:szCs w:val="20"/>
                <w:cs/>
                <w:lang w:bidi="bn-BD"/>
              </w:rPr>
              <w:t>...........</w:t>
            </w:r>
            <w:r w:rsidRPr="001C653E">
              <w:rPr>
                <w:sz w:val="20"/>
                <w:szCs w:val="20"/>
              </w:rPr>
              <w:t>.................................3</w:t>
            </w:r>
          </w:p>
          <w:p w:rsidR="002151F9" w:rsidRPr="001C653E" w:rsidRDefault="002151F9" w:rsidP="00886672">
            <w:pPr>
              <w:tabs>
                <w:tab w:val="right" w:leader="dot" w:pos="4585"/>
              </w:tabs>
              <w:ind w:left="333" w:hanging="333"/>
              <w:rPr>
                <w:sz w:val="20"/>
                <w:szCs w:val="20"/>
              </w:rPr>
            </w:pPr>
            <w:r w:rsidRPr="001C653E">
              <w:rPr>
                <w:sz w:val="20"/>
                <w:szCs w:val="20"/>
              </w:rPr>
              <w:t xml:space="preserve"> DESERTED </w:t>
            </w:r>
            <w:r w:rsidRPr="001C653E">
              <w:rPr>
                <w:rFonts w:ascii="SutonnyMJ" w:hAnsi="SutonnyMJ" w:cs="SutonnyMJ"/>
                <w:sz w:val="20"/>
                <w:szCs w:val="20"/>
                <w:lang w:bidi="bn-BD"/>
              </w:rPr>
              <w:t>(cwiZ¨³/ ¯^vgx †Q‡o P‡j †M‡Q</w:t>
            </w:r>
            <w:r w:rsidRPr="001C653E">
              <w:rPr>
                <w:sz w:val="20"/>
                <w:szCs w:val="20"/>
              </w:rPr>
              <w:t>)......................</w:t>
            </w:r>
            <w:r w:rsidRPr="001C653E">
              <w:rPr>
                <w:sz w:val="20"/>
                <w:szCs w:val="20"/>
                <w:lang w:val="en-US" w:bidi="bn-BD"/>
              </w:rPr>
              <w:t>.</w:t>
            </w:r>
            <w:r w:rsidRPr="001C653E">
              <w:rPr>
                <w:sz w:val="20"/>
                <w:szCs w:val="20"/>
              </w:rPr>
              <w:t xml:space="preserve">.4 </w:t>
            </w:r>
          </w:p>
          <w:p w:rsidR="002151F9" w:rsidRPr="001C653E" w:rsidRDefault="002151F9" w:rsidP="00886672">
            <w:pPr>
              <w:tabs>
                <w:tab w:val="right" w:leader="dot" w:pos="4585"/>
              </w:tabs>
              <w:ind w:left="333" w:hanging="333"/>
              <w:rPr>
                <w:sz w:val="20"/>
                <w:szCs w:val="20"/>
              </w:rPr>
            </w:pPr>
            <w:r w:rsidRPr="001C653E">
              <w:rPr>
                <w:sz w:val="20"/>
                <w:szCs w:val="20"/>
              </w:rPr>
              <w:t>DIVORCED</w:t>
            </w:r>
            <w:r w:rsidRPr="001C653E">
              <w:rPr>
                <w:rFonts w:ascii="SutonnyMJ" w:hAnsi="SutonnyMJ" w:cs="Arial"/>
                <w:sz w:val="20"/>
                <w:szCs w:val="20"/>
              </w:rPr>
              <w:t>(</w:t>
            </w:r>
            <w:r w:rsidRPr="001C653E">
              <w:rPr>
                <w:rFonts w:ascii="SutonnyMJ" w:hAnsi="SutonnyMJ" w:cs="SutonnyMJ"/>
                <w:sz w:val="20"/>
                <w:szCs w:val="20"/>
                <w:lang w:bidi="bn-BD"/>
              </w:rPr>
              <w:t>ZvjvKcÖvß</w:t>
            </w:r>
            <w:r w:rsidRPr="001C653E">
              <w:rPr>
                <w:sz w:val="20"/>
                <w:szCs w:val="20"/>
              </w:rPr>
              <w:t xml:space="preserve">)...................................................5 </w:t>
            </w:r>
          </w:p>
          <w:p w:rsidR="002151F9" w:rsidRPr="001C653E" w:rsidRDefault="002151F9" w:rsidP="00886672">
            <w:pPr>
              <w:tabs>
                <w:tab w:val="right" w:leader="dot" w:pos="4585"/>
              </w:tabs>
              <w:ind w:left="333" w:hanging="333"/>
              <w:rPr>
                <w:sz w:val="20"/>
                <w:szCs w:val="20"/>
              </w:rPr>
            </w:pPr>
            <w:r w:rsidRPr="001C653E">
              <w:rPr>
                <w:sz w:val="20"/>
                <w:szCs w:val="20"/>
              </w:rPr>
              <w:t>WIDOW (</w:t>
            </w:r>
            <w:r w:rsidRPr="001C653E">
              <w:rPr>
                <w:rFonts w:ascii="SutonnyMJ" w:hAnsi="SutonnyMJ" w:cs="SutonnyMJ"/>
                <w:sz w:val="20"/>
                <w:szCs w:val="20"/>
                <w:lang w:bidi="bn-BD"/>
              </w:rPr>
              <w:t>weaev</w:t>
            </w:r>
            <w:r w:rsidRPr="001C653E">
              <w:rPr>
                <w:sz w:val="20"/>
                <w:szCs w:val="20"/>
              </w:rPr>
              <w:t xml:space="preserve">)...............................................................6 </w:t>
            </w:r>
          </w:p>
          <w:p w:rsidR="002151F9" w:rsidRPr="001C653E" w:rsidRDefault="002151F9" w:rsidP="00606F03">
            <w:pPr>
              <w:tabs>
                <w:tab w:val="right" w:leader="dot" w:pos="4585"/>
              </w:tabs>
              <w:ind w:left="333" w:hanging="333"/>
              <w:rPr>
                <w:rFonts w:ascii="SutonnyMJ" w:hAnsi="SutonnyMJ" w:cs="Vrinda"/>
                <w:sz w:val="20"/>
                <w:szCs w:val="20"/>
                <w:lang w:bidi="bn-BD"/>
              </w:rPr>
            </w:pPr>
            <w:r w:rsidRPr="001C653E">
              <w:rPr>
                <w:rFonts w:ascii="Arial" w:hAnsi="Arial" w:cs="Arial"/>
                <w:sz w:val="20"/>
                <w:szCs w:val="20"/>
              </w:rPr>
              <w:t xml:space="preserve"> </w:t>
            </w:r>
          </w:p>
        </w:tc>
        <w:tc>
          <w:tcPr>
            <w:tcW w:w="358" w:type="pct"/>
            <w:tcBorders>
              <w:top w:val="single" w:sz="6" w:space="0" w:color="auto"/>
              <w:left w:val="single" w:sz="4" w:space="0" w:color="auto"/>
              <w:bottom w:val="single" w:sz="6" w:space="0" w:color="auto"/>
              <w:right w:val="single" w:sz="6" w:space="0" w:color="auto"/>
            </w:tcBorders>
            <w:shd w:val="clear" w:color="auto" w:fill="FFFFFF"/>
          </w:tcPr>
          <w:p w:rsidR="002151F9" w:rsidRPr="001C653E" w:rsidRDefault="002151F9" w:rsidP="00886672">
            <w:pPr>
              <w:tabs>
                <w:tab w:val="right" w:leader="dot" w:pos="4585"/>
              </w:tabs>
              <w:jc w:val="both"/>
              <w:rPr>
                <w:b/>
                <w:sz w:val="20"/>
                <w:szCs w:val="20"/>
              </w:rPr>
            </w:pPr>
          </w:p>
          <w:p w:rsidR="002151F9" w:rsidRPr="001C653E" w:rsidRDefault="002151F9" w:rsidP="00886672">
            <w:pPr>
              <w:tabs>
                <w:tab w:val="right" w:leader="dot" w:pos="4585"/>
              </w:tabs>
              <w:jc w:val="both"/>
              <w:rPr>
                <w:rFonts w:cs="Vrinda"/>
                <w:b/>
                <w:sz w:val="20"/>
                <w:szCs w:val="25"/>
                <w:lang w:bidi="bn-BD"/>
              </w:rPr>
            </w:pPr>
            <w:r w:rsidRPr="001C653E">
              <w:rPr>
                <w:b/>
                <w:sz w:val="20"/>
                <w:szCs w:val="20"/>
              </w:rPr>
              <w:sym w:font="Symbol" w:char="F0DE"/>
            </w:r>
            <w:r w:rsidRPr="001C653E">
              <w:rPr>
                <w:b/>
                <w:sz w:val="20"/>
                <w:szCs w:val="20"/>
              </w:rPr>
              <w:t>1</w:t>
            </w:r>
            <w:r w:rsidRPr="001C653E">
              <w:rPr>
                <w:b/>
                <w:sz w:val="20"/>
                <w:szCs w:val="20"/>
                <w:cs/>
                <w:lang w:bidi="bn-BD"/>
              </w:rPr>
              <w:t>19</w:t>
            </w:r>
          </w:p>
          <w:p w:rsidR="002151F9" w:rsidRPr="001C653E" w:rsidRDefault="002151F9" w:rsidP="00886672">
            <w:pPr>
              <w:tabs>
                <w:tab w:val="right" w:leader="dot" w:pos="4585"/>
              </w:tabs>
              <w:jc w:val="both"/>
              <w:rPr>
                <w:b/>
                <w:sz w:val="20"/>
                <w:szCs w:val="20"/>
              </w:rPr>
            </w:pPr>
          </w:p>
          <w:p w:rsidR="002151F9" w:rsidRPr="001C653E" w:rsidRDefault="002151F9" w:rsidP="00C63996">
            <w:pPr>
              <w:tabs>
                <w:tab w:val="right" w:leader="dot" w:pos="4585"/>
              </w:tabs>
              <w:jc w:val="both"/>
              <w:rPr>
                <w:rFonts w:cs="Vrinda"/>
                <w:b/>
                <w:sz w:val="20"/>
                <w:szCs w:val="25"/>
                <w:lang w:bidi="bn-BD"/>
              </w:rPr>
            </w:pPr>
            <w:r w:rsidRPr="001C653E">
              <w:rPr>
                <w:b/>
                <w:sz w:val="20"/>
                <w:szCs w:val="20"/>
              </w:rPr>
              <w:sym w:font="Symbol" w:char="F0DE"/>
            </w:r>
            <w:r w:rsidRPr="001C653E">
              <w:rPr>
                <w:b/>
                <w:sz w:val="20"/>
                <w:szCs w:val="20"/>
              </w:rPr>
              <w:t>1</w:t>
            </w:r>
            <w:r w:rsidRPr="001C653E">
              <w:rPr>
                <w:b/>
                <w:sz w:val="20"/>
                <w:szCs w:val="20"/>
                <w:cs/>
                <w:lang w:bidi="bn-BD"/>
              </w:rPr>
              <w:t>19</w:t>
            </w:r>
          </w:p>
          <w:p w:rsidR="002151F9" w:rsidRPr="001C653E" w:rsidRDefault="002151F9" w:rsidP="00886672">
            <w:pPr>
              <w:tabs>
                <w:tab w:val="right" w:leader="dot" w:pos="4585"/>
              </w:tabs>
              <w:jc w:val="both"/>
              <w:rPr>
                <w:rFonts w:cs="Vrinda"/>
                <w:b/>
                <w:sz w:val="20"/>
                <w:szCs w:val="25"/>
                <w:lang w:bidi="bn-BD"/>
              </w:rPr>
            </w:pPr>
          </w:p>
          <w:p w:rsidR="002151F9" w:rsidRPr="001C653E" w:rsidRDefault="002151F9" w:rsidP="00886672">
            <w:pPr>
              <w:tabs>
                <w:tab w:val="right" w:leader="dot" w:pos="4585"/>
              </w:tabs>
              <w:jc w:val="both"/>
              <w:rPr>
                <w:rFonts w:cs="Vrinda"/>
                <w:b/>
                <w:sz w:val="20"/>
                <w:szCs w:val="25"/>
                <w:lang w:bidi="bn-BD"/>
              </w:rPr>
            </w:pPr>
          </w:p>
          <w:p w:rsidR="002151F9" w:rsidRPr="001C653E" w:rsidRDefault="002151F9" w:rsidP="00886672">
            <w:pPr>
              <w:tabs>
                <w:tab w:val="right" w:leader="dot" w:pos="4585"/>
              </w:tabs>
              <w:jc w:val="both"/>
              <w:rPr>
                <w:rFonts w:cs="Vrinda"/>
                <w:b/>
                <w:sz w:val="20"/>
                <w:szCs w:val="25"/>
                <w:lang w:bidi="bn-BD"/>
              </w:rPr>
            </w:pPr>
          </w:p>
          <w:p w:rsidR="002151F9" w:rsidRPr="001C653E" w:rsidRDefault="002151F9" w:rsidP="00886672">
            <w:pPr>
              <w:tabs>
                <w:tab w:val="right" w:leader="dot" w:pos="4585"/>
              </w:tabs>
              <w:jc w:val="both"/>
              <w:rPr>
                <w:rFonts w:cs="Vrinda"/>
                <w:b/>
                <w:sz w:val="20"/>
                <w:szCs w:val="25"/>
                <w:cs/>
                <w:lang w:bidi="bn-BD"/>
              </w:rPr>
            </w:pPr>
            <w:r w:rsidRPr="001C653E">
              <w:rPr>
                <w:b/>
                <w:sz w:val="20"/>
                <w:szCs w:val="20"/>
              </w:rPr>
              <w:sym w:font="Symbol" w:char="F0DE"/>
            </w:r>
            <w:r w:rsidRPr="001C653E">
              <w:rPr>
                <w:b/>
                <w:sz w:val="20"/>
                <w:szCs w:val="20"/>
              </w:rPr>
              <w:t>1</w:t>
            </w:r>
            <w:r w:rsidRPr="001C653E">
              <w:rPr>
                <w:b/>
                <w:sz w:val="20"/>
                <w:szCs w:val="20"/>
                <w:cs/>
                <w:lang w:bidi="bn-BD"/>
              </w:rPr>
              <w:t>19</w:t>
            </w:r>
          </w:p>
          <w:p w:rsidR="002151F9" w:rsidRPr="001C653E" w:rsidRDefault="002151F9" w:rsidP="00886672">
            <w:pPr>
              <w:tabs>
                <w:tab w:val="right" w:leader="dot" w:pos="4585"/>
              </w:tabs>
              <w:jc w:val="both"/>
              <w:rPr>
                <w:sz w:val="20"/>
                <w:szCs w:val="20"/>
              </w:rPr>
            </w:pPr>
          </w:p>
        </w:tc>
      </w:tr>
      <w:tr w:rsidR="002151F9" w:rsidRPr="001C653E" w:rsidTr="001838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1260"/>
        </w:trPr>
        <w:tc>
          <w:tcPr>
            <w:tcW w:w="379" w:type="pct"/>
            <w:tcBorders>
              <w:top w:val="single" w:sz="6" w:space="0" w:color="auto"/>
              <w:left w:val="single" w:sz="6" w:space="0" w:color="auto"/>
              <w:bottom w:val="single" w:sz="6" w:space="0" w:color="auto"/>
              <w:right w:val="single" w:sz="12" w:space="0" w:color="auto"/>
            </w:tcBorders>
            <w:shd w:val="clear" w:color="auto" w:fill="FFFFFF"/>
          </w:tcPr>
          <w:p w:rsidR="002151F9" w:rsidRPr="001C653E" w:rsidRDefault="002151F9" w:rsidP="00E61536">
            <w:pPr>
              <w:rPr>
                <w:sz w:val="20"/>
                <w:szCs w:val="20"/>
                <w:lang w:bidi="bn-BD"/>
              </w:rPr>
            </w:pPr>
            <w:r w:rsidRPr="001C653E">
              <w:rPr>
                <w:sz w:val="20"/>
                <w:szCs w:val="20"/>
              </w:rPr>
              <w:t>1</w:t>
            </w:r>
            <w:r w:rsidRPr="001C653E">
              <w:rPr>
                <w:sz w:val="20"/>
                <w:szCs w:val="20"/>
                <w:cs/>
                <w:lang w:bidi="bn-BD"/>
              </w:rPr>
              <w:t>18</w:t>
            </w:r>
          </w:p>
          <w:p w:rsidR="002151F9" w:rsidRPr="001C653E" w:rsidRDefault="002151F9" w:rsidP="00E61536">
            <w:pPr>
              <w:rPr>
                <w:sz w:val="20"/>
                <w:szCs w:val="20"/>
              </w:rPr>
            </w:pPr>
          </w:p>
          <w:p w:rsidR="002151F9" w:rsidRPr="001C653E" w:rsidRDefault="002151F9" w:rsidP="00E61536">
            <w:pPr>
              <w:rPr>
                <w:sz w:val="20"/>
                <w:szCs w:val="20"/>
              </w:rPr>
            </w:pPr>
          </w:p>
        </w:tc>
        <w:tc>
          <w:tcPr>
            <w:tcW w:w="1853" w:type="pct"/>
            <w:gridSpan w:val="2"/>
            <w:tcBorders>
              <w:top w:val="single" w:sz="6" w:space="0" w:color="auto"/>
              <w:bottom w:val="single" w:sz="6" w:space="0" w:color="auto"/>
            </w:tcBorders>
            <w:shd w:val="clear" w:color="auto" w:fill="FFFFFF"/>
          </w:tcPr>
          <w:p w:rsidR="002151F9" w:rsidRPr="001C653E" w:rsidRDefault="002151F9" w:rsidP="00886672">
            <w:pPr>
              <w:rPr>
                <w:sz w:val="20"/>
                <w:szCs w:val="20"/>
              </w:rPr>
            </w:pPr>
            <w:r w:rsidRPr="001C653E">
              <w:rPr>
                <w:sz w:val="20"/>
                <w:szCs w:val="20"/>
              </w:rPr>
              <w:t>Was the divorce/separation initiated by you, by your husband/partner, or did you both decide that you should separate?</w:t>
            </w:r>
          </w:p>
          <w:p w:rsidR="002151F9" w:rsidRPr="001C653E" w:rsidRDefault="002151F9" w:rsidP="00886672">
            <w:pPr>
              <w:jc w:val="both"/>
              <w:rPr>
                <w:rFonts w:ascii="SutonnyMJ" w:hAnsi="SutonnyMJ" w:cs="SutonnyMJ"/>
                <w:sz w:val="20"/>
                <w:szCs w:val="20"/>
                <w:lang w:bidi="bn-BD"/>
              </w:rPr>
            </w:pPr>
            <w:r w:rsidRPr="001C653E">
              <w:rPr>
                <w:rFonts w:ascii="SutonnyMJ" w:hAnsi="SutonnyMJ" w:cs="SutonnyMJ"/>
                <w:sz w:val="20"/>
                <w:szCs w:val="20"/>
                <w:lang w:bidi="bn-BD"/>
              </w:rPr>
              <w:t>ZvjvK/Avjv`v _vKvi m~ÎcvZ wK Avcbvi gva¨‡g, Avcbvi ¯^vgxi gva¨‡g, bvwK Avcbv‡`i `yBR‡bi wm×všÍ †h Avcbv‡`i Avjv`v _vKv DwPZ?</w:t>
            </w:r>
          </w:p>
        </w:tc>
        <w:tc>
          <w:tcPr>
            <w:tcW w:w="2410" w:type="pct"/>
            <w:gridSpan w:val="7"/>
            <w:tcBorders>
              <w:top w:val="single" w:sz="6" w:space="0" w:color="auto"/>
              <w:left w:val="single" w:sz="6" w:space="0" w:color="auto"/>
              <w:bottom w:val="single" w:sz="6" w:space="0" w:color="auto"/>
              <w:right w:val="single" w:sz="4" w:space="0" w:color="auto"/>
            </w:tcBorders>
            <w:shd w:val="clear" w:color="auto" w:fill="FFFFFF"/>
          </w:tcPr>
          <w:p w:rsidR="002151F9" w:rsidRPr="001C653E" w:rsidRDefault="002151F9" w:rsidP="00886672">
            <w:pPr>
              <w:tabs>
                <w:tab w:val="right" w:leader="dot" w:pos="4585"/>
              </w:tabs>
              <w:jc w:val="both"/>
              <w:rPr>
                <w:sz w:val="20"/>
                <w:szCs w:val="20"/>
              </w:rPr>
            </w:pPr>
            <w:r w:rsidRPr="001C653E">
              <w:rPr>
                <w:sz w:val="20"/>
                <w:szCs w:val="20"/>
              </w:rPr>
              <w:t>RESPONDENT</w:t>
            </w:r>
            <w:r w:rsidRPr="001C653E">
              <w:rPr>
                <w:rFonts w:ascii="SutonnyMJ" w:hAnsi="SutonnyMJ" w:cs="SutonnyMJ"/>
                <w:sz w:val="20"/>
                <w:szCs w:val="20"/>
                <w:lang w:bidi="bn-BD"/>
              </w:rPr>
              <w:t>(DËi`vZv)</w:t>
            </w:r>
            <w:r w:rsidRPr="001C653E">
              <w:rPr>
                <w:sz w:val="20"/>
                <w:szCs w:val="20"/>
              </w:rPr>
              <w:tab/>
              <w:t>1</w:t>
            </w:r>
          </w:p>
          <w:p w:rsidR="002151F9" w:rsidRPr="001C653E" w:rsidRDefault="002151F9" w:rsidP="00886672">
            <w:pPr>
              <w:tabs>
                <w:tab w:val="right" w:leader="dot" w:pos="4585"/>
              </w:tabs>
              <w:jc w:val="both"/>
              <w:rPr>
                <w:sz w:val="20"/>
                <w:szCs w:val="20"/>
              </w:rPr>
            </w:pPr>
            <w:r w:rsidRPr="001C653E">
              <w:rPr>
                <w:sz w:val="20"/>
                <w:szCs w:val="20"/>
              </w:rPr>
              <w:t xml:space="preserve">HUSBAND </w:t>
            </w:r>
            <w:r w:rsidRPr="001C653E">
              <w:rPr>
                <w:rFonts w:ascii="SutonnyMJ" w:hAnsi="SutonnyMJ" w:cs="SutonnyMJ"/>
                <w:sz w:val="20"/>
                <w:szCs w:val="20"/>
                <w:lang w:bidi="bn-BD"/>
              </w:rPr>
              <w:t>(¯^vgx)</w:t>
            </w:r>
            <w:r w:rsidRPr="001C653E">
              <w:rPr>
                <w:sz w:val="20"/>
                <w:szCs w:val="20"/>
              </w:rPr>
              <w:tab/>
              <w:t>2</w:t>
            </w:r>
          </w:p>
          <w:p w:rsidR="002151F9" w:rsidRPr="001C653E" w:rsidRDefault="002151F9" w:rsidP="00886672">
            <w:pPr>
              <w:tabs>
                <w:tab w:val="right" w:leader="dot" w:pos="4585"/>
              </w:tabs>
              <w:jc w:val="both"/>
              <w:rPr>
                <w:sz w:val="20"/>
                <w:szCs w:val="20"/>
              </w:rPr>
            </w:pPr>
            <w:r w:rsidRPr="001C653E">
              <w:rPr>
                <w:sz w:val="20"/>
                <w:szCs w:val="20"/>
              </w:rPr>
              <w:t>BOTH (RESPONDENT AND PARTNER) (</w:t>
            </w:r>
            <w:r w:rsidRPr="001C653E">
              <w:rPr>
                <w:rFonts w:ascii="SutonnyMJ" w:hAnsi="SutonnyMJ" w:cs="SutonnyMJ"/>
                <w:sz w:val="20"/>
                <w:szCs w:val="20"/>
                <w:lang w:bidi="bn-BD"/>
              </w:rPr>
              <w:t>DfqB</w:t>
            </w:r>
            <w:r w:rsidRPr="001C653E">
              <w:rPr>
                <w:rFonts w:ascii="SutonnyMJ" w:hAnsi="SutonnyMJ" w:cs="Vrinda" w:hint="cs"/>
                <w:sz w:val="20"/>
                <w:szCs w:val="20"/>
                <w:cs/>
                <w:lang w:bidi="bn-BD"/>
              </w:rPr>
              <w:t>[</w:t>
            </w:r>
            <w:r w:rsidRPr="001C653E">
              <w:rPr>
                <w:rFonts w:ascii="SutonnyMJ" w:hAnsi="SutonnyMJ" w:cs="SutonnyMJ"/>
                <w:sz w:val="20"/>
                <w:szCs w:val="20"/>
                <w:lang w:bidi="bn-BD"/>
              </w:rPr>
              <w:t>DËi`vZv I m½x</w:t>
            </w:r>
            <w:r w:rsidRPr="001C653E">
              <w:rPr>
                <w:rFonts w:ascii="SutonnyMJ" w:hAnsi="SutonnyMJ" w:cs="Vrinda" w:hint="cs"/>
                <w:sz w:val="20"/>
                <w:szCs w:val="20"/>
                <w:cs/>
                <w:lang w:bidi="bn-BD"/>
              </w:rPr>
              <w:t>]</w:t>
            </w:r>
            <w:r w:rsidRPr="001C653E">
              <w:rPr>
                <w:rFonts w:ascii="SutonnyMJ" w:hAnsi="SutonnyMJ" w:cs="SutonnyMJ"/>
                <w:sz w:val="20"/>
                <w:szCs w:val="20"/>
                <w:lang w:bidi="bn-BD"/>
              </w:rPr>
              <w:t>)</w:t>
            </w:r>
            <w:r w:rsidRPr="001C653E">
              <w:rPr>
                <w:sz w:val="20"/>
                <w:szCs w:val="20"/>
              </w:rPr>
              <w:tab/>
              <w:t>3</w:t>
            </w:r>
          </w:p>
          <w:p w:rsidR="002151F9" w:rsidRPr="001C653E" w:rsidRDefault="002151F9" w:rsidP="00886672">
            <w:pPr>
              <w:tabs>
                <w:tab w:val="right" w:leader="dot" w:pos="4585"/>
              </w:tabs>
              <w:jc w:val="both"/>
              <w:rPr>
                <w:sz w:val="20"/>
                <w:szCs w:val="20"/>
              </w:rPr>
            </w:pPr>
            <w:r w:rsidRPr="001C653E">
              <w:rPr>
                <w:sz w:val="20"/>
                <w:szCs w:val="20"/>
              </w:rPr>
              <w:t>OTHER(</w:t>
            </w:r>
            <w:r w:rsidRPr="001C653E">
              <w:rPr>
                <w:rFonts w:ascii="SutonnyMJ" w:hAnsi="SutonnyMJ" w:cs="Arial"/>
                <w:sz w:val="22"/>
              </w:rPr>
              <w:t>Ab¨vb¨</w:t>
            </w:r>
            <w:r w:rsidRPr="001C653E">
              <w:rPr>
                <w:sz w:val="20"/>
                <w:szCs w:val="20"/>
              </w:rPr>
              <w:t>) ____________________________</w:t>
            </w:r>
            <w:r w:rsidRPr="001C653E">
              <w:rPr>
                <w:sz w:val="20"/>
                <w:szCs w:val="20"/>
              </w:rPr>
              <w:tab/>
              <w:t>6</w:t>
            </w:r>
          </w:p>
        </w:tc>
        <w:tc>
          <w:tcPr>
            <w:tcW w:w="358" w:type="pct"/>
            <w:tcBorders>
              <w:top w:val="single" w:sz="6" w:space="0" w:color="auto"/>
              <w:left w:val="single" w:sz="4" w:space="0" w:color="auto"/>
              <w:bottom w:val="single" w:sz="6" w:space="0" w:color="auto"/>
              <w:right w:val="single" w:sz="6" w:space="0" w:color="auto"/>
            </w:tcBorders>
            <w:shd w:val="clear" w:color="auto" w:fill="FFFFFF"/>
          </w:tcPr>
          <w:p w:rsidR="002151F9" w:rsidRPr="001C653E" w:rsidRDefault="002151F9" w:rsidP="00886672">
            <w:pPr>
              <w:tabs>
                <w:tab w:val="right" w:leader="dot" w:pos="4585"/>
              </w:tabs>
              <w:jc w:val="both"/>
              <w:rPr>
                <w:sz w:val="20"/>
                <w:szCs w:val="20"/>
              </w:rPr>
            </w:pPr>
          </w:p>
        </w:tc>
      </w:tr>
      <w:tr w:rsidR="002151F9" w:rsidRPr="001C653E" w:rsidTr="001838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655"/>
        </w:trPr>
        <w:tc>
          <w:tcPr>
            <w:tcW w:w="379" w:type="pct"/>
            <w:tcBorders>
              <w:top w:val="single" w:sz="6" w:space="0" w:color="auto"/>
              <w:left w:val="single" w:sz="6" w:space="0" w:color="auto"/>
              <w:bottom w:val="single" w:sz="6" w:space="0" w:color="auto"/>
              <w:right w:val="single" w:sz="12" w:space="0" w:color="auto"/>
            </w:tcBorders>
            <w:shd w:val="clear" w:color="auto" w:fill="FFFFFF"/>
          </w:tcPr>
          <w:p w:rsidR="002151F9" w:rsidRPr="001C653E" w:rsidRDefault="002151F9" w:rsidP="00E61536">
            <w:pPr>
              <w:jc w:val="both"/>
              <w:rPr>
                <w:sz w:val="20"/>
                <w:szCs w:val="20"/>
              </w:rPr>
            </w:pPr>
            <w:r w:rsidRPr="001C653E">
              <w:rPr>
                <w:sz w:val="20"/>
                <w:szCs w:val="20"/>
              </w:rPr>
              <w:t>1</w:t>
            </w:r>
            <w:r w:rsidRPr="001C653E">
              <w:rPr>
                <w:sz w:val="20"/>
                <w:szCs w:val="20"/>
                <w:cs/>
                <w:lang w:bidi="bn-BD"/>
              </w:rPr>
              <w:t>1</w:t>
            </w:r>
            <w:r w:rsidRPr="001C653E">
              <w:rPr>
                <w:sz w:val="20"/>
                <w:szCs w:val="20"/>
              </w:rPr>
              <w:t>9</w:t>
            </w:r>
          </w:p>
        </w:tc>
        <w:tc>
          <w:tcPr>
            <w:tcW w:w="1853" w:type="pct"/>
            <w:gridSpan w:val="2"/>
            <w:tcBorders>
              <w:top w:val="single" w:sz="6" w:space="0" w:color="auto"/>
              <w:bottom w:val="single" w:sz="6" w:space="0" w:color="auto"/>
            </w:tcBorders>
            <w:shd w:val="clear" w:color="auto" w:fill="FFFFFF"/>
          </w:tcPr>
          <w:p w:rsidR="002151F9" w:rsidRPr="001C653E" w:rsidRDefault="002151F9" w:rsidP="00886672">
            <w:pPr>
              <w:rPr>
                <w:sz w:val="20"/>
                <w:szCs w:val="20"/>
              </w:rPr>
            </w:pPr>
            <w:r w:rsidRPr="001C653E">
              <w:rPr>
                <w:sz w:val="20"/>
                <w:szCs w:val="20"/>
              </w:rPr>
              <w:t xml:space="preserve">The next few questions are about your </w:t>
            </w:r>
            <w:r w:rsidRPr="001C653E">
              <w:rPr>
                <w:sz w:val="20"/>
                <w:szCs w:val="20"/>
                <w:u w:val="single"/>
              </w:rPr>
              <w:t>current or most recent</w:t>
            </w:r>
            <w:r w:rsidRPr="001C653E">
              <w:rPr>
                <w:sz w:val="20"/>
                <w:szCs w:val="20"/>
              </w:rPr>
              <w:t xml:space="preserve"> partnership. Do/did you live with your husband/partner’s parents or any of his relatives?</w:t>
            </w:r>
          </w:p>
          <w:p w:rsidR="002151F9" w:rsidRPr="001C653E" w:rsidRDefault="002151F9" w:rsidP="00C63996">
            <w:pPr>
              <w:jc w:val="both"/>
              <w:rPr>
                <w:rFonts w:ascii="SutonnyMJ" w:hAnsi="SutonnyMJ" w:cs="SutonnyMJ"/>
                <w:sz w:val="20"/>
                <w:szCs w:val="20"/>
                <w:lang w:bidi="bn-BD"/>
              </w:rPr>
            </w:pPr>
            <w:r w:rsidRPr="001C653E">
              <w:rPr>
                <w:rFonts w:ascii="SutonnyMJ" w:hAnsi="SutonnyMJ" w:cs="SutonnyMJ"/>
                <w:sz w:val="20"/>
                <w:szCs w:val="20"/>
                <w:lang w:bidi="bn-BD"/>
              </w:rPr>
              <w:t>cieZ©x cÖkœ¸‡jv Avcbvi eZ©gvb/me©‡kl m¤cK© wb‡q| Avcwb wK Avcbvi ¯^vgxi wcZvgvZv ev Ab¨ †Kv‡bv AvZ¥x‡qi mv‡_ emevm Ki‡Qb/Ki‡Zb?</w:t>
            </w:r>
          </w:p>
        </w:tc>
        <w:tc>
          <w:tcPr>
            <w:tcW w:w="2410" w:type="pct"/>
            <w:gridSpan w:val="7"/>
            <w:tcBorders>
              <w:top w:val="single" w:sz="6" w:space="0" w:color="auto"/>
              <w:left w:val="single" w:sz="6" w:space="0" w:color="auto"/>
              <w:bottom w:val="single" w:sz="6" w:space="0" w:color="auto"/>
              <w:right w:val="single" w:sz="4" w:space="0" w:color="auto"/>
            </w:tcBorders>
            <w:shd w:val="clear" w:color="auto" w:fill="FFFFFF"/>
          </w:tcPr>
          <w:p w:rsidR="002151F9" w:rsidRPr="001C653E" w:rsidRDefault="002151F9" w:rsidP="008D1EB4">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rsidR="002151F9" w:rsidRPr="001C653E" w:rsidRDefault="002151F9" w:rsidP="00C63996">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tc>
        <w:tc>
          <w:tcPr>
            <w:tcW w:w="358" w:type="pct"/>
            <w:tcBorders>
              <w:top w:val="single" w:sz="6" w:space="0" w:color="auto"/>
              <w:left w:val="single" w:sz="4" w:space="0" w:color="auto"/>
              <w:bottom w:val="single" w:sz="6" w:space="0" w:color="auto"/>
              <w:right w:val="single" w:sz="6" w:space="0" w:color="auto"/>
            </w:tcBorders>
            <w:shd w:val="clear" w:color="auto" w:fill="FFFFFF"/>
          </w:tcPr>
          <w:p w:rsidR="002151F9" w:rsidRPr="001C653E" w:rsidRDefault="002151F9" w:rsidP="00886672">
            <w:pPr>
              <w:tabs>
                <w:tab w:val="right" w:leader="dot" w:pos="4585"/>
              </w:tabs>
              <w:jc w:val="both"/>
              <w:rPr>
                <w:sz w:val="20"/>
                <w:szCs w:val="20"/>
              </w:rPr>
            </w:pPr>
          </w:p>
        </w:tc>
      </w:tr>
      <w:tr w:rsidR="002151F9" w:rsidRPr="001C653E" w:rsidTr="001838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Pr>
        <w:tc>
          <w:tcPr>
            <w:tcW w:w="379" w:type="pct"/>
            <w:tcBorders>
              <w:top w:val="single" w:sz="6" w:space="0" w:color="auto"/>
              <w:left w:val="single" w:sz="6" w:space="0" w:color="auto"/>
              <w:right w:val="single" w:sz="12" w:space="0" w:color="auto"/>
            </w:tcBorders>
            <w:shd w:val="clear" w:color="auto" w:fill="FFFFFF"/>
          </w:tcPr>
          <w:p w:rsidR="002151F9" w:rsidRPr="001C653E" w:rsidRDefault="002151F9" w:rsidP="00E61536">
            <w:pPr>
              <w:jc w:val="both"/>
              <w:rPr>
                <w:sz w:val="20"/>
                <w:szCs w:val="20"/>
              </w:rPr>
            </w:pPr>
            <w:r w:rsidRPr="001C653E">
              <w:rPr>
                <w:sz w:val="20"/>
                <w:szCs w:val="20"/>
                <w:cs/>
                <w:lang w:bidi="bn-IN"/>
              </w:rPr>
              <w:lastRenderedPageBreak/>
              <w:t>1</w:t>
            </w:r>
            <w:r w:rsidRPr="001C653E">
              <w:rPr>
                <w:sz w:val="20"/>
                <w:szCs w:val="20"/>
                <w:cs/>
                <w:lang w:bidi="bn-BD"/>
              </w:rPr>
              <w:t>2</w:t>
            </w:r>
            <w:r w:rsidRPr="001C653E">
              <w:rPr>
                <w:sz w:val="20"/>
                <w:szCs w:val="20"/>
                <w:cs/>
                <w:lang w:bidi="bn-IN"/>
              </w:rPr>
              <w:t>0</w:t>
            </w:r>
          </w:p>
        </w:tc>
        <w:tc>
          <w:tcPr>
            <w:tcW w:w="1853" w:type="pct"/>
            <w:gridSpan w:val="2"/>
            <w:tcBorders>
              <w:top w:val="single" w:sz="6" w:space="0" w:color="auto"/>
              <w:bottom w:val="single" w:sz="6" w:space="0" w:color="auto"/>
            </w:tcBorders>
            <w:shd w:val="clear" w:color="auto" w:fill="FFFFFF"/>
          </w:tcPr>
          <w:p w:rsidR="002151F9" w:rsidRPr="001C653E" w:rsidRDefault="002151F9" w:rsidP="00886672">
            <w:pPr>
              <w:rPr>
                <w:sz w:val="20"/>
                <w:szCs w:val="20"/>
              </w:rPr>
            </w:pPr>
            <w:r w:rsidRPr="001C653E">
              <w:rPr>
                <w:sz w:val="20"/>
                <w:szCs w:val="20"/>
              </w:rPr>
              <w:t xml:space="preserve">IF CURRENTLY WITH </w:t>
            </w:r>
            <w:r w:rsidRPr="001C653E">
              <w:rPr>
                <w:rFonts w:hint="cs"/>
                <w:sz w:val="20"/>
                <w:szCs w:val="20"/>
                <w:cs/>
                <w:lang w:bidi="bn-BD"/>
              </w:rPr>
              <w:t>HUSBAND</w:t>
            </w:r>
            <w:r w:rsidRPr="001C653E">
              <w:rPr>
                <w:sz w:val="20"/>
                <w:szCs w:val="20"/>
              </w:rPr>
              <w:t xml:space="preserve">: Do you </w:t>
            </w:r>
            <w:r w:rsidRPr="001C653E">
              <w:rPr>
                <w:sz w:val="20"/>
                <w:szCs w:val="20"/>
                <w:u w:val="single"/>
              </w:rPr>
              <w:t>currently</w:t>
            </w:r>
            <w:r w:rsidRPr="001C653E">
              <w:rPr>
                <w:sz w:val="20"/>
                <w:szCs w:val="20"/>
              </w:rPr>
              <w:t xml:space="preserve"> live with your parents or any of your relatives?</w:t>
            </w:r>
          </w:p>
          <w:p w:rsidR="002151F9" w:rsidRPr="001C653E" w:rsidRDefault="002151F9" w:rsidP="00B36CEA">
            <w:pPr>
              <w:jc w:val="both"/>
              <w:rPr>
                <w:rFonts w:ascii="SutonnyMJ" w:hAnsi="SutonnyMJ" w:cs="Vrinda"/>
                <w:sz w:val="20"/>
                <w:szCs w:val="20"/>
                <w:cs/>
                <w:lang w:bidi="bn-BD"/>
              </w:rPr>
            </w:pPr>
            <w:r w:rsidRPr="001C653E">
              <w:rPr>
                <w:rFonts w:ascii="SutonnyMJ" w:hAnsi="SutonnyMJ" w:cs="SutonnyMJ"/>
                <w:sz w:val="20"/>
                <w:szCs w:val="20"/>
                <w:lang w:bidi="bn-BD"/>
              </w:rPr>
              <w:t>hw` eZ©gv‡b ¯^vgxi</w:t>
            </w:r>
            <w:r w:rsidRPr="001C653E">
              <w:rPr>
                <w:rFonts w:ascii="SutonnyMJ" w:hAnsi="SutonnyMJ" w:cs="Vrinda" w:hint="cs"/>
                <w:sz w:val="20"/>
                <w:szCs w:val="20"/>
                <w:cs/>
                <w:lang w:bidi="bn-BD"/>
              </w:rPr>
              <w:t xml:space="preserve"> </w:t>
            </w:r>
            <w:r w:rsidRPr="001C653E">
              <w:rPr>
                <w:rFonts w:ascii="SutonnyMJ" w:hAnsi="SutonnyMJ" w:cs="SutonnyMJ"/>
                <w:sz w:val="20"/>
                <w:szCs w:val="20"/>
                <w:lang w:bidi="bn-BD"/>
              </w:rPr>
              <w:t>mv‡_  _v‡K: Avcwb wK eZ©gv‡b Avcbvi wcZvgvZv A_ev Avcbvi Ab¨ †Kv‡bv AvZ¥x‡qi mv‡_ emevm Ki‡Qb?</w:t>
            </w:r>
          </w:p>
          <w:p w:rsidR="002151F9" w:rsidRPr="001C653E" w:rsidRDefault="002151F9" w:rsidP="00886672">
            <w:pPr>
              <w:rPr>
                <w:sz w:val="20"/>
                <w:szCs w:val="20"/>
                <w:u w:val="single"/>
              </w:rPr>
            </w:pPr>
            <w:r w:rsidRPr="001C653E">
              <w:rPr>
                <w:sz w:val="20"/>
                <w:szCs w:val="20"/>
              </w:rPr>
              <w:t xml:space="preserve">IF NOT CURRENTLY WITH </w:t>
            </w:r>
            <w:r w:rsidRPr="001C653E">
              <w:rPr>
                <w:rFonts w:hint="cs"/>
                <w:sz w:val="20"/>
                <w:szCs w:val="20"/>
                <w:cs/>
                <w:lang w:bidi="bn-BD"/>
              </w:rPr>
              <w:t>HUSBAND</w:t>
            </w:r>
            <w:r w:rsidRPr="001C653E">
              <w:rPr>
                <w:sz w:val="20"/>
                <w:szCs w:val="20"/>
              </w:rPr>
              <w:t xml:space="preserve">: Were you living with your parents or relatives </w:t>
            </w:r>
            <w:r w:rsidRPr="001C653E">
              <w:rPr>
                <w:sz w:val="20"/>
                <w:szCs w:val="20"/>
                <w:u w:val="single"/>
              </w:rPr>
              <w:t>during your last relationship?</w:t>
            </w:r>
          </w:p>
          <w:p w:rsidR="002151F9" w:rsidRPr="001C653E" w:rsidRDefault="002151F9" w:rsidP="00C32EBB">
            <w:pPr>
              <w:jc w:val="both"/>
              <w:rPr>
                <w:rFonts w:ascii="SutonnyMJ" w:hAnsi="SutonnyMJ" w:cs="Vrinda"/>
                <w:sz w:val="20"/>
                <w:szCs w:val="20"/>
                <w:lang w:val="en-US" w:bidi="bn-BD"/>
              </w:rPr>
            </w:pPr>
            <w:r w:rsidRPr="001C653E">
              <w:rPr>
                <w:rFonts w:ascii="SutonnyMJ" w:hAnsi="SutonnyMJ" w:cs="SutonnyMJ"/>
                <w:sz w:val="20"/>
                <w:szCs w:val="20"/>
                <w:lang w:bidi="bn-BD"/>
              </w:rPr>
              <w:t>hw` eZ©gv‡b ¯^vgxi mv‡_ bv _v‡Kt Avcbvi me©‡kl ¯^vgxi mv‡_ hLb wQ‡jb, ZLb wK Avcbvi wcZvgvZv A_ev Avcbvi Ab¨ †Kv‡bv AvZ¥x‡qi mv‡_ emevm Ki‡Zb?</w:t>
            </w:r>
          </w:p>
        </w:tc>
        <w:tc>
          <w:tcPr>
            <w:tcW w:w="2410" w:type="pct"/>
            <w:gridSpan w:val="7"/>
            <w:tcBorders>
              <w:top w:val="single" w:sz="6" w:space="0" w:color="auto"/>
              <w:left w:val="single" w:sz="6" w:space="0" w:color="auto"/>
              <w:bottom w:val="single" w:sz="6" w:space="0" w:color="auto"/>
              <w:right w:val="single" w:sz="4" w:space="0" w:color="auto"/>
            </w:tcBorders>
            <w:shd w:val="clear" w:color="auto" w:fill="FFFFFF"/>
          </w:tcPr>
          <w:p w:rsidR="002151F9" w:rsidRPr="001C653E" w:rsidRDefault="002151F9" w:rsidP="00C32EBB">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rsidR="002151F9" w:rsidRPr="001C653E" w:rsidRDefault="002151F9" w:rsidP="00C63996">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tc>
        <w:tc>
          <w:tcPr>
            <w:tcW w:w="358" w:type="pct"/>
            <w:tcBorders>
              <w:top w:val="single" w:sz="6" w:space="0" w:color="auto"/>
              <w:left w:val="single" w:sz="4" w:space="0" w:color="auto"/>
              <w:bottom w:val="single" w:sz="6" w:space="0" w:color="auto"/>
              <w:right w:val="single" w:sz="6" w:space="0" w:color="auto"/>
            </w:tcBorders>
            <w:shd w:val="clear" w:color="auto" w:fill="FFFFFF"/>
          </w:tcPr>
          <w:p w:rsidR="002151F9" w:rsidRPr="001C653E" w:rsidRDefault="002151F9" w:rsidP="00886672">
            <w:pPr>
              <w:tabs>
                <w:tab w:val="right" w:leader="dot" w:pos="4585"/>
              </w:tabs>
              <w:jc w:val="both"/>
              <w:rPr>
                <w:sz w:val="20"/>
                <w:szCs w:val="20"/>
              </w:rPr>
            </w:pPr>
          </w:p>
        </w:tc>
      </w:tr>
      <w:tr w:rsidR="002151F9" w:rsidRPr="001C653E" w:rsidTr="001838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Pr>
        <w:tc>
          <w:tcPr>
            <w:tcW w:w="379" w:type="pct"/>
            <w:tcBorders>
              <w:top w:val="single" w:sz="6" w:space="0" w:color="auto"/>
              <w:left w:val="single" w:sz="6" w:space="0" w:color="auto"/>
              <w:bottom w:val="single" w:sz="6" w:space="0" w:color="auto"/>
              <w:right w:val="single" w:sz="12" w:space="0" w:color="auto"/>
            </w:tcBorders>
            <w:shd w:val="clear" w:color="auto" w:fill="FFFFFF"/>
          </w:tcPr>
          <w:p w:rsidR="002151F9" w:rsidRPr="001C653E" w:rsidRDefault="002151F9" w:rsidP="00886672">
            <w:pPr>
              <w:rPr>
                <w:sz w:val="20"/>
                <w:szCs w:val="20"/>
                <w:lang w:bidi="bn-BD"/>
              </w:rPr>
            </w:pPr>
            <w:r w:rsidRPr="001C653E">
              <w:rPr>
                <w:sz w:val="20"/>
                <w:szCs w:val="20"/>
                <w:cs/>
                <w:lang w:bidi="bn-BD"/>
              </w:rPr>
              <w:t>121</w:t>
            </w:r>
          </w:p>
        </w:tc>
        <w:tc>
          <w:tcPr>
            <w:tcW w:w="1853" w:type="pct"/>
            <w:gridSpan w:val="2"/>
            <w:tcBorders>
              <w:top w:val="single" w:sz="6" w:space="0" w:color="auto"/>
              <w:bottom w:val="single" w:sz="6" w:space="0" w:color="auto"/>
            </w:tcBorders>
            <w:shd w:val="clear" w:color="auto" w:fill="FFFFFF"/>
          </w:tcPr>
          <w:p w:rsidR="002151F9" w:rsidRPr="001C653E" w:rsidRDefault="002151F9" w:rsidP="00886672">
            <w:pPr>
              <w:pStyle w:val="BodyText"/>
              <w:rPr>
                <w:b w:val="0"/>
                <w:bCs/>
                <w:sz w:val="20"/>
                <w:szCs w:val="20"/>
              </w:rPr>
            </w:pPr>
            <w:r w:rsidRPr="001C653E">
              <w:rPr>
                <w:b w:val="0"/>
                <w:bCs/>
                <w:sz w:val="20"/>
                <w:szCs w:val="20"/>
              </w:rPr>
              <w:t>Does/did your husband/partner have any other wives while being married (having a relationship) with you?</w:t>
            </w:r>
          </w:p>
          <w:p w:rsidR="002151F9" w:rsidRPr="001C653E" w:rsidRDefault="002151F9" w:rsidP="00C63996">
            <w:pPr>
              <w:rPr>
                <w:sz w:val="20"/>
                <w:szCs w:val="20"/>
                <w:lang w:bidi="bn-IN"/>
              </w:rPr>
            </w:pPr>
            <w:r w:rsidRPr="001C653E">
              <w:rPr>
                <w:rFonts w:ascii="SutonnyMJ" w:hAnsi="SutonnyMJ" w:cs="SutonnyMJ"/>
                <w:sz w:val="20"/>
                <w:szCs w:val="20"/>
                <w:lang w:bidi="bn-BD"/>
              </w:rPr>
              <w:t>Avcwb weevwnZ _vKv Ae¯’vq Avcbvi ¯^vgxi wK Ab¨ †Kv‡bv ¯¿x Av‡Q ev wQj?</w:t>
            </w:r>
          </w:p>
        </w:tc>
        <w:tc>
          <w:tcPr>
            <w:tcW w:w="2410" w:type="pct"/>
            <w:gridSpan w:val="7"/>
            <w:tcBorders>
              <w:top w:val="single" w:sz="6" w:space="0" w:color="auto"/>
              <w:left w:val="single" w:sz="6" w:space="0" w:color="auto"/>
              <w:bottom w:val="single" w:sz="6" w:space="0" w:color="auto"/>
              <w:right w:val="single" w:sz="4" w:space="0" w:color="auto"/>
            </w:tcBorders>
            <w:shd w:val="clear" w:color="auto" w:fill="FFFFFF"/>
          </w:tcPr>
          <w:p w:rsidR="002151F9" w:rsidRPr="001C653E" w:rsidRDefault="002151F9" w:rsidP="00886672">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rsidR="002151F9" w:rsidRPr="001C653E" w:rsidRDefault="002151F9" w:rsidP="00886672">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p w:rsidR="002151F9" w:rsidRPr="001C653E" w:rsidRDefault="002151F9" w:rsidP="00886672">
            <w:pPr>
              <w:tabs>
                <w:tab w:val="right" w:leader="dot" w:pos="3997"/>
                <w:tab w:val="right" w:leader="dot" w:pos="4253"/>
              </w:tabs>
              <w:jc w:val="both"/>
              <w:rPr>
                <w:rFonts w:ascii="SutonnyMJ" w:hAnsi="SutonnyMJ" w:cs="Vrinda"/>
                <w:sz w:val="20"/>
                <w:szCs w:val="20"/>
                <w:cs/>
                <w:lang w:bidi="bn-BD"/>
              </w:rPr>
            </w:pPr>
            <w:r w:rsidRPr="001C653E">
              <w:rPr>
                <w:sz w:val="20"/>
                <w:szCs w:val="20"/>
              </w:rPr>
              <w:t>DON’T KNOW/DON’T REMEMBER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Rvbv †bB/ g‡b †bB</w:t>
            </w:r>
            <w:r w:rsidRPr="001C653E">
              <w:rPr>
                <w:rFonts w:ascii="SutonnyMJ" w:hAnsi="SutonnyMJ" w:cs="SutonnyMJ" w:hint="cs"/>
                <w:sz w:val="20"/>
                <w:szCs w:val="20"/>
                <w:cs/>
                <w:lang w:bidi="bn-BD"/>
              </w:rPr>
              <w:t>)</w:t>
            </w:r>
          </w:p>
          <w:p w:rsidR="002151F9" w:rsidRPr="001C653E" w:rsidRDefault="002151F9" w:rsidP="00C63996">
            <w:pPr>
              <w:tabs>
                <w:tab w:val="right" w:leader="dot" w:pos="3997"/>
                <w:tab w:val="right" w:leader="dot" w:pos="4253"/>
              </w:tabs>
              <w:jc w:val="both"/>
              <w:rPr>
                <w:sz w:val="20"/>
                <w:szCs w:val="20"/>
              </w:rPr>
            </w:pPr>
            <w:r w:rsidRPr="001C653E">
              <w:rPr>
                <w:sz w:val="20"/>
                <w:szCs w:val="20"/>
              </w:rPr>
              <w:tab/>
              <w:t>8</w:t>
            </w:r>
          </w:p>
        </w:tc>
        <w:tc>
          <w:tcPr>
            <w:tcW w:w="358" w:type="pct"/>
            <w:tcBorders>
              <w:top w:val="single" w:sz="6" w:space="0" w:color="auto"/>
              <w:left w:val="single" w:sz="4" w:space="0" w:color="auto"/>
              <w:bottom w:val="single" w:sz="6" w:space="0" w:color="auto"/>
              <w:right w:val="single" w:sz="6" w:space="0" w:color="auto"/>
            </w:tcBorders>
            <w:shd w:val="clear" w:color="auto" w:fill="FFFFFF"/>
          </w:tcPr>
          <w:p w:rsidR="002151F9" w:rsidRPr="001C653E" w:rsidRDefault="002151F9" w:rsidP="00886672">
            <w:pPr>
              <w:tabs>
                <w:tab w:val="right" w:leader="dot" w:pos="4585"/>
              </w:tabs>
              <w:jc w:val="both"/>
              <w:rPr>
                <w:sz w:val="20"/>
                <w:szCs w:val="20"/>
              </w:rPr>
            </w:pPr>
          </w:p>
          <w:p w:rsidR="002151F9" w:rsidRPr="001C653E" w:rsidRDefault="002151F9" w:rsidP="00C63996">
            <w:pPr>
              <w:tabs>
                <w:tab w:val="right" w:leader="dot" w:pos="4585"/>
              </w:tabs>
              <w:jc w:val="both"/>
              <w:rPr>
                <w:sz w:val="20"/>
                <w:szCs w:val="20"/>
              </w:rPr>
            </w:pPr>
            <w:r w:rsidRPr="001C653E">
              <w:rPr>
                <w:sz w:val="20"/>
                <w:szCs w:val="20"/>
              </w:rPr>
              <w:sym w:font="Symbol" w:char="F0DE"/>
            </w:r>
            <w:r w:rsidRPr="001C653E">
              <w:rPr>
                <w:sz w:val="20"/>
                <w:szCs w:val="20"/>
              </w:rPr>
              <w:t>1</w:t>
            </w:r>
            <w:r w:rsidRPr="001C653E">
              <w:rPr>
                <w:sz w:val="20"/>
                <w:szCs w:val="20"/>
                <w:cs/>
                <w:lang w:bidi="bn-BD"/>
              </w:rPr>
              <w:t>2</w:t>
            </w:r>
            <w:r w:rsidRPr="001C653E">
              <w:rPr>
                <w:sz w:val="20"/>
                <w:szCs w:val="20"/>
              </w:rPr>
              <w:t>4</w:t>
            </w:r>
          </w:p>
          <w:p w:rsidR="002151F9" w:rsidRPr="001C653E" w:rsidRDefault="002151F9" w:rsidP="00886672">
            <w:pPr>
              <w:tabs>
                <w:tab w:val="right" w:leader="dot" w:pos="4585"/>
              </w:tabs>
              <w:jc w:val="both"/>
              <w:rPr>
                <w:b/>
                <w:sz w:val="20"/>
                <w:szCs w:val="20"/>
              </w:rPr>
            </w:pPr>
          </w:p>
          <w:p w:rsidR="002151F9" w:rsidRPr="001C653E" w:rsidRDefault="002151F9" w:rsidP="00886672">
            <w:pPr>
              <w:tabs>
                <w:tab w:val="right" w:leader="dot" w:pos="4585"/>
              </w:tabs>
              <w:jc w:val="both"/>
              <w:rPr>
                <w:sz w:val="20"/>
                <w:szCs w:val="20"/>
              </w:rPr>
            </w:pPr>
            <w:r w:rsidRPr="001C653E">
              <w:rPr>
                <w:sz w:val="20"/>
                <w:szCs w:val="20"/>
              </w:rPr>
              <w:sym w:font="Symbol" w:char="F0DE"/>
            </w:r>
            <w:r w:rsidRPr="001C653E">
              <w:rPr>
                <w:sz w:val="20"/>
                <w:szCs w:val="20"/>
              </w:rPr>
              <w:t>1</w:t>
            </w:r>
            <w:r w:rsidRPr="001C653E">
              <w:rPr>
                <w:sz w:val="20"/>
                <w:szCs w:val="20"/>
                <w:cs/>
                <w:lang w:bidi="bn-BD"/>
              </w:rPr>
              <w:t>2</w:t>
            </w:r>
            <w:r w:rsidRPr="001C653E">
              <w:rPr>
                <w:sz w:val="20"/>
                <w:szCs w:val="20"/>
              </w:rPr>
              <w:t>4</w:t>
            </w:r>
          </w:p>
          <w:p w:rsidR="002151F9" w:rsidRPr="001C653E" w:rsidRDefault="002151F9" w:rsidP="00886672">
            <w:pPr>
              <w:tabs>
                <w:tab w:val="right" w:leader="dot" w:pos="4585"/>
              </w:tabs>
              <w:jc w:val="both"/>
              <w:rPr>
                <w:sz w:val="20"/>
                <w:szCs w:val="20"/>
              </w:rPr>
            </w:pPr>
          </w:p>
        </w:tc>
      </w:tr>
      <w:tr w:rsidR="002151F9" w:rsidRPr="001C653E" w:rsidTr="001838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576"/>
        </w:trPr>
        <w:tc>
          <w:tcPr>
            <w:tcW w:w="379" w:type="pct"/>
            <w:tcBorders>
              <w:top w:val="single" w:sz="6" w:space="0" w:color="auto"/>
              <w:left w:val="single" w:sz="6" w:space="0" w:color="auto"/>
              <w:bottom w:val="single" w:sz="6" w:space="0" w:color="auto"/>
              <w:right w:val="single" w:sz="12" w:space="0" w:color="auto"/>
            </w:tcBorders>
            <w:shd w:val="clear" w:color="auto" w:fill="FFFFFF"/>
          </w:tcPr>
          <w:p w:rsidR="002151F9" w:rsidRPr="001C653E" w:rsidRDefault="002151F9" w:rsidP="005B0B32">
            <w:pPr>
              <w:rPr>
                <w:sz w:val="20"/>
                <w:szCs w:val="20"/>
                <w:lang w:bidi="bn-BD"/>
              </w:rPr>
            </w:pPr>
            <w:r w:rsidRPr="001C653E">
              <w:rPr>
                <w:sz w:val="20"/>
                <w:szCs w:val="20"/>
                <w:cs/>
                <w:lang w:bidi="bn-IN"/>
              </w:rPr>
              <w:t>1</w:t>
            </w:r>
            <w:r w:rsidRPr="001C653E">
              <w:rPr>
                <w:sz w:val="20"/>
                <w:szCs w:val="20"/>
                <w:cs/>
                <w:lang w:bidi="bn-BD"/>
              </w:rPr>
              <w:t>22</w:t>
            </w:r>
          </w:p>
        </w:tc>
        <w:tc>
          <w:tcPr>
            <w:tcW w:w="1853" w:type="pct"/>
            <w:gridSpan w:val="2"/>
            <w:tcBorders>
              <w:top w:val="single" w:sz="6" w:space="0" w:color="auto"/>
              <w:bottom w:val="single" w:sz="6" w:space="0" w:color="auto"/>
            </w:tcBorders>
            <w:shd w:val="clear" w:color="auto" w:fill="FFFFFF"/>
          </w:tcPr>
          <w:p w:rsidR="002151F9" w:rsidRPr="001C653E" w:rsidRDefault="002151F9" w:rsidP="00886672">
            <w:pPr>
              <w:pStyle w:val="CommentText"/>
            </w:pPr>
            <w:r w:rsidRPr="001C653E">
              <w:t>How many wives does/did he have (including yourself)?</w:t>
            </w:r>
          </w:p>
          <w:p w:rsidR="002151F9" w:rsidRPr="001C653E" w:rsidRDefault="002151F9" w:rsidP="00886672">
            <w:pPr>
              <w:pStyle w:val="CommentText"/>
            </w:pPr>
          </w:p>
          <w:p w:rsidR="002151F9" w:rsidRPr="001C653E" w:rsidRDefault="002151F9" w:rsidP="00886672">
            <w:pPr>
              <w:pStyle w:val="CommentText"/>
              <w:rPr>
                <w:i/>
                <w:lang w:bidi="bn-IN"/>
              </w:rPr>
            </w:pPr>
            <w:r w:rsidRPr="001C653E">
              <w:rPr>
                <w:rFonts w:ascii="SutonnyMJ" w:hAnsi="SutonnyMJ" w:cs="SutonnyMJ"/>
                <w:lang w:bidi="bn-BD"/>
              </w:rPr>
              <w:t>Avcwb mn Dbvi KqRb ¯¿x Av‡Q/wQj?</w:t>
            </w:r>
          </w:p>
        </w:tc>
        <w:tc>
          <w:tcPr>
            <w:tcW w:w="2410" w:type="pct"/>
            <w:gridSpan w:val="7"/>
            <w:tcBorders>
              <w:top w:val="single" w:sz="6" w:space="0" w:color="auto"/>
              <w:left w:val="single" w:sz="6" w:space="0" w:color="auto"/>
              <w:bottom w:val="single" w:sz="6" w:space="0" w:color="auto"/>
              <w:right w:val="single" w:sz="4" w:space="0" w:color="auto"/>
            </w:tcBorders>
            <w:shd w:val="clear" w:color="auto" w:fill="FFFFFF"/>
          </w:tcPr>
          <w:p w:rsidR="002151F9" w:rsidRPr="001C653E" w:rsidRDefault="002151F9" w:rsidP="00886672">
            <w:pPr>
              <w:tabs>
                <w:tab w:val="right" w:leader="dot" w:pos="4585"/>
              </w:tabs>
              <w:rPr>
                <w:sz w:val="20"/>
                <w:szCs w:val="20"/>
              </w:rPr>
            </w:pPr>
            <w:r w:rsidRPr="001C653E">
              <w:rPr>
                <w:sz w:val="20"/>
                <w:szCs w:val="20"/>
              </w:rPr>
              <w:t xml:space="preserve">NUMBER OF WIVES </w:t>
            </w:r>
            <w:r w:rsidRPr="001C653E">
              <w:rPr>
                <w:rFonts w:ascii="SutonnyMJ" w:hAnsi="SutonnyMJ" w:cs="SutonnyMJ"/>
                <w:sz w:val="20"/>
                <w:szCs w:val="20"/>
                <w:lang w:bidi="bn-BD"/>
              </w:rPr>
              <w:t>(¯¿xi msL¨v</w:t>
            </w:r>
            <w:r w:rsidRPr="001C653E">
              <w:rPr>
                <w:sz w:val="20"/>
                <w:szCs w:val="20"/>
              </w:rPr>
              <w:t xml:space="preserve">) </w:t>
            </w:r>
            <w:r w:rsidRPr="001C653E">
              <w:rPr>
                <w:sz w:val="20"/>
                <w:szCs w:val="20"/>
              </w:rPr>
              <w:tab/>
              <w:t>[     ][     ]</w:t>
            </w:r>
          </w:p>
          <w:p w:rsidR="002151F9" w:rsidRPr="001C653E" w:rsidRDefault="002151F9" w:rsidP="00886672">
            <w:pPr>
              <w:tabs>
                <w:tab w:val="right" w:leader="dot" w:pos="3997"/>
                <w:tab w:val="right" w:leader="dot" w:pos="4253"/>
              </w:tabs>
              <w:jc w:val="both"/>
              <w:rPr>
                <w:rFonts w:ascii="SutonnyMJ" w:hAnsi="SutonnyMJ" w:cs="Vrinda"/>
                <w:sz w:val="20"/>
                <w:szCs w:val="20"/>
                <w:cs/>
                <w:lang w:bidi="bn-BD"/>
              </w:rPr>
            </w:pPr>
            <w:r w:rsidRPr="001C653E">
              <w:rPr>
                <w:sz w:val="20"/>
                <w:szCs w:val="20"/>
              </w:rPr>
              <w:t>DON’T KNOW/DON’T REMEMBER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Rvbv †bB/ g‡b †bB</w:t>
            </w:r>
            <w:r w:rsidRPr="001C653E">
              <w:rPr>
                <w:rFonts w:ascii="SutonnyMJ" w:hAnsi="SutonnyMJ" w:cs="SutonnyMJ" w:hint="cs"/>
                <w:sz w:val="20"/>
                <w:szCs w:val="20"/>
                <w:cs/>
                <w:lang w:bidi="bn-BD"/>
              </w:rPr>
              <w:t>)</w:t>
            </w:r>
          </w:p>
          <w:p w:rsidR="002151F9" w:rsidRPr="001C653E" w:rsidRDefault="002151F9" w:rsidP="00886672">
            <w:pPr>
              <w:tabs>
                <w:tab w:val="right" w:leader="dot" w:pos="4585"/>
              </w:tabs>
              <w:jc w:val="both"/>
              <w:rPr>
                <w:sz w:val="20"/>
                <w:szCs w:val="20"/>
              </w:rPr>
            </w:pPr>
            <w:r w:rsidRPr="001C653E">
              <w:rPr>
                <w:sz w:val="20"/>
                <w:szCs w:val="20"/>
              </w:rPr>
              <w:tab/>
              <w:t>98</w:t>
            </w:r>
          </w:p>
        </w:tc>
        <w:tc>
          <w:tcPr>
            <w:tcW w:w="358" w:type="pct"/>
            <w:tcBorders>
              <w:top w:val="single" w:sz="6" w:space="0" w:color="auto"/>
              <w:left w:val="single" w:sz="4" w:space="0" w:color="auto"/>
              <w:bottom w:val="single" w:sz="6" w:space="0" w:color="auto"/>
              <w:right w:val="single" w:sz="6" w:space="0" w:color="auto"/>
            </w:tcBorders>
            <w:shd w:val="clear" w:color="auto" w:fill="FFFFFF"/>
          </w:tcPr>
          <w:p w:rsidR="002151F9" w:rsidRPr="001C653E" w:rsidRDefault="002151F9" w:rsidP="00886672">
            <w:pPr>
              <w:tabs>
                <w:tab w:val="right" w:leader="dot" w:pos="4585"/>
              </w:tabs>
              <w:jc w:val="both"/>
              <w:rPr>
                <w:sz w:val="20"/>
                <w:szCs w:val="20"/>
              </w:rPr>
            </w:pPr>
          </w:p>
          <w:p w:rsidR="002151F9" w:rsidRPr="001C653E" w:rsidRDefault="002151F9" w:rsidP="00886672">
            <w:pPr>
              <w:tabs>
                <w:tab w:val="right" w:leader="dot" w:pos="4585"/>
              </w:tabs>
              <w:jc w:val="both"/>
              <w:rPr>
                <w:sz w:val="20"/>
                <w:szCs w:val="20"/>
              </w:rPr>
            </w:pPr>
          </w:p>
          <w:p w:rsidR="002151F9" w:rsidRPr="001C653E" w:rsidRDefault="002151F9" w:rsidP="00886672">
            <w:pPr>
              <w:tabs>
                <w:tab w:val="right" w:leader="dot" w:pos="4585"/>
              </w:tabs>
              <w:jc w:val="both"/>
              <w:rPr>
                <w:sz w:val="20"/>
                <w:szCs w:val="20"/>
              </w:rPr>
            </w:pPr>
            <w:r w:rsidRPr="001C653E">
              <w:rPr>
                <w:b/>
                <w:sz w:val="20"/>
                <w:szCs w:val="20"/>
              </w:rPr>
              <w:sym w:font="Symbol" w:char="F0DE"/>
            </w:r>
            <w:r w:rsidRPr="001C653E">
              <w:rPr>
                <w:b/>
                <w:sz w:val="20"/>
                <w:szCs w:val="20"/>
              </w:rPr>
              <w:t>1</w:t>
            </w:r>
            <w:r w:rsidRPr="001C653E">
              <w:rPr>
                <w:b/>
                <w:sz w:val="20"/>
                <w:szCs w:val="20"/>
                <w:cs/>
                <w:lang w:bidi="bn-BD"/>
              </w:rPr>
              <w:t>2</w:t>
            </w:r>
            <w:r w:rsidRPr="001C653E">
              <w:rPr>
                <w:b/>
                <w:sz w:val="20"/>
                <w:szCs w:val="20"/>
              </w:rPr>
              <w:t>4</w:t>
            </w:r>
          </w:p>
        </w:tc>
      </w:tr>
      <w:tr w:rsidR="002151F9" w:rsidRPr="001C653E" w:rsidTr="001838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660"/>
        </w:trPr>
        <w:tc>
          <w:tcPr>
            <w:tcW w:w="379" w:type="pct"/>
            <w:tcBorders>
              <w:top w:val="single" w:sz="6" w:space="0" w:color="auto"/>
              <w:left w:val="single" w:sz="6" w:space="0" w:color="auto"/>
              <w:bottom w:val="single" w:sz="6" w:space="0" w:color="auto"/>
              <w:right w:val="single" w:sz="12" w:space="0" w:color="auto"/>
            </w:tcBorders>
            <w:shd w:val="clear" w:color="auto" w:fill="FFFFFF"/>
          </w:tcPr>
          <w:p w:rsidR="002151F9" w:rsidRPr="001C653E" w:rsidRDefault="002151F9" w:rsidP="00886672">
            <w:pPr>
              <w:rPr>
                <w:sz w:val="20"/>
                <w:szCs w:val="20"/>
                <w:lang w:bidi="bn-BD"/>
              </w:rPr>
            </w:pPr>
            <w:r w:rsidRPr="001C653E">
              <w:rPr>
                <w:sz w:val="20"/>
                <w:szCs w:val="20"/>
                <w:cs/>
                <w:lang w:bidi="bn-BD"/>
              </w:rPr>
              <w:t>123</w:t>
            </w:r>
          </w:p>
        </w:tc>
        <w:tc>
          <w:tcPr>
            <w:tcW w:w="1853" w:type="pct"/>
            <w:gridSpan w:val="2"/>
            <w:tcBorders>
              <w:top w:val="single" w:sz="6" w:space="0" w:color="auto"/>
              <w:bottom w:val="single" w:sz="6" w:space="0" w:color="auto"/>
            </w:tcBorders>
            <w:shd w:val="clear" w:color="auto" w:fill="FFFFFF"/>
          </w:tcPr>
          <w:p w:rsidR="002151F9" w:rsidRPr="001C653E" w:rsidRDefault="002151F9" w:rsidP="00886672">
            <w:pPr>
              <w:jc w:val="both"/>
              <w:rPr>
                <w:sz w:val="20"/>
                <w:szCs w:val="20"/>
              </w:rPr>
            </w:pPr>
            <w:r w:rsidRPr="001C653E">
              <w:rPr>
                <w:sz w:val="20"/>
                <w:szCs w:val="20"/>
              </w:rPr>
              <w:t xml:space="preserve">Are/were you the first, second..... wife? </w:t>
            </w:r>
          </w:p>
          <w:p w:rsidR="002151F9" w:rsidRPr="001C653E" w:rsidRDefault="002151F9" w:rsidP="00C63996">
            <w:pPr>
              <w:pStyle w:val="CommentText"/>
              <w:rPr>
                <w:rFonts w:ascii="SutonnyMJ" w:hAnsi="SutonnyMJ" w:cs="SutonnyMJ"/>
                <w:lang w:bidi="bn-BD"/>
              </w:rPr>
            </w:pPr>
            <w:r w:rsidRPr="001C653E">
              <w:rPr>
                <w:rFonts w:ascii="SutonnyMJ" w:hAnsi="SutonnyMJ" w:cs="SutonnyMJ"/>
                <w:lang w:bidi="bn-BD"/>
              </w:rPr>
              <w:t>Avcwb KZ b¤^i ¯¿x?</w:t>
            </w:r>
          </w:p>
        </w:tc>
        <w:tc>
          <w:tcPr>
            <w:tcW w:w="2410" w:type="pct"/>
            <w:gridSpan w:val="7"/>
            <w:tcBorders>
              <w:top w:val="single" w:sz="6" w:space="0" w:color="auto"/>
              <w:left w:val="single" w:sz="6" w:space="0" w:color="auto"/>
              <w:bottom w:val="single" w:sz="6" w:space="0" w:color="auto"/>
              <w:right w:val="single" w:sz="4" w:space="0" w:color="auto"/>
            </w:tcBorders>
            <w:shd w:val="clear" w:color="auto" w:fill="FFFFFF"/>
          </w:tcPr>
          <w:p w:rsidR="002151F9" w:rsidRPr="001C653E" w:rsidRDefault="002151F9" w:rsidP="00886672">
            <w:pPr>
              <w:tabs>
                <w:tab w:val="right" w:leader="dot" w:pos="4585"/>
              </w:tabs>
              <w:jc w:val="both"/>
              <w:rPr>
                <w:sz w:val="20"/>
                <w:szCs w:val="20"/>
              </w:rPr>
            </w:pPr>
            <w:r w:rsidRPr="001C653E">
              <w:rPr>
                <w:sz w:val="20"/>
                <w:szCs w:val="20"/>
              </w:rPr>
              <w:t>NUMBER /POSITION (</w:t>
            </w:r>
            <w:r w:rsidRPr="001C653E">
              <w:rPr>
                <w:rFonts w:ascii="SutonnyMJ" w:hAnsi="SutonnyMJ" w:cs="SutonnyMJ"/>
                <w:sz w:val="20"/>
                <w:szCs w:val="20"/>
                <w:lang w:bidi="bn-BD"/>
              </w:rPr>
              <w:t>msL¨v/¯’vb</w:t>
            </w:r>
            <w:r w:rsidRPr="001C653E">
              <w:rPr>
                <w:sz w:val="20"/>
                <w:szCs w:val="20"/>
              </w:rPr>
              <w:t xml:space="preserve">) </w:t>
            </w:r>
            <w:r w:rsidRPr="001C653E">
              <w:rPr>
                <w:sz w:val="20"/>
                <w:szCs w:val="20"/>
              </w:rPr>
              <w:tab/>
              <w:t>[     ][     ]</w:t>
            </w:r>
          </w:p>
          <w:p w:rsidR="002151F9" w:rsidRPr="001C653E" w:rsidRDefault="002151F9" w:rsidP="00886672">
            <w:pPr>
              <w:tabs>
                <w:tab w:val="right" w:leader="dot" w:pos="4585"/>
              </w:tabs>
              <w:jc w:val="both"/>
              <w:rPr>
                <w:sz w:val="20"/>
                <w:szCs w:val="20"/>
              </w:rPr>
            </w:pPr>
            <w:r w:rsidRPr="001C653E">
              <w:rPr>
                <w:sz w:val="20"/>
                <w:szCs w:val="20"/>
              </w:rPr>
              <w:t xml:space="preserve">DON’T KNOW/DON’T REMEMBER </w:t>
            </w:r>
            <w:r w:rsidRPr="001C653E">
              <w:rPr>
                <w:rFonts w:ascii="SutonnyMJ" w:hAnsi="SutonnyMJ" w:cs="SutonnyMJ" w:hint="cs"/>
                <w:sz w:val="20"/>
                <w:szCs w:val="20"/>
                <w:cs/>
                <w:lang w:bidi="bn-BD"/>
              </w:rPr>
              <w:t>(</w:t>
            </w:r>
            <w:r w:rsidRPr="001C653E">
              <w:rPr>
                <w:rFonts w:ascii="SutonnyMJ" w:hAnsi="SutonnyMJ" w:cs="SutonnyMJ"/>
                <w:sz w:val="20"/>
                <w:szCs w:val="20"/>
                <w:lang w:bidi="bn-BD"/>
              </w:rPr>
              <w:t>Rvbv †bB/ g‡b †bB</w:t>
            </w:r>
            <w:r w:rsidRPr="001C653E">
              <w:rPr>
                <w:rFonts w:ascii="SutonnyMJ" w:hAnsi="SutonnyMJ" w:cs="SutonnyMJ" w:hint="cs"/>
                <w:sz w:val="20"/>
                <w:szCs w:val="20"/>
                <w:cs/>
                <w:lang w:bidi="bn-BD"/>
              </w:rPr>
              <w:t>)</w:t>
            </w:r>
            <w:r w:rsidRPr="001C653E">
              <w:rPr>
                <w:sz w:val="20"/>
                <w:szCs w:val="20"/>
              </w:rPr>
              <w:tab/>
              <w:t>98</w:t>
            </w:r>
          </w:p>
        </w:tc>
        <w:tc>
          <w:tcPr>
            <w:tcW w:w="358" w:type="pct"/>
            <w:tcBorders>
              <w:top w:val="single" w:sz="6" w:space="0" w:color="auto"/>
              <w:left w:val="single" w:sz="4" w:space="0" w:color="auto"/>
              <w:bottom w:val="single" w:sz="6" w:space="0" w:color="auto"/>
              <w:right w:val="single" w:sz="6" w:space="0" w:color="auto"/>
            </w:tcBorders>
            <w:shd w:val="clear" w:color="auto" w:fill="FFFFFF"/>
          </w:tcPr>
          <w:p w:rsidR="002151F9" w:rsidRPr="001C653E" w:rsidRDefault="002151F9" w:rsidP="00886672">
            <w:pPr>
              <w:tabs>
                <w:tab w:val="right" w:leader="dot" w:pos="4585"/>
              </w:tabs>
              <w:jc w:val="both"/>
              <w:rPr>
                <w:sz w:val="20"/>
                <w:szCs w:val="20"/>
              </w:rPr>
            </w:pPr>
          </w:p>
        </w:tc>
      </w:tr>
      <w:tr w:rsidR="002151F9" w:rsidRPr="001C653E" w:rsidTr="001838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1806"/>
        </w:trPr>
        <w:tc>
          <w:tcPr>
            <w:tcW w:w="379" w:type="pct"/>
            <w:tcBorders>
              <w:top w:val="single" w:sz="6" w:space="0" w:color="auto"/>
              <w:left w:val="single" w:sz="6" w:space="0" w:color="auto"/>
              <w:bottom w:val="single" w:sz="6" w:space="0" w:color="auto"/>
              <w:right w:val="single" w:sz="12" w:space="0" w:color="auto"/>
            </w:tcBorders>
            <w:shd w:val="clear" w:color="auto" w:fill="FFFFFF"/>
          </w:tcPr>
          <w:p w:rsidR="002151F9" w:rsidRPr="001C653E" w:rsidRDefault="002151F9" w:rsidP="005B0B32">
            <w:pPr>
              <w:rPr>
                <w:sz w:val="20"/>
                <w:szCs w:val="20"/>
                <w:lang w:bidi="bn-BD"/>
              </w:rPr>
            </w:pPr>
            <w:r w:rsidRPr="001C653E">
              <w:rPr>
                <w:sz w:val="20"/>
                <w:szCs w:val="20"/>
                <w:cs/>
                <w:lang w:bidi="bn-IN"/>
              </w:rPr>
              <w:t>1</w:t>
            </w:r>
            <w:r w:rsidRPr="001C653E">
              <w:rPr>
                <w:sz w:val="20"/>
                <w:szCs w:val="20"/>
                <w:cs/>
                <w:lang w:bidi="bn-BD"/>
              </w:rPr>
              <w:t>24</w:t>
            </w:r>
          </w:p>
        </w:tc>
        <w:tc>
          <w:tcPr>
            <w:tcW w:w="1853" w:type="pct"/>
            <w:gridSpan w:val="2"/>
            <w:tcBorders>
              <w:top w:val="single" w:sz="6" w:space="0" w:color="auto"/>
              <w:bottom w:val="single" w:sz="6" w:space="0" w:color="auto"/>
            </w:tcBorders>
            <w:shd w:val="clear" w:color="auto" w:fill="FFFFFF"/>
          </w:tcPr>
          <w:p w:rsidR="002151F9" w:rsidRPr="001C653E" w:rsidRDefault="002151F9" w:rsidP="00886672">
            <w:pPr>
              <w:pStyle w:val="BodyText"/>
              <w:rPr>
                <w:b w:val="0"/>
                <w:bCs/>
                <w:sz w:val="20"/>
                <w:szCs w:val="20"/>
              </w:rPr>
            </w:pPr>
            <w:r w:rsidRPr="001C653E">
              <w:rPr>
                <w:b w:val="0"/>
                <w:bCs/>
                <w:sz w:val="20"/>
                <w:szCs w:val="20"/>
              </w:rPr>
              <w:t xml:space="preserve">Did you yourself choose your </w:t>
            </w:r>
            <w:r w:rsidRPr="001C653E">
              <w:rPr>
                <w:b w:val="0"/>
                <w:bCs/>
                <w:sz w:val="20"/>
                <w:szCs w:val="20"/>
                <w:u w:val="single"/>
              </w:rPr>
              <w:t>current</w:t>
            </w:r>
            <w:r w:rsidRPr="001C653E">
              <w:rPr>
                <w:b w:val="0"/>
                <w:bCs/>
                <w:sz w:val="20"/>
                <w:szCs w:val="20"/>
              </w:rPr>
              <w:t>/</w:t>
            </w:r>
            <w:r w:rsidRPr="001C653E">
              <w:rPr>
                <w:b w:val="0"/>
                <w:bCs/>
                <w:sz w:val="20"/>
                <w:szCs w:val="20"/>
                <w:u w:val="single"/>
              </w:rPr>
              <w:t>most recent</w:t>
            </w:r>
            <w:r w:rsidRPr="001C653E">
              <w:rPr>
                <w:b w:val="0"/>
                <w:bCs/>
                <w:sz w:val="20"/>
                <w:szCs w:val="20"/>
              </w:rPr>
              <w:t xml:space="preserve"> husband, did someone else choose him for you, or did he choose you?</w:t>
            </w:r>
          </w:p>
          <w:p w:rsidR="002151F9" w:rsidRPr="001C653E" w:rsidRDefault="002151F9" w:rsidP="00886672">
            <w:pPr>
              <w:rPr>
                <w:rFonts w:ascii="SutonnyMJ" w:hAnsi="SutonnyMJ" w:cs="SutonnyMJ"/>
                <w:sz w:val="20"/>
                <w:szCs w:val="20"/>
                <w:lang w:bidi="bn-BD"/>
              </w:rPr>
            </w:pPr>
            <w:r w:rsidRPr="001C653E">
              <w:rPr>
                <w:rFonts w:ascii="SutonnyMJ" w:hAnsi="SutonnyMJ" w:cs="SutonnyMJ"/>
                <w:sz w:val="20"/>
                <w:szCs w:val="20"/>
                <w:lang w:bidi="bn-BD"/>
              </w:rPr>
              <w:t>Avcwb wb‡R wK Avcbvi eZ©gvb/‡kl ¯^vgx cQ›` K‡iwQ‡jb, Ab¨ †KD Avcbvi Rb¨ cQ›` K‡iwQj bvwK Dwb Avcbv‡K cQ›` K‡iwQj?</w:t>
            </w:r>
          </w:p>
          <w:p w:rsidR="002151F9" w:rsidRPr="001C653E" w:rsidRDefault="002151F9" w:rsidP="00886672">
            <w:pPr>
              <w:jc w:val="both"/>
              <w:rPr>
                <w:sz w:val="20"/>
                <w:szCs w:val="20"/>
              </w:rPr>
            </w:pPr>
          </w:p>
          <w:p w:rsidR="002151F9" w:rsidRPr="001C653E" w:rsidRDefault="002151F9" w:rsidP="00886672">
            <w:pPr>
              <w:jc w:val="both"/>
              <w:rPr>
                <w:sz w:val="20"/>
                <w:szCs w:val="20"/>
              </w:rPr>
            </w:pPr>
            <w:r w:rsidRPr="001C653E">
              <w:rPr>
                <w:sz w:val="20"/>
                <w:szCs w:val="20"/>
              </w:rPr>
              <w:t>IF SHE DID NOT CHOOSE HERSELF, PROBE:</w:t>
            </w:r>
          </w:p>
          <w:p w:rsidR="002151F9" w:rsidRPr="001C653E" w:rsidRDefault="002151F9" w:rsidP="00886672">
            <w:pPr>
              <w:jc w:val="both"/>
              <w:rPr>
                <w:sz w:val="20"/>
                <w:szCs w:val="20"/>
              </w:rPr>
            </w:pPr>
            <w:r w:rsidRPr="001C653E">
              <w:rPr>
                <w:sz w:val="20"/>
                <w:szCs w:val="20"/>
              </w:rPr>
              <w:t xml:space="preserve">Who chose your </w:t>
            </w:r>
            <w:r w:rsidRPr="001C653E">
              <w:rPr>
                <w:sz w:val="20"/>
                <w:szCs w:val="20"/>
                <w:u w:val="single"/>
              </w:rPr>
              <w:t>current</w:t>
            </w:r>
            <w:r w:rsidRPr="001C653E">
              <w:rPr>
                <w:sz w:val="20"/>
                <w:szCs w:val="20"/>
              </w:rPr>
              <w:t>/</w:t>
            </w:r>
            <w:r w:rsidRPr="001C653E">
              <w:rPr>
                <w:sz w:val="20"/>
                <w:szCs w:val="20"/>
                <w:u w:val="single"/>
              </w:rPr>
              <w:t>most recent</w:t>
            </w:r>
            <w:r w:rsidRPr="001C653E">
              <w:rPr>
                <w:sz w:val="20"/>
                <w:szCs w:val="20"/>
              </w:rPr>
              <w:t xml:space="preserve"> husband for you?</w:t>
            </w:r>
          </w:p>
          <w:p w:rsidR="002151F9" w:rsidRPr="001C653E" w:rsidRDefault="002151F9" w:rsidP="00886672">
            <w:pPr>
              <w:jc w:val="both"/>
              <w:rPr>
                <w:sz w:val="20"/>
                <w:szCs w:val="20"/>
              </w:rPr>
            </w:pPr>
          </w:p>
          <w:p w:rsidR="002151F9" w:rsidRPr="001C653E" w:rsidRDefault="002151F9" w:rsidP="00886672">
            <w:pPr>
              <w:jc w:val="both"/>
              <w:rPr>
                <w:rFonts w:ascii="SutonnyMJ" w:hAnsi="SutonnyMJ" w:cs="Arial"/>
                <w:sz w:val="20"/>
                <w:szCs w:val="20"/>
              </w:rPr>
            </w:pPr>
            <w:r w:rsidRPr="001C653E">
              <w:rPr>
                <w:rFonts w:ascii="SutonnyMJ" w:hAnsi="SutonnyMJ" w:cs="Arial"/>
                <w:sz w:val="20"/>
                <w:szCs w:val="20"/>
              </w:rPr>
              <w:t xml:space="preserve">hw` †m wb‡R cQ›` bv K‡i _v‡K Zv‡K †cÖve Kiæb: </w:t>
            </w:r>
          </w:p>
          <w:p w:rsidR="002151F9" w:rsidRPr="001C653E" w:rsidRDefault="002151F9" w:rsidP="00886672">
            <w:pPr>
              <w:jc w:val="both"/>
              <w:rPr>
                <w:rFonts w:ascii="SutonnyMJ" w:hAnsi="SutonnyMJ" w:cs="Arial"/>
                <w:sz w:val="20"/>
                <w:szCs w:val="20"/>
              </w:rPr>
            </w:pPr>
            <w:r w:rsidRPr="001C653E">
              <w:rPr>
                <w:rFonts w:ascii="SutonnyMJ" w:hAnsi="SutonnyMJ" w:cs="Arial"/>
                <w:sz w:val="20"/>
                <w:szCs w:val="20"/>
              </w:rPr>
              <w:t>†K Avcbvi eZ©gvb ¯^vgx‡K cQ›` K‡i w`‡qwQj?</w:t>
            </w:r>
          </w:p>
          <w:p w:rsidR="002151F9" w:rsidRPr="001C653E" w:rsidRDefault="002151F9" w:rsidP="00886672">
            <w:pPr>
              <w:jc w:val="both"/>
              <w:rPr>
                <w:sz w:val="20"/>
                <w:szCs w:val="20"/>
              </w:rPr>
            </w:pPr>
          </w:p>
          <w:p w:rsidR="002151F9" w:rsidRPr="001C653E" w:rsidRDefault="002151F9" w:rsidP="00886672">
            <w:pPr>
              <w:jc w:val="both"/>
              <w:rPr>
                <w:sz w:val="20"/>
                <w:szCs w:val="20"/>
              </w:rPr>
            </w:pPr>
          </w:p>
        </w:tc>
        <w:tc>
          <w:tcPr>
            <w:tcW w:w="2410" w:type="pct"/>
            <w:gridSpan w:val="7"/>
            <w:tcBorders>
              <w:top w:val="single" w:sz="6" w:space="0" w:color="auto"/>
              <w:left w:val="single" w:sz="6" w:space="0" w:color="auto"/>
              <w:bottom w:val="single" w:sz="6" w:space="0" w:color="auto"/>
              <w:right w:val="single" w:sz="4" w:space="0" w:color="auto"/>
            </w:tcBorders>
            <w:shd w:val="clear" w:color="auto" w:fill="FFFFFF"/>
          </w:tcPr>
          <w:p w:rsidR="002151F9" w:rsidRPr="001C653E" w:rsidRDefault="00422C48" w:rsidP="00886672">
            <w:pPr>
              <w:tabs>
                <w:tab w:val="right" w:leader="dot" w:pos="4585"/>
              </w:tabs>
              <w:spacing w:before="40"/>
              <w:jc w:val="both"/>
              <w:rPr>
                <w:sz w:val="20"/>
                <w:szCs w:val="20"/>
                <w:lang w:val="fr-FR"/>
              </w:rPr>
            </w:pPr>
            <w:r>
              <w:rPr>
                <w:noProof/>
                <w:sz w:val="20"/>
                <w:szCs w:val="20"/>
                <w:lang w:val="en-US"/>
              </w:rPr>
              <w:pict>
                <v:line id="_x0000_s1091" style="position:absolute;left:0;text-align:left;z-index:251769344;visibility:visible;mso-position-horizontal-relative:text;mso-position-vertical-relative:text" from="229.55pt,6.55pt" to="243.7pt,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">
                  <v:stroke endarrow="block"/>
                </v:line>
              </w:pict>
            </w:r>
            <w:r w:rsidR="002151F9" w:rsidRPr="001C653E">
              <w:rPr>
                <w:sz w:val="20"/>
                <w:szCs w:val="20"/>
                <w:lang w:val="fr-FR"/>
              </w:rPr>
              <w:t>BOTH CHOSE (</w:t>
            </w:r>
            <w:r w:rsidR="002151F9" w:rsidRPr="001C653E">
              <w:rPr>
                <w:rFonts w:ascii="SutonnyMJ" w:hAnsi="SutonnyMJ"/>
                <w:sz w:val="20"/>
                <w:szCs w:val="20"/>
              </w:rPr>
              <w:t>AvcbvivB `yÕRb `yÕRb‡K cQ›` K‡iwQ‡jb</w:t>
            </w:r>
            <w:r w:rsidR="002151F9" w:rsidRPr="001C653E">
              <w:rPr>
                <w:sz w:val="20"/>
                <w:szCs w:val="20"/>
                <w:lang w:val="fr-FR"/>
              </w:rPr>
              <w:t>)</w:t>
            </w:r>
            <w:r w:rsidR="002151F9" w:rsidRPr="001C653E">
              <w:rPr>
                <w:sz w:val="20"/>
                <w:szCs w:val="20"/>
                <w:lang w:val="fr-FR"/>
              </w:rPr>
              <w:tab/>
              <w:t>1</w:t>
            </w:r>
          </w:p>
          <w:p w:rsidR="002151F9" w:rsidRPr="001C653E" w:rsidRDefault="00422C48" w:rsidP="00886672">
            <w:pPr>
              <w:tabs>
                <w:tab w:val="right" w:leader="dot" w:pos="4585"/>
              </w:tabs>
              <w:jc w:val="both"/>
              <w:rPr>
                <w:sz w:val="20"/>
                <w:szCs w:val="20"/>
                <w:lang w:val="fr-FR"/>
              </w:rPr>
            </w:pPr>
            <w:r>
              <w:rPr>
                <w:noProof/>
                <w:sz w:val="20"/>
                <w:szCs w:val="20"/>
                <w:lang w:val="en-US"/>
              </w:rPr>
              <w:pict>
                <v:line id="_x0000_s1090" style="position:absolute;left:0;text-align:left;z-index:251768320;visibility:visible" from="231.8pt,18.3pt" to="245.95pt,1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">
                  <v:stroke endarrow="block"/>
                </v:line>
              </w:pict>
            </w:r>
            <w:r w:rsidR="002151F9" w:rsidRPr="001C653E">
              <w:rPr>
                <w:sz w:val="20"/>
                <w:szCs w:val="20"/>
                <w:lang w:val="fr-FR"/>
              </w:rPr>
              <w:t>YOU CHOSE AND PARTNER AGREED (</w:t>
            </w:r>
            <w:r w:rsidR="002151F9" w:rsidRPr="001C653E">
              <w:rPr>
                <w:rFonts w:ascii="SutonnyMJ" w:hAnsi="SutonnyMJ"/>
                <w:sz w:val="20"/>
                <w:szCs w:val="20"/>
              </w:rPr>
              <w:t>Avcwb cQ›` K‡iwQ‡jb Ges †m ivRx n‡qwQj</w:t>
            </w:r>
            <w:r w:rsidR="002151F9" w:rsidRPr="001C653E">
              <w:rPr>
                <w:sz w:val="20"/>
                <w:szCs w:val="20"/>
                <w:lang w:val="fr-FR"/>
              </w:rPr>
              <w:t>)</w:t>
            </w:r>
            <w:r w:rsidR="002151F9" w:rsidRPr="001C653E">
              <w:rPr>
                <w:sz w:val="20"/>
                <w:szCs w:val="20"/>
                <w:lang w:val="fr-FR"/>
              </w:rPr>
              <w:tab/>
              <w:t>2</w:t>
            </w:r>
          </w:p>
          <w:p w:rsidR="002151F9" w:rsidRPr="001C653E" w:rsidRDefault="002151F9" w:rsidP="00886672">
            <w:pPr>
              <w:tabs>
                <w:tab w:val="right" w:leader="dot" w:pos="4585"/>
              </w:tabs>
              <w:jc w:val="both"/>
              <w:rPr>
                <w:sz w:val="20"/>
                <w:szCs w:val="20"/>
                <w:lang w:val="fr-FR"/>
              </w:rPr>
            </w:pPr>
            <w:r w:rsidRPr="001C653E">
              <w:rPr>
                <w:sz w:val="20"/>
                <w:szCs w:val="20"/>
                <w:lang w:val="fr-FR"/>
              </w:rPr>
              <w:t>YOUR FAMILY CHOSE AND YOU AGREED  (</w:t>
            </w:r>
            <w:r w:rsidRPr="001C653E">
              <w:rPr>
                <w:rFonts w:ascii="SutonnyMJ" w:hAnsi="SutonnyMJ"/>
                <w:sz w:val="20"/>
                <w:szCs w:val="20"/>
              </w:rPr>
              <w:t>cwiev‡ii cQ‡›` we‡q K‡iwQ‡jb Ges Avcbvi gZ wQj)</w:t>
            </w:r>
            <w:r w:rsidRPr="001C653E">
              <w:rPr>
                <w:sz w:val="20"/>
                <w:szCs w:val="20"/>
                <w:lang w:val="fr-FR"/>
              </w:rPr>
              <w:tab/>
              <w:t>3</w:t>
            </w:r>
          </w:p>
          <w:p w:rsidR="002151F9" w:rsidRPr="001C653E" w:rsidRDefault="002151F9" w:rsidP="00886672">
            <w:pPr>
              <w:tabs>
                <w:tab w:val="right" w:leader="dot" w:pos="4585"/>
              </w:tabs>
              <w:rPr>
                <w:sz w:val="20"/>
                <w:szCs w:val="20"/>
                <w:lang w:val="fr-FR"/>
              </w:rPr>
            </w:pPr>
            <w:r w:rsidRPr="001C653E">
              <w:rPr>
                <w:sz w:val="20"/>
                <w:szCs w:val="20"/>
                <w:lang w:val="fr-FR"/>
              </w:rPr>
              <w:t>YOUR FAMILY CHOSE AND YOU DID NOT AGREED (</w:t>
            </w:r>
            <w:r w:rsidRPr="001C653E">
              <w:rPr>
                <w:rFonts w:ascii="SutonnyMJ" w:hAnsi="SutonnyMJ"/>
                <w:sz w:val="20"/>
                <w:szCs w:val="20"/>
              </w:rPr>
              <w:t>cwievi cQ›` K‡iwQj wKš‘ Avcbvi gZwQj bv</w:t>
            </w:r>
            <w:r w:rsidRPr="001C653E">
              <w:rPr>
                <w:sz w:val="20"/>
                <w:szCs w:val="20"/>
                <w:lang w:val="fr-FR"/>
              </w:rPr>
              <w:t xml:space="preserve">)………………………………..4 </w:t>
            </w:r>
          </w:p>
          <w:p w:rsidR="002151F9" w:rsidRPr="001C653E" w:rsidRDefault="002151F9" w:rsidP="00886672">
            <w:pPr>
              <w:tabs>
                <w:tab w:val="right" w:leader="dot" w:pos="4585"/>
              </w:tabs>
              <w:jc w:val="both"/>
              <w:rPr>
                <w:sz w:val="20"/>
                <w:szCs w:val="20"/>
              </w:rPr>
            </w:pPr>
            <w:r w:rsidRPr="001C653E">
              <w:rPr>
                <w:sz w:val="20"/>
                <w:szCs w:val="20"/>
              </w:rPr>
              <w:t xml:space="preserve">PARTNER CHOSE  AND </w:t>
            </w:r>
            <w:r w:rsidRPr="001C653E">
              <w:rPr>
                <w:sz w:val="20"/>
                <w:szCs w:val="20"/>
                <w:lang w:val="fr-FR"/>
              </w:rPr>
              <w:t>YOU AGREED (</w:t>
            </w:r>
            <w:r w:rsidRPr="001C653E">
              <w:rPr>
                <w:rFonts w:ascii="SutonnyMJ" w:hAnsi="SutonnyMJ" w:cs="Arial"/>
                <w:sz w:val="20"/>
                <w:szCs w:val="20"/>
              </w:rPr>
              <w:t>†</w:t>
            </w:r>
            <w:r w:rsidRPr="001C653E">
              <w:rPr>
                <w:rFonts w:ascii="SutonnyMJ" w:hAnsi="SutonnyMJ"/>
                <w:sz w:val="20"/>
                <w:szCs w:val="20"/>
              </w:rPr>
              <w:t>m cQ›` K‡iwQj Ges Avcbvi  gZ wQj</w:t>
            </w:r>
            <w:r w:rsidRPr="001C653E">
              <w:rPr>
                <w:sz w:val="20"/>
                <w:szCs w:val="20"/>
                <w:lang w:val="fr-FR"/>
              </w:rPr>
              <w:t>)</w:t>
            </w:r>
            <w:r w:rsidRPr="001C653E">
              <w:rPr>
                <w:sz w:val="20"/>
                <w:szCs w:val="20"/>
              </w:rPr>
              <w:tab/>
              <w:t>5</w:t>
            </w:r>
          </w:p>
          <w:p w:rsidR="002151F9" w:rsidRPr="001C653E" w:rsidRDefault="002151F9" w:rsidP="00886672">
            <w:pPr>
              <w:tabs>
                <w:tab w:val="right" w:leader="dot" w:pos="4585"/>
              </w:tabs>
              <w:jc w:val="both"/>
              <w:rPr>
                <w:sz w:val="20"/>
                <w:szCs w:val="20"/>
              </w:rPr>
            </w:pPr>
            <w:r w:rsidRPr="001C653E">
              <w:rPr>
                <w:sz w:val="20"/>
                <w:szCs w:val="20"/>
              </w:rPr>
              <w:t xml:space="preserve">PARTNER CHOSE  AND </w:t>
            </w:r>
            <w:r w:rsidRPr="001C653E">
              <w:rPr>
                <w:sz w:val="20"/>
                <w:szCs w:val="20"/>
                <w:lang w:val="fr-FR"/>
              </w:rPr>
              <w:t>YOU DID NOT AGREED(</w:t>
            </w:r>
            <w:r w:rsidRPr="001C653E">
              <w:rPr>
                <w:rFonts w:ascii="SutonnyMJ" w:hAnsi="SutonnyMJ" w:cs="Arial"/>
                <w:sz w:val="20"/>
                <w:szCs w:val="20"/>
              </w:rPr>
              <w:t>†</w:t>
            </w:r>
            <w:r w:rsidRPr="001C653E">
              <w:rPr>
                <w:rFonts w:ascii="SutonnyMJ" w:hAnsi="SutonnyMJ"/>
                <w:sz w:val="20"/>
                <w:szCs w:val="20"/>
              </w:rPr>
              <w:t>m cQ›` K‡iwQj Ges Avcbvi  gZ wQjbv</w:t>
            </w:r>
            <w:r w:rsidRPr="001C653E">
              <w:rPr>
                <w:sz w:val="20"/>
                <w:szCs w:val="20"/>
                <w:lang w:val="fr-FR"/>
              </w:rPr>
              <w:t>)...................................6</w:t>
            </w:r>
          </w:p>
          <w:p w:rsidR="002151F9" w:rsidRPr="001C653E" w:rsidRDefault="002151F9" w:rsidP="00886672">
            <w:pPr>
              <w:tabs>
                <w:tab w:val="right" w:leader="dot" w:pos="4585"/>
              </w:tabs>
              <w:jc w:val="both"/>
              <w:rPr>
                <w:sz w:val="20"/>
                <w:szCs w:val="20"/>
              </w:rPr>
            </w:pPr>
            <w:r w:rsidRPr="001C653E">
              <w:rPr>
                <w:sz w:val="20"/>
                <w:szCs w:val="20"/>
              </w:rPr>
              <w:t xml:space="preserve">PARTNER’S FAMILY CHOSE </w:t>
            </w:r>
          </w:p>
          <w:p w:rsidR="002151F9" w:rsidRPr="001C653E" w:rsidRDefault="002151F9" w:rsidP="00886672">
            <w:pPr>
              <w:tabs>
                <w:tab w:val="right" w:leader="dot" w:pos="4585"/>
              </w:tabs>
              <w:jc w:val="both"/>
              <w:rPr>
                <w:sz w:val="20"/>
                <w:szCs w:val="20"/>
              </w:rPr>
            </w:pPr>
            <w:r w:rsidRPr="001C653E">
              <w:rPr>
                <w:sz w:val="20"/>
                <w:szCs w:val="20"/>
              </w:rPr>
              <w:t>(</w:t>
            </w:r>
            <w:r w:rsidRPr="001C653E">
              <w:rPr>
                <w:rFonts w:ascii="SutonnyMJ" w:hAnsi="SutonnyMJ"/>
                <w:sz w:val="20"/>
                <w:szCs w:val="20"/>
              </w:rPr>
              <w:t>m½xi cwievi cQ›` K‡i‡Q</w:t>
            </w:r>
            <w:r w:rsidRPr="001C653E">
              <w:rPr>
                <w:sz w:val="20"/>
                <w:szCs w:val="20"/>
              </w:rPr>
              <w:t>) ................................7</w:t>
            </w:r>
          </w:p>
          <w:p w:rsidR="002151F9" w:rsidRPr="001C653E" w:rsidRDefault="002151F9" w:rsidP="00886672">
            <w:pPr>
              <w:tabs>
                <w:tab w:val="right" w:leader="dot" w:pos="4585"/>
              </w:tabs>
              <w:jc w:val="both"/>
              <w:rPr>
                <w:sz w:val="20"/>
                <w:szCs w:val="20"/>
              </w:rPr>
            </w:pPr>
            <w:r w:rsidRPr="001C653E">
              <w:rPr>
                <w:sz w:val="20"/>
                <w:szCs w:val="20"/>
              </w:rPr>
              <w:t>OTHER: (</w:t>
            </w:r>
            <w:r w:rsidRPr="001C653E">
              <w:rPr>
                <w:rFonts w:ascii="SutonnyMJ" w:hAnsi="SutonnyMJ"/>
                <w:sz w:val="20"/>
                <w:szCs w:val="20"/>
              </w:rPr>
              <w:t>Ab¨vb¨)</w:t>
            </w:r>
            <w:r w:rsidRPr="001C653E">
              <w:rPr>
                <w:sz w:val="20"/>
                <w:szCs w:val="20"/>
              </w:rPr>
              <w:t xml:space="preserve"> ____________________________ </w:t>
            </w:r>
            <w:r w:rsidRPr="001C653E">
              <w:rPr>
                <w:sz w:val="20"/>
                <w:szCs w:val="20"/>
              </w:rPr>
              <w:tab/>
              <w:t>0</w:t>
            </w:r>
          </w:p>
        </w:tc>
        <w:tc>
          <w:tcPr>
            <w:tcW w:w="358" w:type="pct"/>
            <w:tcBorders>
              <w:top w:val="single" w:sz="6" w:space="0" w:color="auto"/>
              <w:left w:val="single" w:sz="4" w:space="0" w:color="auto"/>
              <w:bottom w:val="single" w:sz="6" w:space="0" w:color="auto"/>
              <w:right w:val="single" w:sz="6" w:space="0" w:color="auto"/>
            </w:tcBorders>
            <w:shd w:val="clear" w:color="auto" w:fill="FFFFFF"/>
          </w:tcPr>
          <w:p w:rsidR="002151F9" w:rsidRDefault="00520387" w:rsidP="00886672">
            <w:pPr>
              <w:tabs>
                <w:tab w:val="right" w:leader="dot" w:pos="4585"/>
              </w:tabs>
              <w:jc w:val="both"/>
              <w:rPr>
                <w:sz w:val="20"/>
                <w:szCs w:val="20"/>
              </w:rPr>
            </w:pPr>
            <w:r>
              <w:rPr>
                <w:sz w:val="20"/>
                <w:szCs w:val="20"/>
              </w:rPr>
              <w:t xml:space="preserve">  126</w:t>
            </w:r>
          </w:p>
          <w:p w:rsidR="00520387" w:rsidRDefault="00520387" w:rsidP="00886672">
            <w:pPr>
              <w:tabs>
                <w:tab w:val="right" w:leader="dot" w:pos="4585"/>
              </w:tabs>
              <w:jc w:val="both"/>
              <w:rPr>
                <w:sz w:val="20"/>
                <w:szCs w:val="20"/>
              </w:rPr>
            </w:pPr>
          </w:p>
          <w:p w:rsidR="00520387" w:rsidRPr="00520387" w:rsidRDefault="00520387" w:rsidP="00886672">
            <w:pPr>
              <w:tabs>
                <w:tab w:val="right" w:leader="dot" w:pos="4585"/>
              </w:tabs>
              <w:jc w:val="both"/>
              <w:rPr>
                <w:sz w:val="6"/>
                <w:szCs w:val="6"/>
              </w:rPr>
            </w:pPr>
          </w:p>
          <w:p w:rsidR="00520387" w:rsidRPr="001C653E" w:rsidRDefault="00520387" w:rsidP="00886672">
            <w:pPr>
              <w:tabs>
                <w:tab w:val="right" w:leader="dot" w:pos="4585"/>
              </w:tabs>
              <w:jc w:val="both"/>
              <w:rPr>
                <w:sz w:val="20"/>
                <w:szCs w:val="20"/>
              </w:rPr>
            </w:pPr>
            <w:r>
              <w:rPr>
                <w:sz w:val="20"/>
                <w:szCs w:val="20"/>
              </w:rPr>
              <w:t xml:space="preserve">  126</w:t>
            </w:r>
          </w:p>
        </w:tc>
      </w:tr>
      <w:tr w:rsidR="002151F9" w:rsidRPr="001C653E" w:rsidTr="001838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602"/>
        </w:trPr>
        <w:tc>
          <w:tcPr>
            <w:tcW w:w="379" w:type="pct"/>
            <w:tcBorders>
              <w:top w:val="single" w:sz="6" w:space="0" w:color="auto"/>
              <w:left w:val="single" w:sz="6" w:space="0" w:color="auto"/>
              <w:right w:val="single" w:sz="12" w:space="0" w:color="auto"/>
            </w:tcBorders>
            <w:shd w:val="clear" w:color="auto" w:fill="FFFFFF"/>
          </w:tcPr>
          <w:p w:rsidR="002151F9" w:rsidRPr="001C653E" w:rsidRDefault="002151F9" w:rsidP="00E61536">
            <w:pPr>
              <w:rPr>
                <w:sz w:val="20"/>
                <w:szCs w:val="20"/>
                <w:lang w:bidi="bn-BD"/>
              </w:rPr>
            </w:pPr>
            <w:r w:rsidRPr="001C653E">
              <w:rPr>
                <w:sz w:val="20"/>
                <w:szCs w:val="20"/>
                <w:cs/>
                <w:lang w:bidi="bn-IN"/>
              </w:rPr>
              <w:t>1</w:t>
            </w:r>
            <w:r w:rsidRPr="001C653E">
              <w:rPr>
                <w:sz w:val="20"/>
                <w:szCs w:val="20"/>
                <w:cs/>
                <w:lang w:bidi="bn-BD"/>
              </w:rPr>
              <w:t>25</w:t>
            </w:r>
          </w:p>
        </w:tc>
        <w:tc>
          <w:tcPr>
            <w:tcW w:w="1853" w:type="pct"/>
            <w:gridSpan w:val="2"/>
            <w:tcBorders>
              <w:top w:val="single" w:sz="6" w:space="0" w:color="auto"/>
              <w:bottom w:val="single" w:sz="6" w:space="0" w:color="auto"/>
            </w:tcBorders>
            <w:shd w:val="clear" w:color="auto" w:fill="FFFFFF"/>
          </w:tcPr>
          <w:p w:rsidR="002151F9" w:rsidRPr="001C653E" w:rsidRDefault="002151F9" w:rsidP="00886672">
            <w:pPr>
              <w:pStyle w:val="BodyText"/>
              <w:rPr>
                <w:b w:val="0"/>
                <w:sz w:val="20"/>
                <w:szCs w:val="20"/>
              </w:rPr>
            </w:pPr>
            <w:r w:rsidRPr="001C653E">
              <w:rPr>
                <w:b w:val="0"/>
                <w:sz w:val="20"/>
                <w:szCs w:val="20"/>
              </w:rPr>
              <w:t xml:space="preserve">Before the marriage with your </w:t>
            </w:r>
            <w:r w:rsidRPr="001C653E">
              <w:rPr>
                <w:b w:val="0"/>
                <w:sz w:val="20"/>
                <w:szCs w:val="20"/>
                <w:u w:val="single"/>
              </w:rPr>
              <w:t>current</w:t>
            </w:r>
            <w:r w:rsidRPr="001C653E">
              <w:rPr>
                <w:b w:val="0"/>
                <w:sz w:val="20"/>
                <w:szCs w:val="20"/>
              </w:rPr>
              <w:t xml:space="preserve"> /</w:t>
            </w:r>
            <w:r w:rsidRPr="001C653E">
              <w:rPr>
                <w:b w:val="0"/>
                <w:sz w:val="20"/>
                <w:szCs w:val="20"/>
                <w:u w:val="single"/>
              </w:rPr>
              <w:t>most recent</w:t>
            </w:r>
            <w:r w:rsidRPr="001C653E">
              <w:rPr>
                <w:b w:val="0"/>
                <w:sz w:val="20"/>
                <w:szCs w:val="20"/>
              </w:rPr>
              <w:t xml:space="preserve"> husband, were you asked whether you wanted to marry him or not? </w:t>
            </w:r>
          </w:p>
          <w:p w:rsidR="002151F9" w:rsidRPr="001C653E" w:rsidRDefault="002151F9" w:rsidP="00886672">
            <w:pPr>
              <w:pStyle w:val="BodyText"/>
              <w:rPr>
                <w:sz w:val="20"/>
                <w:szCs w:val="20"/>
              </w:rPr>
            </w:pPr>
          </w:p>
          <w:p w:rsidR="002151F9" w:rsidRPr="001C653E" w:rsidRDefault="002151F9" w:rsidP="00886672">
            <w:pPr>
              <w:pStyle w:val="BodyText"/>
              <w:rPr>
                <w:sz w:val="20"/>
                <w:szCs w:val="20"/>
                <w:lang w:bidi="bn-IN"/>
              </w:rPr>
            </w:pPr>
            <w:r w:rsidRPr="001C653E">
              <w:rPr>
                <w:rFonts w:ascii="SutonnyMJ" w:hAnsi="SutonnyMJ" w:cs="Arial"/>
                <w:b w:val="0"/>
                <w:sz w:val="20"/>
                <w:szCs w:val="20"/>
              </w:rPr>
              <w:t xml:space="preserve">Avcbvi (eZ©gvb) ¯^vgxi mv‡_ </w:t>
            </w:r>
            <w:r w:rsidRPr="001C653E">
              <w:rPr>
                <w:rFonts w:ascii="SutonnyMJ" w:hAnsi="SutonnyMJ" w:cs="Arial"/>
                <w:bCs/>
                <w:sz w:val="20"/>
                <w:szCs w:val="20"/>
              </w:rPr>
              <w:t>we‡qi K_v evZ©v Pjvi mgq</w:t>
            </w:r>
            <w:r w:rsidRPr="001C653E">
              <w:rPr>
                <w:rFonts w:ascii="SutonnyMJ" w:hAnsi="SutonnyMJ" w:cs="Arial"/>
                <w:b w:val="0"/>
                <w:sz w:val="20"/>
                <w:szCs w:val="20"/>
              </w:rPr>
              <w:t xml:space="preserve"> Avcbv‡K wK wR‡Ám Kiv n‡qwQj †h Avcwb Zv‡K we‡q Ki‡Z Pvb wK bv?</w:t>
            </w:r>
          </w:p>
        </w:tc>
        <w:tc>
          <w:tcPr>
            <w:tcW w:w="2410" w:type="pct"/>
            <w:gridSpan w:val="7"/>
            <w:tcBorders>
              <w:top w:val="single" w:sz="6" w:space="0" w:color="auto"/>
              <w:left w:val="single" w:sz="6" w:space="0" w:color="auto"/>
              <w:bottom w:val="single" w:sz="6" w:space="0" w:color="auto"/>
              <w:right w:val="single" w:sz="4" w:space="0" w:color="auto"/>
            </w:tcBorders>
            <w:shd w:val="clear" w:color="auto" w:fill="FFFFFF"/>
          </w:tcPr>
          <w:p w:rsidR="002151F9" w:rsidRPr="001C653E" w:rsidRDefault="002151F9" w:rsidP="00886672">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rsidR="002151F9" w:rsidRPr="001C653E" w:rsidRDefault="002151F9" w:rsidP="00886672">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p w:rsidR="002151F9" w:rsidRPr="001C653E" w:rsidRDefault="002151F9" w:rsidP="00886672">
            <w:pPr>
              <w:tabs>
                <w:tab w:val="right" w:leader="dot" w:pos="3997"/>
                <w:tab w:val="right" w:leader="dot" w:pos="4253"/>
              </w:tabs>
              <w:jc w:val="both"/>
              <w:rPr>
                <w:rFonts w:ascii="SutonnyMJ" w:hAnsi="SutonnyMJ" w:cs="Vrinda"/>
                <w:sz w:val="20"/>
                <w:szCs w:val="20"/>
                <w:cs/>
                <w:lang w:bidi="bn-BD"/>
              </w:rPr>
            </w:pPr>
            <w:r w:rsidRPr="001C653E">
              <w:rPr>
                <w:sz w:val="20"/>
                <w:szCs w:val="20"/>
              </w:rPr>
              <w:t>DON’T KNOW/DON’T REMEMBER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Rvbv †bB/ g‡b †bB</w:t>
            </w:r>
            <w:r w:rsidRPr="001C653E">
              <w:rPr>
                <w:rFonts w:ascii="SutonnyMJ" w:hAnsi="SutonnyMJ" w:cs="SutonnyMJ" w:hint="cs"/>
                <w:sz w:val="20"/>
                <w:szCs w:val="20"/>
                <w:cs/>
                <w:lang w:bidi="bn-BD"/>
              </w:rPr>
              <w:t>)</w:t>
            </w:r>
          </w:p>
          <w:p w:rsidR="002151F9" w:rsidRPr="001C653E" w:rsidRDefault="002151F9" w:rsidP="004B2266">
            <w:pPr>
              <w:tabs>
                <w:tab w:val="right" w:leader="dot" w:pos="3997"/>
                <w:tab w:val="right" w:leader="dot" w:pos="4253"/>
              </w:tabs>
              <w:jc w:val="both"/>
              <w:rPr>
                <w:sz w:val="20"/>
                <w:szCs w:val="20"/>
              </w:rPr>
            </w:pPr>
            <w:r w:rsidRPr="001C653E">
              <w:rPr>
                <w:sz w:val="20"/>
                <w:szCs w:val="20"/>
              </w:rPr>
              <w:tab/>
              <w:t>8</w:t>
            </w:r>
          </w:p>
        </w:tc>
        <w:tc>
          <w:tcPr>
            <w:tcW w:w="358" w:type="pct"/>
            <w:tcBorders>
              <w:top w:val="single" w:sz="6" w:space="0" w:color="auto"/>
              <w:left w:val="single" w:sz="4" w:space="0" w:color="auto"/>
              <w:bottom w:val="single" w:sz="6" w:space="0" w:color="auto"/>
              <w:right w:val="single" w:sz="6" w:space="0" w:color="auto"/>
            </w:tcBorders>
            <w:shd w:val="clear" w:color="auto" w:fill="FFFFFF"/>
          </w:tcPr>
          <w:p w:rsidR="002151F9" w:rsidRPr="001C653E" w:rsidRDefault="002151F9" w:rsidP="00886672">
            <w:pPr>
              <w:tabs>
                <w:tab w:val="right" w:leader="dot" w:pos="4585"/>
              </w:tabs>
              <w:jc w:val="both"/>
              <w:rPr>
                <w:sz w:val="20"/>
                <w:szCs w:val="20"/>
              </w:rPr>
            </w:pPr>
          </w:p>
        </w:tc>
      </w:tr>
      <w:tr w:rsidR="002151F9" w:rsidRPr="001C653E" w:rsidTr="001838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Pr>
        <w:tc>
          <w:tcPr>
            <w:tcW w:w="379" w:type="pct"/>
            <w:tcBorders>
              <w:top w:val="single" w:sz="6" w:space="0" w:color="auto"/>
              <w:left w:val="single" w:sz="6" w:space="0" w:color="auto"/>
              <w:right w:val="single" w:sz="12" w:space="0" w:color="auto"/>
            </w:tcBorders>
            <w:shd w:val="clear" w:color="auto" w:fill="FFFFFF"/>
          </w:tcPr>
          <w:p w:rsidR="002151F9" w:rsidRPr="001C653E" w:rsidRDefault="002151F9" w:rsidP="00E61536">
            <w:pPr>
              <w:rPr>
                <w:sz w:val="20"/>
                <w:szCs w:val="20"/>
                <w:lang w:bidi="bn-BD"/>
              </w:rPr>
            </w:pPr>
            <w:r w:rsidRPr="001C653E">
              <w:rPr>
                <w:sz w:val="20"/>
                <w:szCs w:val="20"/>
              </w:rPr>
              <w:t>1</w:t>
            </w:r>
            <w:r w:rsidRPr="001C653E">
              <w:rPr>
                <w:sz w:val="20"/>
                <w:szCs w:val="20"/>
                <w:cs/>
                <w:lang w:bidi="bn-BD"/>
              </w:rPr>
              <w:t>26</w:t>
            </w:r>
          </w:p>
        </w:tc>
        <w:tc>
          <w:tcPr>
            <w:tcW w:w="1853" w:type="pct"/>
            <w:gridSpan w:val="2"/>
            <w:tcBorders>
              <w:top w:val="single" w:sz="6" w:space="0" w:color="auto"/>
            </w:tcBorders>
            <w:shd w:val="clear" w:color="auto" w:fill="FFFFFF"/>
          </w:tcPr>
          <w:p w:rsidR="002151F9" w:rsidRPr="001C653E" w:rsidRDefault="002151F9" w:rsidP="00886672">
            <w:pPr>
              <w:rPr>
                <w:rFonts w:ascii="SutonnyMJ" w:hAnsi="SutonnyMJ" w:cs="Arial"/>
                <w:color w:val="000000"/>
                <w:sz w:val="20"/>
                <w:szCs w:val="20"/>
              </w:rPr>
            </w:pPr>
            <w:r w:rsidRPr="001C653E">
              <w:rPr>
                <w:color w:val="000000"/>
                <w:sz w:val="20"/>
                <w:szCs w:val="20"/>
              </w:rPr>
              <w:t>Was there a demand for dowry during and/or after your marriage</w:t>
            </w:r>
            <w:r w:rsidRPr="001C653E">
              <w:rPr>
                <w:rFonts w:ascii="SutonnyMJ" w:hAnsi="SutonnyMJ" w:cs="Arial"/>
                <w:color w:val="000000"/>
                <w:sz w:val="20"/>
                <w:szCs w:val="20"/>
              </w:rPr>
              <w:t xml:space="preserve">? </w:t>
            </w:r>
          </w:p>
          <w:p w:rsidR="002151F9" w:rsidRPr="001C653E" w:rsidRDefault="002151F9" w:rsidP="00886672">
            <w:pPr>
              <w:rPr>
                <w:rFonts w:ascii="SutonnyMJ" w:hAnsi="SutonnyMJ" w:cs="Arial"/>
                <w:color w:val="000000"/>
                <w:sz w:val="20"/>
                <w:szCs w:val="20"/>
              </w:rPr>
            </w:pPr>
            <w:r w:rsidRPr="001C653E">
              <w:rPr>
                <w:rFonts w:ascii="SutonnyMJ" w:hAnsi="SutonnyMJ" w:cs="Arial"/>
                <w:color w:val="000000"/>
                <w:sz w:val="20"/>
                <w:szCs w:val="20"/>
              </w:rPr>
              <w:t>Avcbvi we‡qi mgq ev we‡qi c‡i wK †Kvb ai‡bi †hŠZzK ev `vex `vIqv wQj?</w:t>
            </w:r>
          </w:p>
          <w:p w:rsidR="002151F9" w:rsidRPr="001C653E" w:rsidRDefault="002151F9" w:rsidP="00886672">
            <w:pPr>
              <w:rPr>
                <w:rFonts w:ascii="SutonnyMJ" w:hAnsi="SutonnyMJ"/>
                <w:b/>
                <w:sz w:val="20"/>
                <w:szCs w:val="20"/>
              </w:rPr>
            </w:pPr>
            <w:r w:rsidRPr="001C653E">
              <w:rPr>
                <w:rFonts w:ascii="SutonnyMJ" w:hAnsi="SutonnyMJ" w:cs="Arial"/>
                <w:b/>
                <w:color w:val="000000"/>
                <w:sz w:val="20"/>
                <w:szCs w:val="20"/>
              </w:rPr>
              <w:t xml:space="preserve"> </w:t>
            </w:r>
          </w:p>
        </w:tc>
        <w:tc>
          <w:tcPr>
            <w:tcW w:w="2410" w:type="pct"/>
            <w:gridSpan w:val="7"/>
            <w:tcBorders>
              <w:top w:val="single" w:sz="6" w:space="0" w:color="auto"/>
              <w:left w:val="single" w:sz="6" w:space="0" w:color="auto"/>
              <w:right w:val="single" w:sz="4" w:space="0" w:color="auto"/>
            </w:tcBorders>
            <w:shd w:val="clear" w:color="auto" w:fill="FFFFFF"/>
          </w:tcPr>
          <w:p w:rsidR="002151F9" w:rsidRPr="001C653E" w:rsidRDefault="002151F9" w:rsidP="00886672">
            <w:pPr>
              <w:pStyle w:val="Header"/>
              <w:tabs>
                <w:tab w:val="clear" w:pos="4320"/>
                <w:tab w:val="clear" w:pos="8640"/>
                <w:tab w:val="left" w:pos="-1440"/>
                <w:tab w:val="left" w:pos="-720"/>
                <w:tab w:val="right" w:leader="dot" w:pos="3456"/>
              </w:tabs>
              <w:spacing w:before="20" w:after="20"/>
              <w:ind w:left="-3" w:firstLine="3"/>
              <w:rPr>
                <w:noProof/>
                <w:sz w:val="20"/>
                <w:szCs w:val="20"/>
              </w:rPr>
            </w:pPr>
            <w:r w:rsidRPr="001C653E">
              <w:rPr>
                <w:noProof/>
                <w:sz w:val="20"/>
                <w:szCs w:val="20"/>
              </w:rPr>
              <w:t>YES, DURING MARRIAGE</w:t>
            </w:r>
            <w:r w:rsidRPr="001C653E">
              <w:rPr>
                <w:rFonts w:ascii="SutonnyMJ" w:hAnsi="SutonnyMJ"/>
                <w:noProof/>
                <w:sz w:val="20"/>
                <w:szCs w:val="20"/>
              </w:rPr>
              <w:t xml:space="preserve"> (nu¨v, we‡qi mgq) ...............</w:t>
            </w:r>
            <w:r w:rsidRPr="001C653E">
              <w:rPr>
                <w:noProof/>
                <w:sz w:val="20"/>
                <w:szCs w:val="20"/>
              </w:rPr>
              <w:t>1</w:t>
            </w:r>
          </w:p>
          <w:p w:rsidR="002151F9" w:rsidRPr="001C653E" w:rsidRDefault="002151F9" w:rsidP="00886672">
            <w:pPr>
              <w:pStyle w:val="Header"/>
              <w:tabs>
                <w:tab w:val="clear" w:pos="4320"/>
                <w:tab w:val="clear" w:pos="8640"/>
                <w:tab w:val="left" w:pos="-1440"/>
                <w:tab w:val="left" w:pos="-720"/>
                <w:tab w:val="right" w:leader="dot" w:pos="3456"/>
              </w:tabs>
              <w:spacing w:before="20" w:after="20"/>
              <w:ind w:left="-3" w:firstLine="3"/>
              <w:rPr>
                <w:noProof/>
                <w:sz w:val="20"/>
                <w:szCs w:val="20"/>
              </w:rPr>
            </w:pPr>
            <w:r w:rsidRPr="001C653E">
              <w:rPr>
                <w:noProof/>
                <w:sz w:val="20"/>
                <w:szCs w:val="20"/>
              </w:rPr>
              <w:t>YES, AFTER MARRIAGE</w:t>
            </w:r>
            <w:r w:rsidRPr="001C653E">
              <w:rPr>
                <w:rFonts w:ascii="SutonnyMJ" w:hAnsi="SutonnyMJ"/>
                <w:noProof/>
                <w:sz w:val="20"/>
                <w:szCs w:val="20"/>
              </w:rPr>
              <w:t xml:space="preserve"> (nu¨v, we‡qi c‡i) ...................</w:t>
            </w:r>
            <w:r w:rsidRPr="001C653E">
              <w:rPr>
                <w:noProof/>
                <w:sz w:val="20"/>
                <w:szCs w:val="20"/>
              </w:rPr>
              <w:t>2</w:t>
            </w:r>
          </w:p>
          <w:p w:rsidR="002151F9" w:rsidRPr="001C653E" w:rsidRDefault="002151F9" w:rsidP="00886672">
            <w:pPr>
              <w:pStyle w:val="Header"/>
              <w:tabs>
                <w:tab w:val="clear" w:pos="4320"/>
                <w:tab w:val="clear" w:pos="8640"/>
                <w:tab w:val="left" w:pos="-1440"/>
                <w:tab w:val="left" w:pos="-720"/>
                <w:tab w:val="right" w:leader="dot" w:pos="3456"/>
              </w:tabs>
              <w:spacing w:before="20" w:after="20"/>
              <w:ind w:left="-3" w:firstLine="3"/>
              <w:rPr>
                <w:noProof/>
                <w:sz w:val="20"/>
                <w:szCs w:val="20"/>
              </w:rPr>
            </w:pPr>
            <w:r w:rsidRPr="001C653E">
              <w:rPr>
                <w:noProof/>
                <w:sz w:val="20"/>
                <w:szCs w:val="20"/>
              </w:rPr>
              <w:t>YES, BOTH DURING AND AFTER MARRIAGE</w:t>
            </w:r>
            <w:r w:rsidRPr="001C653E">
              <w:rPr>
                <w:rFonts w:ascii="SutonnyMJ" w:hAnsi="SutonnyMJ"/>
                <w:noProof/>
                <w:sz w:val="20"/>
                <w:szCs w:val="20"/>
              </w:rPr>
              <w:t xml:space="preserve"> (nu¨v, we‡qi mgq Ges we‡qi c‡i)..........</w:t>
            </w:r>
            <w:r w:rsidRPr="001C653E">
              <w:rPr>
                <w:noProof/>
                <w:sz w:val="20"/>
                <w:szCs w:val="20"/>
              </w:rPr>
              <w:tab/>
              <w:t>.......................................3</w:t>
            </w:r>
          </w:p>
          <w:p w:rsidR="002151F9" w:rsidRPr="001C653E" w:rsidRDefault="00422C48" w:rsidP="00886672">
            <w:pPr>
              <w:pStyle w:val="Header"/>
              <w:tabs>
                <w:tab w:val="clear" w:pos="4320"/>
                <w:tab w:val="clear" w:pos="8640"/>
                <w:tab w:val="left" w:pos="-1440"/>
                <w:tab w:val="left" w:pos="-720"/>
                <w:tab w:val="right" w:leader="dot" w:pos="3456"/>
              </w:tabs>
              <w:spacing w:before="20" w:after="20"/>
              <w:ind w:left="-3" w:firstLine="3"/>
              <w:rPr>
                <w:noProof/>
                <w:sz w:val="20"/>
                <w:szCs w:val="20"/>
              </w:rPr>
            </w:pPr>
            <w:r>
              <w:rPr>
                <w:noProof/>
                <w:sz w:val="20"/>
                <w:szCs w:val="20"/>
                <w:lang w:val="en-US"/>
              </w:rPr>
              <w:pict>
                <v:line id="Line 2" o:spid="_x0000_s1072" style="position:absolute;left:0;text-align:left;z-index:251716096;visibility:visible" from="221.95pt,3.8pt" to="236.1pt,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">
                  <v:stroke endarrow="block"/>
                </v:line>
              </w:pict>
            </w:r>
            <w:r w:rsidR="002151F9" w:rsidRPr="001C653E">
              <w:rPr>
                <w:noProof/>
                <w:sz w:val="20"/>
                <w:szCs w:val="20"/>
              </w:rPr>
              <w:t>NO (</w:t>
            </w:r>
            <w:r w:rsidR="002151F9" w:rsidRPr="001C653E">
              <w:rPr>
                <w:rFonts w:ascii="SutonnyMJ" w:hAnsi="SutonnyMJ"/>
                <w:noProof/>
                <w:sz w:val="20"/>
                <w:szCs w:val="20"/>
              </w:rPr>
              <w:t xml:space="preserve">bv) </w:t>
            </w:r>
            <w:r w:rsidR="002151F9" w:rsidRPr="001C653E">
              <w:rPr>
                <w:noProof/>
                <w:sz w:val="20"/>
                <w:szCs w:val="20"/>
              </w:rPr>
              <w:tab/>
              <w:t>........................................................................4</w:t>
            </w:r>
          </w:p>
        </w:tc>
        <w:tc>
          <w:tcPr>
            <w:tcW w:w="358" w:type="pct"/>
            <w:tcBorders>
              <w:top w:val="single" w:sz="6" w:space="0" w:color="auto"/>
              <w:left w:val="single" w:sz="4" w:space="0" w:color="auto"/>
              <w:right w:val="single" w:sz="6" w:space="0" w:color="auto"/>
            </w:tcBorders>
            <w:shd w:val="clear" w:color="auto" w:fill="FFFFFF"/>
          </w:tcPr>
          <w:p w:rsidR="002151F9" w:rsidRPr="001C653E" w:rsidRDefault="002151F9" w:rsidP="00886672">
            <w:pPr>
              <w:tabs>
                <w:tab w:val="right" w:leader="dot" w:pos="4585"/>
              </w:tabs>
              <w:jc w:val="both"/>
              <w:rPr>
                <w:b/>
                <w:sz w:val="20"/>
                <w:szCs w:val="20"/>
              </w:rPr>
            </w:pPr>
          </w:p>
          <w:p w:rsidR="002151F9" w:rsidRPr="001C653E" w:rsidRDefault="002151F9" w:rsidP="00886672">
            <w:pPr>
              <w:tabs>
                <w:tab w:val="right" w:leader="dot" w:pos="4585"/>
              </w:tabs>
              <w:jc w:val="both"/>
              <w:rPr>
                <w:b/>
                <w:sz w:val="20"/>
                <w:szCs w:val="20"/>
              </w:rPr>
            </w:pPr>
          </w:p>
          <w:p w:rsidR="002151F9" w:rsidRPr="001C653E" w:rsidRDefault="002151F9" w:rsidP="00886672">
            <w:pPr>
              <w:tabs>
                <w:tab w:val="right" w:leader="dot" w:pos="4585"/>
              </w:tabs>
              <w:jc w:val="both"/>
              <w:rPr>
                <w:b/>
                <w:sz w:val="20"/>
                <w:szCs w:val="20"/>
              </w:rPr>
            </w:pPr>
          </w:p>
          <w:p w:rsidR="002151F9" w:rsidRPr="001C653E" w:rsidRDefault="002151F9" w:rsidP="00886672">
            <w:pPr>
              <w:tabs>
                <w:tab w:val="right" w:leader="dot" w:pos="4585"/>
              </w:tabs>
              <w:jc w:val="both"/>
              <w:rPr>
                <w:b/>
                <w:sz w:val="20"/>
                <w:szCs w:val="20"/>
              </w:rPr>
            </w:pPr>
          </w:p>
          <w:p w:rsidR="002151F9" w:rsidRPr="001C653E" w:rsidRDefault="002151F9" w:rsidP="00886672">
            <w:pPr>
              <w:tabs>
                <w:tab w:val="right" w:leader="dot" w:pos="4585"/>
              </w:tabs>
              <w:jc w:val="both"/>
              <w:rPr>
                <w:b/>
                <w:sz w:val="20"/>
                <w:szCs w:val="20"/>
              </w:rPr>
            </w:pPr>
          </w:p>
          <w:p w:rsidR="002151F9" w:rsidRPr="001C653E" w:rsidRDefault="002151F9" w:rsidP="00886672">
            <w:pPr>
              <w:tabs>
                <w:tab w:val="right" w:leader="dot" w:pos="4585"/>
              </w:tabs>
              <w:jc w:val="both"/>
              <w:rPr>
                <w:b/>
                <w:sz w:val="20"/>
                <w:szCs w:val="20"/>
              </w:rPr>
            </w:pPr>
            <w:r w:rsidRPr="001C653E">
              <w:rPr>
                <w:b/>
                <w:sz w:val="20"/>
                <w:szCs w:val="20"/>
              </w:rPr>
              <w:t>201</w:t>
            </w:r>
          </w:p>
        </w:tc>
      </w:tr>
      <w:tr w:rsidR="002151F9" w:rsidRPr="001C653E" w:rsidTr="001838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Pr>
        <w:tc>
          <w:tcPr>
            <w:tcW w:w="379" w:type="pct"/>
            <w:tcBorders>
              <w:top w:val="single" w:sz="6" w:space="0" w:color="auto"/>
              <w:left w:val="single" w:sz="6" w:space="0" w:color="auto"/>
              <w:right w:val="single" w:sz="12" w:space="0" w:color="auto"/>
            </w:tcBorders>
            <w:shd w:val="clear" w:color="auto" w:fill="FFFFFF"/>
          </w:tcPr>
          <w:p w:rsidR="002151F9" w:rsidRPr="001C653E" w:rsidRDefault="002151F9" w:rsidP="00E61536">
            <w:pPr>
              <w:rPr>
                <w:sz w:val="20"/>
                <w:szCs w:val="20"/>
                <w:lang w:bidi="bn-BD"/>
              </w:rPr>
            </w:pPr>
            <w:r w:rsidRPr="001C653E">
              <w:rPr>
                <w:sz w:val="20"/>
                <w:szCs w:val="20"/>
                <w:cs/>
                <w:lang w:bidi="bn-BD"/>
              </w:rPr>
              <w:lastRenderedPageBreak/>
              <w:t>127</w:t>
            </w:r>
          </w:p>
        </w:tc>
        <w:tc>
          <w:tcPr>
            <w:tcW w:w="1853" w:type="pct"/>
            <w:gridSpan w:val="2"/>
            <w:tcBorders>
              <w:top w:val="single" w:sz="6" w:space="0" w:color="auto"/>
            </w:tcBorders>
            <w:shd w:val="clear" w:color="auto" w:fill="FFFFFF"/>
          </w:tcPr>
          <w:p w:rsidR="002151F9" w:rsidRPr="001C653E" w:rsidRDefault="002151F9" w:rsidP="00886672">
            <w:pPr>
              <w:rPr>
                <w:rFonts w:ascii="SutonnyMJ" w:hAnsi="SutonnyMJ" w:cs="Arial"/>
                <w:color w:val="000000"/>
                <w:sz w:val="20"/>
                <w:szCs w:val="20"/>
              </w:rPr>
            </w:pPr>
            <w:r w:rsidRPr="001C653E">
              <w:rPr>
                <w:color w:val="000000"/>
                <w:sz w:val="20"/>
                <w:szCs w:val="20"/>
              </w:rPr>
              <w:t>If you had to guess, what would you say was the total value of the dowry agreed during and/or your marriage?</w:t>
            </w:r>
            <w:r w:rsidRPr="001C653E">
              <w:rPr>
                <w:rFonts w:ascii="SutonnyMJ" w:hAnsi="SutonnyMJ" w:cs="Arial"/>
                <w:color w:val="000000"/>
                <w:sz w:val="20"/>
                <w:szCs w:val="20"/>
              </w:rPr>
              <w:t xml:space="preserve"> </w:t>
            </w:r>
          </w:p>
          <w:p w:rsidR="002151F9" w:rsidRPr="001C653E" w:rsidRDefault="002151F9" w:rsidP="00886672">
            <w:pPr>
              <w:rPr>
                <w:rFonts w:ascii="SutonnyMJ" w:hAnsi="SutonnyMJ" w:cs="Arial"/>
                <w:color w:val="000000"/>
                <w:sz w:val="20"/>
                <w:szCs w:val="20"/>
              </w:rPr>
            </w:pPr>
            <w:r w:rsidRPr="001C653E">
              <w:rPr>
                <w:rFonts w:ascii="SutonnyMJ" w:hAnsi="SutonnyMJ" w:cs="Arial"/>
                <w:color w:val="000000"/>
                <w:sz w:val="20"/>
                <w:szCs w:val="20"/>
              </w:rPr>
              <w:t>Avcbvi we‡qi mgq ev we‡qi c‡i †h cwigvb †hŠZzK †`qvi K_v n‡qwQj, UvKvq Zvi cwigvY KZ?</w:t>
            </w:r>
          </w:p>
          <w:p w:rsidR="002151F9" w:rsidRPr="001C653E" w:rsidRDefault="002151F9" w:rsidP="00886672">
            <w:pPr>
              <w:rPr>
                <w:rFonts w:ascii="SutonnyMJ" w:hAnsi="SutonnyMJ" w:cs="Arial"/>
                <w:color w:val="000000"/>
                <w:sz w:val="20"/>
                <w:szCs w:val="20"/>
              </w:rPr>
            </w:pPr>
            <w:r w:rsidRPr="001C653E">
              <w:rPr>
                <w:rFonts w:ascii="SutonnyMJ" w:hAnsi="SutonnyMJ" w:cs="Arial"/>
                <w:b/>
                <w:bCs/>
                <w:color w:val="000000"/>
                <w:sz w:val="20"/>
                <w:szCs w:val="20"/>
              </w:rPr>
              <w:t>(cy‡ivcywi mwVK bv n‡jI h_vm¤¢e mwVK cwigv‡bi Rb¨ †cÖve Kiæb)</w:t>
            </w:r>
          </w:p>
        </w:tc>
        <w:tc>
          <w:tcPr>
            <w:tcW w:w="2410" w:type="pct"/>
            <w:gridSpan w:val="7"/>
            <w:tcBorders>
              <w:top w:val="single" w:sz="6" w:space="0" w:color="auto"/>
              <w:left w:val="single" w:sz="6" w:space="0" w:color="auto"/>
              <w:right w:val="single" w:sz="4" w:space="0" w:color="auto"/>
            </w:tcBorders>
            <w:shd w:val="clear" w:color="auto" w:fill="FFFFFF"/>
          </w:tcPr>
          <w:p w:rsidR="002151F9" w:rsidRPr="001C653E" w:rsidRDefault="002151F9" w:rsidP="00886672">
            <w:pPr>
              <w:pStyle w:val="Header"/>
              <w:tabs>
                <w:tab w:val="clear" w:pos="4320"/>
                <w:tab w:val="clear" w:pos="8640"/>
                <w:tab w:val="left" w:pos="-1440"/>
                <w:tab w:val="left" w:pos="-720"/>
                <w:tab w:val="right" w:leader="dot" w:pos="3456"/>
              </w:tabs>
              <w:spacing w:before="20" w:after="20"/>
              <w:ind w:left="-3" w:firstLine="3"/>
              <w:rPr>
                <w:rFonts w:ascii="SutonnyMJ" w:hAnsi="SutonnyMJ"/>
                <w:noProof/>
                <w:sz w:val="20"/>
                <w:szCs w:val="20"/>
              </w:rPr>
            </w:pPr>
          </w:p>
          <w:p w:rsidR="002151F9" w:rsidRPr="001C653E" w:rsidRDefault="00422C48" w:rsidP="00886672">
            <w:pPr>
              <w:pStyle w:val="Header"/>
              <w:tabs>
                <w:tab w:val="clear" w:pos="4320"/>
                <w:tab w:val="clear" w:pos="8640"/>
                <w:tab w:val="left" w:pos="-1440"/>
                <w:tab w:val="left" w:pos="-720"/>
                <w:tab w:val="right" w:leader="dot" w:pos="3456"/>
              </w:tabs>
              <w:spacing w:before="20" w:after="20"/>
              <w:ind w:left="-3" w:firstLine="3"/>
              <w:rPr>
                <w:color w:val="000000"/>
                <w:sz w:val="20"/>
                <w:szCs w:val="20"/>
              </w:rPr>
            </w:pPr>
            <w:r w:rsidRPr="00422C48">
              <w:rPr>
                <w:rFonts w:ascii="SutonnyMJ" w:hAnsi="SutonnyMJ"/>
                <w:noProof/>
                <w:sz w:val="20"/>
                <w:szCs w:val="20"/>
                <w:lang w:val="en-US"/>
              </w:rPr>
              <w:pict>
                <v:group id="Group 3" o:spid="_x0000_s1069" style="position:absolute;left:0;text-align:left;margin-left:114.1pt;margin-top:.2pt;width:108.15pt;height:18.15pt;z-index:251717120" coordorigin="8252,3945" coordsize="2163,36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">
                  <v:group id="Group 4" o:spid="_x0000_s1070" style="position:absolute;left:9702;top:3945;width:713;height:361" coordorigin="9693,4481" coordsize="713,36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pYQYOxAAAANsAAAAPAAAAZHJzL2Rvd25yZXYueG1sRI9Pi8IwFMTvC36H8ARv&#10;a1rFVapRRFzxIIJ/QLw9mmdbbF5Kk23rt98sCHscZuY3zGLVmVI0VLvCsoJ4GIEgTq0uOFNwvXx/&#10;zkA4j6yxtEwKXuRgtex9LDDRtuUTNWefiQBhl6CC3PsqkdKlORl0Q1sRB+9ha4M+yDqTusY2wE0p&#10;R1H0JQ0WHBZyrGiTU/o8/xgFuxbb9TjeNofnY/O6XybH2yEmpQb9bj0H4anz/+F3e68VjK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pYQYOxAAAANsAAAAP&#10;AAAAAAAAAAAAAAAAAKkCAABkcnMvZG93bnJldi54bWxQSwUGAAAAAAQABAD6AAAAmgMAAAAA&#10;">
                    <v:rect id="Rectangle 5" o:spid="_x0000_s1071" style="position:absolute;left:10046;top:4482;width:360;height:36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bB34vwAA&#10;ANsAAAAPAAAAZHJzL2Rvd25yZXYueG1sRE9Nr8FAFN1L/IfJldgxRSLvlSFCCEvazdtdnastnTtN&#10;Z1B+vVlI3vLkfM+XranEgxpXWlYwGkYgiDOrS84VpMl28APCeWSNlWVS8CIHy0W3M8dY2ycf6XHy&#10;uQgh7GJUUHhfx1K6rCCDbmhr4sBdbGPQB9jkUjf4DOGmkuMomkqDJYeGAmtaF5TdTnej4FyOU3wf&#10;k11kfrcTf2iT6/1vo1S/165mIDy1/l/8de+1gkkYG76EHyA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9sHfi/AAAA2wAAAA8AAAAAAAAAAAAAAAAAlwIAAGRycy9kb3ducmV2&#10;LnhtbFBLBQYAAAAABAAEAPUAAACDAwAAAAA=&#10;"/>
                    <v:rect id="Rectangle 6" o:spid="_x0000_s1029" style="position:absolute;left:9693;top:4481;width:360;height:36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ILhjxAAA&#10;ANsAAAAPAAAAZHJzL2Rvd25yZXYueG1sRI9Pa8JAFMTvgt9heUJvutFAqamrFEVpjxov3l6zzyQ2&#10;+zZkN3/aT+8KBY/DzPyGWW0GU4mOGldaVjCfRSCIM6tLzhWc0/30DYTzyBory6Tglxxs1uPRChNt&#10;ez5Sd/K5CBB2CSoovK8TKV1WkEE3szVx8K62MeiDbHKpG+wD3FRyEUWv0mDJYaHAmrYFZT+n1ij4&#10;Lhdn/Dumh8gs97H/GtJbe9kp9TIZPt5BeBr8M/zf/tQK4iU8voQfIN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CC4Y8QAAADbAAAADwAAAAAAAAAAAAAAAACXAgAAZHJzL2Rv&#10;d25yZXYueG1sUEsFBgAAAAAEAAQA9QAAAIgDAAAAAA==&#10;"/>
                  </v:group>
                  <v:rect id="Rectangle 7" o:spid="_x0000_s1030" style="position:absolute;left:9330;top:3948;width:360;height:36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HGKDwQAA&#10;ANsAAAAPAAAAZHJzL2Rvd25yZXYueG1sRE89b8IwEN0r8R+sQ2IrDhRVkGIQogoqI4SF7Rpfk5T4&#10;HNkOpPx6PFRifHrfy3VvGnEl52vLCibjBARxYXXNpYJTnr3OQfiArLGxTAr+yMN6NXhZYqrtjQ90&#10;PYZSxBD2KSqoQmhTKX1RkUE/ti1x5H6sMxgidKXUDm8x3DRymiTv0mDNsaHClrYVFZdjZxR819MT&#10;3g/5LjGL7C3s+/y3O38qNRr2mw8QgfrwFP+7v7SCWVwf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iRxig8EAAADbAAAADwAAAAAAAAAAAAAAAACXAgAAZHJzL2Rvd25y&#10;ZXYueG1sUEsFBgAAAAAEAAQA9QAAAIUDAAAAAA==&#10;"/>
                  <v:rect id="Rectangle 8" o:spid="_x0000_s1031" style="position:absolute;left:8977;top:3947;width:360;height:36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UMcYxAAA&#10;ANsAAAAPAAAAZHJzL2Rvd25yZXYueG1sRI9Ba8JAFITvhf6H5RV6azZakT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5lDHGMQAAADbAAAADwAAAAAAAAAAAAAAAACXAgAAZHJzL2Rv&#10;d25yZXYueG1sUEsFBgAAAAAEAAQA9QAAAIgDAAAAAA==&#10;"/>
                  <v:rect id="Rectangle 9" o:spid="_x0000_s1032" style="position:absolute;left:8612;top:3948;width:360;height:36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gllvxAAA&#10;ANsAAAAPAAAAZHJzL2Rvd25yZXYueG1sRI9Ba8JAFITvBf/D8gq9NZumUmp0FVEs9miSS2/P7DNJ&#10;m30bsqtJ/fVuoeBxmJlvmMVqNK24UO8aywpeohgEcWl1w5WCIt89v4NwHllja5kU/JKD1XLysMBU&#10;24EPdMl8JQKEXYoKau+7VEpX1mTQRbYjDt7J9gZ9kH0ldY9DgJtWJnH8Jg02HBZq7GhTU/mTnY2C&#10;Y5MUeD3kH7GZ7V7955h/n7+2Sj09jus5CE+jv4f/23utYJrA35fwA+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JZb8QAAADbAAAADwAAAAAAAAAAAAAAAACXAgAAZHJzL2Rv&#10;d25yZXYueG1sUEsFBgAAAAAEAAQA9QAAAIgDAAAAAA==&#10;"/>
                  <v:rect id="Rectangle 10" o:spid="_x0000_s1033" style="position:absolute;left:8252;top:3945;width:360;height:36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zvz0wgAA&#10;ANsAAAAPAAAAZHJzL2Rvd25yZXYueG1sRI9Bi8IwFITvgv8hPMGbpuoiazWKKMruUevF27N5ttXm&#10;pTRRq7/eLAh7HGbmG2a2aEwp7lS7wrKCQT8CQZxaXXCm4JBset8gnEfWWFomBU9ysJi3WzOMtX3w&#10;ju57n4kAYRejgtz7KpbSpTkZdH1bEQfvbGuDPsg6k7rGR4CbUg6jaCwNFhwWcqxolVN63d+MglMx&#10;POBrl2wjM9mM/G+TXG7HtVLdTrOcgvDU+P/wp/2jFXyN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nO/PTCAAAA2wAAAA8AAAAAAAAAAAAAAAAAlwIAAGRycy9kb3du&#10;cmV2LnhtbFBLBQYAAAAABAAEAPUAAACGAwAAAAA=&#10;"/>
                </v:group>
              </w:pict>
            </w:r>
            <w:r w:rsidR="002151F9" w:rsidRPr="001C653E">
              <w:rPr>
                <w:color w:val="000000"/>
                <w:sz w:val="20"/>
                <w:szCs w:val="20"/>
              </w:rPr>
              <w:t xml:space="preserve">A. TK (during marriage) </w:t>
            </w:r>
          </w:p>
          <w:p w:rsidR="002151F9" w:rsidRPr="001C653E" w:rsidRDefault="002151F9" w:rsidP="00886672">
            <w:pPr>
              <w:pStyle w:val="Header"/>
              <w:tabs>
                <w:tab w:val="clear" w:pos="4320"/>
                <w:tab w:val="clear" w:pos="8640"/>
                <w:tab w:val="left" w:pos="-1440"/>
                <w:tab w:val="left" w:pos="-720"/>
                <w:tab w:val="right" w:leader="dot" w:pos="3456"/>
              </w:tabs>
              <w:spacing w:before="20" w:after="20"/>
              <w:ind w:left="-3" w:firstLine="3"/>
              <w:rPr>
                <w:rFonts w:ascii="SutonnyMJ" w:hAnsi="SutonnyMJ"/>
                <w:noProof/>
                <w:sz w:val="20"/>
                <w:szCs w:val="20"/>
              </w:rPr>
            </w:pPr>
            <w:r w:rsidRPr="001C653E">
              <w:rPr>
                <w:rFonts w:ascii="SutonnyMJ" w:hAnsi="SutonnyMJ" w:cs="Arial"/>
                <w:color w:val="000000"/>
                <w:sz w:val="20"/>
                <w:szCs w:val="20"/>
              </w:rPr>
              <w:t xml:space="preserve">      (UvKv (we‡qi mgq))</w:t>
            </w:r>
            <w:r w:rsidRPr="001C653E">
              <w:rPr>
                <w:noProof/>
                <w:sz w:val="20"/>
                <w:szCs w:val="20"/>
              </w:rPr>
              <w:tab/>
            </w:r>
          </w:p>
          <w:p w:rsidR="002151F9" w:rsidRPr="001C653E" w:rsidRDefault="002151F9" w:rsidP="00886672">
            <w:pPr>
              <w:pStyle w:val="Header"/>
              <w:tabs>
                <w:tab w:val="clear" w:pos="4320"/>
                <w:tab w:val="clear" w:pos="8640"/>
                <w:tab w:val="left" w:pos="-1440"/>
                <w:tab w:val="left" w:pos="-720"/>
                <w:tab w:val="right" w:leader="dot" w:pos="3456"/>
              </w:tabs>
              <w:spacing w:before="20" w:after="20"/>
              <w:ind w:left="-3" w:firstLine="3"/>
              <w:rPr>
                <w:noProof/>
                <w:sz w:val="20"/>
                <w:szCs w:val="20"/>
              </w:rPr>
            </w:pPr>
            <w:r w:rsidRPr="001C653E">
              <w:rPr>
                <w:noProof/>
                <w:sz w:val="20"/>
                <w:szCs w:val="20"/>
              </w:rPr>
              <w:t xml:space="preserve">     DK</w:t>
            </w:r>
            <w:r w:rsidRPr="001C653E">
              <w:rPr>
                <w:rFonts w:ascii="SutonnyMJ" w:hAnsi="SutonnyMJ"/>
                <w:noProof/>
                <w:sz w:val="20"/>
                <w:szCs w:val="20"/>
              </w:rPr>
              <w:t xml:space="preserve"> (Rvwb bv)</w:t>
            </w:r>
            <w:r w:rsidRPr="001C653E">
              <w:rPr>
                <w:noProof/>
                <w:sz w:val="20"/>
                <w:szCs w:val="20"/>
              </w:rPr>
              <w:tab/>
              <w:t>999998</w:t>
            </w:r>
          </w:p>
          <w:p w:rsidR="002151F9" w:rsidRPr="001C653E" w:rsidRDefault="002151F9" w:rsidP="00886672">
            <w:pPr>
              <w:pStyle w:val="Header"/>
              <w:tabs>
                <w:tab w:val="clear" w:pos="4320"/>
                <w:tab w:val="clear" w:pos="8640"/>
                <w:tab w:val="left" w:pos="-1440"/>
                <w:tab w:val="left" w:pos="-720"/>
                <w:tab w:val="right" w:leader="dot" w:pos="3456"/>
              </w:tabs>
              <w:spacing w:before="20" w:after="20"/>
              <w:ind w:left="-3" w:firstLine="3"/>
              <w:rPr>
                <w:rFonts w:ascii="SutonnyMJ" w:hAnsi="SutonnyMJ" w:cs="Arial"/>
                <w:color w:val="000000"/>
                <w:sz w:val="20"/>
                <w:szCs w:val="20"/>
              </w:rPr>
            </w:pPr>
          </w:p>
          <w:p w:rsidR="002151F9" w:rsidRPr="001C653E" w:rsidRDefault="00422C48" w:rsidP="00886672">
            <w:pPr>
              <w:pStyle w:val="Header"/>
              <w:tabs>
                <w:tab w:val="clear" w:pos="4320"/>
                <w:tab w:val="clear" w:pos="8640"/>
                <w:tab w:val="left" w:pos="-1440"/>
                <w:tab w:val="left" w:pos="-720"/>
                <w:tab w:val="right" w:leader="dot" w:pos="3456"/>
              </w:tabs>
              <w:spacing w:before="20" w:after="20"/>
              <w:ind w:left="-3" w:firstLine="3"/>
              <w:rPr>
                <w:color w:val="000000"/>
                <w:sz w:val="20"/>
                <w:szCs w:val="20"/>
              </w:rPr>
            </w:pPr>
            <w:r w:rsidRPr="00422C48">
              <w:rPr>
                <w:rFonts w:ascii="SutonnyMJ" w:hAnsi="SutonnyMJ"/>
                <w:noProof/>
                <w:sz w:val="20"/>
                <w:szCs w:val="20"/>
                <w:lang w:val="en-US"/>
              </w:rPr>
              <w:pict>
                <v:group id="Group 11" o:spid="_x0000_s1061" style="position:absolute;left:0;text-align:left;margin-left:115pt;margin-top:1.6pt;width:106.75pt;height:18.15pt;z-index:251718144" coordorigin="8880,12687" coordsize="2135,36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">
                  <v:group id="Group 12" o:spid="_x0000_s1066" style="position:absolute;left:10302;top:12687;width:713;height:361" coordorigin="9693,4481" coordsize="713,36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a6E6xAAAANsAAAAPAAAAZHJzL2Rvd25yZXYueG1sRI9Bi8IwFITvwv6H8Ba8&#10;aVoXZa1GEdkVDyKoC+Lt0TzbYvNSmmxb/70RBI/DzHzDzJedKUVDtSssK4iHEQji1OqCMwV/p9/B&#10;NwjnkTWWlknBnRwsFx+9OSbatnyg5ugzESDsElSQe18lUro0J4NuaCvi4F1tbdAHWWdS19gGuCnl&#10;KIom0mDBYSHHitY5pbfjv1GwabFdfcU/ze52Xd8vp/H+vItJqf5nt5qB8NT5d/jV3moFoyk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a6E6xAAAANsAAAAP&#10;AAAAAAAAAAAAAAAAAKkCAABkcnMvZG93bnJldi54bWxQSwUGAAAAAAQABAD6AAAAmgMAAAAA&#10;">
                    <v:rect id="Rectangle 13" o:spid="_x0000_s1068" style="position:absolute;left:10046;top:4482;width:360;height:36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GhH+vwAA&#10;ANsAAAAPAAAAZHJzL2Rvd25yZXYueG1sRE9Nr8FAFN1L/IfJldgxRSLvlSFCCEvazdtdnastnTtN&#10;Z1B+vVlI3vLkfM+XranEgxpXWlYwGkYgiDOrS84VpMl28APCeWSNlWVS8CIHy0W3M8dY2ycf6XHy&#10;uQgh7GJUUHhfx1K6rCCDbmhr4sBdbGPQB9jkUjf4DOGmkuMomkqDJYeGAmtaF5TdTnej4FyOU3wf&#10;k11kfrcTf2iT6/1vo1S/165mIDy1/l/8de+1gklYH76EHyA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EaEf6/AAAA2wAAAA8AAAAAAAAAAAAAAAAAlwIAAGRycy9kb3ducmV2&#10;LnhtbFBLBQYAAAAABAAEAPUAAACDAwAAAAA=&#10;"/>
                    <v:rect id="Rectangle 14" o:spid="_x0000_s1067" style="position:absolute;left:9693;top:4481;width:360;height:36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rRlxAAA&#10;ANsAAAAPAAAAZHJzL2Rvd25yZXYueG1sRI9Ba8JAFITvBf/D8gRvdRMFaWM2QSwWPWq89PaafSZp&#10;s29DdhPT/vpuodDjMDPfMGk+mVaM1LvGsoJ4GYEgLq1uuFJwLQ6PTyCcR9bYWiYFX+Qgz2YPKSba&#10;3vlM48VXIkDYJaig9r5LpHRlTQbd0nbEwbvZ3qAPsq+k7vEe4KaVqyjaSIMNh4UaO9rXVH5eBqPg&#10;vVld8ftcvEbm+bD2p6n4GN5elFrMp90WhKfJ/4f/2ketYB3D75fwA2T2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vla0ZcQAAADbAAAADwAAAAAAAAAAAAAAAACXAgAAZHJzL2Rv&#10;d25yZXYueG1sUEsFBgAAAAAEAAQA9QAAAIgDAAAAAA==&#10;"/>
                  </v:group>
                  <v:rect id="Rectangle 15" o:spid="_x0000_s1065" style="position:absolute;left:9944;top:12690;width:360;height:36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hCoSxAAA&#10;ANsAAAAPAAAAZHJzL2Rvd25yZXYueG1sRI9Ba8JAFITvQv/D8gq96aYRSo2uUlpS2qPGi7dn9pnE&#10;Zt+G7EZXf70rFDwOM/MNs1gF04oT9a6xrOB1koAgLq1uuFKwLfLxOwjnkTW2lknBhRyslk+jBWba&#10;nnlNp42vRISwy1BB7X2XSenKmgy6ie2Io3ewvUEfZV9J3eM5wk0r0yR5kwYbjgs1dvRZU/m3GYyC&#10;fZNu8bouvhMzy6f+NxTHYfel1Mtz+JiD8BT8I/zf/tEKpincv8QfIJ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oQqEsQAAADbAAAADwAAAAAAAAAAAAAAAACXAgAAZHJzL2Rv&#10;d25yZXYueG1sUEsFBgAAAAAEAAQA9QAAAIgDAAAAAA==&#10;"/>
                  <v:rect id="Rectangle 16" o:spid="_x0000_s1064" style="position:absolute;left:9591;top:12689;width:360;height:36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yI+JwwAA&#10;ANsAAAAPAAAAZHJzL2Rvd25yZXYueG1sRI9Bi8IwFITvC/6H8ARva6oF0a5RRFH0qO3F29vmbdu1&#10;eSlN1Oqv3ywIHoeZ+YaZLztTixu1rrKsYDSMQBDnVldcKMjS7ecUhPPIGmvLpOBBDpaL3sccE23v&#10;fKTbyRciQNglqKD0vkmkdHlJBt3QNsTB+7GtQR9kW0jd4j3ATS3HUTSRBisOCyU2tC4pv5yuRsF3&#10;Nc7weUx3kZltY3/o0t/reaPUoN+tvkB46vw7/GrvtYI4hv8v4QfIx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yI+JwwAAANsAAAAPAAAAAAAAAAAAAAAAAJcCAABkcnMvZG93&#10;bnJldi54bWxQSwUGAAAAAAQABAD1AAAAhwMAAAAA&#10;"/>
                  <v:rect id="Rectangle 17" o:spid="_x0000_s1063" style="position:absolute;left:9240;top:12690;width:360;height:36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Rf9wgAA&#10;ANsAAAAPAAAAZHJzL2Rvd25yZXYueG1sRI9Bi8IwFITvgv8hPMGbpuoiazWKKMruUevF27N5ttXm&#10;pTRRq7/eLAh7HGbmG2a2aEwp7lS7wrKCQT8CQZxaXXCm4JBset8gnEfWWFomBU9ysJi3WzOMtX3w&#10;ju57n4kAYRejgtz7KpbSpTkZdH1bEQfvbGuDPsg6k7rGR4CbUg6jaCwNFhwWcqxolVN63d+MglMx&#10;POBrl2wjM9mM/G+TXG7HtVLdTrOcgvDU+P/wp/2jFYy+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4hF/3CAAAA2wAAAA8AAAAAAAAAAAAAAAAAlwIAAGRycy9kb3du&#10;cmV2LnhtbFBLBQYAAAAABAAEAPUAAACGAwAAAAA=&#10;"/>
                  <v:rect id="Rectangle 18" o:spid="_x0000_s1062" style="position:absolute;left:8880;top:12687;width:360;height:36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bbJmwgAA&#10;ANsAAAAPAAAAZHJzL2Rvd25yZXYueG1sRI9Bi8IwFITvgv8hPMGbpiorazWKKMruUevF27N5ttXm&#10;pTRRq7/eLAh7HGbmG2a2aEwp7lS7wrKCQT8CQZxaXXCm4JBset8gnEfWWFomBU9ysJi3WzOMtX3w&#10;ju57n4kAYRejgtz7KpbSpTkZdH1bEQfvbGuDPsg6k7rGR4CbUg6jaCwNFhwWcqxolVN63d+MglMx&#10;POBrl2wjM9mM/G+TXG7HtVLdTrOcgvDU+P/wp/2jFYy+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FtsmbCAAAA2wAAAA8AAAAAAAAAAAAAAAAAlwIAAGRycy9kb3du&#10;cmV2LnhtbFBLBQYAAAAABAAEAPUAAACGAwAAAAA=&#10;"/>
                </v:group>
              </w:pict>
            </w:r>
            <w:r w:rsidR="002151F9" w:rsidRPr="001C653E">
              <w:rPr>
                <w:color w:val="000000"/>
                <w:sz w:val="20"/>
                <w:szCs w:val="20"/>
              </w:rPr>
              <w:t>B. TK (after marriage)</w:t>
            </w:r>
          </w:p>
          <w:p w:rsidR="002151F9" w:rsidRPr="001C653E" w:rsidRDefault="002151F9" w:rsidP="00886672">
            <w:pPr>
              <w:pStyle w:val="Header"/>
              <w:tabs>
                <w:tab w:val="clear" w:pos="4320"/>
                <w:tab w:val="clear" w:pos="8640"/>
                <w:tab w:val="left" w:pos="-1440"/>
                <w:tab w:val="left" w:pos="-720"/>
                <w:tab w:val="right" w:leader="dot" w:pos="3456"/>
              </w:tabs>
              <w:spacing w:before="20" w:after="20"/>
              <w:ind w:left="-3" w:firstLine="3"/>
              <w:rPr>
                <w:rFonts w:ascii="SutonnyMJ" w:hAnsi="SutonnyMJ"/>
                <w:noProof/>
                <w:sz w:val="20"/>
                <w:szCs w:val="20"/>
              </w:rPr>
            </w:pPr>
            <w:r w:rsidRPr="001C653E">
              <w:rPr>
                <w:color w:val="000000"/>
                <w:sz w:val="20"/>
                <w:szCs w:val="20"/>
              </w:rPr>
              <w:t xml:space="preserve">     (</w:t>
            </w:r>
            <w:r w:rsidRPr="001C653E">
              <w:rPr>
                <w:rFonts w:ascii="SutonnyMJ" w:hAnsi="SutonnyMJ" w:cs="Arial"/>
                <w:color w:val="000000"/>
                <w:sz w:val="20"/>
                <w:szCs w:val="20"/>
              </w:rPr>
              <w:t>UvKv (we‡qi c‡i))</w:t>
            </w:r>
            <w:r w:rsidRPr="001C653E">
              <w:rPr>
                <w:noProof/>
                <w:sz w:val="20"/>
                <w:szCs w:val="20"/>
              </w:rPr>
              <w:tab/>
            </w:r>
          </w:p>
          <w:p w:rsidR="002151F9" w:rsidRPr="001C653E" w:rsidRDefault="002151F9" w:rsidP="00886672">
            <w:pPr>
              <w:pStyle w:val="Header"/>
              <w:tabs>
                <w:tab w:val="clear" w:pos="4320"/>
                <w:tab w:val="clear" w:pos="8640"/>
                <w:tab w:val="left" w:pos="-1440"/>
                <w:tab w:val="left" w:pos="-720"/>
                <w:tab w:val="right" w:leader="dot" w:pos="3456"/>
              </w:tabs>
              <w:spacing w:before="20" w:after="20"/>
              <w:ind w:left="-3" w:firstLine="3"/>
              <w:rPr>
                <w:noProof/>
                <w:sz w:val="20"/>
                <w:szCs w:val="20"/>
              </w:rPr>
            </w:pPr>
            <w:r w:rsidRPr="001C653E">
              <w:rPr>
                <w:noProof/>
                <w:sz w:val="20"/>
                <w:szCs w:val="20"/>
              </w:rPr>
              <w:t xml:space="preserve">    DK</w:t>
            </w:r>
            <w:r w:rsidRPr="001C653E">
              <w:rPr>
                <w:rFonts w:ascii="SutonnyMJ" w:hAnsi="SutonnyMJ"/>
                <w:noProof/>
                <w:sz w:val="20"/>
                <w:szCs w:val="20"/>
              </w:rPr>
              <w:t xml:space="preserve"> (Rvwb bv)</w:t>
            </w:r>
            <w:r w:rsidRPr="001C653E">
              <w:rPr>
                <w:noProof/>
                <w:sz w:val="20"/>
                <w:szCs w:val="20"/>
              </w:rPr>
              <w:tab/>
              <w:t>999998</w:t>
            </w:r>
          </w:p>
        </w:tc>
        <w:tc>
          <w:tcPr>
            <w:tcW w:w="358" w:type="pct"/>
            <w:tcBorders>
              <w:top w:val="single" w:sz="6" w:space="0" w:color="auto"/>
              <w:left w:val="single" w:sz="4" w:space="0" w:color="auto"/>
              <w:right w:val="single" w:sz="6" w:space="0" w:color="auto"/>
            </w:tcBorders>
            <w:shd w:val="clear" w:color="auto" w:fill="FFFFFF"/>
          </w:tcPr>
          <w:p w:rsidR="002151F9" w:rsidRPr="001C653E" w:rsidRDefault="002151F9" w:rsidP="00886672">
            <w:pPr>
              <w:tabs>
                <w:tab w:val="right" w:leader="dot" w:pos="4585"/>
              </w:tabs>
              <w:jc w:val="both"/>
              <w:rPr>
                <w:b/>
                <w:sz w:val="20"/>
                <w:szCs w:val="20"/>
              </w:rPr>
            </w:pPr>
          </w:p>
        </w:tc>
      </w:tr>
      <w:tr w:rsidR="002151F9" w:rsidRPr="001C653E" w:rsidTr="001838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Pr>
        <w:tc>
          <w:tcPr>
            <w:tcW w:w="379" w:type="pct"/>
            <w:tcBorders>
              <w:top w:val="single" w:sz="6" w:space="0" w:color="auto"/>
              <w:left w:val="single" w:sz="6" w:space="0" w:color="auto"/>
              <w:bottom w:val="single" w:sz="6" w:space="0" w:color="auto"/>
              <w:right w:val="single" w:sz="12" w:space="0" w:color="auto"/>
            </w:tcBorders>
            <w:shd w:val="clear" w:color="auto" w:fill="FFFFFF"/>
          </w:tcPr>
          <w:p w:rsidR="002151F9" w:rsidRPr="001C653E" w:rsidRDefault="002151F9" w:rsidP="00E61536">
            <w:pPr>
              <w:jc w:val="both"/>
              <w:rPr>
                <w:rFonts w:cs="Vrinda"/>
                <w:sz w:val="20"/>
                <w:szCs w:val="20"/>
                <w:lang w:val="en-US" w:bidi="bn-BD"/>
              </w:rPr>
            </w:pPr>
            <w:r w:rsidRPr="001C653E">
              <w:rPr>
                <w:sz w:val="20"/>
                <w:szCs w:val="20"/>
                <w:cs/>
                <w:lang w:bidi="bn-IN"/>
              </w:rPr>
              <w:t>1</w:t>
            </w:r>
            <w:r w:rsidRPr="001C653E">
              <w:rPr>
                <w:sz w:val="20"/>
                <w:szCs w:val="20"/>
                <w:cs/>
                <w:lang w:val="en-US" w:bidi="bn-BD"/>
              </w:rPr>
              <w:t>28</w:t>
            </w:r>
          </w:p>
        </w:tc>
        <w:tc>
          <w:tcPr>
            <w:tcW w:w="1853" w:type="pct"/>
            <w:gridSpan w:val="2"/>
            <w:tcBorders>
              <w:top w:val="single" w:sz="6" w:space="0" w:color="auto"/>
              <w:bottom w:val="single" w:sz="6" w:space="0" w:color="auto"/>
            </w:tcBorders>
            <w:shd w:val="clear" w:color="auto" w:fill="FFFFFF"/>
          </w:tcPr>
          <w:p w:rsidR="002151F9" w:rsidRPr="001C653E" w:rsidRDefault="002151F9" w:rsidP="00886672">
            <w:pPr>
              <w:pStyle w:val="BodyText2"/>
              <w:rPr>
                <w:sz w:val="20"/>
                <w:szCs w:val="20"/>
              </w:rPr>
            </w:pPr>
            <w:r w:rsidRPr="001C653E">
              <w:rPr>
                <w:sz w:val="20"/>
                <w:szCs w:val="20"/>
              </w:rPr>
              <w:t>How much of the dowry has already been paid? All, partial or none?</w:t>
            </w:r>
          </w:p>
          <w:p w:rsidR="002151F9" w:rsidRPr="001C653E" w:rsidRDefault="002151F9" w:rsidP="00886672">
            <w:pPr>
              <w:rPr>
                <w:rFonts w:ascii="SutonnyMJ" w:hAnsi="SutonnyMJ" w:cs="Arial"/>
                <w:color w:val="000000"/>
                <w:sz w:val="20"/>
                <w:szCs w:val="20"/>
              </w:rPr>
            </w:pPr>
            <w:r w:rsidRPr="001C653E">
              <w:rPr>
                <w:rFonts w:ascii="SutonnyMJ" w:hAnsi="SutonnyMJ" w:cs="Arial"/>
                <w:color w:val="000000"/>
                <w:sz w:val="20"/>
                <w:szCs w:val="20"/>
              </w:rPr>
              <w:t>GLb ch©šÍ wK cwigvY †hŠZzK †`qv n‡q‡Q? meUzKz, AvswkK, bvwK GK`g wKQyB †`qv nqwb?</w:t>
            </w:r>
          </w:p>
          <w:p w:rsidR="002151F9" w:rsidRPr="001C653E" w:rsidRDefault="002151F9" w:rsidP="00886672">
            <w:pPr>
              <w:rPr>
                <w:rFonts w:ascii="SutonnyMJ" w:hAnsi="SutonnyMJ" w:cs="SutonnyMJ"/>
                <w:sz w:val="20"/>
                <w:szCs w:val="20"/>
                <w:lang w:bidi="bn-IN"/>
              </w:rPr>
            </w:pPr>
          </w:p>
        </w:tc>
        <w:tc>
          <w:tcPr>
            <w:tcW w:w="2410" w:type="pct"/>
            <w:gridSpan w:val="7"/>
            <w:tcBorders>
              <w:top w:val="single" w:sz="6" w:space="0" w:color="auto"/>
              <w:left w:val="single" w:sz="6" w:space="0" w:color="auto"/>
              <w:bottom w:val="single" w:sz="6" w:space="0" w:color="auto"/>
              <w:right w:val="single" w:sz="4" w:space="0" w:color="auto"/>
            </w:tcBorders>
            <w:shd w:val="clear" w:color="auto" w:fill="FFFFFF"/>
          </w:tcPr>
          <w:p w:rsidR="002151F9" w:rsidRPr="001C653E" w:rsidRDefault="002151F9" w:rsidP="00886672">
            <w:pPr>
              <w:tabs>
                <w:tab w:val="left" w:pos="720"/>
                <w:tab w:val="right" w:leader="dot" w:pos="4585"/>
              </w:tabs>
              <w:ind w:left="360" w:hanging="360"/>
              <w:jc w:val="both"/>
              <w:rPr>
                <w:rFonts w:ascii="SutonnyMJ" w:hAnsi="SutonnyMJ" w:cs="SutonnyMJ"/>
                <w:sz w:val="20"/>
                <w:szCs w:val="20"/>
              </w:rPr>
            </w:pPr>
            <w:r w:rsidRPr="001C653E">
              <w:rPr>
                <w:sz w:val="20"/>
                <w:szCs w:val="20"/>
              </w:rPr>
              <w:t>ALL PAID (</w:t>
            </w:r>
            <w:r w:rsidRPr="001C653E">
              <w:rPr>
                <w:rFonts w:ascii="SutonnyMJ" w:hAnsi="SutonnyMJ" w:cs="SutonnyMJ"/>
                <w:sz w:val="20"/>
                <w:szCs w:val="20"/>
                <w:lang w:val="en-US" w:bidi="bn-IN"/>
              </w:rPr>
              <w:t>meUzKz cwi‡kvwaZ</w:t>
            </w:r>
            <w:r w:rsidRPr="001C653E">
              <w:rPr>
                <w:sz w:val="20"/>
                <w:szCs w:val="20"/>
              </w:rPr>
              <w:t>)</w:t>
            </w:r>
            <w:r w:rsidRPr="001C653E">
              <w:rPr>
                <w:sz w:val="20"/>
                <w:szCs w:val="20"/>
              </w:rPr>
              <w:tab/>
              <w:t>1</w:t>
            </w:r>
          </w:p>
          <w:p w:rsidR="002151F9" w:rsidRPr="001C653E" w:rsidRDefault="002151F9" w:rsidP="00886672">
            <w:pPr>
              <w:tabs>
                <w:tab w:val="left" w:pos="720"/>
                <w:tab w:val="right" w:leader="dot" w:pos="4585"/>
              </w:tabs>
              <w:ind w:left="360" w:hanging="360"/>
              <w:jc w:val="both"/>
              <w:rPr>
                <w:sz w:val="20"/>
                <w:szCs w:val="20"/>
              </w:rPr>
            </w:pPr>
            <w:r w:rsidRPr="001C653E">
              <w:rPr>
                <w:sz w:val="20"/>
                <w:szCs w:val="20"/>
              </w:rPr>
              <w:t>PARTIALLY PAID (</w:t>
            </w:r>
            <w:r w:rsidRPr="001C653E">
              <w:rPr>
                <w:rFonts w:ascii="SutonnyMJ" w:hAnsi="SutonnyMJ" w:cs="SutonnyMJ"/>
                <w:sz w:val="20"/>
                <w:szCs w:val="20"/>
                <w:lang w:val="en-US" w:bidi="bn-IN"/>
              </w:rPr>
              <w:t>AvswkK cwi‡kvwaZ</w:t>
            </w:r>
            <w:r w:rsidRPr="001C653E">
              <w:rPr>
                <w:sz w:val="20"/>
                <w:szCs w:val="20"/>
              </w:rPr>
              <w:t xml:space="preserve">) </w:t>
            </w:r>
            <w:r w:rsidRPr="001C653E">
              <w:rPr>
                <w:sz w:val="20"/>
                <w:szCs w:val="20"/>
              </w:rPr>
              <w:tab/>
              <w:t>2</w:t>
            </w:r>
          </w:p>
          <w:p w:rsidR="002151F9" w:rsidRPr="001C653E" w:rsidRDefault="002151F9" w:rsidP="00886672">
            <w:pPr>
              <w:tabs>
                <w:tab w:val="right" w:leader="dot" w:pos="4585"/>
              </w:tabs>
              <w:jc w:val="both"/>
              <w:rPr>
                <w:sz w:val="20"/>
                <w:szCs w:val="20"/>
              </w:rPr>
            </w:pPr>
            <w:r w:rsidRPr="001C653E">
              <w:rPr>
                <w:sz w:val="20"/>
                <w:szCs w:val="20"/>
              </w:rPr>
              <w:t>NONE PAID (</w:t>
            </w:r>
            <w:r w:rsidRPr="001C653E">
              <w:rPr>
                <w:rFonts w:ascii="SutonnyMJ" w:hAnsi="SutonnyMJ" w:cs="Arial"/>
                <w:color w:val="000000"/>
                <w:sz w:val="20"/>
                <w:szCs w:val="20"/>
              </w:rPr>
              <w:t>GK`gB</w:t>
            </w:r>
            <w:r w:rsidRPr="001C653E">
              <w:rPr>
                <w:rFonts w:ascii="Vrinda" w:hAnsi="Vrinda" w:cs="Vrinda" w:hint="cs"/>
                <w:sz w:val="20"/>
                <w:szCs w:val="20"/>
                <w:cs/>
                <w:lang w:bidi="bn-IN"/>
              </w:rPr>
              <w:t xml:space="preserve"> </w:t>
            </w:r>
            <w:r w:rsidRPr="001C653E">
              <w:rPr>
                <w:rFonts w:ascii="SutonnyMJ" w:hAnsi="SutonnyMJ" w:cs="SutonnyMJ"/>
                <w:sz w:val="20"/>
                <w:szCs w:val="20"/>
                <w:lang w:val="en-US" w:bidi="bn-IN"/>
              </w:rPr>
              <w:t>cwi‡kvwaZ bq</w:t>
            </w:r>
            <w:r w:rsidRPr="001C653E">
              <w:rPr>
                <w:sz w:val="20"/>
                <w:szCs w:val="20"/>
              </w:rPr>
              <w:t>)</w:t>
            </w:r>
            <w:r w:rsidRPr="001C653E">
              <w:rPr>
                <w:sz w:val="20"/>
                <w:szCs w:val="20"/>
              </w:rPr>
              <w:tab/>
              <w:t>3</w:t>
            </w:r>
          </w:p>
          <w:p w:rsidR="002151F9" w:rsidRPr="001C653E" w:rsidRDefault="002151F9" w:rsidP="00886672">
            <w:pPr>
              <w:tabs>
                <w:tab w:val="right" w:leader="dot" w:pos="4585"/>
              </w:tabs>
              <w:jc w:val="both"/>
              <w:rPr>
                <w:sz w:val="20"/>
                <w:szCs w:val="20"/>
              </w:rPr>
            </w:pPr>
            <w:r w:rsidRPr="001C653E">
              <w:rPr>
                <w:sz w:val="20"/>
                <w:szCs w:val="20"/>
              </w:rPr>
              <w:t>DON’T KNOW/DON’T REMEMBER (</w:t>
            </w:r>
            <w:r w:rsidRPr="001C653E">
              <w:rPr>
                <w:rFonts w:ascii="SutonnyMJ" w:hAnsi="SutonnyMJ"/>
                <w:noProof/>
                <w:sz w:val="20"/>
                <w:szCs w:val="20"/>
              </w:rPr>
              <w:t>Rvwb bv</w:t>
            </w:r>
            <w:r w:rsidRPr="001C653E">
              <w:rPr>
                <w:rFonts w:hint="cs"/>
                <w:sz w:val="20"/>
                <w:szCs w:val="20"/>
                <w:cs/>
                <w:lang w:bidi="bn-IN"/>
              </w:rPr>
              <w:t xml:space="preserve"> / </w:t>
            </w:r>
            <w:r w:rsidRPr="001C653E">
              <w:rPr>
                <w:rFonts w:ascii="SutonnyMJ" w:hAnsi="SutonnyMJ" w:cs="SutonnyMJ"/>
                <w:sz w:val="20"/>
                <w:szCs w:val="20"/>
                <w:lang w:bidi="bn-BD"/>
              </w:rPr>
              <w:t>g‡b †bB</w:t>
            </w:r>
            <w:r w:rsidRPr="001C653E">
              <w:rPr>
                <w:sz w:val="20"/>
                <w:szCs w:val="20"/>
              </w:rPr>
              <w:t>)</w:t>
            </w:r>
            <w:r w:rsidRPr="001C653E">
              <w:rPr>
                <w:sz w:val="20"/>
                <w:szCs w:val="20"/>
              </w:rPr>
              <w:tab/>
              <w:t>8</w:t>
            </w:r>
          </w:p>
          <w:p w:rsidR="002151F9" w:rsidRPr="001C653E" w:rsidRDefault="002151F9" w:rsidP="00886672">
            <w:pPr>
              <w:tabs>
                <w:tab w:val="right" w:leader="dot" w:pos="3997"/>
              </w:tabs>
              <w:jc w:val="both"/>
              <w:rPr>
                <w:sz w:val="20"/>
                <w:szCs w:val="20"/>
              </w:rPr>
            </w:pPr>
            <w:r w:rsidRPr="001C653E">
              <w:rPr>
                <w:sz w:val="20"/>
                <w:szCs w:val="20"/>
              </w:rPr>
              <w:t>REFUSED/NO ANSWER</w:t>
            </w:r>
            <w:r w:rsidRPr="001C653E">
              <w:rPr>
                <w:sz w:val="20"/>
                <w:szCs w:val="20"/>
              </w:rPr>
              <w:tab/>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rFonts w:ascii="SutonnyMJ" w:hAnsi="SutonnyMJ" w:cs="SutonnyMJ" w:hint="cs"/>
                <w:sz w:val="20"/>
                <w:szCs w:val="20"/>
                <w:cs/>
                <w:lang w:bidi="bn-BD"/>
              </w:rPr>
              <w:t>)</w:t>
            </w:r>
            <w:r w:rsidRPr="001C653E">
              <w:rPr>
                <w:sz w:val="20"/>
                <w:szCs w:val="20"/>
              </w:rPr>
              <w:t xml:space="preserve"> ………………......9</w:t>
            </w:r>
          </w:p>
        </w:tc>
        <w:tc>
          <w:tcPr>
            <w:tcW w:w="358" w:type="pct"/>
            <w:tcBorders>
              <w:top w:val="single" w:sz="6" w:space="0" w:color="auto"/>
              <w:left w:val="single" w:sz="4" w:space="0" w:color="auto"/>
              <w:bottom w:val="single" w:sz="6" w:space="0" w:color="auto"/>
              <w:right w:val="single" w:sz="6" w:space="0" w:color="auto"/>
            </w:tcBorders>
            <w:shd w:val="clear" w:color="auto" w:fill="FFFFFF"/>
          </w:tcPr>
          <w:p w:rsidR="002151F9" w:rsidRPr="001C653E" w:rsidRDefault="002151F9" w:rsidP="00886672">
            <w:pPr>
              <w:tabs>
                <w:tab w:val="right" w:leader="dot" w:pos="4585"/>
              </w:tabs>
              <w:jc w:val="both"/>
              <w:rPr>
                <w:sz w:val="20"/>
                <w:szCs w:val="20"/>
              </w:rPr>
            </w:pPr>
          </w:p>
        </w:tc>
      </w:tr>
    </w:tbl>
    <w:p w:rsidR="00374D24" w:rsidRPr="001C653E" w:rsidRDefault="00374D24" w:rsidP="00374D24">
      <w:pPr>
        <w:pStyle w:val="Footer"/>
        <w:rPr>
          <w:sz w:val="16"/>
          <w:szCs w:val="16"/>
        </w:rPr>
      </w:pPr>
      <w:r w:rsidRPr="001C653E">
        <w:rPr>
          <w:sz w:val="16"/>
          <w:szCs w:val="16"/>
        </w:rPr>
        <w:br w:type="page"/>
      </w:r>
    </w:p>
    <w:tbl>
      <w:tblPr>
        <w:tblW w:w="4663" w:type="pct"/>
        <w:tblLayout w:type="fixed"/>
        <w:tblLook w:val="0000"/>
      </w:tblPr>
      <w:tblGrid>
        <w:gridCol w:w="802"/>
        <w:gridCol w:w="10"/>
        <w:gridCol w:w="4208"/>
        <w:gridCol w:w="10"/>
        <w:gridCol w:w="628"/>
        <w:gridCol w:w="1219"/>
        <w:gridCol w:w="1058"/>
        <w:gridCol w:w="1239"/>
        <w:gridCol w:w="10"/>
        <w:gridCol w:w="769"/>
        <w:gridCol w:w="10"/>
      </w:tblGrid>
      <w:tr w:rsidR="002151F9" w:rsidRPr="001C653E" w:rsidTr="002151F9">
        <w:trPr>
          <w:cantSplit/>
        </w:trPr>
        <w:tc>
          <w:tcPr>
            <w:tcW w:w="5000" w:type="pct"/>
            <w:gridSpan w:val="11"/>
            <w:tcBorders>
              <w:top w:val="single" w:sz="12" w:space="0" w:color="auto"/>
              <w:left w:val="single" w:sz="4" w:space="0" w:color="auto"/>
              <w:bottom w:val="single" w:sz="12" w:space="0" w:color="auto"/>
              <w:right w:val="single" w:sz="12" w:space="0" w:color="auto"/>
            </w:tcBorders>
            <w:shd w:val="clear" w:color="auto" w:fill="FFFF00"/>
          </w:tcPr>
          <w:p w:rsidR="002151F9" w:rsidRPr="001C653E" w:rsidRDefault="002151F9" w:rsidP="001C002E">
            <w:pPr>
              <w:jc w:val="center"/>
              <w:rPr>
                <w:b/>
                <w:sz w:val="20"/>
                <w:szCs w:val="20"/>
              </w:rPr>
            </w:pPr>
          </w:p>
          <w:p w:rsidR="002151F9" w:rsidRPr="001C653E" w:rsidRDefault="002151F9" w:rsidP="004F17C0">
            <w:pPr>
              <w:jc w:val="center"/>
              <w:rPr>
                <w:b/>
                <w:sz w:val="20"/>
                <w:szCs w:val="20"/>
              </w:rPr>
            </w:pPr>
            <w:r w:rsidRPr="001C653E">
              <w:rPr>
                <w:b/>
                <w:sz w:val="20"/>
                <w:szCs w:val="20"/>
              </w:rPr>
              <w:t>SECTION 2:   GENERAL HEALTH</w:t>
            </w:r>
          </w:p>
          <w:p w:rsidR="002151F9" w:rsidRPr="001C653E" w:rsidRDefault="002151F9" w:rsidP="00F35CEA">
            <w:pPr>
              <w:jc w:val="center"/>
              <w:rPr>
                <w:sz w:val="20"/>
                <w:szCs w:val="20"/>
              </w:rPr>
            </w:pPr>
          </w:p>
        </w:tc>
      </w:tr>
      <w:tr w:rsidR="002151F9" w:rsidRPr="001C653E" w:rsidTr="002151F9">
        <w:trPr>
          <w:cantSplit/>
          <w:trHeight w:val="420"/>
        </w:trPr>
        <w:tc>
          <w:tcPr>
            <w:tcW w:w="407" w:type="pct"/>
            <w:gridSpan w:val="2"/>
            <w:tcBorders>
              <w:top w:val="single" w:sz="6" w:space="0" w:color="auto"/>
              <w:left w:val="single" w:sz="4" w:space="0" w:color="auto"/>
              <w:bottom w:val="single" w:sz="6" w:space="0" w:color="auto"/>
              <w:right w:val="single" w:sz="12" w:space="0" w:color="auto"/>
            </w:tcBorders>
          </w:tcPr>
          <w:p w:rsidR="002151F9" w:rsidRPr="001C653E" w:rsidRDefault="002151F9" w:rsidP="00457037">
            <w:pPr>
              <w:ind w:left="360"/>
              <w:jc w:val="both"/>
              <w:rPr>
                <w:sz w:val="20"/>
                <w:szCs w:val="20"/>
              </w:rPr>
            </w:pPr>
          </w:p>
        </w:tc>
        <w:tc>
          <w:tcPr>
            <w:tcW w:w="2117" w:type="pct"/>
            <w:gridSpan w:val="2"/>
            <w:tcBorders>
              <w:top w:val="single" w:sz="6" w:space="0" w:color="auto"/>
              <w:bottom w:val="single" w:sz="6" w:space="0" w:color="auto"/>
            </w:tcBorders>
          </w:tcPr>
          <w:p w:rsidR="002151F9" w:rsidRPr="001C653E" w:rsidRDefault="002151F9" w:rsidP="00052BC3">
            <w:pPr>
              <w:jc w:val="center"/>
              <w:rPr>
                <w:sz w:val="20"/>
                <w:szCs w:val="20"/>
              </w:rPr>
            </w:pPr>
            <w:r w:rsidRPr="001C653E">
              <w:rPr>
                <w:sz w:val="20"/>
                <w:szCs w:val="20"/>
              </w:rPr>
              <w:t>QUESTIONS &amp; FILTERS</w:t>
            </w:r>
          </w:p>
        </w:tc>
        <w:tc>
          <w:tcPr>
            <w:tcW w:w="2085" w:type="pct"/>
            <w:gridSpan w:val="5"/>
            <w:tcBorders>
              <w:top w:val="single" w:sz="6" w:space="0" w:color="auto"/>
              <w:left w:val="single" w:sz="6" w:space="0" w:color="auto"/>
              <w:bottom w:val="single" w:sz="6" w:space="0" w:color="auto"/>
              <w:right w:val="single" w:sz="6" w:space="0" w:color="auto"/>
            </w:tcBorders>
          </w:tcPr>
          <w:p w:rsidR="002151F9" w:rsidRPr="001C653E" w:rsidRDefault="002151F9" w:rsidP="00052BC3">
            <w:pPr>
              <w:jc w:val="center"/>
              <w:rPr>
                <w:sz w:val="20"/>
                <w:szCs w:val="20"/>
              </w:rPr>
            </w:pPr>
            <w:r w:rsidRPr="001C653E">
              <w:rPr>
                <w:sz w:val="20"/>
                <w:szCs w:val="20"/>
              </w:rPr>
              <w:t>CODING CATEGORIES</w:t>
            </w:r>
          </w:p>
        </w:tc>
        <w:tc>
          <w:tcPr>
            <w:tcW w:w="391" w:type="pct"/>
            <w:gridSpan w:val="2"/>
            <w:tcBorders>
              <w:top w:val="single" w:sz="6" w:space="0" w:color="auto"/>
              <w:left w:val="single" w:sz="6" w:space="0" w:color="auto"/>
              <w:bottom w:val="single" w:sz="6" w:space="0" w:color="auto"/>
              <w:right w:val="single" w:sz="6" w:space="0" w:color="auto"/>
            </w:tcBorders>
          </w:tcPr>
          <w:p w:rsidR="002151F9" w:rsidRPr="001C653E" w:rsidRDefault="002151F9" w:rsidP="00052BC3">
            <w:pPr>
              <w:rPr>
                <w:sz w:val="20"/>
                <w:szCs w:val="20"/>
              </w:rPr>
            </w:pPr>
            <w:r w:rsidRPr="001C653E">
              <w:rPr>
                <w:sz w:val="20"/>
                <w:szCs w:val="20"/>
              </w:rPr>
              <w:t>SKIP</w:t>
            </w:r>
          </w:p>
          <w:p w:rsidR="002151F9" w:rsidRPr="001C653E" w:rsidRDefault="002151F9" w:rsidP="00052BC3">
            <w:pPr>
              <w:rPr>
                <w:sz w:val="20"/>
                <w:szCs w:val="20"/>
              </w:rPr>
            </w:pPr>
            <w:r w:rsidRPr="001C653E">
              <w:rPr>
                <w:sz w:val="20"/>
                <w:szCs w:val="20"/>
              </w:rPr>
              <w:t xml:space="preserve"> TO</w:t>
            </w:r>
          </w:p>
        </w:tc>
      </w:tr>
      <w:tr w:rsidR="002151F9" w:rsidRPr="001C653E" w:rsidTr="002151F9">
        <w:trPr>
          <w:gridAfter w:val="1"/>
          <w:wAfter w:w="6" w:type="pct"/>
          <w:cantSplit/>
          <w:trHeight w:val="420"/>
        </w:trPr>
        <w:tc>
          <w:tcPr>
            <w:tcW w:w="4603" w:type="pct"/>
            <w:gridSpan w:val="8"/>
            <w:tcBorders>
              <w:top w:val="single" w:sz="6" w:space="0" w:color="auto"/>
              <w:left w:val="single" w:sz="6" w:space="0" w:color="auto"/>
              <w:bottom w:val="single" w:sz="6" w:space="0" w:color="auto"/>
              <w:right w:val="single" w:sz="6" w:space="0" w:color="auto"/>
            </w:tcBorders>
          </w:tcPr>
          <w:p w:rsidR="002151F9" w:rsidRPr="001C653E" w:rsidRDefault="002151F9" w:rsidP="009E76F1">
            <w:pPr>
              <w:rPr>
                <w:sz w:val="20"/>
                <w:szCs w:val="20"/>
              </w:rPr>
            </w:pPr>
            <w:r w:rsidRPr="001C653E">
              <w:rPr>
                <w:sz w:val="20"/>
                <w:szCs w:val="20"/>
              </w:rPr>
              <w:t>I would now like to ask a few questions about your health and use of health services.</w:t>
            </w:r>
          </w:p>
          <w:p w:rsidR="002151F9" w:rsidRPr="001C653E" w:rsidRDefault="002151F9" w:rsidP="009E76F1">
            <w:pPr>
              <w:rPr>
                <w:rFonts w:ascii="SutonnyMJ" w:hAnsi="SutonnyMJ" w:cs="SutonnyMJ"/>
                <w:sz w:val="20"/>
                <w:szCs w:val="20"/>
              </w:rPr>
            </w:pPr>
            <w:r w:rsidRPr="001C653E">
              <w:rPr>
                <w:rFonts w:ascii="SutonnyMJ" w:hAnsi="SutonnyMJ" w:cs="SutonnyMJ"/>
                <w:sz w:val="20"/>
                <w:szCs w:val="20"/>
              </w:rPr>
              <w:t xml:space="preserve">Avwg </w:t>
            </w:r>
            <w:r w:rsidRPr="001C653E">
              <w:rPr>
                <w:rFonts w:ascii="SutonnyMJ" w:hAnsi="SutonnyMJ" w:cs="Vrinda"/>
                <w:sz w:val="20"/>
                <w:szCs w:val="20"/>
                <w:lang w:bidi="bn-IN"/>
              </w:rPr>
              <w:t>GLb Avcbv‡K Avcbvi ¯^v¯’¨ I Avcwb †h ¯^v¯’¨ †K‡›`ª Rvb †m wel‡q wKQz cÖkœ wRÁvmv Ki‡ev|</w:t>
            </w:r>
          </w:p>
        </w:tc>
        <w:tc>
          <w:tcPr>
            <w:tcW w:w="391" w:type="pct"/>
            <w:gridSpan w:val="2"/>
            <w:tcBorders>
              <w:top w:val="single" w:sz="6" w:space="0" w:color="auto"/>
              <w:left w:val="single" w:sz="6" w:space="0" w:color="auto"/>
              <w:bottom w:val="single" w:sz="6" w:space="0" w:color="auto"/>
              <w:right w:val="single" w:sz="6" w:space="0" w:color="auto"/>
            </w:tcBorders>
          </w:tcPr>
          <w:p w:rsidR="002151F9" w:rsidRPr="001C653E" w:rsidRDefault="002151F9" w:rsidP="00052BC3">
            <w:pPr>
              <w:rPr>
                <w:sz w:val="20"/>
                <w:szCs w:val="20"/>
              </w:rPr>
            </w:pPr>
          </w:p>
        </w:tc>
      </w:tr>
      <w:tr w:rsidR="002151F9" w:rsidRPr="001C653E" w:rsidTr="002151F9">
        <w:trPr>
          <w:gridAfter w:val="1"/>
          <w:wAfter w:w="6" w:type="pct"/>
          <w:cantSplit/>
          <w:trHeight w:val="1264"/>
        </w:trPr>
        <w:tc>
          <w:tcPr>
            <w:tcW w:w="402" w:type="pct"/>
            <w:tcBorders>
              <w:top w:val="single" w:sz="6" w:space="0" w:color="auto"/>
              <w:left w:val="single" w:sz="6" w:space="0" w:color="auto"/>
              <w:bottom w:val="single" w:sz="6" w:space="0" w:color="auto"/>
              <w:right w:val="single" w:sz="12" w:space="0" w:color="auto"/>
            </w:tcBorders>
          </w:tcPr>
          <w:p w:rsidR="002151F9" w:rsidRPr="001C653E" w:rsidRDefault="002151F9" w:rsidP="006C3963">
            <w:pPr>
              <w:numPr>
                <w:ilvl w:val="0"/>
                <w:numId w:val="5"/>
              </w:numPr>
              <w:jc w:val="both"/>
              <w:rPr>
                <w:sz w:val="20"/>
                <w:szCs w:val="20"/>
              </w:rPr>
            </w:pPr>
          </w:p>
        </w:tc>
        <w:tc>
          <w:tcPr>
            <w:tcW w:w="2117" w:type="pct"/>
            <w:gridSpan w:val="2"/>
            <w:tcBorders>
              <w:top w:val="single" w:sz="6" w:space="0" w:color="auto"/>
              <w:bottom w:val="single" w:sz="6" w:space="0" w:color="auto"/>
            </w:tcBorders>
          </w:tcPr>
          <w:p w:rsidR="002151F9" w:rsidRPr="001C653E" w:rsidRDefault="002151F9" w:rsidP="001C002E">
            <w:pPr>
              <w:rPr>
                <w:rFonts w:ascii="SutonnyMJ" w:hAnsi="SutonnyMJ" w:cs="SutonnyMJ"/>
                <w:sz w:val="20"/>
                <w:szCs w:val="20"/>
              </w:rPr>
            </w:pPr>
            <w:r w:rsidRPr="001C653E">
              <w:rPr>
                <w:sz w:val="20"/>
                <w:szCs w:val="20"/>
              </w:rPr>
              <w:t>In general, would you describe your overall health as excellent, good, fair, poor or very poor?</w:t>
            </w:r>
          </w:p>
          <w:p w:rsidR="002151F9" w:rsidRPr="001C653E" w:rsidRDefault="002151F9" w:rsidP="001C002E">
            <w:pPr>
              <w:rPr>
                <w:rFonts w:ascii="SutonnyMJ" w:hAnsi="SutonnyMJ" w:cs="Vrinda"/>
                <w:sz w:val="20"/>
                <w:szCs w:val="20"/>
                <w:cs/>
                <w:lang w:bidi="bn-IN"/>
              </w:rPr>
            </w:pPr>
            <w:r w:rsidRPr="001C653E">
              <w:rPr>
                <w:rFonts w:ascii="SutonnyMJ" w:hAnsi="SutonnyMJ" w:cs="Vrinda"/>
                <w:sz w:val="20"/>
                <w:szCs w:val="20"/>
                <w:lang w:bidi="bn-IN"/>
              </w:rPr>
              <w:t>mvavibfv‡e Avcwb wK ej‡eb †h Avcbvi ¯^v¯’¨ Lye fvj, fvj, ‡gvUvgywU, Lvivc bvwK Lye Lvivc?</w:t>
            </w:r>
          </w:p>
        </w:tc>
        <w:tc>
          <w:tcPr>
            <w:tcW w:w="2085" w:type="pct"/>
            <w:gridSpan w:val="5"/>
            <w:tcBorders>
              <w:top w:val="single" w:sz="6" w:space="0" w:color="auto"/>
              <w:left w:val="single" w:sz="6" w:space="0" w:color="auto"/>
              <w:bottom w:val="single" w:sz="6" w:space="0" w:color="auto"/>
              <w:right w:val="single" w:sz="6" w:space="0" w:color="auto"/>
            </w:tcBorders>
          </w:tcPr>
          <w:p w:rsidR="002151F9" w:rsidRPr="001C653E" w:rsidRDefault="002151F9" w:rsidP="00A43979">
            <w:pPr>
              <w:tabs>
                <w:tab w:val="right" w:leader="dot" w:pos="4536"/>
              </w:tabs>
              <w:rPr>
                <w:rFonts w:cs="Vrinda"/>
                <w:sz w:val="20"/>
                <w:szCs w:val="20"/>
                <w:lang w:val="en-US" w:bidi="bn-IN"/>
              </w:rPr>
            </w:pPr>
            <w:r w:rsidRPr="001C653E">
              <w:rPr>
                <w:sz w:val="20"/>
                <w:szCs w:val="20"/>
              </w:rPr>
              <w:t>EXCELLENT (</w:t>
            </w:r>
            <w:r w:rsidRPr="001C653E">
              <w:rPr>
                <w:rFonts w:ascii="SutonnyMJ" w:hAnsi="SutonnyMJ" w:cs="Vrinda"/>
                <w:sz w:val="20"/>
                <w:szCs w:val="20"/>
                <w:lang w:bidi="bn-IN"/>
              </w:rPr>
              <w:t>Lye fvj</w:t>
            </w:r>
            <w:r w:rsidR="00A43979" w:rsidRPr="001C653E">
              <w:rPr>
                <w:sz w:val="20"/>
                <w:szCs w:val="20"/>
              </w:rPr>
              <w:t>)......................................</w:t>
            </w:r>
            <w:r w:rsidRPr="001C653E">
              <w:rPr>
                <w:sz w:val="20"/>
                <w:szCs w:val="20"/>
              </w:rPr>
              <w:t>1</w:t>
            </w:r>
          </w:p>
          <w:p w:rsidR="002151F9" w:rsidRPr="001C653E" w:rsidRDefault="002151F9" w:rsidP="00A43979">
            <w:pPr>
              <w:tabs>
                <w:tab w:val="right" w:leader="dot" w:pos="4536"/>
              </w:tabs>
              <w:rPr>
                <w:sz w:val="20"/>
                <w:szCs w:val="20"/>
              </w:rPr>
            </w:pPr>
            <w:r w:rsidRPr="001C653E">
              <w:rPr>
                <w:sz w:val="20"/>
                <w:szCs w:val="20"/>
              </w:rPr>
              <w:t>GOOD (</w:t>
            </w:r>
            <w:r w:rsidRPr="001C653E">
              <w:rPr>
                <w:rFonts w:ascii="SutonnyMJ" w:hAnsi="SutonnyMJ" w:cs="Vrinda"/>
                <w:sz w:val="20"/>
                <w:szCs w:val="20"/>
                <w:lang w:bidi="bn-IN"/>
              </w:rPr>
              <w:t>fvj)</w:t>
            </w:r>
            <w:r w:rsidR="00A43979" w:rsidRPr="001C653E">
              <w:rPr>
                <w:sz w:val="20"/>
                <w:szCs w:val="20"/>
              </w:rPr>
              <w:t>......................................................</w:t>
            </w:r>
            <w:r w:rsidRPr="001C653E">
              <w:rPr>
                <w:sz w:val="20"/>
                <w:szCs w:val="20"/>
              </w:rPr>
              <w:t>2</w:t>
            </w:r>
          </w:p>
          <w:p w:rsidR="002151F9" w:rsidRPr="001C653E" w:rsidRDefault="002151F9" w:rsidP="00A43979">
            <w:pPr>
              <w:tabs>
                <w:tab w:val="right" w:leader="dot" w:pos="4536"/>
              </w:tabs>
              <w:rPr>
                <w:sz w:val="20"/>
                <w:szCs w:val="20"/>
              </w:rPr>
            </w:pPr>
            <w:r w:rsidRPr="001C653E">
              <w:rPr>
                <w:sz w:val="20"/>
                <w:szCs w:val="20"/>
              </w:rPr>
              <w:t>FAIR (</w:t>
            </w:r>
            <w:r w:rsidRPr="001C653E">
              <w:rPr>
                <w:rFonts w:ascii="SutonnyMJ" w:hAnsi="SutonnyMJ" w:cs="Vrinda"/>
                <w:sz w:val="20"/>
                <w:szCs w:val="20"/>
                <w:lang w:bidi="bn-IN"/>
              </w:rPr>
              <w:t>†gvUv‡gvwU)</w:t>
            </w:r>
            <w:r w:rsidR="00A43979" w:rsidRPr="001C653E">
              <w:rPr>
                <w:sz w:val="20"/>
                <w:szCs w:val="20"/>
              </w:rPr>
              <w:t>.................................................</w:t>
            </w:r>
            <w:r w:rsidRPr="001C653E">
              <w:rPr>
                <w:sz w:val="20"/>
                <w:szCs w:val="20"/>
              </w:rPr>
              <w:t>3</w:t>
            </w:r>
          </w:p>
          <w:p w:rsidR="002151F9" w:rsidRPr="001C653E" w:rsidRDefault="002151F9" w:rsidP="00A43979">
            <w:pPr>
              <w:tabs>
                <w:tab w:val="right" w:leader="dot" w:pos="4536"/>
              </w:tabs>
              <w:rPr>
                <w:sz w:val="20"/>
                <w:szCs w:val="20"/>
              </w:rPr>
            </w:pPr>
            <w:r w:rsidRPr="001C653E">
              <w:rPr>
                <w:sz w:val="20"/>
                <w:szCs w:val="20"/>
              </w:rPr>
              <w:t>POOR (</w:t>
            </w:r>
            <w:r w:rsidRPr="001C653E">
              <w:rPr>
                <w:rFonts w:ascii="SutonnyMJ" w:hAnsi="SutonnyMJ" w:cs="Vrinda"/>
                <w:sz w:val="20"/>
                <w:szCs w:val="20"/>
                <w:lang w:bidi="bn-IN"/>
              </w:rPr>
              <w:t>Lvivc)</w:t>
            </w:r>
            <w:r w:rsidR="00A43979" w:rsidRPr="001C653E">
              <w:rPr>
                <w:sz w:val="20"/>
                <w:szCs w:val="20"/>
              </w:rPr>
              <w:t>....................................................</w:t>
            </w:r>
            <w:r w:rsidRPr="001C653E">
              <w:rPr>
                <w:sz w:val="20"/>
                <w:szCs w:val="20"/>
              </w:rPr>
              <w:t>4</w:t>
            </w:r>
          </w:p>
          <w:p w:rsidR="002151F9" w:rsidRPr="001C653E" w:rsidRDefault="002151F9" w:rsidP="00A43979">
            <w:pPr>
              <w:tabs>
                <w:tab w:val="right" w:leader="dot" w:pos="4536"/>
              </w:tabs>
              <w:rPr>
                <w:sz w:val="20"/>
                <w:szCs w:val="20"/>
              </w:rPr>
            </w:pPr>
            <w:r w:rsidRPr="001C653E">
              <w:rPr>
                <w:sz w:val="20"/>
                <w:szCs w:val="20"/>
              </w:rPr>
              <w:t>VERY POOR (</w:t>
            </w:r>
            <w:r w:rsidRPr="001C653E">
              <w:rPr>
                <w:rFonts w:ascii="SutonnyMJ" w:hAnsi="SutonnyMJ" w:cs="Vrinda"/>
                <w:sz w:val="20"/>
                <w:szCs w:val="20"/>
                <w:lang w:bidi="bn-IN"/>
              </w:rPr>
              <w:t>Lye Lvivc)</w:t>
            </w:r>
            <w:r w:rsidR="00A43979" w:rsidRPr="001C653E">
              <w:rPr>
                <w:sz w:val="20"/>
                <w:szCs w:val="20"/>
              </w:rPr>
              <w:t>....................................</w:t>
            </w:r>
            <w:r w:rsidRPr="001C653E">
              <w:rPr>
                <w:sz w:val="20"/>
                <w:szCs w:val="20"/>
              </w:rPr>
              <w:t>5</w:t>
            </w:r>
          </w:p>
        </w:tc>
        <w:tc>
          <w:tcPr>
            <w:tcW w:w="391" w:type="pct"/>
            <w:gridSpan w:val="2"/>
            <w:tcBorders>
              <w:top w:val="single" w:sz="6" w:space="0" w:color="auto"/>
              <w:left w:val="single" w:sz="6" w:space="0" w:color="auto"/>
              <w:bottom w:val="single" w:sz="6" w:space="0" w:color="auto"/>
              <w:right w:val="single" w:sz="6" w:space="0" w:color="auto"/>
            </w:tcBorders>
          </w:tcPr>
          <w:p w:rsidR="002151F9" w:rsidRPr="001C653E" w:rsidRDefault="002151F9" w:rsidP="001C002E">
            <w:pPr>
              <w:tabs>
                <w:tab w:val="right" w:leader="dot" w:pos="4536"/>
              </w:tabs>
              <w:jc w:val="both"/>
              <w:rPr>
                <w:sz w:val="20"/>
                <w:szCs w:val="20"/>
              </w:rPr>
            </w:pPr>
          </w:p>
        </w:tc>
      </w:tr>
      <w:tr w:rsidR="002151F9" w:rsidRPr="001C653E" w:rsidTr="002151F9">
        <w:trPr>
          <w:gridAfter w:val="1"/>
          <w:wAfter w:w="6" w:type="pct"/>
          <w:cantSplit/>
          <w:trHeight w:val="1268"/>
        </w:trPr>
        <w:tc>
          <w:tcPr>
            <w:tcW w:w="402" w:type="pct"/>
            <w:tcBorders>
              <w:top w:val="single" w:sz="6" w:space="0" w:color="auto"/>
              <w:left w:val="single" w:sz="6" w:space="0" w:color="auto"/>
              <w:bottom w:val="single" w:sz="6" w:space="0" w:color="auto"/>
              <w:right w:val="single" w:sz="12" w:space="0" w:color="auto"/>
            </w:tcBorders>
          </w:tcPr>
          <w:p w:rsidR="002151F9" w:rsidRPr="001C653E" w:rsidRDefault="002151F9" w:rsidP="006C3963">
            <w:pPr>
              <w:numPr>
                <w:ilvl w:val="0"/>
                <w:numId w:val="5"/>
              </w:numPr>
              <w:jc w:val="both"/>
              <w:rPr>
                <w:sz w:val="20"/>
                <w:szCs w:val="20"/>
              </w:rPr>
            </w:pPr>
          </w:p>
        </w:tc>
        <w:tc>
          <w:tcPr>
            <w:tcW w:w="2117" w:type="pct"/>
            <w:gridSpan w:val="2"/>
            <w:tcBorders>
              <w:top w:val="single" w:sz="6" w:space="0" w:color="auto"/>
              <w:bottom w:val="single" w:sz="6" w:space="0" w:color="auto"/>
            </w:tcBorders>
          </w:tcPr>
          <w:p w:rsidR="002151F9" w:rsidRPr="001C653E" w:rsidRDefault="002151F9" w:rsidP="001C002E">
            <w:pPr>
              <w:rPr>
                <w:sz w:val="20"/>
                <w:szCs w:val="20"/>
              </w:rPr>
            </w:pPr>
            <w:r w:rsidRPr="001C653E">
              <w:rPr>
                <w:sz w:val="20"/>
                <w:szCs w:val="20"/>
              </w:rPr>
              <w:t xml:space="preserve">Now I would like to ask you about your health in the </w:t>
            </w:r>
            <w:r w:rsidRPr="001C653E">
              <w:rPr>
                <w:sz w:val="20"/>
                <w:szCs w:val="20"/>
                <w:u w:val="single"/>
              </w:rPr>
              <w:t>past 4 weeks</w:t>
            </w:r>
            <w:r w:rsidRPr="001C653E">
              <w:rPr>
                <w:sz w:val="20"/>
                <w:szCs w:val="20"/>
              </w:rPr>
              <w:t xml:space="preserve">. </w:t>
            </w:r>
          </w:p>
          <w:p w:rsidR="002151F9" w:rsidRPr="001C653E" w:rsidRDefault="002151F9" w:rsidP="001C002E">
            <w:pPr>
              <w:rPr>
                <w:sz w:val="20"/>
                <w:szCs w:val="20"/>
              </w:rPr>
            </w:pPr>
            <w:r w:rsidRPr="001C653E">
              <w:rPr>
                <w:rFonts w:ascii="SutonnyMJ" w:hAnsi="SutonnyMJ" w:cs="Vrinda"/>
                <w:sz w:val="20"/>
                <w:szCs w:val="20"/>
                <w:lang w:bidi="bn-IN"/>
              </w:rPr>
              <w:t>GLb</w:t>
            </w:r>
            <w:r w:rsidRPr="001C653E">
              <w:rPr>
                <w:rFonts w:ascii="SutonnyMJ" w:hAnsi="SutonnyMJ" w:cs="SutonnyMJ"/>
                <w:sz w:val="20"/>
                <w:szCs w:val="20"/>
              </w:rPr>
              <w:t xml:space="preserve"> Avwg </w:t>
            </w:r>
            <w:r w:rsidRPr="001C653E">
              <w:rPr>
                <w:rFonts w:ascii="SutonnyMJ" w:hAnsi="SutonnyMJ" w:cs="Vrinda"/>
                <w:sz w:val="20"/>
                <w:szCs w:val="20"/>
                <w:lang w:bidi="bn-IN"/>
              </w:rPr>
              <w:t xml:space="preserve">Avcbv‡K </w:t>
            </w:r>
            <w:r w:rsidRPr="001C653E">
              <w:rPr>
                <w:rFonts w:ascii="SutonnyMJ" w:hAnsi="SutonnyMJ" w:cs="SutonnyMJ"/>
                <w:sz w:val="20"/>
                <w:szCs w:val="20"/>
                <w:lang w:bidi="bn-IN"/>
              </w:rPr>
              <w:t>MZ</w:t>
            </w:r>
            <w:r w:rsidRPr="001C653E">
              <w:rPr>
                <w:rFonts w:ascii="SutonnyMJ" w:hAnsi="SutonnyMJ" w:cs="Vrinda" w:hint="cs"/>
                <w:sz w:val="20"/>
                <w:szCs w:val="20"/>
                <w:lang w:bidi="bn-IN"/>
              </w:rPr>
              <w:t xml:space="preserve"> Pvi mßv‡n </w:t>
            </w:r>
            <w:r w:rsidRPr="001C653E">
              <w:rPr>
                <w:rFonts w:ascii="SutonnyMJ" w:hAnsi="SutonnyMJ" w:cs="Vrinda"/>
                <w:sz w:val="20"/>
                <w:szCs w:val="20"/>
                <w:lang w:bidi="bn-IN"/>
              </w:rPr>
              <w:t>Avcbvi ¯^v¯’¨ m¤ú©wKZ  wKQz cÖkœ wRÁvmv Ki‡ev |</w:t>
            </w:r>
          </w:p>
          <w:p w:rsidR="002151F9" w:rsidRPr="001C653E" w:rsidRDefault="002151F9" w:rsidP="001C002E">
            <w:pPr>
              <w:rPr>
                <w:sz w:val="20"/>
                <w:szCs w:val="20"/>
              </w:rPr>
            </w:pPr>
            <w:r w:rsidRPr="001C653E">
              <w:rPr>
                <w:sz w:val="20"/>
                <w:szCs w:val="20"/>
              </w:rPr>
              <w:t xml:space="preserve">How would you describe your ability to walk around? </w:t>
            </w:r>
          </w:p>
          <w:p w:rsidR="002151F9" w:rsidRPr="001C653E" w:rsidRDefault="002151F9" w:rsidP="001C002E">
            <w:pPr>
              <w:rPr>
                <w:rFonts w:ascii="SutonnyMJ" w:hAnsi="SutonnyMJ" w:cs="Vrinda"/>
                <w:sz w:val="20"/>
                <w:szCs w:val="20"/>
                <w:lang w:bidi="bn-IN"/>
              </w:rPr>
            </w:pPr>
            <w:r w:rsidRPr="001C653E">
              <w:rPr>
                <w:rFonts w:ascii="SutonnyMJ" w:hAnsi="SutonnyMJ" w:cs="SutonnyMJ"/>
                <w:sz w:val="20"/>
                <w:szCs w:val="20"/>
                <w:lang w:bidi="bn-IN"/>
              </w:rPr>
              <w:t>MZ</w:t>
            </w:r>
            <w:r w:rsidRPr="001C653E">
              <w:rPr>
                <w:rFonts w:ascii="SutonnyMJ" w:hAnsi="SutonnyMJ" w:cs="Vrinda" w:hint="cs"/>
                <w:sz w:val="20"/>
                <w:szCs w:val="20"/>
                <w:lang w:bidi="bn-IN"/>
              </w:rPr>
              <w:t xml:space="preserve"> Pvi mßv‡n</w:t>
            </w:r>
            <w:r w:rsidRPr="001C653E">
              <w:rPr>
                <w:rFonts w:ascii="SutonnyMJ" w:hAnsi="SutonnyMJ" w:cs="Vrinda"/>
                <w:sz w:val="20"/>
                <w:szCs w:val="20"/>
                <w:lang w:bidi="bn-IN"/>
              </w:rPr>
              <w:t xml:space="preserve"> Avcbvi nvUvPjv m¤ú©‡K Avcwb wK ej‡eb?</w:t>
            </w:r>
          </w:p>
          <w:p w:rsidR="002151F9" w:rsidRPr="001C653E" w:rsidRDefault="002151F9" w:rsidP="001C002E">
            <w:pPr>
              <w:rPr>
                <w:rFonts w:ascii="SutonnyMJ" w:hAnsi="SutonnyMJ" w:cs="Vrinda"/>
                <w:sz w:val="20"/>
                <w:szCs w:val="20"/>
                <w:lang w:bidi="bn-IN"/>
              </w:rPr>
            </w:pPr>
          </w:p>
          <w:p w:rsidR="002151F9" w:rsidRPr="001C653E" w:rsidRDefault="002151F9" w:rsidP="001C002E">
            <w:pPr>
              <w:rPr>
                <w:sz w:val="20"/>
                <w:szCs w:val="20"/>
              </w:rPr>
            </w:pPr>
            <w:r w:rsidRPr="001C653E">
              <w:rPr>
                <w:sz w:val="20"/>
                <w:szCs w:val="20"/>
              </w:rPr>
              <w:t>Read out the response options</w:t>
            </w:r>
          </w:p>
          <w:p w:rsidR="002151F9" w:rsidRPr="001C653E" w:rsidRDefault="002151F9" w:rsidP="00EB32B8">
            <w:pPr>
              <w:rPr>
                <w:rFonts w:ascii="SutonnyMJ" w:hAnsi="SutonnyMJ" w:cs="Vrinda"/>
                <w:sz w:val="20"/>
                <w:szCs w:val="20"/>
                <w:lang w:bidi="bn-IN"/>
              </w:rPr>
            </w:pPr>
            <w:r w:rsidRPr="001C653E">
              <w:rPr>
                <w:rFonts w:ascii="SutonnyMJ" w:hAnsi="SutonnyMJ"/>
                <w:b/>
                <w:i/>
                <w:sz w:val="20"/>
                <w:szCs w:val="20"/>
              </w:rPr>
              <w:t>(†KvW c‡o †kvbvb)</w:t>
            </w:r>
          </w:p>
        </w:tc>
        <w:tc>
          <w:tcPr>
            <w:tcW w:w="2085" w:type="pct"/>
            <w:gridSpan w:val="5"/>
            <w:tcBorders>
              <w:top w:val="single" w:sz="6" w:space="0" w:color="auto"/>
              <w:left w:val="single" w:sz="6" w:space="0" w:color="auto"/>
              <w:bottom w:val="single" w:sz="6" w:space="0" w:color="auto"/>
              <w:right w:val="single" w:sz="6" w:space="0" w:color="auto"/>
            </w:tcBorders>
          </w:tcPr>
          <w:p w:rsidR="002151F9" w:rsidRPr="001C653E" w:rsidRDefault="002151F9" w:rsidP="004B2266">
            <w:pPr>
              <w:tabs>
                <w:tab w:val="right" w:leader="dot" w:pos="4536"/>
              </w:tabs>
              <w:rPr>
                <w:sz w:val="20"/>
                <w:szCs w:val="20"/>
              </w:rPr>
            </w:pPr>
            <w:r w:rsidRPr="001C653E">
              <w:rPr>
                <w:sz w:val="20"/>
                <w:szCs w:val="20"/>
              </w:rPr>
              <w:t>NO PROBLEMS(</w:t>
            </w:r>
            <w:r w:rsidRPr="001C653E">
              <w:rPr>
                <w:rFonts w:ascii="SutonnyMJ" w:hAnsi="SutonnyMJ" w:cs="SutonnyMJ"/>
                <w:sz w:val="20"/>
                <w:szCs w:val="20"/>
              </w:rPr>
              <w:t>†Kvb mgm¨v †bB</w:t>
            </w:r>
            <w:r w:rsidR="00A43979" w:rsidRPr="001C653E">
              <w:rPr>
                <w:sz w:val="20"/>
                <w:szCs w:val="20"/>
              </w:rPr>
              <w:t>)......................</w:t>
            </w:r>
            <w:r w:rsidRPr="001C653E">
              <w:rPr>
                <w:sz w:val="20"/>
                <w:szCs w:val="20"/>
              </w:rPr>
              <w:t>1</w:t>
            </w:r>
          </w:p>
          <w:p w:rsidR="002151F9" w:rsidRPr="001C653E" w:rsidRDefault="002151F9" w:rsidP="00A43979">
            <w:pPr>
              <w:tabs>
                <w:tab w:val="left" w:pos="3944"/>
                <w:tab w:val="right" w:leader="dot" w:pos="4536"/>
              </w:tabs>
              <w:rPr>
                <w:sz w:val="20"/>
                <w:szCs w:val="20"/>
              </w:rPr>
            </w:pPr>
            <w:r w:rsidRPr="001C653E">
              <w:rPr>
                <w:sz w:val="20"/>
                <w:szCs w:val="20"/>
              </w:rPr>
              <w:t>VERY FEW PROBLEMS (</w:t>
            </w:r>
            <w:r w:rsidRPr="001C653E">
              <w:rPr>
                <w:rFonts w:ascii="SutonnyMJ" w:hAnsi="SutonnyMJ" w:cs="SutonnyMJ"/>
                <w:sz w:val="20"/>
                <w:szCs w:val="20"/>
              </w:rPr>
              <w:t>Lye Aí mgm¨v Av‡Q</w:t>
            </w:r>
            <w:r w:rsidR="00A43979" w:rsidRPr="001C653E">
              <w:rPr>
                <w:sz w:val="20"/>
                <w:szCs w:val="20"/>
              </w:rPr>
              <w:t>)...</w:t>
            </w:r>
            <w:r w:rsidRPr="001C653E">
              <w:rPr>
                <w:sz w:val="20"/>
                <w:szCs w:val="20"/>
              </w:rPr>
              <w:t>2</w:t>
            </w:r>
          </w:p>
          <w:p w:rsidR="002151F9" w:rsidRPr="001C653E" w:rsidRDefault="002151F9" w:rsidP="004B2266">
            <w:pPr>
              <w:tabs>
                <w:tab w:val="right" w:leader="dot" w:pos="4536"/>
              </w:tabs>
              <w:jc w:val="both"/>
              <w:rPr>
                <w:rFonts w:ascii="SutonnyMJ" w:hAnsi="SutonnyMJ" w:cs="SutonnyMJ"/>
                <w:sz w:val="20"/>
                <w:szCs w:val="20"/>
              </w:rPr>
            </w:pPr>
            <w:r w:rsidRPr="001C653E">
              <w:rPr>
                <w:sz w:val="20"/>
                <w:szCs w:val="20"/>
              </w:rPr>
              <w:t>SOME PROBLEMS(</w:t>
            </w:r>
            <w:r w:rsidRPr="001C653E">
              <w:rPr>
                <w:rFonts w:ascii="SutonnyMJ" w:hAnsi="SutonnyMJ" w:cs="SutonnyMJ"/>
                <w:sz w:val="20"/>
                <w:szCs w:val="20"/>
              </w:rPr>
              <w:t>wKQzUv mgm¨v Av‡Q</w:t>
            </w:r>
            <w:r w:rsidR="00A43979" w:rsidRPr="001C653E">
              <w:rPr>
                <w:sz w:val="20"/>
                <w:szCs w:val="20"/>
              </w:rPr>
              <w:t>)..............</w:t>
            </w:r>
            <w:r w:rsidRPr="001C653E">
              <w:rPr>
                <w:sz w:val="20"/>
                <w:szCs w:val="20"/>
              </w:rPr>
              <w:t>3</w:t>
            </w:r>
          </w:p>
          <w:p w:rsidR="002151F9" w:rsidRPr="001C653E" w:rsidRDefault="002151F9" w:rsidP="004B2266">
            <w:pPr>
              <w:tabs>
                <w:tab w:val="right" w:leader="dot" w:pos="4536"/>
              </w:tabs>
              <w:jc w:val="both"/>
              <w:rPr>
                <w:rFonts w:cs="Vrinda"/>
                <w:sz w:val="20"/>
                <w:szCs w:val="25"/>
                <w:cs/>
                <w:lang w:bidi="bn-BD"/>
              </w:rPr>
            </w:pPr>
            <w:r w:rsidRPr="001C653E">
              <w:rPr>
                <w:sz w:val="20"/>
                <w:szCs w:val="20"/>
              </w:rPr>
              <w:t>MANY PROBLEMS(</w:t>
            </w:r>
            <w:r w:rsidRPr="001C653E">
              <w:rPr>
                <w:rFonts w:ascii="SutonnyMJ" w:hAnsi="SutonnyMJ" w:cs="SutonnyMJ"/>
                <w:sz w:val="20"/>
                <w:szCs w:val="20"/>
              </w:rPr>
              <w:t>A‡bK mgm¨v Av‡Q</w:t>
            </w:r>
            <w:r w:rsidR="00A43979" w:rsidRPr="001C653E">
              <w:rPr>
                <w:sz w:val="20"/>
                <w:szCs w:val="20"/>
              </w:rPr>
              <w:t>)............</w:t>
            </w:r>
            <w:r w:rsidRPr="001C653E">
              <w:rPr>
                <w:sz w:val="20"/>
                <w:szCs w:val="20"/>
              </w:rPr>
              <w:t>4</w:t>
            </w:r>
          </w:p>
          <w:p w:rsidR="002151F9" w:rsidRPr="001C653E" w:rsidRDefault="002151F9" w:rsidP="009E76F1">
            <w:pPr>
              <w:tabs>
                <w:tab w:val="right" w:leader="dot" w:pos="4536"/>
              </w:tabs>
              <w:jc w:val="both"/>
              <w:rPr>
                <w:rFonts w:cs="Vrinda"/>
                <w:sz w:val="20"/>
                <w:szCs w:val="25"/>
                <w:lang w:val="en-US" w:bidi="bn-BD"/>
              </w:rPr>
            </w:pPr>
          </w:p>
        </w:tc>
        <w:tc>
          <w:tcPr>
            <w:tcW w:w="391" w:type="pct"/>
            <w:gridSpan w:val="2"/>
            <w:tcBorders>
              <w:top w:val="single" w:sz="6" w:space="0" w:color="auto"/>
              <w:left w:val="single" w:sz="6" w:space="0" w:color="auto"/>
              <w:bottom w:val="single" w:sz="6" w:space="0" w:color="auto"/>
              <w:right w:val="single" w:sz="6" w:space="0" w:color="auto"/>
            </w:tcBorders>
          </w:tcPr>
          <w:p w:rsidR="002151F9" w:rsidRPr="001C653E" w:rsidRDefault="002151F9" w:rsidP="001C002E">
            <w:pPr>
              <w:tabs>
                <w:tab w:val="right" w:leader="dot" w:pos="4536"/>
              </w:tabs>
              <w:jc w:val="both"/>
              <w:rPr>
                <w:sz w:val="20"/>
                <w:szCs w:val="20"/>
              </w:rPr>
            </w:pPr>
          </w:p>
        </w:tc>
      </w:tr>
      <w:tr w:rsidR="002151F9" w:rsidRPr="001C653E" w:rsidTr="002151F9">
        <w:trPr>
          <w:gridAfter w:val="1"/>
          <w:wAfter w:w="6" w:type="pct"/>
          <w:cantSplit/>
          <w:trHeight w:val="1258"/>
        </w:trPr>
        <w:tc>
          <w:tcPr>
            <w:tcW w:w="402" w:type="pct"/>
            <w:tcBorders>
              <w:top w:val="single" w:sz="6" w:space="0" w:color="auto"/>
              <w:left w:val="single" w:sz="6" w:space="0" w:color="auto"/>
              <w:bottom w:val="single" w:sz="6" w:space="0" w:color="auto"/>
              <w:right w:val="single" w:sz="12" w:space="0" w:color="auto"/>
            </w:tcBorders>
          </w:tcPr>
          <w:p w:rsidR="002151F9" w:rsidRPr="001C653E" w:rsidRDefault="002151F9" w:rsidP="006C3963">
            <w:pPr>
              <w:numPr>
                <w:ilvl w:val="0"/>
                <w:numId w:val="5"/>
              </w:numPr>
              <w:jc w:val="both"/>
              <w:rPr>
                <w:sz w:val="20"/>
                <w:szCs w:val="20"/>
              </w:rPr>
            </w:pPr>
          </w:p>
        </w:tc>
        <w:tc>
          <w:tcPr>
            <w:tcW w:w="2117" w:type="pct"/>
            <w:gridSpan w:val="2"/>
            <w:tcBorders>
              <w:top w:val="single" w:sz="6" w:space="0" w:color="auto"/>
              <w:bottom w:val="single" w:sz="6" w:space="0" w:color="auto"/>
            </w:tcBorders>
          </w:tcPr>
          <w:p w:rsidR="002151F9" w:rsidRPr="001C653E" w:rsidRDefault="002151F9" w:rsidP="001C002E">
            <w:pPr>
              <w:rPr>
                <w:sz w:val="20"/>
                <w:szCs w:val="20"/>
              </w:rPr>
            </w:pPr>
            <w:r w:rsidRPr="001C653E">
              <w:rPr>
                <w:sz w:val="20"/>
                <w:szCs w:val="20"/>
              </w:rPr>
              <w:t xml:space="preserve">In the </w:t>
            </w:r>
            <w:r w:rsidRPr="001C653E">
              <w:rPr>
                <w:sz w:val="20"/>
                <w:szCs w:val="20"/>
                <w:u w:val="single"/>
              </w:rPr>
              <w:t>past 4 weeks</w:t>
            </w:r>
            <w:r w:rsidRPr="001C653E">
              <w:rPr>
                <w:sz w:val="20"/>
                <w:szCs w:val="20"/>
              </w:rPr>
              <w:t xml:space="preserve"> did you have problems with performing usual activities, such as work, study, household, family or social activities?</w:t>
            </w:r>
          </w:p>
          <w:p w:rsidR="002151F9" w:rsidRPr="001C653E" w:rsidRDefault="002151F9" w:rsidP="00EB32B8">
            <w:pPr>
              <w:tabs>
                <w:tab w:val="left" w:pos="720"/>
                <w:tab w:val="left" w:pos="4014"/>
              </w:tabs>
              <w:ind w:right="-18"/>
              <w:rPr>
                <w:rFonts w:ascii="SutonnyMJ" w:hAnsi="SutonnyMJ"/>
                <w:sz w:val="20"/>
                <w:szCs w:val="20"/>
              </w:rPr>
            </w:pPr>
            <w:r w:rsidRPr="001C653E">
              <w:rPr>
                <w:rFonts w:ascii="SutonnyMJ" w:hAnsi="SutonnyMJ"/>
                <w:sz w:val="20"/>
                <w:szCs w:val="20"/>
              </w:rPr>
              <w:t xml:space="preserve">MZ Pvi mßv‡n mvaviY (ˆ`bw›`b) KvR-Kg© Ki‡Z Avcbvi wK †Kvb Amyweav n‡q‡Q? D`vniY: </w:t>
            </w:r>
          </w:p>
          <w:p w:rsidR="002151F9" w:rsidRPr="001C653E" w:rsidRDefault="002151F9" w:rsidP="00EB32B8">
            <w:pPr>
              <w:tabs>
                <w:tab w:val="left" w:pos="720"/>
                <w:tab w:val="left" w:pos="4014"/>
              </w:tabs>
              <w:ind w:right="-18"/>
              <w:rPr>
                <w:rFonts w:ascii="SutonnyMJ" w:hAnsi="SutonnyMJ"/>
                <w:b/>
                <w:i/>
                <w:sz w:val="20"/>
                <w:szCs w:val="20"/>
              </w:rPr>
            </w:pPr>
            <w:r w:rsidRPr="001C653E">
              <w:rPr>
                <w:rFonts w:ascii="SutonnyMJ" w:hAnsi="SutonnyMJ"/>
                <w:sz w:val="20"/>
                <w:szCs w:val="20"/>
              </w:rPr>
              <w:t>Ni‡`v‡ii KvR Kiv, cwievi I mgv‡Ri bvbv Kv†R †hvM †`Iqv, cov‡kvbv Kiv?</w:t>
            </w:r>
            <w:r w:rsidRPr="001C653E">
              <w:rPr>
                <w:rFonts w:ascii="SutonnyMJ" w:hAnsi="SutonnyMJ"/>
                <w:b/>
                <w:i/>
                <w:sz w:val="20"/>
                <w:szCs w:val="20"/>
              </w:rPr>
              <w:t xml:space="preserve"> </w:t>
            </w:r>
          </w:p>
          <w:p w:rsidR="002151F9" w:rsidRPr="001C653E" w:rsidRDefault="002151F9" w:rsidP="001C002E">
            <w:pPr>
              <w:rPr>
                <w:rFonts w:ascii="SutonnyMJ" w:hAnsi="SutonnyMJ" w:cs="SutonnyMJ"/>
                <w:sz w:val="20"/>
                <w:szCs w:val="20"/>
              </w:rPr>
            </w:pPr>
          </w:p>
          <w:p w:rsidR="002151F9" w:rsidRPr="001C653E" w:rsidRDefault="002151F9" w:rsidP="00EB32B8">
            <w:pPr>
              <w:rPr>
                <w:sz w:val="20"/>
                <w:szCs w:val="20"/>
              </w:rPr>
            </w:pPr>
            <w:r w:rsidRPr="001C653E">
              <w:rPr>
                <w:sz w:val="20"/>
                <w:szCs w:val="20"/>
              </w:rPr>
              <w:t>Read out the response options</w:t>
            </w:r>
          </w:p>
          <w:p w:rsidR="002151F9" w:rsidRPr="001C653E" w:rsidRDefault="002151F9" w:rsidP="001C002E">
            <w:pPr>
              <w:rPr>
                <w:rFonts w:ascii="SutonnyMJ" w:hAnsi="SutonnyMJ" w:cs="Vrinda"/>
                <w:sz w:val="20"/>
                <w:szCs w:val="20"/>
                <w:lang w:bidi="bn-IN"/>
              </w:rPr>
            </w:pPr>
            <w:r w:rsidRPr="001C653E">
              <w:rPr>
                <w:rFonts w:ascii="SutonnyMJ" w:hAnsi="SutonnyMJ"/>
                <w:b/>
                <w:i/>
                <w:sz w:val="20"/>
                <w:szCs w:val="20"/>
              </w:rPr>
              <w:t>(†KvW c‡o †kvbvb)</w:t>
            </w:r>
          </w:p>
        </w:tc>
        <w:tc>
          <w:tcPr>
            <w:tcW w:w="2085" w:type="pct"/>
            <w:gridSpan w:val="5"/>
            <w:tcBorders>
              <w:top w:val="single" w:sz="6" w:space="0" w:color="auto"/>
              <w:left w:val="single" w:sz="6" w:space="0" w:color="auto"/>
              <w:bottom w:val="single" w:sz="6" w:space="0" w:color="auto"/>
              <w:right w:val="single" w:sz="6" w:space="0" w:color="auto"/>
            </w:tcBorders>
          </w:tcPr>
          <w:p w:rsidR="002151F9" w:rsidRPr="001C653E" w:rsidRDefault="002151F9" w:rsidP="00DC291F">
            <w:pPr>
              <w:tabs>
                <w:tab w:val="right" w:leader="dot" w:pos="4536"/>
              </w:tabs>
              <w:rPr>
                <w:sz w:val="20"/>
                <w:szCs w:val="20"/>
              </w:rPr>
            </w:pPr>
            <w:r w:rsidRPr="001C653E">
              <w:rPr>
                <w:sz w:val="20"/>
                <w:szCs w:val="20"/>
              </w:rPr>
              <w:t>NO PROBLEMS(</w:t>
            </w:r>
            <w:r w:rsidRPr="001C653E">
              <w:rPr>
                <w:rFonts w:ascii="SutonnyMJ" w:hAnsi="SutonnyMJ" w:cs="SutonnyMJ"/>
                <w:sz w:val="20"/>
                <w:szCs w:val="20"/>
              </w:rPr>
              <w:t>†Kvb mgm¨v †bB</w:t>
            </w:r>
            <w:r w:rsidRPr="001C653E">
              <w:rPr>
                <w:sz w:val="20"/>
                <w:szCs w:val="20"/>
              </w:rPr>
              <w:t>)</w:t>
            </w:r>
            <w:r w:rsidR="00901C0D" w:rsidRPr="001C653E">
              <w:rPr>
                <w:sz w:val="20"/>
                <w:szCs w:val="20"/>
              </w:rPr>
              <w:t>.........................</w:t>
            </w:r>
            <w:r w:rsidRPr="001C653E">
              <w:rPr>
                <w:sz w:val="20"/>
                <w:szCs w:val="20"/>
              </w:rPr>
              <w:t>1</w:t>
            </w:r>
          </w:p>
          <w:p w:rsidR="002151F9" w:rsidRPr="001C653E" w:rsidRDefault="002151F9" w:rsidP="00DC291F">
            <w:pPr>
              <w:tabs>
                <w:tab w:val="right" w:leader="dot" w:pos="4536"/>
              </w:tabs>
              <w:rPr>
                <w:sz w:val="20"/>
                <w:szCs w:val="20"/>
              </w:rPr>
            </w:pPr>
            <w:r w:rsidRPr="001C653E">
              <w:rPr>
                <w:sz w:val="20"/>
                <w:szCs w:val="20"/>
              </w:rPr>
              <w:t>VERY FEW PROBLEMS (</w:t>
            </w:r>
            <w:r w:rsidRPr="001C653E">
              <w:rPr>
                <w:rFonts w:ascii="SutonnyMJ" w:hAnsi="SutonnyMJ" w:cs="SutonnyMJ"/>
                <w:sz w:val="20"/>
                <w:szCs w:val="20"/>
              </w:rPr>
              <w:t>Lye Aí mgm¨v Av‡Q</w:t>
            </w:r>
            <w:r w:rsidRPr="001C653E">
              <w:rPr>
                <w:sz w:val="20"/>
                <w:szCs w:val="20"/>
              </w:rPr>
              <w:t>)</w:t>
            </w:r>
            <w:r w:rsidR="00901C0D" w:rsidRPr="001C653E">
              <w:rPr>
                <w:sz w:val="20"/>
                <w:szCs w:val="20"/>
              </w:rPr>
              <w:t>.....</w:t>
            </w:r>
            <w:r w:rsidRPr="001C653E">
              <w:rPr>
                <w:sz w:val="20"/>
                <w:szCs w:val="20"/>
              </w:rPr>
              <w:t>2</w:t>
            </w:r>
          </w:p>
          <w:p w:rsidR="002151F9" w:rsidRPr="001C653E" w:rsidRDefault="002151F9" w:rsidP="00DC291F">
            <w:pPr>
              <w:tabs>
                <w:tab w:val="right" w:leader="dot" w:pos="4536"/>
              </w:tabs>
              <w:jc w:val="both"/>
              <w:rPr>
                <w:rFonts w:ascii="SutonnyMJ" w:hAnsi="SutonnyMJ" w:cs="SutonnyMJ"/>
                <w:sz w:val="20"/>
                <w:szCs w:val="20"/>
              </w:rPr>
            </w:pPr>
            <w:r w:rsidRPr="001C653E">
              <w:rPr>
                <w:sz w:val="20"/>
                <w:szCs w:val="20"/>
              </w:rPr>
              <w:t>SOME PROBLEMS(</w:t>
            </w:r>
            <w:r w:rsidRPr="001C653E">
              <w:rPr>
                <w:rFonts w:ascii="SutonnyMJ" w:hAnsi="SutonnyMJ" w:cs="SutonnyMJ"/>
                <w:sz w:val="20"/>
                <w:szCs w:val="20"/>
              </w:rPr>
              <w:t>wKQzUv mgm¨v Av‡Q</w:t>
            </w:r>
            <w:r w:rsidRPr="001C653E">
              <w:rPr>
                <w:sz w:val="20"/>
                <w:szCs w:val="20"/>
              </w:rPr>
              <w:t>)</w:t>
            </w:r>
            <w:r w:rsidR="00901C0D" w:rsidRPr="001C653E">
              <w:rPr>
                <w:sz w:val="20"/>
                <w:szCs w:val="20"/>
              </w:rPr>
              <w:t>................</w:t>
            </w:r>
            <w:r w:rsidRPr="001C653E">
              <w:rPr>
                <w:sz w:val="20"/>
                <w:szCs w:val="20"/>
              </w:rPr>
              <w:t>3</w:t>
            </w:r>
          </w:p>
          <w:p w:rsidR="002151F9" w:rsidRPr="001C653E" w:rsidRDefault="002151F9" w:rsidP="00DC291F">
            <w:pPr>
              <w:tabs>
                <w:tab w:val="right" w:leader="dot" w:pos="4536"/>
              </w:tabs>
              <w:jc w:val="both"/>
              <w:rPr>
                <w:rFonts w:cs="Vrinda"/>
                <w:sz w:val="20"/>
                <w:szCs w:val="25"/>
                <w:cs/>
                <w:lang w:bidi="bn-BD"/>
              </w:rPr>
            </w:pPr>
            <w:r w:rsidRPr="001C653E">
              <w:rPr>
                <w:sz w:val="20"/>
                <w:szCs w:val="20"/>
              </w:rPr>
              <w:t>MANY PROBLEMS(</w:t>
            </w:r>
            <w:r w:rsidRPr="001C653E">
              <w:rPr>
                <w:rFonts w:ascii="SutonnyMJ" w:hAnsi="SutonnyMJ" w:cs="SutonnyMJ"/>
                <w:sz w:val="20"/>
                <w:szCs w:val="20"/>
              </w:rPr>
              <w:t>A‡bK mgm¨v Av‡Q</w:t>
            </w:r>
            <w:r w:rsidRPr="001C653E">
              <w:rPr>
                <w:sz w:val="20"/>
                <w:szCs w:val="20"/>
              </w:rPr>
              <w:t>)</w:t>
            </w:r>
            <w:r w:rsidR="00901C0D" w:rsidRPr="001C653E">
              <w:rPr>
                <w:sz w:val="20"/>
                <w:szCs w:val="20"/>
              </w:rPr>
              <w:t>..............</w:t>
            </w:r>
            <w:r w:rsidRPr="001C653E">
              <w:rPr>
                <w:sz w:val="20"/>
                <w:szCs w:val="20"/>
              </w:rPr>
              <w:t>4</w:t>
            </w:r>
          </w:p>
          <w:p w:rsidR="002151F9" w:rsidRPr="001C653E" w:rsidRDefault="002151F9" w:rsidP="004B2266">
            <w:pPr>
              <w:tabs>
                <w:tab w:val="right" w:leader="dot" w:pos="4536"/>
              </w:tabs>
              <w:jc w:val="both"/>
              <w:rPr>
                <w:sz w:val="20"/>
                <w:szCs w:val="20"/>
              </w:rPr>
            </w:pPr>
          </w:p>
        </w:tc>
        <w:tc>
          <w:tcPr>
            <w:tcW w:w="391" w:type="pct"/>
            <w:gridSpan w:val="2"/>
            <w:tcBorders>
              <w:top w:val="single" w:sz="6" w:space="0" w:color="auto"/>
              <w:left w:val="single" w:sz="6" w:space="0" w:color="auto"/>
              <w:bottom w:val="single" w:sz="6" w:space="0" w:color="auto"/>
              <w:right w:val="single" w:sz="6" w:space="0" w:color="auto"/>
            </w:tcBorders>
          </w:tcPr>
          <w:p w:rsidR="002151F9" w:rsidRPr="001C653E" w:rsidRDefault="002151F9" w:rsidP="001C002E">
            <w:pPr>
              <w:tabs>
                <w:tab w:val="right" w:leader="dot" w:pos="4536"/>
              </w:tabs>
              <w:jc w:val="both"/>
              <w:rPr>
                <w:sz w:val="20"/>
                <w:szCs w:val="20"/>
              </w:rPr>
            </w:pPr>
          </w:p>
        </w:tc>
      </w:tr>
      <w:tr w:rsidR="002151F9" w:rsidRPr="001C653E" w:rsidTr="002151F9">
        <w:trPr>
          <w:gridAfter w:val="1"/>
          <w:wAfter w:w="6" w:type="pct"/>
          <w:cantSplit/>
          <w:trHeight w:val="1262"/>
        </w:trPr>
        <w:tc>
          <w:tcPr>
            <w:tcW w:w="402" w:type="pct"/>
            <w:tcBorders>
              <w:top w:val="single" w:sz="6" w:space="0" w:color="auto"/>
              <w:left w:val="single" w:sz="6" w:space="0" w:color="auto"/>
              <w:bottom w:val="single" w:sz="6" w:space="0" w:color="auto"/>
              <w:right w:val="single" w:sz="12" w:space="0" w:color="auto"/>
            </w:tcBorders>
          </w:tcPr>
          <w:p w:rsidR="002151F9" w:rsidRPr="001C653E" w:rsidRDefault="002151F9" w:rsidP="006C3963">
            <w:pPr>
              <w:numPr>
                <w:ilvl w:val="0"/>
                <w:numId w:val="5"/>
              </w:numPr>
              <w:jc w:val="both"/>
              <w:rPr>
                <w:sz w:val="20"/>
                <w:szCs w:val="20"/>
              </w:rPr>
            </w:pPr>
          </w:p>
        </w:tc>
        <w:tc>
          <w:tcPr>
            <w:tcW w:w="2117" w:type="pct"/>
            <w:gridSpan w:val="2"/>
            <w:tcBorders>
              <w:top w:val="single" w:sz="6" w:space="0" w:color="auto"/>
              <w:bottom w:val="single" w:sz="6" w:space="0" w:color="auto"/>
            </w:tcBorders>
          </w:tcPr>
          <w:p w:rsidR="002151F9" w:rsidRPr="001C653E" w:rsidRDefault="002151F9" w:rsidP="001C002E">
            <w:pPr>
              <w:rPr>
                <w:sz w:val="20"/>
                <w:szCs w:val="20"/>
              </w:rPr>
            </w:pPr>
            <w:r w:rsidRPr="001C653E">
              <w:rPr>
                <w:sz w:val="20"/>
                <w:szCs w:val="20"/>
              </w:rPr>
              <w:t xml:space="preserve">In the </w:t>
            </w:r>
            <w:r w:rsidRPr="001C653E">
              <w:rPr>
                <w:sz w:val="20"/>
                <w:szCs w:val="20"/>
                <w:u w:val="single"/>
              </w:rPr>
              <w:t>past 4 weeks</w:t>
            </w:r>
            <w:r w:rsidRPr="001C653E">
              <w:rPr>
                <w:sz w:val="20"/>
                <w:szCs w:val="20"/>
              </w:rPr>
              <w:t xml:space="preserve"> have you been in pain or discomfort? </w:t>
            </w:r>
          </w:p>
          <w:p w:rsidR="002151F9" w:rsidRPr="001C653E" w:rsidRDefault="002151F9" w:rsidP="00EB32B8">
            <w:pPr>
              <w:rPr>
                <w:sz w:val="20"/>
                <w:szCs w:val="20"/>
              </w:rPr>
            </w:pPr>
            <w:r w:rsidRPr="001C653E">
              <w:rPr>
                <w:rFonts w:ascii="SutonnyMJ" w:hAnsi="SutonnyMJ"/>
                <w:sz w:val="20"/>
                <w:szCs w:val="20"/>
              </w:rPr>
              <w:t>MZ Pvi mßv‡n Avcbvi kix‡i wK †Kvb e¨_v ev A¯^w¯Ín‡q‡Q</w:t>
            </w:r>
            <w:r w:rsidRPr="001C653E">
              <w:rPr>
                <w:sz w:val="20"/>
                <w:szCs w:val="20"/>
              </w:rPr>
              <w:t xml:space="preserve"> ?</w:t>
            </w:r>
          </w:p>
          <w:p w:rsidR="002151F9" w:rsidRPr="001C653E" w:rsidRDefault="002151F9" w:rsidP="00EB32B8">
            <w:pPr>
              <w:rPr>
                <w:sz w:val="20"/>
                <w:szCs w:val="20"/>
              </w:rPr>
            </w:pPr>
          </w:p>
          <w:p w:rsidR="002151F9" w:rsidRPr="001C653E" w:rsidRDefault="002151F9" w:rsidP="00EB32B8">
            <w:pPr>
              <w:rPr>
                <w:sz w:val="20"/>
                <w:szCs w:val="20"/>
              </w:rPr>
            </w:pPr>
            <w:r w:rsidRPr="001C653E">
              <w:rPr>
                <w:sz w:val="20"/>
                <w:szCs w:val="20"/>
              </w:rPr>
              <w:t>Read out the response options</w:t>
            </w:r>
          </w:p>
          <w:p w:rsidR="002151F9" w:rsidRPr="001C653E" w:rsidRDefault="002151F9" w:rsidP="001C002E">
            <w:pPr>
              <w:rPr>
                <w:rFonts w:ascii="SutonnyMJ" w:hAnsi="SutonnyMJ" w:cs="Vrinda"/>
                <w:sz w:val="20"/>
                <w:szCs w:val="20"/>
                <w:lang w:bidi="bn-IN"/>
              </w:rPr>
            </w:pPr>
            <w:r w:rsidRPr="001C653E">
              <w:rPr>
                <w:rFonts w:ascii="SutonnyMJ" w:hAnsi="SutonnyMJ"/>
                <w:b/>
                <w:i/>
                <w:sz w:val="20"/>
                <w:szCs w:val="20"/>
              </w:rPr>
              <w:t>(†KvW c‡o †kvbvb)</w:t>
            </w:r>
          </w:p>
        </w:tc>
        <w:tc>
          <w:tcPr>
            <w:tcW w:w="2085" w:type="pct"/>
            <w:gridSpan w:val="5"/>
            <w:tcBorders>
              <w:top w:val="single" w:sz="6" w:space="0" w:color="auto"/>
              <w:left w:val="single" w:sz="6" w:space="0" w:color="auto"/>
              <w:bottom w:val="single" w:sz="6" w:space="0" w:color="auto"/>
              <w:right w:val="single" w:sz="6" w:space="0" w:color="auto"/>
            </w:tcBorders>
          </w:tcPr>
          <w:p w:rsidR="002151F9" w:rsidRPr="001C653E" w:rsidRDefault="002151F9" w:rsidP="001C002E">
            <w:pPr>
              <w:tabs>
                <w:tab w:val="right" w:leader="dot" w:pos="4536"/>
              </w:tabs>
              <w:rPr>
                <w:sz w:val="20"/>
                <w:szCs w:val="20"/>
              </w:rPr>
            </w:pPr>
            <w:r w:rsidRPr="001C653E">
              <w:rPr>
                <w:sz w:val="20"/>
                <w:szCs w:val="20"/>
              </w:rPr>
              <w:t>NO PAIN OR DISCOMFORT(</w:t>
            </w:r>
            <w:r w:rsidRPr="001C653E">
              <w:rPr>
                <w:rFonts w:ascii="SutonnyMJ" w:hAnsi="SutonnyMJ" w:cs="SutonnyMJ"/>
                <w:sz w:val="20"/>
                <w:szCs w:val="20"/>
              </w:rPr>
              <w:t>†Kvb e¨v_v/ Amyweav †bB</w:t>
            </w:r>
            <w:r w:rsidRPr="001C653E">
              <w:rPr>
                <w:sz w:val="20"/>
                <w:szCs w:val="20"/>
              </w:rPr>
              <w:t>)</w:t>
            </w:r>
            <w:r w:rsidR="00901C0D" w:rsidRPr="001C653E">
              <w:rPr>
                <w:sz w:val="20"/>
                <w:szCs w:val="20"/>
              </w:rPr>
              <w:t>................................................................</w:t>
            </w:r>
            <w:r w:rsidRPr="001C653E">
              <w:rPr>
                <w:sz w:val="20"/>
                <w:szCs w:val="20"/>
              </w:rPr>
              <w:t>1</w:t>
            </w:r>
          </w:p>
          <w:p w:rsidR="002151F9" w:rsidRPr="001C653E" w:rsidRDefault="002151F9" w:rsidP="001C002E">
            <w:pPr>
              <w:tabs>
                <w:tab w:val="right" w:leader="dot" w:pos="4536"/>
              </w:tabs>
              <w:rPr>
                <w:sz w:val="20"/>
                <w:szCs w:val="20"/>
              </w:rPr>
            </w:pPr>
            <w:r w:rsidRPr="001C653E">
              <w:rPr>
                <w:sz w:val="20"/>
                <w:szCs w:val="20"/>
              </w:rPr>
              <w:t>SLIGHT PAIN OR DISCOMFORT(</w:t>
            </w:r>
            <w:r w:rsidRPr="001C653E">
              <w:rPr>
                <w:rFonts w:ascii="SutonnyMJ" w:hAnsi="SutonnyMJ" w:cs="SutonnyMJ"/>
                <w:sz w:val="20"/>
                <w:szCs w:val="20"/>
              </w:rPr>
              <w:t xml:space="preserve">Lye Aí e¨v_v </w:t>
            </w:r>
            <w:r w:rsidRPr="001C653E">
              <w:rPr>
                <w:sz w:val="20"/>
                <w:szCs w:val="20"/>
              </w:rPr>
              <w:t>)</w:t>
            </w:r>
            <w:r w:rsidR="00901C0D" w:rsidRPr="001C653E">
              <w:rPr>
                <w:sz w:val="20"/>
                <w:szCs w:val="20"/>
              </w:rPr>
              <w:t>........................................................................</w:t>
            </w:r>
            <w:r w:rsidRPr="001C653E">
              <w:rPr>
                <w:sz w:val="20"/>
                <w:szCs w:val="20"/>
              </w:rPr>
              <w:t>2</w:t>
            </w:r>
          </w:p>
          <w:p w:rsidR="002151F9" w:rsidRPr="001C653E" w:rsidRDefault="002151F9" w:rsidP="00901C0D">
            <w:pPr>
              <w:tabs>
                <w:tab w:val="right" w:leader="dot" w:pos="4536"/>
              </w:tabs>
              <w:rPr>
                <w:sz w:val="20"/>
                <w:szCs w:val="20"/>
              </w:rPr>
            </w:pPr>
            <w:r w:rsidRPr="001C653E">
              <w:rPr>
                <w:sz w:val="20"/>
                <w:szCs w:val="20"/>
              </w:rPr>
              <w:t>MODERATE PAIN OR DISCOMFORT(</w:t>
            </w:r>
            <w:r w:rsidRPr="001C653E">
              <w:rPr>
                <w:rFonts w:ascii="SutonnyMJ" w:hAnsi="SutonnyMJ" w:cs="Vrinda"/>
                <w:sz w:val="20"/>
                <w:szCs w:val="20"/>
                <w:lang w:bidi="bn-IN"/>
              </w:rPr>
              <w:t>†gvUv‡gvwU</w:t>
            </w:r>
            <w:r w:rsidRPr="001C653E">
              <w:rPr>
                <w:rFonts w:ascii="SutonnyMJ" w:hAnsi="SutonnyMJ" w:cs="SutonnyMJ"/>
                <w:sz w:val="20"/>
                <w:szCs w:val="20"/>
              </w:rPr>
              <w:t xml:space="preserve"> e¨v_v</w:t>
            </w:r>
            <w:r w:rsidRPr="001C653E">
              <w:rPr>
                <w:sz w:val="20"/>
                <w:szCs w:val="20"/>
              </w:rPr>
              <w:t>)</w:t>
            </w:r>
            <w:r w:rsidR="00901C0D" w:rsidRPr="001C653E">
              <w:rPr>
                <w:sz w:val="20"/>
                <w:szCs w:val="20"/>
              </w:rPr>
              <w:t>..........................</w:t>
            </w:r>
            <w:r w:rsidRPr="001C653E">
              <w:rPr>
                <w:sz w:val="20"/>
                <w:szCs w:val="20"/>
              </w:rPr>
              <w:t>3</w:t>
            </w:r>
          </w:p>
          <w:p w:rsidR="002151F9" w:rsidRPr="001C653E" w:rsidRDefault="002151F9" w:rsidP="001C002E">
            <w:pPr>
              <w:tabs>
                <w:tab w:val="right" w:leader="dot" w:pos="4536"/>
              </w:tabs>
              <w:jc w:val="both"/>
              <w:rPr>
                <w:sz w:val="20"/>
                <w:szCs w:val="20"/>
              </w:rPr>
            </w:pPr>
            <w:r w:rsidRPr="001C653E">
              <w:rPr>
                <w:sz w:val="20"/>
                <w:szCs w:val="20"/>
              </w:rPr>
              <w:t>SEVERE PAIN OR DISCOMFORT(</w:t>
            </w:r>
            <w:r w:rsidRPr="001C653E">
              <w:rPr>
                <w:rFonts w:ascii="SutonnyMJ" w:hAnsi="SutonnyMJ" w:cs="SutonnyMJ"/>
                <w:sz w:val="20"/>
                <w:szCs w:val="20"/>
              </w:rPr>
              <w:t>‡ekx e¨v_v</w:t>
            </w:r>
            <w:r w:rsidRPr="001C653E">
              <w:rPr>
                <w:sz w:val="20"/>
                <w:szCs w:val="20"/>
              </w:rPr>
              <w:t>)</w:t>
            </w:r>
            <w:r w:rsidR="00901C0D" w:rsidRPr="001C653E">
              <w:rPr>
                <w:sz w:val="20"/>
                <w:szCs w:val="20"/>
              </w:rPr>
              <w:t>.....................................................................</w:t>
            </w:r>
            <w:r w:rsidRPr="001C653E">
              <w:rPr>
                <w:sz w:val="20"/>
                <w:szCs w:val="20"/>
              </w:rPr>
              <w:t>4</w:t>
            </w:r>
          </w:p>
          <w:p w:rsidR="002151F9" w:rsidRPr="001C653E" w:rsidRDefault="002151F9" w:rsidP="00901C0D">
            <w:pPr>
              <w:tabs>
                <w:tab w:val="right" w:leader="dot" w:pos="4536"/>
              </w:tabs>
              <w:jc w:val="both"/>
              <w:rPr>
                <w:sz w:val="20"/>
                <w:szCs w:val="20"/>
              </w:rPr>
            </w:pPr>
            <w:r w:rsidRPr="001C653E">
              <w:rPr>
                <w:sz w:val="20"/>
                <w:szCs w:val="20"/>
              </w:rPr>
              <w:t>EXTREME PAIN OR DISCOMFORT(</w:t>
            </w:r>
            <w:r w:rsidRPr="001C653E">
              <w:rPr>
                <w:rFonts w:ascii="SutonnyMJ" w:hAnsi="SutonnyMJ" w:cs="SutonnyMJ"/>
                <w:sz w:val="20"/>
                <w:szCs w:val="20"/>
              </w:rPr>
              <w:t>A‡bK ‡ekx e¨v_v</w:t>
            </w:r>
            <w:r w:rsidRPr="001C653E">
              <w:rPr>
                <w:sz w:val="20"/>
                <w:szCs w:val="20"/>
              </w:rPr>
              <w:t>)</w:t>
            </w:r>
            <w:r w:rsidR="00901C0D" w:rsidRPr="001C653E">
              <w:rPr>
                <w:sz w:val="20"/>
                <w:szCs w:val="20"/>
              </w:rPr>
              <w:t>....................................................................</w:t>
            </w:r>
            <w:r w:rsidRPr="001C653E">
              <w:rPr>
                <w:sz w:val="20"/>
                <w:szCs w:val="20"/>
              </w:rPr>
              <w:t>5</w:t>
            </w:r>
          </w:p>
        </w:tc>
        <w:tc>
          <w:tcPr>
            <w:tcW w:w="391" w:type="pct"/>
            <w:gridSpan w:val="2"/>
            <w:tcBorders>
              <w:top w:val="single" w:sz="6" w:space="0" w:color="auto"/>
              <w:left w:val="single" w:sz="6" w:space="0" w:color="auto"/>
              <w:bottom w:val="single" w:sz="6" w:space="0" w:color="auto"/>
              <w:right w:val="single" w:sz="6" w:space="0" w:color="auto"/>
            </w:tcBorders>
          </w:tcPr>
          <w:p w:rsidR="002151F9" w:rsidRPr="001C653E" w:rsidRDefault="002151F9" w:rsidP="001C002E">
            <w:pPr>
              <w:tabs>
                <w:tab w:val="right" w:leader="dot" w:pos="4536"/>
              </w:tabs>
              <w:jc w:val="both"/>
              <w:rPr>
                <w:sz w:val="20"/>
                <w:szCs w:val="20"/>
              </w:rPr>
            </w:pPr>
          </w:p>
        </w:tc>
      </w:tr>
      <w:tr w:rsidR="002151F9" w:rsidRPr="001C653E" w:rsidTr="002151F9">
        <w:trPr>
          <w:gridAfter w:val="1"/>
          <w:wAfter w:w="6" w:type="pct"/>
          <w:cantSplit/>
          <w:trHeight w:val="1252"/>
        </w:trPr>
        <w:tc>
          <w:tcPr>
            <w:tcW w:w="402" w:type="pct"/>
            <w:tcBorders>
              <w:top w:val="single" w:sz="6" w:space="0" w:color="auto"/>
              <w:left w:val="single" w:sz="6" w:space="0" w:color="auto"/>
              <w:right w:val="single" w:sz="12" w:space="0" w:color="auto"/>
            </w:tcBorders>
          </w:tcPr>
          <w:p w:rsidR="002151F9" w:rsidRPr="001C653E" w:rsidRDefault="002151F9" w:rsidP="006C3963">
            <w:pPr>
              <w:numPr>
                <w:ilvl w:val="0"/>
                <w:numId w:val="5"/>
              </w:numPr>
              <w:jc w:val="both"/>
              <w:rPr>
                <w:sz w:val="20"/>
                <w:szCs w:val="20"/>
              </w:rPr>
            </w:pPr>
          </w:p>
        </w:tc>
        <w:tc>
          <w:tcPr>
            <w:tcW w:w="2117" w:type="pct"/>
            <w:gridSpan w:val="2"/>
            <w:tcBorders>
              <w:top w:val="single" w:sz="6" w:space="0" w:color="auto"/>
            </w:tcBorders>
          </w:tcPr>
          <w:p w:rsidR="002151F9" w:rsidRPr="001C653E" w:rsidRDefault="002151F9" w:rsidP="00EB32B8">
            <w:pPr>
              <w:rPr>
                <w:rFonts w:ascii="SutonnyMJ" w:hAnsi="SutonnyMJ"/>
                <w:sz w:val="20"/>
                <w:szCs w:val="20"/>
              </w:rPr>
            </w:pPr>
            <w:r w:rsidRPr="001C653E">
              <w:rPr>
                <w:sz w:val="20"/>
                <w:szCs w:val="20"/>
              </w:rPr>
              <w:t xml:space="preserve">In the </w:t>
            </w:r>
            <w:r w:rsidRPr="001C653E">
              <w:rPr>
                <w:sz w:val="20"/>
                <w:szCs w:val="20"/>
                <w:u w:val="single"/>
              </w:rPr>
              <w:t>past 4 weeks</w:t>
            </w:r>
            <w:r w:rsidRPr="001C653E">
              <w:rPr>
                <w:sz w:val="20"/>
                <w:szCs w:val="20"/>
              </w:rPr>
              <w:t xml:space="preserve"> have you had problems with your memory or concentration? </w:t>
            </w:r>
            <w:r w:rsidRPr="001C653E">
              <w:rPr>
                <w:rFonts w:ascii="SutonnyMJ" w:hAnsi="SutonnyMJ"/>
                <w:sz w:val="20"/>
                <w:szCs w:val="20"/>
              </w:rPr>
              <w:t xml:space="preserve">MZ Pvi mßv‡n Avcbvi wKQy g‡b ivL‡Z ev g‡b Ki‡Z A_ev †Kvb wKQy‡Z gb‡hvM w`‡Z wK †Kvb mgm¨v n‡q‡Q? </w:t>
            </w:r>
          </w:p>
          <w:p w:rsidR="002151F9" w:rsidRPr="001C653E" w:rsidRDefault="002151F9" w:rsidP="001C002E">
            <w:pPr>
              <w:jc w:val="both"/>
              <w:rPr>
                <w:sz w:val="20"/>
                <w:szCs w:val="20"/>
              </w:rPr>
            </w:pPr>
          </w:p>
          <w:p w:rsidR="002151F9" w:rsidRPr="001C653E" w:rsidRDefault="002151F9" w:rsidP="00EB32B8">
            <w:pPr>
              <w:rPr>
                <w:sz w:val="20"/>
                <w:szCs w:val="20"/>
              </w:rPr>
            </w:pPr>
            <w:r w:rsidRPr="001C653E">
              <w:rPr>
                <w:sz w:val="20"/>
                <w:szCs w:val="20"/>
              </w:rPr>
              <w:t>Read out the response options</w:t>
            </w:r>
          </w:p>
          <w:p w:rsidR="002151F9" w:rsidRPr="001C653E" w:rsidRDefault="002151F9" w:rsidP="001C002E">
            <w:pPr>
              <w:rPr>
                <w:rFonts w:ascii="SutonnyMJ" w:hAnsi="SutonnyMJ" w:cs="Vrinda"/>
                <w:sz w:val="20"/>
                <w:szCs w:val="20"/>
                <w:lang w:bidi="bn-IN"/>
              </w:rPr>
            </w:pPr>
            <w:r w:rsidRPr="001C653E">
              <w:rPr>
                <w:rFonts w:ascii="SutonnyMJ" w:hAnsi="SutonnyMJ"/>
                <w:b/>
                <w:i/>
                <w:sz w:val="20"/>
                <w:szCs w:val="20"/>
              </w:rPr>
              <w:t>(†KvW c‡o †kvbvb)</w:t>
            </w:r>
          </w:p>
        </w:tc>
        <w:tc>
          <w:tcPr>
            <w:tcW w:w="2085" w:type="pct"/>
            <w:gridSpan w:val="5"/>
            <w:tcBorders>
              <w:top w:val="single" w:sz="6" w:space="0" w:color="auto"/>
              <w:left w:val="single" w:sz="6" w:space="0" w:color="auto"/>
              <w:bottom w:val="single" w:sz="4" w:space="0" w:color="auto"/>
              <w:right w:val="single" w:sz="6" w:space="0" w:color="auto"/>
            </w:tcBorders>
          </w:tcPr>
          <w:p w:rsidR="002151F9" w:rsidRPr="001C653E" w:rsidRDefault="002151F9" w:rsidP="001E4EBF">
            <w:pPr>
              <w:tabs>
                <w:tab w:val="right" w:leader="dot" w:pos="4536"/>
              </w:tabs>
              <w:rPr>
                <w:sz w:val="20"/>
                <w:szCs w:val="20"/>
              </w:rPr>
            </w:pPr>
            <w:r w:rsidRPr="001C653E">
              <w:rPr>
                <w:sz w:val="20"/>
                <w:szCs w:val="20"/>
              </w:rPr>
              <w:t>NO PROBLEMS(</w:t>
            </w:r>
            <w:r w:rsidRPr="001C653E">
              <w:rPr>
                <w:rFonts w:ascii="SutonnyMJ" w:hAnsi="SutonnyMJ" w:cs="SutonnyMJ"/>
                <w:sz w:val="20"/>
                <w:szCs w:val="20"/>
              </w:rPr>
              <w:t>†Kvb mgm¨v †bB</w:t>
            </w:r>
            <w:r w:rsidRPr="001C653E">
              <w:rPr>
                <w:sz w:val="20"/>
                <w:szCs w:val="20"/>
              </w:rPr>
              <w:t>)</w:t>
            </w:r>
            <w:r w:rsidR="00860A4C" w:rsidRPr="001C653E">
              <w:rPr>
                <w:sz w:val="20"/>
                <w:szCs w:val="20"/>
              </w:rPr>
              <w:t>.........................</w:t>
            </w:r>
            <w:r w:rsidRPr="001C653E">
              <w:rPr>
                <w:sz w:val="20"/>
                <w:szCs w:val="20"/>
              </w:rPr>
              <w:t>1</w:t>
            </w:r>
          </w:p>
          <w:p w:rsidR="002151F9" w:rsidRPr="001C653E" w:rsidRDefault="002151F9" w:rsidP="001E4EBF">
            <w:pPr>
              <w:tabs>
                <w:tab w:val="right" w:leader="dot" w:pos="4536"/>
              </w:tabs>
              <w:rPr>
                <w:sz w:val="20"/>
                <w:szCs w:val="20"/>
              </w:rPr>
            </w:pPr>
            <w:r w:rsidRPr="001C653E">
              <w:rPr>
                <w:sz w:val="20"/>
                <w:szCs w:val="20"/>
              </w:rPr>
              <w:t>VERY FEW PROBLEMS (</w:t>
            </w:r>
            <w:r w:rsidRPr="001C653E">
              <w:rPr>
                <w:rFonts w:ascii="SutonnyMJ" w:hAnsi="SutonnyMJ" w:cs="SutonnyMJ"/>
                <w:sz w:val="20"/>
                <w:szCs w:val="20"/>
              </w:rPr>
              <w:t>Lye Aí mgm¨v</w:t>
            </w:r>
            <w:r w:rsidRPr="001C653E">
              <w:rPr>
                <w:sz w:val="20"/>
                <w:szCs w:val="20"/>
              </w:rPr>
              <w:t>)</w:t>
            </w:r>
            <w:r w:rsidR="00860A4C" w:rsidRPr="001C653E">
              <w:rPr>
                <w:sz w:val="20"/>
                <w:szCs w:val="20"/>
              </w:rPr>
              <w:t>............</w:t>
            </w:r>
            <w:r w:rsidRPr="001C653E">
              <w:rPr>
                <w:sz w:val="20"/>
                <w:szCs w:val="20"/>
              </w:rPr>
              <w:t>2</w:t>
            </w:r>
          </w:p>
          <w:p w:rsidR="002151F9" w:rsidRPr="001C653E" w:rsidRDefault="002151F9" w:rsidP="001E4EBF">
            <w:pPr>
              <w:tabs>
                <w:tab w:val="right" w:leader="dot" w:pos="4536"/>
              </w:tabs>
              <w:jc w:val="both"/>
              <w:rPr>
                <w:rFonts w:ascii="SutonnyMJ" w:hAnsi="SutonnyMJ" w:cs="SutonnyMJ"/>
                <w:sz w:val="20"/>
                <w:szCs w:val="20"/>
              </w:rPr>
            </w:pPr>
            <w:r w:rsidRPr="001C653E">
              <w:rPr>
                <w:sz w:val="20"/>
                <w:szCs w:val="20"/>
              </w:rPr>
              <w:t>SOME PROBLEMS(</w:t>
            </w:r>
            <w:r w:rsidRPr="001C653E">
              <w:rPr>
                <w:rFonts w:ascii="SutonnyMJ" w:hAnsi="SutonnyMJ" w:cs="SutonnyMJ"/>
                <w:sz w:val="20"/>
                <w:szCs w:val="20"/>
              </w:rPr>
              <w:t>wKQzUv mgm¨v</w:t>
            </w:r>
            <w:r w:rsidRPr="001C653E">
              <w:rPr>
                <w:sz w:val="20"/>
                <w:szCs w:val="20"/>
              </w:rPr>
              <w:t>)</w:t>
            </w:r>
            <w:r w:rsidR="00860A4C" w:rsidRPr="001C653E">
              <w:rPr>
                <w:sz w:val="20"/>
                <w:szCs w:val="20"/>
              </w:rPr>
              <w:t>........................</w:t>
            </w:r>
            <w:r w:rsidRPr="001C653E">
              <w:rPr>
                <w:sz w:val="20"/>
                <w:szCs w:val="20"/>
              </w:rPr>
              <w:t>3</w:t>
            </w:r>
          </w:p>
          <w:p w:rsidR="002151F9" w:rsidRPr="001C653E" w:rsidRDefault="002151F9" w:rsidP="001E4EBF">
            <w:pPr>
              <w:tabs>
                <w:tab w:val="right" w:leader="dot" w:pos="4536"/>
              </w:tabs>
              <w:jc w:val="both"/>
              <w:rPr>
                <w:sz w:val="20"/>
                <w:szCs w:val="20"/>
              </w:rPr>
            </w:pPr>
            <w:r w:rsidRPr="001C653E">
              <w:rPr>
                <w:sz w:val="20"/>
                <w:szCs w:val="20"/>
              </w:rPr>
              <w:t>MANY PROBLEMS(</w:t>
            </w:r>
            <w:r w:rsidRPr="001C653E">
              <w:rPr>
                <w:rFonts w:ascii="SutonnyMJ" w:hAnsi="SutonnyMJ" w:cs="SutonnyMJ"/>
                <w:sz w:val="20"/>
                <w:szCs w:val="20"/>
              </w:rPr>
              <w:t>A‡bK mgm¨v</w:t>
            </w:r>
            <w:r w:rsidRPr="001C653E">
              <w:rPr>
                <w:sz w:val="20"/>
                <w:szCs w:val="20"/>
              </w:rPr>
              <w:t>)</w:t>
            </w:r>
            <w:r w:rsidR="00860A4C" w:rsidRPr="001C653E">
              <w:rPr>
                <w:sz w:val="20"/>
                <w:szCs w:val="20"/>
              </w:rPr>
              <w:t>.....................</w:t>
            </w:r>
            <w:r w:rsidRPr="001C653E">
              <w:rPr>
                <w:sz w:val="20"/>
                <w:szCs w:val="20"/>
              </w:rPr>
              <w:t>4</w:t>
            </w:r>
          </w:p>
          <w:p w:rsidR="002151F9" w:rsidRPr="001C653E" w:rsidRDefault="002151F9" w:rsidP="004B2266">
            <w:pPr>
              <w:tabs>
                <w:tab w:val="right" w:leader="dot" w:pos="4536"/>
              </w:tabs>
              <w:jc w:val="both"/>
              <w:rPr>
                <w:sz w:val="20"/>
                <w:szCs w:val="20"/>
              </w:rPr>
            </w:pPr>
          </w:p>
        </w:tc>
        <w:tc>
          <w:tcPr>
            <w:tcW w:w="391" w:type="pct"/>
            <w:gridSpan w:val="2"/>
            <w:tcBorders>
              <w:top w:val="single" w:sz="6" w:space="0" w:color="auto"/>
              <w:left w:val="single" w:sz="6" w:space="0" w:color="auto"/>
              <w:bottom w:val="single" w:sz="4" w:space="0" w:color="auto"/>
              <w:right w:val="single" w:sz="6" w:space="0" w:color="auto"/>
            </w:tcBorders>
          </w:tcPr>
          <w:p w:rsidR="002151F9" w:rsidRPr="001C653E" w:rsidRDefault="002151F9" w:rsidP="001C002E">
            <w:pPr>
              <w:tabs>
                <w:tab w:val="right" w:leader="dot" w:pos="4536"/>
              </w:tabs>
              <w:jc w:val="both"/>
              <w:rPr>
                <w:sz w:val="20"/>
                <w:szCs w:val="20"/>
              </w:rPr>
            </w:pPr>
          </w:p>
        </w:tc>
      </w:tr>
      <w:tr w:rsidR="002151F9" w:rsidRPr="001C653E" w:rsidTr="002151F9">
        <w:trPr>
          <w:gridAfter w:val="1"/>
          <w:wAfter w:w="6" w:type="pct"/>
          <w:cantSplit/>
          <w:trHeight w:val="624"/>
        </w:trPr>
        <w:tc>
          <w:tcPr>
            <w:tcW w:w="402" w:type="pct"/>
            <w:vMerge w:val="restart"/>
            <w:tcBorders>
              <w:top w:val="single" w:sz="6" w:space="0" w:color="auto"/>
              <w:left w:val="single" w:sz="6" w:space="0" w:color="auto"/>
              <w:right w:val="single" w:sz="12" w:space="0" w:color="auto"/>
            </w:tcBorders>
          </w:tcPr>
          <w:p w:rsidR="002151F9" w:rsidRPr="001C653E" w:rsidRDefault="002151F9" w:rsidP="006C3963">
            <w:pPr>
              <w:numPr>
                <w:ilvl w:val="0"/>
                <w:numId w:val="5"/>
              </w:numPr>
              <w:jc w:val="both"/>
              <w:rPr>
                <w:sz w:val="20"/>
                <w:szCs w:val="20"/>
              </w:rPr>
            </w:pPr>
          </w:p>
        </w:tc>
        <w:tc>
          <w:tcPr>
            <w:tcW w:w="2117" w:type="pct"/>
            <w:gridSpan w:val="2"/>
            <w:vMerge w:val="restart"/>
            <w:tcBorders>
              <w:top w:val="single" w:sz="6" w:space="0" w:color="auto"/>
              <w:right w:val="single" w:sz="4" w:space="0" w:color="auto"/>
            </w:tcBorders>
          </w:tcPr>
          <w:p w:rsidR="002151F9" w:rsidRPr="001C653E" w:rsidRDefault="002151F9" w:rsidP="00EB32B8">
            <w:pPr>
              <w:rPr>
                <w:rFonts w:ascii="SutonnyMJ" w:hAnsi="SutonnyMJ"/>
                <w:sz w:val="20"/>
                <w:szCs w:val="20"/>
              </w:rPr>
            </w:pPr>
            <w:r w:rsidRPr="001C653E">
              <w:rPr>
                <w:sz w:val="20"/>
                <w:szCs w:val="20"/>
              </w:rPr>
              <w:t xml:space="preserve">In the </w:t>
            </w:r>
            <w:r w:rsidRPr="001C653E">
              <w:rPr>
                <w:sz w:val="20"/>
                <w:szCs w:val="20"/>
                <w:u w:val="single"/>
              </w:rPr>
              <w:t>past 4 weeks</w:t>
            </w:r>
            <w:r w:rsidRPr="001C653E">
              <w:rPr>
                <w:sz w:val="20"/>
                <w:szCs w:val="20"/>
              </w:rPr>
              <w:t>, have you taken medication:</w:t>
            </w:r>
            <w:r w:rsidRPr="001C653E">
              <w:rPr>
                <w:rFonts w:ascii="SutonnyMJ" w:hAnsi="SutonnyMJ" w:cs="SutonnyMJ"/>
                <w:sz w:val="20"/>
                <w:szCs w:val="20"/>
              </w:rPr>
              <w:t xml:space="preserve"> </w:t>
            </w:r>
            <w:r w:rsidRPr="001C653E">
              <w:rPr>
                <w:rFonts w:ascii="SutonnyMJ" w:hAnsi="SutonnyMJ"/>
                <w:sz w:val="20"/>
                <w:szCs w:val="20"/>
              </w:rPr>
              <w:t xml:space="preserve">MZ Pvi mßv‡n Avcwb wK †Kvb </w:t>
            </w:r>
            <w:r w:rsidRPr="001C653E">
              <w:rPr>
                <w:rFonts w:ascii="SutonnyMJ" w:hAnsi="SutonnyMJ" w:cs="SutonnyMJ"/>
                <w:sz w:val="20"/>
                <w:szCs w:val="20"/>
              </w:rPr>
              <w:t>Jla</w:t>
            </w:r>
            <w:r w:rsidRPr="001C653E">
              <w:rPr>
                <w:rFonts w:ascii="SutonnyMJ" w:hAnsi="SutonnyMJ"/>
                <w:sz w:val="20"/>
                <w:szCs w:val="20"/>
              </w:rPr>
              <w:t xml:space="preserve"> †L‡q‡Qb? </w:t>
            </w:r>
          </w:p>
          <w:p w:rsidR="002151F9" w:rsidRPr="001C653E" w:rsidRDefault="002151F9" w:rsidP="00EB32B8">
            <w:pPr>
              <w:rPr>
                <w:rFonts w:ascii="SutonnyMJ" w:hAnsi="SutonnyMJ"/>
                <w:sz w:val="20"/>
                <w:szCs w:val="20"/>
              </w:rPr>
            </w:pPr>
          </w:p>
          <w:p w:rsidR="002151F9" w:rsidRPr="001C653E" w:rsidRDefault="002151F9" w:rsidP="007A3DD3">
            <w:pPr>
              <w:jc w:val="both"/>
              <w:rPr>
                <w:sz w:val="20"/>
                <w:szCs w:val="20"/>
              </w:rPr>
            </w:pPr>
            <w:r w:rsidRPr="001C653E">
              <w:rPr>
                <w:sz w:val="20"/>
                <w:szCs w:val="20"/>
              </w:rPr>
              <w:t>FOR EACH, IF YES PROBE:</w:t>
            </w:r>
          </w:p>
          <w:p w:rsidR="002151F9" w:rsidRPr="001C653E" w:rsidRDefault="002151F9" w:rsidP="007A3DD3">
            <w:pPr>
              <w:jc w:val="both"/>
              <w:rPr>
                <w:rFonts w:ascii="SutonnyMJ" w:hAnsi="SutonnyMJ" w:cs="SutonnyMJ"/>
                <w:sz w:val="20"/>
                <w:szCs w:val="20"/>
              </w:rPr>
            </w:pPr>
            <w:r w:rsidRPr="001C653E">
              <w:rPr>
                <w:rFonts w:ascii="SutonnyMJ" w:hAnsi="SutonnyMJ" w:cs="SutonnyMJ"/>
                <w:sz w:val="20"/>
                <w:szCs w:val="20"/>
              </w:rPr>
              <w:t>cÖ‡Z¨KwUi Rb¨, hw` nu¨v nq †cÖve Kiæb:</w:t>
            </w:r>
          </w:p>
          <w:p w:rsidR="002151F9" w:rsidRPr="001C653E" w:rsidRDefault="002151F9" w:rsidP="007A3DD3">
            <w:pPr>
              <w:jc w:val="both"/>
              <w:rPr>
                <w:rFonts w:ascii="SutonnyMJ" w:hAnsi="SutonnyMJ" w:cs="SutonnyMJ"/>
                <w:sz w:val="20"/>
                <w:szCs w:val="20"/>
              </w:rPr>
            </w:pPr>
            <w:r w:rsidRPr="001C653E">
              <w:rPr>
                <w:sz w:val="20"/>
                <w:szCs w:val="20"/>
              </w:rPr>
              <w:t>How often?  Once or twice, a few times or many times?</w:t>
            </w:r>
            <w:r w:rsidRPr="001C653E">
              <w:rPr>
                <w:rFonts w:ascii="SutonnyMJ" w:hAnsi="SutonnyMJ" w:cs="SutonnyMJ"/>
                <w:sz w:val="20"/>
                <w:szCs w:val="20"/>
              </w:rPr>
              <w:t xml:space="preserve"> KZ evi? GK wK `yB evi, †ek K‡qK evi ev A‡bK evi?</w:t>
            </w:r>
          </w:p>
          <w:p w:rsidR="002151F9" w:rsidRPr="001C653E" w:rsidRDefault="002151F9" w:rsidP="00EB32B8">
            <w:pPr>
              <w:rPr>
                <w:sz w:val="20"/>
                <w:szCs w:val="20"/>
              </w:rPr>
            </w:pPr>
          </w:p>
        </w:tc>
        <w:tc>
          <w:tcPr>
            <w:tcW w:w="320" w:type="pct"/>
            <w:gridSpan w:val="2"/>
            <w:tcBorders>
              <w:top w:val="single" w:sz="4" w:space="0" w:color="auto"/>
              <w:left w:val="single" w:sz="4" w:space="0" w:color="auto"/>
              <w:bottom w:val="single" w:sz="4" w:space="0" w:color="auto"/>
            </w:tcBorders>
          </w:tcPr>
          <w:p w:rsidR="002151F9" w:rsidRPr="001C653E" w:rsidRDefault="002151F9" w:rsidP="00CA148E">
            <w:pPr>
              <w:rPr>
                <w:rFonts w:ascii="SutonnyMJ" w:hAnsi="SutonnyMJ" w:cs="SutonnyMJ"/>
                <w:sz w:val="20"/>
                <w:szCs w:val="20"/>
              </w:rPr>
            </w:pPr>
          </w:p>
        </w:tc>
        <w:tc>
          <w:tcPr>
            <w:tcW w:w="612" w:type="pct"/>
            <w:tcBorders>
              <w:top w:val="single" w:sz="4" w:space="0" w:color="auto"/>
              <w:bottom w:val="single" w:sz="4" w:space="0" w:color="auto"/>
            </w:tcBorders>
          </w:tcPr>
          <w:p w:rsidR="002151F9" w:rsidRPr="001C653E" w:rsidRDefault="002151F9" w:rsidP="00CA148E">
            <w:pPr>
              <w:rPr>
                <w:sz w:val="20"/>
                <w:szCs w:val="20"/>
              </w:rPr>
            </w:pPr>
          </w:p>
        </w:tc>
        <w:tc>
          <w:tcPr>
            <w:tcW w:w="531" w:type="pct"/>
            <w:tcBorders>
              <w:top w:val="single" w:sz="4" w:space="0" w:color="auto"/>
              <w:bottom w:val="single" w:sz="4" w:space="0" w:color="auto"/>
            </w:tcBorders>
          </w:tcPr>
          <w:p w:rsidR="002151F9" w:rsidRPr="001C653E" w:rsidRDefault="002151F9" w:rsidP="00CA148E">
            <w:pPr>
              <w:rPr>
                <w:sz w:val="20"/>
                <w:szCs w:val="20"/>
              </w:rPr>
            </w:pPr>
          </w:p>
          <w:p w:rsidR="002151F9" w:rsidRPr="001C653E" w:rsidRDefault="002151F9" w:rsidP="007A3DD3">
            <w:pPr>
              <w:jc w:val="center"/>
              <w:rPr>
                <w:sz w:val="20"/>
                <w:szCs w:val="20"/>
              </w:rPr>
            </w:pPr>
          </w:p>
        </w:tc>
        <w:tc>
          <w:tcPr>
            <w:tcW w:w="622" w:type="pct"/>
            <w:tcBorders>
              <w:top w:val="single" w:sz="4" w:space="0" w:color="auto"/>
              <w:bottom w:val="single" w:sz="4" w:space="0" w:color="auto"/>
              <w:right w:val="single" w:sz="4" w:space="0" w:color="auto"/>
            </w:tcBorders>
          </w:tcPr>
          <w:p w:rsidR="002151F9" w:rsidRPr="001C653E" w:rsidRDefault="002151F9" w:rsidP="00CA148E">
            <w:pPr>
              <w:rPr>
                <w:sz w:val="20"/>
                <w:szCs w:val="20"/>
              </w:rPr>
            </w:pPr>
          </w:p>
          <w:p w:rsidR="002151F9" w:rsidRPr="001C653E" w:rsidRDefault="002151F9" w:rsidP="00CA148E">
            <w:pPr>
              <w:rPr>
                <w:sz w:val="20"/>
                <w:szCs w:val="20"/>
              </w:rPr>
            </w:pPr>
          </w:p>
          <w:p w:rsidR="002151F9" w:rsidRPr="001C653E" w:rsidRDefault="002151F9" w:rsidP="00CA148E">
            <w:pPr>
              <w:rPr>
                <w:sz w:val="20"/>
                <w:szCs w:val="20"/>
              </w:rPr>
            </w:pPr>
          </w:p>
          <w:p w:rsidR="002151F9" w:rsidRPr="001C653E" w:rsidRDefault="002151F9" w:rsidP="00CA148E">
            <w:pPr>
              <w:rPr>
                <w:sz w:val="20"/>
                <w:szCs w:val="20"/>
              </w:rPr>
            </w:pPr>
          </w:p>
          <w:p w:rsidR="002151F9" w:rsidRPr="001C653E" w:rsidRDefault="002151F9" w:rsidP="007A3DD3">
            <w:pPr>
              <w:jc w:val="center"/>
              <w:rPr>
                <w:sz w:val="20"/>
                <w:szCs w:val="20"/>
              </w:rPr>
            </w:pPr>
          </w:p>
        </w:tc>
        <w:tc>
          <w:tcPr>
            <w:tcW w:w="391" w:type="pct"/>
            <w:gridSpan w:val="2"/>
            <w:vMerge w:val="restart"/>
            <w:tcBorders>
              <w:top w:val="single" w:sz="4" w:space="0" w:color="auto"/>
              <w:left w:val="single" w:sz="4" w:space="0" w:color="auto"/>
              <w:right w:val="single" w:sz="4" w:space="0" w:color="auto"/>
            </w:tcBorders>
          </w:tcPr>
          <w:p w:rsidR="002151F9" w:rsidRPr="001C653E" w:rsidRDefault="002151F9" w:rsidP="007A3DD3">
            <w:pPr>
              <w:rPr>
                <w:sz w:val="20"/>
                <w:szCs w:val="20"/>
              </w:rPr>
            </w:pPr>
          </w:p>
        </w:tc>
      </w:tr>
      <w:tr w:rsidR="002151F9" w:rsidRPr="001C653E" w:rsidTr="002151F9">
        <w:trPr>
          <w:gridAfter w:val="1"/>
          <w:wAfter w:w="6" w:type="pct"/>
          <w:cantSplit/>
          <w:trHeight w:val="910"/>
        </w:trPr>
        <w:tc>
          <w:tcPr>
            <w:tcW w:w="402" w:type="pct"/>
            <w:vMerge/>
            <w:tcBorders>
              <w:top w:val="single" w:sz="6" w:space="0" w:color="auto"/>
              <w:left w:val="single" w:sz="6" w:space="0" w:color="auto"/>
              <w:right w:val="single" w:sz="12" w:space="0" w:color="auto"/>
            </w:tcBorders>
          </w:tcPr>
          <w:p w:rsidR="002151F9" w:rsidRPr="001C653E" w:rsidRDefault="002151F9" w:rsidP="006C3963">
            <w:pPr>
              <w:numPr>
                <w:ilvl w:val="0"/>
                <w:numId w:val="5"/>
              </w:numPr>
              <w:jc w:val="both"/>
              <w:rPr>
                <w:sz w:val="20"/>
                <w:szCs w:val="20"/>
              </w:rPr>
            </w:pPr>
          </w:p>
        </w:tc>
        <w:tc>
          <w:tcPr>
            <w:tcW w:w="2117" w:type="pct"/>
            <w:gridSpan w:val="2"/>
            <w:vMerge/>
            <w:tcBorders>
              <w:bottom w:val="single" w:sz="4" w:space="0" w:color="auto"/>
              <w:right w:val="single" w:sz="4" w:space="0" w:color="auto"/>
            </w:tcBorders>
          </w:tcPr>
          <w:p w:rsidR="002151F9" w:rsidRPr="001C653E" w:rsidRDefault="002151F9" w:rsidP="00EB32B8">
            <w:pPr>
              <w:rPr>
                <w:sz w:val="20"/>
                <w:szCs w:val="20"/>
              </w:rPr>
            </w:pPr>
          </w:p>
        </w:tc>
        <w:tc>
          <w:tcPr>
            <w:tcW w:w="320" w:type="pct"/>
            <w:gridSpan w:val="2"/>
            <w:tcBorders>
              <w:top w:val="single" w:sz="4" w:space="0" w:color="auto"/>
              <w:left w:val="single" w:sz="4" w:space="0" w:color="auto"/>
              <w:bottom w:val="single" w:sz="4" w:space="0" w:color="auto"/>
              <w:right w:val="single" w:sz="4" w:space="0" w:color="auto"/>
            </w:tcBorders>
          </w:tcPr>
          <w:p w:rsidR="002151F9" w:rsidRPr="001C653E" w:rsidRDefault="002151F9" w:rsidP="007A3DD3">
            <w:pPr>
              <w:jc w:val="center"/>
              <w:rPr>
                <w:sz w:val="20"/>
                <w:szCs w:val="20"/>
              </w:rPr>
            </w:pPr>
          </w:p>
          <w:p w:rsidR="002151F9" w:rsidRPr="001C653E" w:rsidRDefault="002151F9" w:rsidP="007A3DD3">
            <w:pPr>
              <w:jc w:val="center"/>
              <w:rPr>
                <w:sz w:val="20"/>
                <w:szCs w:val="20"/>
              </w:rPr>
            </w:pPr>
            <w:r w:rsidRPr="001C653E">
              <w:rPr>
                <w:sz w:val="20"/>
                <w:szCs w:val="20"/>
              </w:rPr>
              <w:t>NO</w:t>
            </w:r>
          </w:p>
          <w:p w:rsidR="002151F9" w:rsidRPr="001C653E" w:rsidRDefault="002151F9" w:rsidP="007A3DD3">
            <w:pPr>
              <w:jc w:val="center"/>
              <w:rPr>
                <w:sz w:val="20"/>
                <w:szCs w:val="20"/>
              </w:rPr>
            </w:pPr>
            <w:r w:rsidRPr="001C653E">
              <w:rPr>
                <w:rFonts w:ascii="SutonnyMJ" w:hAnsi="SutonnyMJ" w:cs="SutonnyMJ"/>
                <w:sz w:val="20"/>
                <w:szCs w:val="20"/>
              </w:rPr>
              <w:t>bv</w:t>
            </w:r>
          </w:p>
        </w:tc>
        <w:tc>
          <w:tcPr>
            <w:tcW w:w="612" w:type="pct"/>
            <w:tcBorders>
              <w:top w:val="single" w:sz="4" w:space="0" w:color="auto"/>
              <w:left w:val="single" w:sz="4" w:space="0" w:color="auto"/>
              <w:bottom w:val="single" w:sz="4" w:space="0" w:color="auto"/>
              <w:right w:val="single" w:sz="4" w:space="0" w:color="auto"/>
            </w:tcBorders>
          </w:tcPr>
          <w:p w:rsidR="002151F9" w:rsidRPr="001C653E" w:rsidRDefault="002151F9" w:rsidP="007A3DD3">
            <w:pPr>
              <w:jc w:val="center"/>
              <w:rPr>
                <w:rFonts w:ascii="SutonnyMJ" w:hAnsi="SutonnyMJ" w:cs="SutonnyMJ"/>
                <w:sz w:val="20"/>
                <w:szCs w:val="20"/>
              </w:rPr>
            </w:pPr>
            <w:r w:rsidRPr="001C653E">
              <w:rPr>
                <w:sz w:val="20"/>
                <w:szCs w:val="20"/>
              </w:rPr>
              <w:t>ONCE OR TWICE</w:t>
            </w:r>
          </w:p>
          <w:p w:rsidR="002151F9" w:rsidRPr="001C653E" w:rsidRDefault="002151F9" w:rsidP="007A3DD3">
            <w:pPr>
              <w:jc w:val="center"/>
              <w:rPr>
                <w:sz w:val="20"/>
                <w:szCs w:val="20"/>
              </w:rPr>
            </w:pPr>
            <w:r w:rsidRPr="001C653E">
              <w:rPr>
                <w:rFonts w:ascii="SutonnyMJ" w:hAnsi="SutonnyMJ" w:cs="SutonnyMJ"/>
                <w:sz w:val="20"/>
                <w:szCs w:val="20"/>
              </w:rPr>
              <w:t>GK wK `yB evi</w:t>
            </w:r>
          </w:p>
        </w:tc>
        <w:tc>
          <w:tcPr>
            <w:tcW w:w="531" w:type="pct"/>
            <w:tcBorders>
              <w:top w:val="single" w:sz="4" w:space="0" w:color="auto"/>
              <w:left w:val="single" w:sz="4" w:space="0" w:color="auto"/>
              <w:bottom w:val="single" w:sz="4" w:space="0" w:color="auto"/>
              <w:right w:val="single" w:sz="4" w:space="0" w:color="auto"/>
            </w:tcBorders>
          </w:tcPr>
          <w:p w:rsidR="002151F9" w:rsidRPr="001C653E" w:rsidRDefault="002151F9" w:rsidP="007A3DD3">
            <w:pPr>
              <w:jc w:val="center"/>
              <w:rPr>
                <w:sz w:val="20"/>
                <w:szCs w:val="20"/>
              </w:rPr>
            </w:pPr>
            <w:r w:rsidRPr="001C653E">
              <w:rPr>
                <w:sz w:val="20"/>
                <w:szCs w:val="20"/>
              </w:rPr>
              <w:t>A FEW TIMES</w:t>
            </w:r>
          </w:p>
          <w:p w:rsidR="002151F9" w:rsidRPr="001C653E" w:rsidRDefault="002151F9" w:rsidP="007A3DD3">
            <w:pPr>
              <w:jc w:val="center"/>
              <w:rPr>
                <w:sz w:val="20"/>
                <w:szCs w:val="20"/>
              </w:rPr>
            </w:pPr>
            <w:r w:rsidRPr="001C653E">
              <w:rPr>
                <w:rFonts w:ascii="SutonnyMJ" w:hAnsi="SutonnyMJ" w:cs="SutonnyMJ"/>
                <w:sz w:val="20"/>
                <w:szCs w:val="20"/>
              </w:rPr>
              <w:t>†ek K‡qK evi</w:t>
            </w:r>
          </w:p>
        </w:tc>
        <w:tc>
          <w:tcPr>
            <w:tcW w:w="622" w:type="pct"/>
            <w:tcBorders>
              <w:top w:val="single" w:sz="4" w:space="0" w:color="auto"/>
              <w:left w:val="single" w:sz="4" w:space="0" w:color="auto"/>
              <w:bottom w:val="single" w:sz="4" w:space="0" w:color="auto"/>
              <w:right w:val="single" w:sz="4" w:space="0" w:color="auto"/>
            </w:tcBorders>
          </w:tcPr>
          <w:p w:rsidR="002151F9" w:rsidRPr="001C653E" w:rsidRDefault="002151F9" w:rsidP="007A3DD3">
            <w:pPr>
              <w:jc w:val="center"/>
              <w:rPr>
                <w:sz w:val="20"/>
                <w:szCs w:val="20"/>
              </w:rPr>
            </w:pPr>
          </w:p>
          <w:p w:rsidR="002151F9" w:rsidRPr="001C653E" w:rsidRDefault="002151F9" w:rsidP="007A3DD3">
            <w:pPr>
              <w:jc w:val="center"/>
              <w:rPr>
                <w:sz w:val="20"/>
                <w:szCs w:val="20"/>
              </w:rPr>
            </w:pPr>
            <w:r w:rsidRPr="001C653E">
              <w:rPr>
                <w:sz w:val="20"/>
                <w:szCs w:val="20"/>
              </w:rPr>
              <w:t>MANY TIMES</w:t>
            </w:r>
            <w:r w:rsidRPr="001C653E">
              <w:rPr>
                <w:rFonts w:ascii="SutonnyMJ" w:hAnsi="SutonnyMJ" w:cs="SutonnyMJ"/>
                <w:sz w:val="20"/>
                <w:szCs w:val="20"/>
              </w:rPr>
              <w:t xml:space="preserve"> A‡bK evi</w:t>
            </w:r>
          </w:p>
        </w:tc>
        <w:tc>
          <w:tcPr>
            <w:tcW w:w="391" w:type="pct"/>
            <w:gridSpan w:val="2"/>
            <w:vMerge/>
            <w:tcBorders>
              <w:top w:val="single" w:sz="4" w:space="0" w:color="auto"/>
              <w:left w:val="single" w:sz="4" w:space="0" w:color="auto"/>
              <w:right w:val="single" w:sz="4" w:space="0" w:color="auto"/>
            </w:tcBorders>
          </w:tcPr>
          <w:p w:rsidR="002151F9" w:rsidRPr="001C653E" w:rsidRDefault="002151F9" w:rsidP="007A3DD3">
            <w:pPr>
              <w:rPr>
                <w:sz w:val="20"/>
                <w:szCs w:val="20"/>
              </w:rPr>
            </w:pPr>
          </w:p>
        </w:tc>
      </w:tr>
      <w:tr w:rsidR="002151F9" w:rsidRPr="001C653E" w:rsidTr="002151F9">
        <w:trPr>
          <w:gridAfter w:val="1"/>
          <w:wAfter w:w="6" w:type="pct"/>
          <w:cantSplit/>
          <w:trHeight w:val="462"/>
        </w:trPr>
        <w:tc>
          <w:tcPr>
            <w:tcW w:w="402" w:type="pct"/>
            <w:vMerge/>
            <w:tcBorders>
              <w:top w:val="single" w:sz="6" w:space="0" w:color="auto"/>
              <w:left w:val="single" w:sz="6" w:space="0" w:color="auto"/>
              <w:right w:val="single" w:sz="12" w:space="0" w:color="auto"/>
            </w:tcBorders>
          </w:tcPr>
          <w:p w:rsidR="002151F9" w:rsidRPr="001C653E" w:rsidRDefault="002151F9" w:rsidP="006C3963">
            <w:pPr>
              <w:numPr>
                <w:ilvl w:val="0"/>
                <w:numId w:val="5"/>
              </w:numPr>
              <w:jc w:val="both"/>
              <w:rPr>
                <w:sz w:val="20"/>
                <w:szCs w:val="20"/>
              </w:rPr>
            </w:pPr>
          </w:p>
        </w:tc>
        <w:tc>
          <w:tcPr>
            <w:tcW w:w="2117" w:type="pct"/>
            <w:gridSpan w:val="2"/>
            <w:tcBorders>
              <w:top w:val="single" w:sz="4" w:space="0" w:color="auto"/>
              <w:bottom w:val="single" w:sz="4" w:space="0" w:color="auto"/>
              <w:right w:val="single" w:sz="4" w:space="0" w:color="auto"/>
            </w:tcBorders>
          </w:tcPr>
          <w:p w:rsidR="002151F9" w:rsidRPr="001C653E" w:rsidRDefault="002151F9" w:rsidP="0000653A">
            <w:pPr>
              <w:numPr>
                <w:ilvl w:val="0"/>
                <w:numId w:val="15"/>
              </w:numPr>
              <w:jc w:val="both"/>
              <w:rPr>
                <w:sz w:val="20"/>
                <w:szCs w:val="20"/>
              </w:rPr>
            </w:pPr>
            <w:r w:rsidRPr="001C653E">
              <w:rPr>
                <w:sz w:val="20"/>
                <w:szCs w:val="20"/>
              </w:rPr>
              <w:t xml:space="preserve">To help you calm down or sleep?        </w:t>
            </w:r>
            <w:r w:rsidRPr="001C653E">
              <w:rPr>
                <w:rFonts w:ascii="SutonnyMJ" w:hAnsi="SutonnyMJ" w:cs="SutonnyMJ"/>
                <w:sz w:val="20"/>
                <w:szCs w:val="20"/>
              </w:rPr>
              <w:t>Avcbvi Aw¯’iZv Kgv‡bvi Rb¨ A_ev Ny‡gi Rb¨?</w:t>
            </w:r>
          </w:p>
        </w:tc>
        <w:tc>
          <w:tcPr>
            <w:tcW w:w="320" w:type="pct"/>
            <w:gridSpan w:val="2"/>
            <w:tcBorders>
              <w:top w:val="single" w:sz="4" w:space="0" w:color="auto"/>
              <w:left w:val="single" w:sz="4" w:space="0" w:color="auto"/>
              <w:bottom w:val="single" w:sz="4" w:space="0" w:color="auto"/>
              <w:right w:val="single" w:sz="4" w:space="0" w:color="auto"/>
            </w:tcBorders>
          </w:tcPr>
          <w:p w:rsidR="002151F9" w:rsidRPr="001C653E" w:rsidRDefault="002151F9" w:rsidP="007A3DD3">
            <w:pPr>
              <w:jc w:val="center"/>
              <w:rPr>
                <w:sz w:val="20"/>
                <w:szCs w:val="20"/>
              </w:rPr>
            </w:pPr>
            <w:r w:rsidRPr="001C653E">
              <w:rPr>
                <w:sz w:val="20"/>
                <w:szCs w:val="20"/>
              </w:rPr>
              <w:t>1</w:t>
            </w:r>
          </w:p>
        </w:tc>
        <w:tc>
          <w:tcPr>
            <w:tcW w:w="612" w:type="pct"/>
            <w:tcBorders>
              <w:top w:val="single" w:sz="4" w:space="0" w:color="auto"/>
              <w:left w:val="single" w:sz="4" w:space="0" w:color="auto"/>
              <w:bottom w:val="single" w:sz="4" w:space="0" w:color="auto"/>
              <w:right w:val="single" w:sz="4" w:space="0" w:color="auto"/>
            </w:tcBorders>
          </w:tcPr>
          <w:p w:rsidR="002151F9" w:rsidRPr="001C653E" w:rsidRDefault="002151F9" w:rsidP="007A3DD3">
            <w:pPr>
              <w:jc w:val="center"/>
              <w:rPr>
                <w:sz w:val="20"/>
                <w:szCs w:val="20"/>
              </w:rPr>
            </w:pPr>
            <w:r w:rsidRPr="001C653E">
              <w:rPr>
                <w:sz w:val="20"/>
                <w:szCs w:val="20"/>
              </w:rPr>
              <w:t>2</w:t>
            </w:r>
          </w:p>
        </w:tc>
        <w:tc>
          <w:tcPr>
            <w:tcW w:w="531" w:type="pct"/>
            <w:tcBorders>
              <w:top w:val="single" w:sz="4" w:space="0" w:color="auto"/>
              <w:left w:val="single" w:sz="4" w:space="0" w:color="auto"/>
              <w:bottom w:val="single" w:sz="4" w:space="0" w:color="auto"/>
              <w:right w:val="single" w:sz="4" w:space="0" w:color="auto"/>
            </w:tcBorders>
          </w:tcPr>
          <w:p w:rsidR="002151F9" w:rsidRPr="001C653E" w:rsidRDefault="002151F9" w:rsidP="007A3DD3">
            <w:pPr>
              <w:jc w:val="center"/>
              <w:rPr>
                <w:sz w:val="20"/>
                <w:szCs w:val="20"/>
              </w:rPr>
            </w:pPr>
            <w:r w:rsidRPr="001C653E">
              <w:rPr>
                <w:sz w:val="20"/>
                <w:szCs w:val="20"/>
              </w:rPr>
              <w:t>3</w:t>
            </w:r>
          </w:p>
        </w:tc>
        <w:tc>
          <w:tcPr>
            <w:tcW w:w="622" w:type="pct"/>
            <w:tcBorders>
              <w:top w:val="single" w:sz="4" w:space="0" w:color="auto"/>
              <w:left w:val="single" w:sz="4" w:space="0" w:color="auto"/>
              <w:bottom w:val="single" w:sz="4" w:space="0" w:color="auto"/>
              <w:right w:val="single" w:sz="4" w:space="0" w:color="auto"/>
            </w:tcBorders>
          </w:tcPr>
          <w:p w:rsidR="002151F9" w:rsidRPr="001C653E" w:rsidRDefault="002151F9" w:rsidP="007A3DD3">
            <w:pPr>
              <w:jc w:val="center"/>
              <w:rPr>
                <w:sz w:val="20"/>
                <w:szCs w:val="20"/>
              </w:rPr>
            </w:pPr>
            <w:r w:rsidRPr="001C653E">
              <w:rPr>
                <w:sz w:val="20"/>
                <w:szCs w:val="20"/>
              </w:rPr>
              <w:t>4</w:t>
            </w:r>
          </w:p>
        </w:tc>
        <w:tc>
          <w:tcPr>
            <w:tcW w:w="391" w:type="pct"/>
            <w:gridSpan w:val="2"/>
            <w:vMerge/>
            <w:tcBorders>
              <w:left w:val="single" w:sz="4" w:space="0" w:color="auto"/>
              <w:right w:val="single" w:sz="4" w:space="0" w:color="auto"/>
            </w:tcBorders>
          </w:tcPr>
          <w:p w:rsidR="002151F9" w:rsidRPr="001C653E" w:rsidRDefault="002151F9" w:rsidP="007A3DD3">
            <w:pPr>
              <w:rPr>
                <w:sz w:val="20"/>
                <w:szCs w:val="20"/>
              </w:rPr>
            </w:pPr>
          </w:p>
        </w:tc>
      </w:tr>
      <w:tr w:rsidR="002151F9" w:rsidRPr="001C653E" w:rsidTr="002151F9">
        <w:trPr>
          <w:gridAfter w:val="1"/>
          <w:wAfter w:w="6" w:type="pct"/>
          <w:cantSplit/>
          <w:trHeight w:val="258"/>
        </w:trPr>
        <w:tc>
          <w:tcPr>
            <w:tcW w:w="402" w:type="pct"/>
            <w:vMerge/>
            <w:tcBorders>
              <w:top w:val="single" w:sz="6" w:space="0" w:color="auto"/>
              <w:left w:val="single" w:sz="6" w:space="0" w:color="auto"/>
              <w:right w:val="single" w:sz="12" w:space="0" w:color="auto"/>
            </w:tcBorders>
          </w:tcPr>
          <w:p w:rsidR="002151F9" w:rsidRPr="001C653E" w:rsidRDefault="002151F9" w:rsidP="006C3963">
            <w:pPr>
              <w:numPr>
                <w:ilvl w:val="0"/>
                <w:numId w:val="5"/>
              </w:numPr>
              <w:jc w:val="both"/>
              <w:rPr>
                <w:sz w:val="20"/>
                <w:szCs w:val="20"/>
              </w:rPr>
            </w:pPr>
          </w:p>
        </w:tc>
        <w:tc>
          <w:tcPr>
            <w:tcW w:w="2117" w:type="pct"/>
            <w:gridSpan w:val="2"/>
            <w:tcBorders>
              <w:top w:val="single" w:sz="4" w:space="0" w:color="auto"/>
              <w:bottom w:val="single" w:sz="4" w:space="0" w:color="auto"/>
              <w:right w:val="single" w:sz="4" w:space="0" w:color="auto"/>
            </w:tcBorders>
          </w:tcPr>
          <w:p w:rsidR="002151F9" w:rsidRPr="001C653E" w:rsidRDefault="002151F9" w:rsidP="0000653A">
            <w:pPr>
              <w:numPr>
                <w:ilvl w:val="0"/>
                <w:numId w:val="15"/>
              </w:numPr>
              <w:jc w:val="both"/>
              <w:rPr>
                <w:sz w:val="20"/>
                <w:szCs w:val="20"/>
              </w:rPr>
            </w:pPr>
            <w:r w:rsidRPr="001C653E">
              <w:rPr>
                <w:sz w:val="20"/>
                <w:szCs w:val="20"/>
              </w:rPr>
              <w:t xml:space="preserve">To relieve pain? </w:t>
            </w:r>
            <w:r w:rsidRPr="001C653E">
              <w:rPr>
                <w:rFonts w:ascii="SutonnyMJ" w:hAnsi="SutonnyMJ" w:cs="SutonnyMJ"/>
                <w:sz w:val="20"/>
                <w:szCs w:val="20"/>
              </w:rPr>
              <w:t>e¨v_v Kgv‡bvi Rb¨?</w:t>
            </w:r>
          </w:p>
        </w:tc>
        <w:tc>
          <w:tcPr>
            <w:tcW w:w="320" w:type="pct"/>
            <w:gridSpan w:val="2"/>
            <w:tcBorders>
              <w:top w:val="single" w:sz="4" w:space="0" w:color="auto"/>
              <w:left w:val="single" w:sz="4" w:space="0" w:color="auto"/>
              <w:bottom w:val="single" w:sz="4" w:space="0" w:color="auto"/>
              <w:right w:val="single" w:sz="4" w:space="0" w:color="auto"/>
            </w:tcBorders>
          </w:tcPr>
          <w:p w:rsidR="002151F9" w:rsidRPr="001C653E" w:rsidRDefault="002151F9" w:rsidP="00EF50C2">
            <w:pPr>
              <w:jc w:val="center"/>
              <w:rPr>
                <w:sz w:val="20"/>
                <w:szCs w:val="20"/>
              </w:rPr>
            </w:pPr>
            <w:r w:rsidRPr="001C653E">
              <w:rPr>
                <w:sz w:val="20"/>
                <w:szCs w:val="20"/>
              </w:rPr>
              <w:t>1</w:t>
            </w:r>
          </w:p>
        </w:tc>
        <w:tc>
          <w:tcPr>
            <w:tcW w:w="612" w:type="pct"/>
            <w:tcBorders>
              <w:top w:val="single" w:sz="4" w:space="0" w:color="auto"/>
              <w:left w:val="single" w:sz="4" w:space="0" w:color="auto"/>
              <w:bottom w:val="single" w:sz="4" w:space="0" w:color="auto"/>
              <w:right w:val="single" w:sz="4" w:space="0" w:color="auto"/>
            </w:tcBorders>
          </w:tcPr>
          <w:p w:rsidR="002151F9" w:rsidRPr="001C653E" w:rsidRDefault="002151F9" w:rsidP="00EF50C2">
            <w:pPr>
              <w:jc w:val="center"/>
              <w:rPr>
                <w:sz w:val="20"/>
                <w:szCs w:val="20"/>
              </w:rPr>
            </w:pPr>
            <w:r w:rsidRPr="001C653E">
              <w:rPr>
                <w:sz w:val="20"/>
                <w:szCs w:val="20"/>
              </w:rPr>
              <w:t>2</w:t>
            </w:r>
          </w:p>
        </w:tc>
        <w:tc>
          <w:tcPr>
            <w:tcW w:w="531" w:type="pct"/>
            <w:tcBorders>
              <w:top w:val="single" w:sz="4" w:space="0" w:color="auto"/>
              <w:left w:val="single" w:sz="4" w:space="0" w:color="auto"/>
              <w:bottom w:val="single" w:sz="4" w:space="0" w:color="auto"/>
              <w:right w:val="single" w:sz="4" w:space="0" w:color="auto"/>
            </w:tcBorders>
          </w:tcPr>
          <w:p w:rsidR="002151F9" w:rsidRPr="001C653E" w:rsidRDefault="002151F9" w:rsidP="00EF50C2">
            <w:pPr>
              <w:jc w:val="center"/>
              <w:rPr>
                <w:sz w:val="20"/>
                <w:szCs w:val="20"/>
              </w:rPr>
            </w:pPr>
            <w:r w:rsidRPr="001C653E">
              <w:rPr>
                <w:sz w:val="20"/>
                <w:szCs w:val="20"/>
              </w:rPr>
              <w:t>3</w:t>
            </w:r>
          </w:p>
        </w:tc>
        <w:tc>
          <w:tcPr>
            <w:tcW w:w="622" w:type="pct"/>
            <w:tcBorders>
              <w:top w:val="single" w:sz="4" w:space="0" w:color="auto"/>
              <w:left w:val="single" w:sz="4" w:space="0" w:color="auto"/>
              <w:bottom w:val="single" w:sz="4" w:space="0" w:color="auto"/>
              <w:right w:val="single" w:sz="4" w:space="0" w:color="auto"/>
            </w:tcBorders>
          </w:tcPr>
          <w:p w:rsidR="002151F9" w:rsidRPr="001C653E" w:rsidRDefault="002151F9" w:rsidP="00EF50C2">
            <w:pPr>
              <w:jc w:val="center"/>
              <w:rPr>
                <w:sz w:val="20"/>
                <w:szCs w:val="20"/>
              </w:rPr>
            </w:pPr>
            <w:r w:rsidRPr="001C653E">
              <w:rPr>
                <w:sz w:val="20"/>
                <w:szCs w:val="20"/>
              </w:rPr>
              <w:t>4</w:t>
            </w:r>
          </w:p>
        </w:tc>
        <w:tc>
          <w:tcPr>
            <w:tcW w:w="391" w:type="pct"/>
            <w:gridSpan w:val="2"/>
            <w:vMerge/>
            <w:tcBorders>
              <w:left w:val="single" w:sz="4" w:space="0" w:color="auto"/>
              <w:right w:val="single" w:sz="4" w:space="0" w:color="auto"/>
            </w:tcBorders>
          </w:tcPr>
          <w:p w:rsidR="002151F9" w:rsidRPr="001C653E" w:rsidRDefault="002151F9" w:rsidP="007A3DD3">
            <w:pPr>
              <w:rPr>
                <w:sz w:val="20"/>
                <w:szCs w:val="20"/>
              </w:rPr>
            </w:pPr>
          </w:p>
        </w:tc>
      </w:tr>
      <w:tr w:rsidR="002151F9" w:rsidRPr="001C653E" w:rsidTr="002151F9">
        <w:trPr>
          <w:gridAfter w:val="1"/>
          <w:wAfter w:w="6" w:type="pct"/>
          <w:cantSplit/>
          <w:trHeight w:val="606"/>
        </w:trPr>
        <w:tc>
          <w:tcPr>
            <w:tcW w:w="402" w:type="pct"/>
            <w:vMerge/>
            <w:tcBorders>
              <w:top w:val="single" w:sz="6" w:space="0" w:color="auto"/>
              <w:left w:val="single" w:sz="6" w:space="0" w:color="auto"/>
              <w:right w:val="single" w:sz="12" w:space="0" w:color="auto"/>
            </w:tcBorders>
          </w:tcPr>
          <w:p w:rsidR="002151F9" w:rsidRPr="001C653E" w:rsidRDefault="002151F9" w:rsidP="006C3963">
            <w:pPr>
              <w:numPr>
                <w:ilvl w:val="0"/>
                <w:numId w:val="5"/>
              </w:numPr>
              <w:jc w:val="both"/>
              <w:rPr>
                <w:sz w:val="20"/>
                <w:szCs w:val="20"/>
              </w:rPr>
            </w:pPr>
          </w:p>
        </w:tc>
        <w:tc>
          <w:tcPr>
            <w:tcW w:w="2117" w:type="pct"/>
            <w:gridSpan w:val="2"/>
            <w:tcBorders>
              <w:top w:val="single" w:sz="4" w:space="0" w:color="auto"/>
              <w:bottom w:val="single" w:sz="4" w:space="0" w:color="auto"/>
              <w:right w:val="single" w:sz="4" w:space="0" w:color="auto"/>
            </w:tcBorders>
          </w:tcPr>
          <w:p w:rsidR="002151F9" w:rsidRPr="001C653E" w:rsidRDefault="002151F9" w:rsidP="0000653A">
            <w:pPr>
              <w:numPr>
                <w:ilvl w:val="0"/>
                <w:numId w:val="15"/>
              </w:numPr>
              <w:jc w:val="both"/>
              <w:rPr>
                <w:sz w:val="20"/>
                <w:szCs w:val="20"/>
              </w:rPr>
            </w:pPr>
            <w:r w:rsidRPr="001C653E">
              <w:rPr>
                <w:sz w:val="20"/>
                <w:szCs w:val="20"/>
              </w:rPr>
              <w:t xml:space="preserve">To help you not feel sad or depressed? </w:t>
            </w:r>
          </w:p>
          <w:p w:rsidR="002151F9" w:rsidRPr="001C653E" w:rsidRDefault="002151F9" w:rsidP="001C002E">
            <w:pPr>
              <w:ind w:left="360"/>
              <w:jc w:val="both"/>
              <w:rPr>
                <w:sz w:val="20"/>
                <w:szCs w:val="20"/>
              </w:rPr>
            </w:pPr>
            <w:r w:rsidRPr="001C653E">
              <w:rPr>
                <w:rFonts w:ascii="SutonnyMJ" w:hAnsi="SutonnyMJ" w:cs="SutonnyMJ"/>
                <w:sz w:val="20"/>
                <w:szCs w:val="20"/>
              </w:rPr>
              <w:t>Avcbvi gb Lvivc ev welbœZv Kgv‡bvi Rb¨?</w:t>
            </w:r>
          </w:p>
        </w:tc>
        <w:tc>
          <w:tcPr>
            <w:tcW w:w="320" w:type="pct"/>
            <w:gridSpan w:val="2"/>
            <w:tcBorders>
              <w:top w:val="single" w:sz="4" w:space="0" w:color="auto"/>
              <w:left w:val="single" w:sz="4" w:space="0" w:color="auto"/>
              <w:bottom w:val="single" w:sz="4" w:space="0" w:color="auto"/>
              <w:right w:val="single" w:sz="4" w:space="0" w:color="auto"/>
            </w:tcBorders>
          </w:tcPr>
          <w:p w:rsidR="002151F9" w:rsidRPr="001C653E" w:rsidRDefault="002151F9" w:rsidP="00EF50C2">
            <w:pPr>
              <w:jc w:val="center"/>
              <w:rPr>
                <w:sz w:val="20"/>
                <w:szCs w:val="20"/>
              </w:rPr>
            </w:pPr>
            <w:r w:rsidRPr="001C653E">
              <w:rPr>
                <w:sz w:val="20"/>
                <w:szCs w:val="20"/>
              </w:rPr>
              <w:t>1</w:t>
            </w:r>
          </w:p>
        </w:tc>
        <w:tc>
          <w:tcPr>
            <w:tcW w:w="612" w:type="pct"/>
            <w:tcBorders>
              <w:top w:val="single" w:sz="4" w:space="0" w:color="auto"/>
              <w:left w:val="single" w:sz="4" w:space="0" w:color="auto"/>
              <w:bottom w:val="single" w:sz="4" w:space="0" w:color="auto"/>
              <w:right w:val="single" w:sz="4" w:space="0" w:color="auto"/>
            </w:tcBorders>
          </w:tcPr>
          <w:p w:rsidR="002151F9" w:rsidRPr="001C653E" w:rsidRDefault="002151F9" w:rsidP="00EF50C2">
            <w:pPr>
              <w:jc w:val="center"/>
              <w:rPr>
                <w:sz w:val="20"/>
                <w:szCs w:val="20"/>
              </w:rPr>
            </w:pPr>
            <w:r w:rsidRPr="001C653E">
              <w:rPr>
                <w:sz w:val="20"/>
                <w:szCs w:val="20"/>
              </w:rPr>
              <w:t>2</w:t>
            </w:r>
          </w:p>
        </w:tc>
        <w:tc>
          <w:tcPr>
            <w:tcW w:w="531" w:type="pct"/>
            <w:tcBorders>
              <w:top w:val="single" w:sz="4" w:space="0" w:color="auto"/>
              <w:left w:val="single" w:sz="4" w:space="0" w:color="auto"/>
              <w:bottom w:val="single" w:sz="4" w:space="0" w:color="auto"/>
              <w:right w:val="single" w:sz="4" w:space="0" w:color="auto"/>
            </w:tcBorders>
          </w:tcPr>
          <w:p w:rsidR="002151F9" w:rsidRPr="001C653E" w:rsidRDefault="002151F9" w:rsidP="00EF50C2">
            <w:pPr>
              <w:jc w:val="center"/>
              <w:rPr>
                <w:sz w:val="20"/>
                <w:szCs w:val="20"/>
              </w:rPr>
            </w:pPr>
            <w:r w:rsidRPr="001C653E">
              <w:rPr>
                <w:sz w:val="20"/>
                <w:szCs w:val="20"/>
              </w:rPr>
              <w:t>3</w:t>
            </w:r>
          </w:p>
        </w:tc>
        <w:tc>
          <w:tcPr>
            <w:tcW w:w="622" w:type="pct"/>
            <w:tcBorders>
              <w:top w:val="single" w:sz="4" w:space="0" w:color="auto"/>
              <w:left w:val="single" w:sz="4" w:space="0" w:color="auto"/>
              <w:bottom w:val="single" w:sz="4" w:space="0" w:color="auto"/>
              <w:right w:val="single" w:sz="4" w:space="0" w:color="auto"/>
            </w:tcBorders>
          </w:tcPr>
          <w:p w:rsidR="002151F9" w:rsidRPr="001C653E" w:rsidRDefault="002151F9" w:rsidP="00EF50C2">
            <w:pPr>
              <w:jc w:val="center"/>
              <w:rPr>
                <w:sz w:val="20"/>
                <w:szCs w:val="20"/>
              </w:rPr>
            </w:pPr>
            <w:r w:rsidRPr="001C653E">
              <w:rPr>
                <w:sz w:val="20"/>
                <w:szCs w:val="20"/>
              </w:rPr>
              <w:t>4</w:t>
            </w:r>
          </w:p>
        </w:tc>
        <w:tc>
          <w:tcPr>
            <w:tcW w:w="391" w:type="pct"/>
            <w:gridSpan w:val="2"/>
            <w:vMerge/>
            <w:tcBorders>
              <w:left w:val="single" w:sz="4" w:space="0" w:color="auto"/>
              <w:right w:val="single" w:sz="4" w:space="0" w:color="auto"/>
            </w:tcBorders>
          </w:tcPr>
          <w:p w:rsidR="002151F9" w:rsidRPr="001C653E" w:rsidRDefault="002151F9" w:rsidP="007A3DD3">
            <w:pPr>
              <w:rPr>
                <w:sz w:val="20"/>
                <w:szCs w:val="20"/>
              </w:rPr>
            </w:pPr>
          </w:p>
        </w:tc>
      </w:tr>
      <w:tr w:rsidR="002151F9" w:rsidRPr="001C653E" w:rsidTr="002151F9">
        <w:trPr>
          <w:gridAfter w:val="1"/>
          <w:wAfter w:w="6" w:type="pct"/>
          <w:cantSplit/>
          <w:trHeight w:val="2678"/>
        </w:trPr>
        <w:tc>
          <w:tcPr>
            <w:tcW w:w="402" w:type="pct"/>
            <w:tcBorders>
              <w:top w:val="single" w:sz="6" w:space="0" w:color="auto"/>
              <w:left w:val="single" w:sz="6" w:space="0" w:color="auto"/>
              <w:bottom w:val="single" w:sz="6" w:space="0" w:color="auto"/>
              <w:right w:val="single" w:sz="12" w:space="0" w:color="auto"/>
            </w:tcBorders>
          </w:tcPr>
          <w:p w:rsidR="002151F9" w:rsidRPr="001C653E" w:rsidRDefault="002151F9" w:rsidP="006C3963">
            <w:pPr>
              <w:numPr>
                <w:ilvl w:val="0"/>
                <w:numId w:val="5"/>
              </w:numPr>
              <w:jc w:val="both"/>
              <w:rPr>
                <w:sz w:val="20"/>
                <w:szCs w:val="20"/>
              </w:rPr>
            </w:pPr>
          </w:p>
        </w:tc>
        <w:tc>
          <w:tcPr>
            <w:tcW w:w="2117" w:type="pct"/>
            <w:gridSpan w:val="2"/>
            <w:tcBorders>
              <w:top w:val="single" w:sz="6" w:space="0" w:color="auto"/>
              <w:bottom w:val="single" w:sz="6" w:space="0" w:color="auto"/>
            </w:tcBorders>
          </w:tcPr>
          <w:p w:rsidR="002151F9" w:rsidRPr="001C653E" w:rsidRDefault="002151F9" w:rsidP="001C002E">
            <w:pPr>
              <w:pStyle w:val="BodyText"/>
              <w:rPr>
                <w:b w:val="0"/>
                <w:sz w:val="20"/>
                <w:szCs w:val="20"/>
              </w:rPr>
            </w:pPr>
            <w:r w:rsidRPr="001C653E">
              <w:rPr>
                <w:b w:val="0"/>
                <w:sz w:val="20"/>
                <w:szCs w:val="20"/>
              </w:rPr>
              <w:t xml:space="preserve">In the </w:t>
            </w:r>
            <w:r w:rsidRPr="001C653E">
              <w:rPr>
                <w:b w:val="0"/>
                <w:sz w:val="20"/>
                <w:szCs w:val="20"/>
                <w:u w:val="single"/>
              </w:rPr>
              <w:t>past 4  weeks</w:t>
            </w:r>
            <w:r w:rsidRPr="001C653E">
              <w:rPr>
                <w:b w:val="0"/>
                <w:sz w:val="20"/>
                <w:szCs w:val="20"/>
              </w:rPr>
              <w:t>, did you consult a doctor or other professional or traditional health worker because you yourself were sick?</w:t>
            </w:r>
          </w:p>
          <w:p w:rsidR="002151F9" w:rsidRPr="001C653E" w:rsidRDefault="002151F9" w:rsidP="001C002E">
            <w:pPr>
              <w:pStyle w:val="BodyText"/>
              <w:rPr>
                <w:rFonts w:ascii="SutonnyMJ" w:hAnsi="SutonnyMJ" w:cs="SutonnyMJ"/>
                <w:b w:val="0"/>
                <w:sz w:val="20"/>
                <w:szCs w:val="20"/>
              </w:rPr>
            </w:pPr>
          </w:p>
          <w:p w:rsidR="002151F9" w:rsidRPr="001C653E" w:rsidRDefault="002151F9" w:rsidP="001C002E">
            <w:pPr>
              <w:pStyle w:val="BodyText"/>
              <w:rPr>
                <w:b w:val="0"/>
                <w:sz w:val="20"/>
                <w:szCs w:val="20"/>
              </w:rPr>
            </w:pPr>
            <w:r w:rsidRPr="001C653E">
              <w:rPr>
                <w:rFonts w:ascii="SutonnyMJ" w:hAnsi="SutonnyMJ" w:cs="SutonnyMJ"/>
                <w:b w:val="0"/>
                <w:sz w:val="20"/>
                <w:szCs w:val="20"/>
              </w:rPr>
              <w:t>MZ Pvi mßv‡n Avcbvi Amy¯’Zvi Rb¨, Avcwb wK †Kvb Wv³vi ev Ab¨ ‡Kvb wPwKrm‡Ki</w:t>
            </w:r>
            <w:r w:rsidRPr="001C653E">
              <w:rPr>
                <w:rFonts w:ascii="SutonnyMJ" w:hAnsi="SutonnyMJ" w:cs="Vrinda"/>
                <w:b w:val="0"/>
                <w:sz w:val="20"/>
                <w:szCs w:val="20"/>
                <w:lang w:bidi="bn-IN"/>
              </w:rPr>
              <w:t xml:space="preserve"> </w:t>
            </w:r>
            <w:r w:rsidRPr="001C653E">
              <w:rPr>
                <w:rFonts w:ascii="SutonnyMJ" w:hAnsi="SutonnyMJ" w:cs="SutonnyMJ"/>
                <w:b w:val="0"/>
                <w:sz w:val="20"/>
                <w:szCs w:val="20"/>
              </w:rPr>
              <w:t>civgk© wb‡q‡Qb?</w:t>
            </w:r>
          </w:p>
          <w:p w:rsidR="002151F9" w:rsidRPr="001C653E" w:rsidRDefault="002151F9" w:rsidP="001C002E">
            <w:pPr>
              <w:pStyle w:val="BodyText"/>
              <w:rPr>
                <w:b w:val="0"/>
                <w:sz w:val="20"/>
                <w:szCs w:val="20"/>
              </w:rPr>
            </w:pPr>
          </w:p>
          <w:p w:rsidR="002151F9" w:rsidRPr="001C653E" w:rsidRDefault="002151F9" w:rsidP="001C002E">
            <w:pPr>
              <w:pStyle w:val="BodyText"/>
              <w:rPr>
                <w:b w:val="0"/>
                <w:sz w:val="20"/>
                <w:szCs w:val="20"/>
              </w:rPr>
            </w:pPr>
            <w:r w:rsidRPr="001C653E">
              <w:rPr>
                <w:b w:val="0"/>
                <w:sz w:val="20"/>
                <w:szCs w:val="20"/>
              </w:rPr>
              <w:t>IF YES: Whom did you consult?</w:t>
            </w:r>
          </w:p>
          <w:p w:rsidR="002151F9" w:rsidRPr="001C653E" w:rsidRDefault="002151F9" w:rsidP="001C002E">
            <w:pPr>
              <w:pStyle w:val="BodyText"/>
              <w:rPr>
                <w:b w:val="0"/>
                <w:sz w:val="20"/>
                <w:szCs w:val="20"/>
              </w:rPr>
            </w:pPr>
            <w:r w:rsidRPr="001C653E">
              <w:rPr>
                <w:rFonts w:ascii="SutonnyMJ" w:hAnsi="SutonnyMJ" w:cs="SutonnyMJ"/>
                <w:b w:val="0"/>
                <w:sz w:val="20"/>
                <w:szCs w:val="20"/>
              </w:rPr>
              <w:t xml:space="preserve"> hw` nu¨v nq: Kvi Kv‡Q Avcwb civgk© wb‡q‡Qb?</w:t>
            </w:r>
          </w:p>
          <w:p w:rsidR="002151F9" w:rsidRPr="001C653E" w:rsidRDefault="002151F9" w:rsidP="001C002E">
            <w:pPr>
              <w:pStyle w:val="BodyText"/>
              <w:rPr>
                <w:b w:val="0"/>
                <w:sz w:val="20"/>
                <w:szCs w:val="20"/>
              </w:rPr>
            </w:pPr>
          </w:p>
          <w:p w:rsidR="002151F9" w:rsidRPr="001C653E" w:rsidRDefault="002151F9" w:rsidP="001C002E">
            <w:pPr>
              <w:pStyle w:val="BodyText"/>
              <w:rPr>
                <w:b w:val="0"/>
                <w:sz w:val="20"/>
                <w:szCs w:val="20"/>
              </w:rPr>
            </w:pPr>
            <w:r w:rsidRPr="001C653E">
              <w:rPr>
                <w:b w:val="0"/>
                <w:sz w:val="20"/>
                <w:szCs w:val="20"/>
              </w:rPr>
              <w:t>PROBE: Did you also see anyone else?</w:t>
            </w:r>
          </w:p>
          <w:p w:rsidR="002151F9" w:rsidRPr="001C653E" w:rsidRDefault="002151F9" w:rsidP="001C002E">
            <w:pPr>
              <w:pStyle w:val="BodyText"/>
              <w:rPr>
                <w:sz w:val="20"/>
                <w:szCs w:val="20"/>
              </w:rPr>
            </w:pPr>
            <w:r w:rsidRPr="001C653E">
              <w:rPr>
                <w:rFonts w:ascii="SutonnyMJ" w:hAnsi="SutonnyMJ" w:cs="SutonnyMJ"/>
                <w:b w:val="0"/>
                <w:sz w:val="20"/>
                <w:szCs w:val="20"/>
              </w:rPr>
              <w:t>†cÖve Kiæb: Ab¨ Kvi Kv‡Q Avcwb civgk© wb‡q‡Qb ?</w:t>
            </w:r>
          </w:p>
        </w:tc>
        <w:tc>
          <w:tcPr>
            <w:tcW w:w="2085" w:type="pct"/>
            <w:gridSpan w:val="5"/>
            <w:tcBorders>
              <w:top w:val="single" w:sz="4" w:space="0" w:color="auto"/>
              <w:left w:val="single" w:sz="6" w:space="0" w:color="auto"/>
              <w:bottom w:val="single" w:sz="6" w:space="0" w:color="auto"/>
              <w:right w:val="single" w:sz="6" w:space="0" w:color="auto"/>
            </w:tcBorders>
          </w:tcPr>
          <w:p w:rsidR="002151F9" w:rsidRPr="001C653E" w:rsidRDefault="002151F9" w:rsidP="00A5015A">
            <w:pPr>
              <w:tabs>
                <w:tab w:val="left" w:pos="720"/>
                <w:tab w:val="right" w:leader="dot" w:pos="4401"/>
              </w:tabs>
              <w:rPr>
                <w:sz w:val="20"/>
                <w:szCs w:val="20"/>
              </w:rPr>
            </w:pPr>
            <w:r w:rsidRPr="001C653E">
              <w:rPr>
                <w:sz w:val="20"/>
                <w:szCs w:val="20"/>
              </w:rPr>
              <w:t>NO ONE CONSULTED (</w:t>
            </w:r>
            <w:r w:rsidRPr="001C653E">
              <w:rPr>
                <w:rFonts w:ascii="SutonnyMJ" w:hAnsi="SutonnyMJ" w:cs="SutonnyMJ"/>
                <w:sz w:val="20"/>
                <w:szCs w:val="20"/>
              </w:rPr>
              <w:t>Kv‡iv civgk© †bq wb</w:t>
            </w:r>
            <w:r w:rsidRPr="001C653E">
              <w:rPr>
                <w:sz w:val="20"/>
                <w:szCs w:val="20"/>
              </w:rPr>
              <w:t>)......A</w:t>
            </w:r>
          </w:p>
          <w:p w:rsidR="002151F9" w:rsidRPr="001C653E" w:rsidRDefault="002151F9" w:rsidP="00A5015A">
            <w:pPr>
              <w:tabs>
                <w:tab w:val="left" w:pos="720"/>
                <w:tab w:val="right" w:leader="dot" w:pos="4401"/>
              </w:tabs>
              <w:rPr>
                <w:sz w:val="20"/>
                <w:szCs w:val="20"/>
              </w:rPr>
            </w:pPr>
            <w:r w:rsidRPr="001C653E">
              <w:rPr>
                <w:sz w:val="20"/>
                <w:szCs w:val="20"/>
              </w:rPr>
              <w:t>DOCTOR (</w:t>
            </w:r>
            <w:r w:rsidRPr="001C653E">
              <w:rPr>
                <w:rFonts w:ascii="SutonnyMJ" w:hAnsi="SutonnyMJ" w:cs="SutonnyMJ"/>
                <w:sz w:val="20"/>
                <w:szCs w:val="20"/>
              </w:rPr>
              <w:t>Wv³vi</w:t>
            </w:r>
            <w:r w:rsidRPr="001C653E">
              <w:rPr>
                <w:sz w:val="20"/>
                <w:szCs w:val="20"/>
              </w:rPr>
              <w:t>)...............................................B</w:t>
            </w:r>
          </w:p>
          <w:p w:rsidR="002151F9" w:rsidRPr="001C653E" w:rsidRDefault="002151F9" w:rsidP="00A5015A">
            <w:pPr>
              <w:tabs>
                <w:tab w:val="left" w:pos="720"/>
                <w:tab w:val="right" w:leader="dot" w:pos="4401"/>
              </w:tabs>
              <w:rPr>
                <w:sz w:val="20"/>
                <w:szCs w:val="20"/>
              </w:rPr>
            </w:pPr>
            <w:r w:rsidRPr="001C653E">
              <w:rPr>
                <w:sz w:val="20"/>
                <w:szCs w:val="20"/>
              </w:rPr>
              <w:t>NURSE/ MIDWIFE (</w:t>
            </w:r>
            <w:r w:rsidRPr="001C653E">
              <w:rPr>
                <w:rFonts w:ascii="SutonnyMJ" w:hAnsi="SutonnyMJ" w:cs="SutonnyMJ"/>
                <w:sz w:val="20"/>
                <w:szCs w:val="20"/>
              </w:rPr>
              <w:t>bvm©/</w:t>
            </w:r>
            <w:r w:rsidRPr="001C653E">
              <w:rPr>
                <w:rFonts w:ascii="SutonnyMJ" w:hAnsi="SutonnyMJ"/>
                <w:sz w:val="20"/>
                <w:szCs w:val="20"/>
              </w:rPr>
              <w:t xml:space="preserve"> avÎx</w:t>
            </w:r>
            <w:r w:rsidRPr="001C653E">
              <w:rPr>
                <w:sz w:val="20"/>
                <w:szCs w:val="20"/>
              </w:rPr>
              <w:t xml:space="preserve">) ..........................C </w:t>
            </w:r>
          </w:p>
          <w:p w:rsidR="002151F9" w:rsidRPr="001C653E" w:rsidRDefault="002151F9" w:rsidP="002531D6">
            <w:pPr>
              <w:tabs>
                <w:tab w:val="left" w:pos="720"/>
                <w:tab w:val="right" w:leader="dot" w:pos="4401"/>
              </w:tabs>
              <w:rPr>
                <w:rFonts w:ascii="SutonnyMJ" w:hAnsi="SutonnyMJ" w:cs="SutonnyMJ"/>
                <w:sz w:val="20"/>
                <w:szCs w:val="20"/>
              </w:rPr>
            </w:pPr>
            <w:r w:rsidRPr="001C653E">
              <w:rPr>
                <w:sz w:val="20"/>
                <w:szCs w:val="20"/>
              </w:rPr>
              <w:t>Govt. Health Worker</w:t>
            </w:r>
            <w:r w:rsidRPr="001C653E">
              <w:rPr>
                <w:rFonts w:ascii="SutonnyMJ" w:hAnsi="SutonnyMJ" w:cs="SutonnyMJ"/>
                <w:sz w:val="20"/>
                <w:szCs w:val="20"/>
              </w:rPr>
              <w:t xml:space="preserve"> </w:t>
            </w:r>
            <w:r w:rsidRPr="001C653E">
              <w:rPr>
                <w:sz w:val="20"/>
                <w:szCs w:val="20"/>
              </w:rPr>
              <w:t>(</w:t>
            </w:r>
            <w:r w:rsidRPr="001C653E">
              <w:rPr>
                <w:rFonts w:ascii="SutonnyMJ" w:hAnsi="SutonnyMJ" w:cs="SutonnyMJ"/>
                <w:sz w:val="20"/>
                <w:szCs w:val="20"/>
              </w:rPr>
              <w:t>miKvix  ¯^v¯’¨Kgx©</w:t>
            </w:r>
            <w:r w:rsidRPr="001C653E">
              <w:rPr>
                <w:sz w:val="20"/>
                <w:szCs w:val="20"/>
              </w:rPr>
              <w:t xml:space="preserve">)...............D </w:t>
            </w:r>
          </w:p>
          <w:p w:rsidR="002151F9" w:rsidRPr="001C653E" w:rsidRDefault="002151F9" w:rsidP="002531D6">
            <w:pPr>
              <w:tabs>
                <w:tab w:val="left" w:pos="720"/>
                <w:tab w:val="right" w:leader="dot" w:pos="4401"/>
              </w:tabs>
              <w:rPr>
                <w:sz w:val="20"/>
                <w:szCs w:val="20"/>
              </w:rPr>
            </w:pPr>
            <w:r w:rsidRPr="001C653E">
              <w:rPr>
                <w:sz w:val="20"/>
                <w:szCs w:val="20"/>
              </w:rPr>
              <w:t>NGO Health Worker</w:t>
            </w:r>
            <w:r w:rsidRPr="001C653E">
              <w:rPr>
                <w:rFonts w:ascii="SutonnyMJ" w:hAnsi="SutonnyMJ" w:cs="SutonnyMJ"/>
                <w:sz w:val="20"/>
                <w:szCs w:val="20"/>
              </w:rPr>
              <w:t xml:space="preserve"> </w:t>
            </w:r>
            <w:r w:rsidRPr="001C653E">
              <w:rPr>
                <w:sz w:val="20"/>
                <w:szCs w:val="20"/>
              </w:rPr>
              <w:t>(</w:t>
            </w:r>
            <w:r w:rsidRPr="001C653E">
              <w:rPr>
                <w:rFonts w:ascii="SutonnyMJ" w:hAnsi="SutonnyMJ" w:cs="SutonnyMJ"/>
                <w:sz w:val="20"/>
                <w:szCs w:val="20"/>
              </w:rPr>
              <w:t>Gb.wR.I ¯^v¯’¨Kgx©</w:t>
            </w:r>
            <w:r w:rsidRPr="001C653E">
              <w:rPr>
                <w:sz w:val="20"/>
                <w:szCs w:val="20"/>
              </w:rPr>
              <w:t xml:space="preserve">)...............E </w:t>
            </w:r>
          </w:p>
          <w:p w:rsidR="002151F9" w:rsidRPr="001C653E" w:rsidRDefault="002151F9" w:rsidP="002531D6">
            <w:pPr>
              <w:tabs>
                <w:tab w:val="left" w:pos="720"/>
                <w:tab w:val="right" w:leader="dot" w:pos="4401"/>
              </w:tabs>
              <w:rPr>
                <w:rFonts w:ascii="SutonnyMJ" w:hAnsi="SutonnyMJ" w:cs="SutonnyMJ"/>
                <w:sz w:val="20"/>
                <w:szCs w:val="20"/>
              </w:rPr>
            </w:pPr>
            <w:r w:rsidRPr="001C653E">
              <w:rPr>
                <w:sz w:val="20"/>
                <w:szCs w:val="20"/>
              </w:rPr>
              <w:t>COUNSELLOR(</w:t>
            </w:r>
            <w:r w:rsidRPr="001C653E">
              <w:rPr>
                <w:rFonts w:ascii="SutonnyMJ" w:hAnsi="SutonnyMJ" w:cs="SutonnyMJ"/>
                <w:sz w:val="20"/>
                <w:szCs w:val="20"/>
              </w:rPr>
              <w:t>civgk© `vZv</w:t>
            </w:r>
            <w:r w:rsidRPr="001C653E">
              <w:rPr>
                <w:sz w:val="20"/>
                <w:szCs w:val="20"/>
              </w:rPr>
              <w:t xml:space="preserve">)...............................F </w:t>
            </w:r>
          </w:p>
          <w:p w:rsidR="002151F9" w:rsidRPr="001C653E" w:rsidRDefault="002151F9" w:rsidP="002531D6">
            <w:pPr>
              <w:tabs>
                <w:tab w:val="left" w:pos="720"/>
                <w:tab w:val="right" w:leader="dot" w:pos="4401"/>
              </w:tabs>
              <w:rPr>
                <w:rFonts w:ascii="SutonnyMJ" w:hAnsi="SutonnyMJ" w:cs="SutonnyMJ"/>
                <w:sz w:val="20"/>
                <w:szCs w:val="20"/>
              </w:rPr>
            </w:pPr>
            <w:r w:rsidRPr="001C653E">
              <w:rPr>
                <w:sz w:val="20"/>
                <w:szCs w:val="20"/>
              </w:rPr>
              <w:t>PHARMACIST(</w:t>
            </w:r>
            <w:r w:rsidRPr="001C653E">
              <w:rPr>
                <w:rFonts w:ascii="SutonnyMJ" w:hAnsi="SutonnyMJ" w:cs="SutonnyMJ"/>
                <w:sz w:val="20"/>
                <w:szCs w:val="20"/>
              </w:rPr>
              <w:t>Jla we‡µZv</w:t>
            </w:r>
            <w:r w:rsidRPr="001C653E">
              <w:rPr>
                <w:sz w:val="20"/>
                <w:szCs w:val="20"/>
              </w:rPr>
              <w:t xml:space="preserve">)..............................G </w:t>
            </w:r>
          </w:p>
          <w:p w:rsidR="002151F9" w:rsidRPr="001C653E" w:rsidRDefault="002151F9" w:rsidP="002531D6">
            <w:pPr>
              <w:tabs>
                <w:tab w:val="left" w:pos="720"/>
                <w:tab w:val="right" w:leader="dot" w:pos="4401"/>
              </w:tabs>
              <w:rPr>
                <w:rFonts w:ascii="SutonnyMJ" w:hAnsi="SutonnyMJ" w:cs="SutonnyMJ"/>
                <w:sz w:val="20"/>
                <w:szCs w:val="20"/>
              </w:rPr>
            </w:pPr>
            <w:r w:rsidRPr="001C653E">
              <w:rPr>
                <w:sz w:val="20"/>
                <w:szCs w:val="20"/>
              </w:rPr>
              <w:t>TRADITIONAL HEALER (</w:t>
            </w:r>
            <w:r w:rsidRPr="001C653E">
              <w:rPr>
                <w:rFonts w:ascii="SutonnyMJ" w:hAnsi="SutonnyMJ" w:cs="SutonnyMJ"/>
                <w:sz w:val="20"/>
                <w:szCs w:val="20"/>
              </w:rPr>
              <w:t>mbvZb wPwKrmK</w:t>
            </w:r>
            <w:r w:rsidRPr="001C653E">
              <w:rPr>
                <w:sz w:val="20"/>
                <w:szCs w:val="20"/>
              </w:rPr>
              <w:t xml:space="preserve">).......H </w:t>
            </w:r>
          </w:p>
          <w:p w:rsidR="002151F9" w:rsidRPr="001C653E" w:rsidRDefault="002151F9" w:rsidP="002531D6">
            <w:pPr>
              <w:tabs>
                <w:tab w:val="left" w:pos="720"/>
                <w:tab w:val="right" w:leader="dot" w:pos="4401"/>
              </w:tabs>
              <w:rPr>
                <w:sz w:val="20"/>
                <w:szCs w:val="20"/>
              </w:rPr>
            </w:pPr>
            <w:r w:rsidRPr="001C653E">
              <w:rPr>
                <w:sz w:val="20"/>
                <w:szCs w:val="20"/>
              </w:rPr>
              <w:t>TRADITIONAL BIRTH ATTENDANT (</w:t>
            </w:r>
            <w:r w:rsidRPr="001C653E">
              <w:rPr>
                <w:rFonts w:ascii="SutonnyMJ" w:hAnsi="SutonnyMJ" w:cs="SutonnyMJ"/>
                <w:sz w:val="20"/>
                <w:szCs w:val="20"/>
              </w:rPr>
              <w:t>`vB</w:t>
            </w:r>
            <w:r w:rsidRPr="001C653E">
              <w:rPr>
                <w:sz w:val="20"/>
                <w:szCs w:val="20"/>
              </w:rPr>
              <w:t xml:space="preserve">)...I </w:t>
            </w:r>
          </w:p>
          <w:p w:rsidR="002151F9" w:rsidRPr="001C653E" w:rsidRDefault="002151F9" w:rsidP="002531D6">
            <w:pPr>
              <w:tabs>
                <w:tab w:val="left" w:pos="720"/>
                <w:tab w:val="right" w:leader="dot" w:pos="4401"/>
              </w:tabs>
              <w:rPr>
                <w:sz w:val="20"/>
                <w:szCs w:val="20"/>
              </w:rPr>
            </w:pPr>
            <w:r w:rsidRPr="001C653E">
              <w:rPr>
                <w:sz w:val="20"/>
                <w:szCs w:val="20"/>
              </w:rPr>
              <w:t>OTHER:(</w:t>
            </w:r>
            <w:r w:rsidRPr="001C653E">
              <w:rPr>
                <w:rFonts w:ascii="SutonnyMJ" w:hAnsi="SutonnyMJ" w:cs="SutonnyMJ"/>
                <w:sz w:val="20"/>
                <w:szCs w:val="20"/>
              </w:rPr>
              <w:t>Ab¨vb¨</w:t>
            </w:r>
            <w:r w:rsidRPr="001C653E">
              <w:rPr>
                <w:sz w:val="20"/>
                <w:szCs w:val="20"/>
              </w:rPr>
              <w:t>)_______________________....X</w:t>
            </w:r>
          </w:p>
        </w:tc>
        <w:tc>
          <w:tcPr>
            <w:tcW w:w="391" w:type="pct"/>
            <w:gridSpan w:val="2"/>
            <w:tcBorders>
              <w:top w:val="single" w:sz="4" w:space="0" w:color="auto"/>
              <w:left w:val="single" w:sz="6" w:space="0" w:color="auto"/>
              <w:bottom w:val="single" w:sz="6" w:space="0" w:color="auto"/>
              <w:right w:val="single" w:sz="6" w:space="0" w:color="auto"/>
            </w:tcBorders>
          </w:tcPr>
          <w:p w:rsidR="002151F9" w:rsidRPr="001C653E" w:rsidRDefault="002151F9" w:rsidP="001C002E">
            <w:pPr>
              <w:jc w:val="both"/>
              <w:rPr>
                <w:sz w:val="20"/>
                <w:szCs w:val="20"/>
              </w:rPr>
            </w:pPr>
          </w:p>
        </w:tc>
      </w:tr>
    </w:tbl>
    <w:p w:rsidR="00374D24" w:rsidRPr="001C653E" w:rsidRDefault="00374D24" w:rsidP="00374D24">
      <w:pPr>
        <w:rPr>
          <w:rFonts w:cs="Vrinda"/>
          <w:sz w:val="16"/>
          <w:szCs w:val="20"/>
          <w:cs/>
          <w:lang w:bidi="bn-BD"/>
        </w:rPr>
      </w:pPr>
    </w:p>
    <w:p w:rsidR="00B270B3" w:rsidRPr="001C653E" w:rsidRDefault="00B270B3" w:rsidP="00374D24">
      <w:pPr>
        <w:rPr>
          <w:rFonts w:cs="Vrinda"/>
          <w:sz w:val="16"/>
          <w:szCs w:val="20"/>
          <w:cs/>
          <w:lang w:bidi="bn-BD"/>
        </w:rPr>
      </w:pPr>
    </w:p>
    <w:p w:rsidR="00B270B3" w:rsidRPr="001C653E" w:rsidRDefault="00B270B3" w:rsidP="00374D24">
      <w:pPr>
        <w:rPr>
          <w:rFonts w:cs="Vrinda"/>
          <w:sz w:val="16"/>
          <w:szCs w:val="20"/>
          <w:cs/>
          <w:lang w:bidi="bn-BD"/>
        </w:rPr>
      </w:pPr>
    </w:p>
    <w:p w:rsidR="00B270B3" w:rsidRPr="001C653E" w:rsidRDefault="00B270B3" w:rsidP="00374D24">
      <w:pPr>
        <w:rPr>
          <w:rFonts w:cs="Vrinda"/>
          <w:sz w:val="16"/>
          <w:szCs w:val="20"/>
          <w:cs/>
          <w:lang w:bidi="bn-BD"/>
        </w:rPr>
      </w:pPr>
    </w:p>
    <w:p w:rsidR="00B270B3" w:rsidRPr="001C653E" w:rsidRDefault="00B270B3" w:rsidP="00374D24">
      <w:pPr>
        <w:rPr>
          <w:rFonts w:cs="Vrinda"/>
          <w:sz w:val="16"/>
          <w:szCs w:val="20"/>
          <w:cs/>
          <w:lang w:bidi="bn-BD"/>
        </w:rPr>
      </w:pPr>
    </w:p>
    <w:p w:rsidR="00B270B3" w:rsidRPr="001C653E" w:rsidRDefault="00B270B3" w:rsidP="00374D24">
      <w:pPr>
        <w:rPr>
          <w:rFonts w:cs="Vrinda"/>
          <w:sz w:val="16"/>
          <w:szCs w:val="20"/>
          <w:cs/>
          <w:lang w:bidi="bn-BD"/>
        </w:rPr>
      </w:pPr>
    </w:p>
    <w:p w:rsidR="00B270B3" w:rsidRPr="001C653E" w:rsidRDefault="00B270B3" w:rsidP="00374D24">
      <w:pPr>
        <w:rPr>
          <w:rFonts w:cs="Vrinda"/>
          <w:sz w:val="16"/>
          <w:szCs w:val="20"/>
          <w:cs/>
          <w:lang w:bidi="bn-BD"/>
        </w:rPr>
      </w:pPr>
    </w:p>
    <w:p w:rsidR="00B270B3" w:rsidRPr="001C653E" w:rsidRDefault="00B270B3" w:rsidP="00374D24">
      <w:pPr>
        <w:rPr>
          <w:rFonts w:cs="Vrinda"/>
          <w:sz w:val="16"/>
          <w:szCs w:val="20"/>
          <w:cs/>
          <w:lang w:bidi="bn-BD"/>
        </w:rPr>
      </w:pPr>
    </w:p>
    <w:p w:rsidR="00B270B3" w:rsidRPr="001C653E" w:rsidRDefault="00B270B3" w:rsidP="00374D24">
      <w:pPr>
        <w:rPr>
          <w:rFonts w:cs="Vrinda"/>
          <w:sz w:val="16"/>
          <w:szCs w:val="20"/>
          <w:cs/>
          <w:lang w:bidi="bn-BD"/>
        </w:rPr>
      </w:pPr>
    </w:p>
    <w:p w:rsidR="00B270B3" w:rsidRPr="001C653E" w:rsidRDefault="00B270B3" w:rsidP="00374D24">
      <w:pPr>
        <w:rPr>
          <w:rFonts w:cs="Vrinda"/>
          <w:sz w:val="16"/>
          <w:szCs w:val="20"/>
          <w:cs/>
          <w:lang w:bidi="bn-BD"/>
        </w:rPr>
      </w:pPr>
    </w:p>
    <w:p w:rsidR="00B270B3" w:rsidRPr="001C653E" w:rsidRDefault="00B270B3" w:rsidP="00374D24">
      <w:pPr>
        <w:rPr>
          <w:rFonts w:cs="Vrinda"/>
          <w:sz w:val="16"/>
          <w:szCs w:val="20"/>
          <w:cs/>
          <w:lang w:bidi="bn-BD"/>
        </w:rPr>
      </w:pPr>
    </w:p>
    <w:p w:rsidR="00B270B3" w:rsidRPr="001C653E" w:rsidRDefault="00B270B3" w:rsidP="00374D24">
      <w:pPr>
        <w:rPr>
          <w:rFonts w:cs="Vrinda"/>
          <w:sz w:val="16"/>
          <w:szCs w:val="20"/>
          <w:cs/>
          <w:lang w:bidi="bn-BD"/>
        </w:rPr>
      </w:pPr>
    </w:p>
    <w:p w:rsidR="00B270B3" w:rsidRPr="001C653E" w:rsidRDefault="00B270B3" w:rsidP="00374D24">
      <w:pPr>
        <w:rPr>
          <w:rFonts w:cs="Vrinda"/>
          <w:sz w:val="16"/>
          <w:szCs w:val="20"/>
          <w:cs/>
          <w:lang w:bidi="bn-BD"/>
        </w:rPr>
      </w:pPr>
    </w:p>
    <w:p w:rsidR="00B270B3" w:rsidRPr="001C653E" w:rsidRDefault="00B270B3" w:rsidP="00374D24">
      <w:pPr>
        <w:rPr>
          <w:rFonts w:cs="Vrinda"/>
          <w:sz w:val="16"/>
          <w:szCs w:val="20"/>
          <w:cs/>
          <w:lang w:bidi="bn-BD"/>
        </w:rPr>
      </w:pPr>
    </w:p>
    <w:p w:rsidR="00B270B3" w:rsidRPr="001C653E" w:rsidRDefault="00B270B3" w:rsidP="00374D24">
      <w:pPr>
        <w:rPr>
          <w:rFonts w:cs="Vrinda"/>
          <w:sz w:val="16"/>
          <w:szCs w:val="20"/>
          <w:cs/>
          <w:lang w:bidi="bn-BD"/>
        </w:rPr>
      </w:pPr>
    </w:p>
    <w:p w:rsidR="00B270B3" w:rsidRPr="001C653E" w:rsidRDefault="00B270B3" w:rsidP="00374D24">
      <w:pPr>
        <w:rPr>
          <w:rFonts w:cs="Vrinda"/>
          <w:sz w:val="16"/>
          <w:szCs w:val="20"/>
          <w:cs/>
          <w:lang w:bidi="bn-BD"/>
        </w:rPr>
      </w:pPr>
    </w:p>
    <w:p w:rsidR="00B270B3" w:rsidRPr="001C653E" w:rsidRDefault="00B270B3" w:rsidP="00374D24">
      <w:pPr>
        <w:rPr>
          <w:rFonts w:cs="Vrinda"/>
          <w:sz w:val="16"/>
          <w:szCs w:val="20"/>
          <w:cs/>
          <w:lang w:bidi="bn-BD"/>
        </w:rPr>
      </w:pPr>
    </w:p>
    <w:p w:rsidR="00B270B3" w:rsidRPr="001C653E" w:rsidRDefault="00B270B3" w:rsidP="00374D24">
      <w:pPr>
        <w:rPr>
          <w:rFonts w:cs="Vrinda"/>
          <w:sz w:val="16"/>
          <w:szCs w:val="20"/>
          <w:cs/>
          <w:lang w:bidi="bn-BD"/>
        </w:rPr>
      </w:pPr>
    </w:p>
    <w:p w:rsidR="00B270B3" w:rsidRPr="001C653E" w:rsidRDefault="00B270B3" w:rsidP="00374D24">
      <w:pPr>
        <w:rPr>
          <w:rFonts w:cs="Vrinda"/>
          <w:sz w:val="16"/>
          <w:szCs w:val="20"/>
          <w:cs/>
          <w:lang w:bidi="bn-BD"/>
        </w:rPr>
      </w:pPr>
    </w:p>
    <w:p w:rsidR="00B270B3" w:rsidRPr="001C653E" w:rsidRDefault="00B270B3" w:rsidP="00374D24">
      <w:pPr>
        <w:rPr>
          <w:rFonts w:cs="Vrinda"/>
          <w:sz w:val="16"/>
          <w:szCs w:val="20"/>
          <w:cs/>
          <w:lang w:bidi="bn-BD"/>
        </w:rPr>
      </w:pPr>
    </w:p>
    <w:p w:rsidR="00B270B3" w:rsidRPr="001C653E" w:rsidRDefault="00B270B3" w:rsidP="00374D24">
      <w:pPr>
        <w:rPr>
          <w:rFonts w:cs="Vrinda"/>
          <w:sz w:val="16"/>
          <w:szCs w:val="20"/>
          <w:cs/>
          <w:lang w:bidi="bn-BD"/>
        </w:rPr>
      </w:pPr>
    </w:p>
    <w:p w:rsidR="00B270B3" w:rsidRPr="001C653E" w:rsidRDefault="00B270B3" w:rsidP="00374D24">
      <w:pPr>
        <w:rPr>
          <w:rFonts w:cs="Vrinda"/>
          <w:sz w:val="16"/>
          <w:szCs w:val="20"/>
          <w:cs/>
          <w:lang w:bidi="bn-BD"/>
        </w:rPr>
      </w:pPr>
    </w:p>
    <w:p w:rsidR="00CA148E" w:rsidRPr="001C653E" w:rsidRDefault="00CA148E">
      <w:pPr>
        <w:rPr>
          <w:rFonts w:cs="Vrinda"/>
          <w:sz w:val="16"/>
          <w:szCs w:val="20"/>
          <w:lang w:bidi="bn-BD"/>
        </w:rPr>
      </w:pPr>
      <w:r w:rsidRPr="001C653E">
        <w:rPr>
          <w:rFonts w:cs="Vrinda"/>
          <w:sz w:val="16"/>
          <w:szCs w:val="20"/>
          <w:lang w:bidi="bn-BD"/>
        </w:rPr>
        <w:br w:type="page"/>
      </w:r>
    </w:p>
    <w:tbl>
      <w:tblPr>
        <w:tblW w:w="10615" w:type="dxa"/>
        <w:tblLayout w:type="fixed"/>
        <w:tblLook w:val="0000"/>
      </w:tblPr>
      <w:tblGrid>
        <w:gridCol w:w="510"/>
        <w:gridCol w:w="210"/>
        <w:gridCol w:w="5007"/>
        <w:gridCol w:w="26"/>
        <w:gridCol w:w="4113"/>
        <w:gridCol w:w="749"/>
      </w:tblGrid>
      <w:tr w:rsidR="002151F9" w:rsidRPr="001C653E" w:rsidTr="002151F9">
        <w:trPr>
          <w:cantSplit/>
          <w:trHeight w:val="429"/>
        </w:trPr>
        <w:tc>
          <w:tcPr>
            <w:tcW w:w="10615" w:type="dxa"/>
            <w:gridSpan w:val="6"/>
            <w:tcBorders>
              <w:top w:val="single" w:sz="12" w:space="0" w:color="auto"/>
              <w:left w:val="single" w:sz="4" w:space="0" w:color="auto"/>
              <w:bottom w:val="single" w:sz="12" w:space="0" w:color="auto"/>
              <w:right w:val="single" w:sz="12" w:space="0" w:color="auto"/>
            </w:tcBorders>
            <w:shd w:val="clear" w:color="auto" w:fill="FFFF00"/>
          </w:tcPr>
          <w:p w:rsidR="002151F9" w:rsidRPr="001C653E" w:rsidRDefault="002151F9" w:rsidP="00CA148E">
            <w:pPr>
              <w:jc w:val="center"/>
              <w:rPr>
                <w:b/>
                <w:sz w:val="20"/>
                <w:cs/>
              </w:rPr>
            </w:pPr>
            <w:r w:rsidRPr="001C653E">
              <w:rPr>
                <w:b/>
                <w:sz w:val="20"/>
              </w:rPr>
              <w:lastRenderedPageBreak/>
              <w:t>SECTION 3:   REPRODUCTIVE HEALTH</w:t>
            </w:r>
          </w:p>
        </w:tc>
      </w:tr>
      <w:tr w:rsidR="002151F9" w:rsidRPr="001C653E" w:rsidTr="002151F9">
        <w:trPr>
          <w:cantSplit/>
          <w:trHeight w:val="338"/>
        </w:trPr>
        <w:tc>
          <w:tcPr>
            <w:tcW w:w="9866" w:type="dxa"/>
            <w:gridSpan w:val="5"/>
            <w:tcBorders>
              <w:left w:val="single" w:sz="4" w:space="0" w:color="auto"/>
              <w:bottom w:val="single" w:sz="6" w:space="0" w:color="auto"/>
              <w:right w:val="single" w:sz="4" w:space="0" w:color="auto"/>
            </w:tcBorders>
          </w:tcPr>
          <w:p w:rsidR="002151F9" w:rsidRPr="001C653E" w:rsidRDefault="002151F9" w:rsidP="00FD52CF">
            <w:pPr>
              <w:tabs>
                <w:tab w:val="right" w:leader="dot" w:pos="3887"/>
              </w:tabs>
              <w:jc w:val="center"/>
              <w:rPr>
                <w:sz w:val="20"/>
              </w:rPr>
            </w:pPr>
            <w:r w:rsidRPr="001C653E">
              <w:rPr>
                <w:sz w:val="20"/>
              </w:rPr>
              <w:t>Now I would like to ask about all of the children that you may have given birth to during your life.</w:t>
            </w:r>
          </w:p>
          <w:p w:rsidR="002151F9" w:rsidRPr="001C653E" w:rsidRDefault="002151F9" w:rsidP="00FD52CF">
            <w:pPr>
              <w:tabs>
                <w:tab w:val="right" w:leader="dot" w:pos="3887"/>
              </w:tabs>
              <w:jc w:val="center"/>
              <w:rPr>
                <w:sz w:val="20"/>
                <w:szCs w:val="20"/>
              </w:rPr>
            </w:pPr>
            <w:r w:rsidRPr="001C653E">
              <w:rPr>
                <w:rFonts w:ascii="SutonnyMJ" w:hAnsi="SutonnyMJ"/>
                <w:bCs/>
                <w:sz w:val="20"/>
                <w:szCs w:val="20"/>
              </w:rPr>
              <w:t>Avwg GLb Avcbv‡K Avcbvi mviv Rxe‡bi †gvU Rb¥ †bIqv ev”Pv m¤ú‡K© wRÁvmv Kie</w:t>
            </w:r>
          </w:p>
        </w:tc>
        <w:tc>
          <w:tcPr>
            <w:tcW w:w="749" w:type="dxa"/>
            <w:tcBorders>
              <w:left w:val="single" w:sz="4" w:space="0" w:color="auto"/>
              <w:bottom w:val="single" w:sz="6" w:space="0" w:color="auto"/>
              <w:right w:val="single" w:sz="6" w:space="0" w:color="auto"/>
            </w:tcBorders>
          </w:tcPr>
          <w:p w:rsidR="002151F9" w:rsidRPr="001C653E" w:rsidRDefault="002151F9" w:rsidP="001C002E">
            <w:pPr>
              <w:tabs>
                <w:tab w:val="right" w:leader="dot" w:pos="3686"/>
              </w:tabs>
              <w:jc w:val="both"/>
              <w:rPr>
                <w:b/>
                <w:sz w:val="20"/>
              </w:rPr>
            </w:pPr>
          </w:p>
        </w:tc>
      </w:tr>
      <w:tr w:rsidR="002151F9" w:rsidRPr="001C653E" w:rsidTr="002151F9">
        <w:trPr>
          <w:cantSplit/>
          <w:trHeight w:val="480"/>
        </w:trPr>
        <w:tc>
          <w:tcPr>
            <w:tcW w:w="720" w:type="dxa"/>
            <w:gridSpan w:val="2"/>
            <w:tcBorders>
              <w:left w:val="single" w:sz="6" w:space="0" w:color="auto"/>
              <w:bottom w:val="single" w:sz="6" w:space="0" w:color="auto"/>
              <w:right w:val="single" w:sz="12" w:space="0" w:color="auto"/>
            </w:tcBorders>
          </w:tcPr>
          <w:p w:rsidR="002151F9" w:rsidRPr="001C653E" w:rsidRDefault="002151F9" w:rsidP="00457037">
            <w:pPr>
              <w:ind w:left="90"/>
              <w:jc w:val="both"/>
              <w:rPr>
                <w:sz w:val="20"/>
              </w:rPr>
            </w:pPr>
          </w:p>
        </w:tc>
        <w:tc>
          <w:tcPr>
            <w:tcW w:w="5007" w:type="dxa"/>
            <w:tcBorders>
              <w:bottom w:val="single" w:sz="6" w:space="0" w:color="auto"/>
              <w:right w:val="single" w:sz="6" w:space="0" w:color="auto"/>
            </w:tcBorders>
          </w:tcPr>
          <w:p w:rsidR="002151F9" w:rsidRPr="001C653E" w:rsidRDefault="002151F9" w:rsidP="00052BC3">
            <w:pPr>
              <w:jc w:val="center"/>
              <w:rPr>
                <w:sz w:val="20"/>
                <w:szCs w:val="20"/>
              </w:rPr>
            </w:pPr>
            <w:r w:rsidRPr="001C653E">
              <w:rPr>
                <w:sz w:val="20"/>
                <w:szCs w:val="20"/>
              </w:rPr>
              <w:t>QUESTIONS &amp; FILTERS</w:t>
            </w:r>
          </w:p>
        </w:tc>
        <w:tc>
          <w:tcPr>
            <w:tcW w:w="4139" w:type="dxa"/>
            <w:gridSpan w:val="2"/>
            <w:tcBorders>
              <w:left w:val="single" w:sz="6" w:space="0" w:color="auto"/>
              <w:bottom w:val="single" w:sz="6" w:space="0" w:color="auto"/>
              <w:right w:val="single" w:sz="4" w:space="0" w:color="auto"/>
            </w:tcBorders>
          </w:tcPr>
          <w:p w:rsidR="002151F9" w:rsidRPr="001C653E" w:rsidRDefault="002151F9" w:rsidP="00052BC3">
            <w:pPr>
              <w:jc w:val="center"/>
              <w:rPr>
                <w:sz w:val="20"/>
                <w:szCs w:val="20"/>
              </w:rPr>
            </w:pPr>
            <w:r w:rsidRPr="001C653E">
              <w:rPr>
                <w:sz w:val="20"/>
                <w:szCs w:val="20"/>
              </w:rPr>
              <w:t>CODING CATEGORIES</w:t>
            </w:r>
          </w:p>
        </w:tc>
        <w:tc>
          <w:tcPr>
            <w:tcW w:w="749" w:type="dxa"/>
            <w:tcBorders>
              <w:left w:val="single" w:sz="4" w:space="0" w:color="auto"/>
              <w:bottom w:val="single" w:sz="6" w:space="0" w:color="auto"/>
              <w:right w:val="single" w:sz="6" w:space="0" w:color="auto"/>
            </w:tcBorders>
          </w:tcPr>
          <w:p w:rsidR="002151F9" w:rsidRPr="001C653E" w:rsidRDefault="002151F9" w:rsidP="00052BC3">
            <w:pPr>
              <w:rPr>
                <w:sz w:val="20"/>
                <w:szCs w:val="20"/>
              </w:rPr>
            </w:pPr>
            <w:r w:rsidRPr="001C653E">
              <w:rPr>
                <w:sz w:val="20"/>
                <w:szCs w:val="20"/>
              </w:rPr>
              <w:t>SKIP</w:t>
            </w:r>
          </w:p>
          <w:p w:rsidR="002151F9" w:rsidRPr="001C653E" w:rsidRDefault="002151F9" w:rsidP="00052BC3">
            <w:pPr>
              <w:rPr>
                <w:sz w:val="20"/>
                <w:szCs w:val="20"/>
              </w:rPr>
            </w:pPr>
            <w:r w:rsidRPr="001C653E">
              <w:rPr>
                <w:sz w:val="20"/>
                <w:szCs w:val="20"/>
              </w:rPr>
              <w:t xml:space="preserve"> TO</w:t>
            </w:r>
          </w:p>
        </w:tc>
      </w:tr>
      <w:tr w:rsidR="002151F9" w:rsidRPr="001C653E" w:rsidTr="002151F9">
        <w:trPr>
          <w:cantSplit/>
          <w:trHeight w:val="817"/>
        </w:trPr>
        <w:tc>
          <w:tcPr>
            <w:tcW w:w="720" w:type="dxa"/>
            <w:gridSpan w:val="2"/>
            <w:tcBorders>
              <w:left w:val="single" w:sz="6" w:space="0" w:color="auto"/>
              <w:bottom w:val="single" w:sz="6" w:space="0" w:color="auto"/>
              <w:right w:val="single" w:sz="12" w:space="0" w:color="auto"/>
            </w:tcBorders>
          </w:tcPr>
          <w:p w:rsidR="002151F9" w:rsidRPr="001C653E" w:rsidRDefault="002151F9" w:rsidP="0000653A">
            <w:pPr>
              <w:numPr>
                <w:ilvl w:val="0"/>
                <w:numId w:val="48"/>
              </w:numPr>
              <w:jc w:val="both"/>
              <w:rPr>
                <w:sz w:val="20"/>
              </w:rPr>
            </w:pPr>
          </w:p>
        </w:tc>
        <w:tc>
          <w:tcPr>
            <w:tcW w:w="5007" w:type="dxa"/>
            <w:tcBorders>
              <w:bottom w:val="single" w:sz="6" w:space="0" w:color="auto"/>
              <w:right w:val="single" w:sz="6" w:space="0" w:color="auto"/>
            </w:tcBorders>
          </w:tcPr>
          <w:p w:rsidR="002151F9" w:rsidRPr="001C653E" w:rsidRDefault="002151F9" w:rsidP="001C002E">
            <w:pPr>
              <w:pStyle w:val="BodyText"/>
              <w:rPr>
                <w:b w:val="0"/>
                <w:sz w:val="20"/>
                <w:szCs w:val="20"/>
              </w:rPr>
            </w:pPr>
            <w:r w:rsidRPr="001C653E">
              <w:rPr>
                <w:b w:val="0"/>
                <w:sz w:val="20"/>
                <w:szCs w:val="20"/>
              </w:rPr>
              <w:t>How many children have you given birth to that were alive when they were born? (INCLUDE BIRTHS WHERE THE BABY DIDN’T LIVE FOR LONG)</w:t>
            </w:r>
          </w:p>
          <w:p w:rsidR="002151F9" w:rsidRPr="001C653E" w:rsidRDefault="002151F9" w:rsidP="001C002E">
            <w:pPr>
              <w:pStyle w:val="BodyText"/>
              <w:rPr>
                <w:b w:val="0"/>
                <w:sz w:val="20"/>
                <w:szCs w:val="20"/>
              </w:rPr>
            </w:pPr>
            <w:r w:rsidRPr="001C653E">
              <w:rPr>
                <w:rFonts w:ascii="SutonnyMJ" w:hAnsi="SutonnyMJ"/>
                <w:b w:val="0"/>
                <w:sz w:val="20"/>
                <w:szCs w:val="20"/>
              </w:rPr>
              <w:t xml:space="preserve">Avcwb KZ¸‡jv RxweZ mšÍvb Rb¥ w`‡q‡Qb? </w:t>
            </w:r>
            <w:r w:rsidRPr="001C653E">
              <w:rPr>
                <w:rFonts w:ascii="SutonnyMJ" w:hAnsi="SutonnyMJ" w:cs="Arial"/>
                <w:b w:val="0"/>
                <w:bCs/>
                <w:color w:val="000000"/>
                <w:sz w:val="20"/>
                <w:szCs w:val="20"/>
              </w:rPr>
              <w:t>(‡cÖÖve Kiæbt Ggb †Kvb †Q‡j ev †g‡q, †h Rb¥ ‡bqvi ci †Ku‡`wQj ev hvi g‡a¨ Rxe‡bi j¶Y †`Lv wM‡qwQj</w:t>
            </w:r>
            <w:r w:rsidRPr="001C653E">
              <w:rPr>
                <w:rFonts w:ascii="SutonnyMJ" w:hAnsi="SutonnyMJ"/>
                <w:b w:val="0"/>
                <w:sz w:val="20"/>
                <w:szCs w:val="20"/>
              </w:rPr>
              <w:t>)</w:t>
            </w:r>
          </w:p>
          <w:p w:rsidR="002151F9" w:rsidRPr="001C653E" w:rsidRDefault="002151F9" w:rsidP="001C002E">
            <w:pPr>
              <w:pStyle w:val="BodyText"/>
              <w:rPr>
                <w:i/>
              </w:rPr>
            </w:pPr>
          </w:p>
        </w:tc>
        <w:tc>
          <w:tcPr>
            <w:tcW w:w="4139" w:type="dxa"/>
            <w:gridSpan w:val="2"/>
            <w:tcBorders>
              <w:left w:val="single" w:sz="6" w:space="0" w:color="auto"/>
              <w:bottom w:val="single" w:sz="6" w:space="0" w:color="auto"/>
              <w:right w:val="single" w:sz="4" w:space="0" w:color="auto"/>
            </w:tcBorders>
          </w:tcPr>
          <w:p w:rsidR="002151F9" w:rsidRPr="001C653E" w:rsidRDefault="002151F9" w:rsidP="001C002E">
            <w:pPr>
              <w:tabs>
                <w:tab w:val="right" w:leader="dot" w:pos="3887"/>
              </w:tabs>
              <w:jc w:val="both"/>
              <w:rPr>
                <w:sz w:val="20"/>
                <w:szCs w:val="20"/>
              </w:rPr>
            </w:pPr>
            <w:r w:rsidRPr="001C653E">
              <w:rPr>
                <w:sz w:val="20"/>
                <w:szCs w:val="20"/>
              </w:rPr>
              <w:t>NUMBER OF CHILDREN BORN</w:t>
            </w:r>
            <w:r w:rsidRPr="001C653E">
              <w:rPr>
                <w:sz w:val="20"/>
                <w:szCs w:val="20"/>
              </w:rPr>
              <w:tab/>
              <w:t xml:space="preserve">[    ][    ] </w:t>
            </w:r>
          </w:p>
          <w:p w:rsidR="002151F9" w:rsidRPr="001C653E" w:rsidRDefault="002151F9" w:rsidP="001C002E">
            <w:pPr>
              <w:tabs>
                <w:tab w:val="right" w:leader="dot" w:pos="3887"/>
              </w:tabs>
              <w:jc w:val="both"/>
              <w:rPr>
                <w:sz w:val="20"/>
                <w:szCs w:val="20"/>
              </w:rPr>
            </w:pPr>
            <w:r w:rsidRPr="001C653E">
              <w:rPr>
                <w:rFonts w:ascii="SutonnyMJ" w:hAnsi="SutonnyMJ"/>
                <w:b/>
                <w:sz w:val="20"/>
                <w:szCs w:val="20"/>
              </w:rPr>
              <w:t>RxweZ</w:t>
            </w:r>
            <w:r w:rsidRPr="001C653E">
              <w:rPr>
                <w:rFonts w:ascii="SutonnyMJ" w:hAnsi="SutonnyMJ"/>
                <w:sz w:val="20"/>
                <w:szCs w:val="20"/>
              </w:rPr>
              <w:t xml:space="preserve"> Rb¥ †bIqv ev”Pvi msL¨v</w:t>
            </w:r>
          </w:p>
          <w:p w:rsidR="002151F9" w:rsidRPr="001C653E" w:rsidRDefault="002151F9" w:rsidP="001C002E">
            <w:pPr>
              <w:rPr>
                <w:sz w:val="20"/>
              </w:rPr>
            </w:pPr>
          </w:p>
          <w:p w:rsidR="002151F9" w:rsidRPr="001C653E" w:rsidRDefault="002151F9" w:rsidP="001C002E">
            <w:pPr>
              <w:rPr>
                <w:sz w:val="20"/>
              </w:rPr>
            </w:pPr>
          </w:p>
        </w:tc>
        <w:tc>
          <w:tcPr>
            <w:tcW w:w="749" w:type="dxa"/>
            <w:tcBorders>
              <w:left w:val="single" w:sz="4" w:space="0" w:color="auto"/>
              <w:bottom w:val="single" w:sz="6" w:space="0" w:color="auto"/>
              <w:right w:val="single" w:sz="6" w:space="0" w:color="auto"/>
            </w:tcBorders>
          </w:tcPr>
          <w:p w:rsidR="002151F9" w:rsidRPr="001C653E" w:rsidRDefault="002151F9" w:rsidP="001C002E">
            <w:pPr>
              <w:tabs>
                <w:tab w:val="right" w:leader="dot" w:pos="3686"/>
              </w:tabs>
              <w:jc w:val="both"/>
              <w:rPr>
                <w:b/>
                <w:sz w:val="20"/>
              </w:rPr>
            </w:pPr>
          </w:p>
          <w:p w:rsidR="002151F9" w:rsidRPr="001C653E" w:rsidRDefault="002151F9" w:rsidP="001C002E">
            <w:pPr>
              <w:tabs>
                <w:tab w:val="right" w:leader="dot" w:pos="3686"/>
              </w:tabs>
              <w:jc w:val="both"/>
              <w:rPr>
                <w:b/>
                <w:sz w:val="20"/>
              </w:rPr>
            </w:pPr>
          </w:p>
          <w:p w:rsidR="002151F9" w:rsidRPr="001C653E" w:rsidRDefault="002151F9" w:rsidP="001C002E">
            <w:pPr>
              <w:tabs>
                <w:tab w:val="right" w:leader="dot" w:pos="3686"/>
              </w:tabs>
              <w:jc w:val="both"/>
              <w:rPr>
                <w:sz w:val="20"/>
              </w:rPr>
            </w:pPr>
          </w:p>
        </w:tc>
      </w:tr>
      <w:tr w:rsidR="002151F9" w:rsidRPr="001C653E" w:rsidTr="002151F9">
        <w:trPr>
          <w:cantSplit/>
          <w:trHeight w:val="655"/>
        </w:trPr>
        <w:tc>
          <w:tcPr>
            <w:tcW w:w="720" w:type="dxa"/>
            <w:gridSpan w:val="2"/>
            <w:tcBorders>
              <w:top w:val="single" w:sz="6" w:space="0" w:color="auto"/>
              <w:left w:val="single" w:sz="6" w:space="0" w:color="auto"/>
              <w:bottom w:val="single" w:sz="6" w:space="0" w:color="auto"/>
              <w:right w:val="single" w:sz="12" w:space="0" w:color="auto"/>
            </w:tcBorders>
          </w:tcPr>
          <w:p w:rsidR="002151F9" w:rsidRPr="001C653E" w:rsidRDefault="002151F9" w:rsidP="0000653A">
            <w:pPr>
              <w:numPr>
                <w:ilvl w:val="0"/>
                <w:numId w:val="48"/>
              </w:numPr>
              <w:jc w:val="both"/>
              <w:rPr>
                <w:sz w:val="20"/>
              </w:rPr>
            </w:pPr>
          </w:p>
        </w:tc>
        <w:tc>
          <w:tcPr>
            <w:tcW w:w="5007" w:type="dxa"/>
            <w:tcBorders>
              <w:top w:val="single" w:sz="6" w:space="0" w:color="auto"/>
              <w:bottom w:val="single" w:sz="6" w:space="0" w:color="auto"/>
              <w:right w:val="single" w:sz="6" w:space="0" w:color="auto"/>
            </w:tcBorders>
          </w:tcPr>
          <w:p w:rsidR="002151F9" w:rsidRPr="001C653E" w:rsidRDefault="002151F9" w:rsidP="001C002E">
            <w:pPr>
              <w:pStyle w:val="BodyText"/>
              <w:rPr>
                <w:b w:val="0"/>
                <w:sz w:val="20"/>
                <w:szCs w:val="20"/>
              </w:rPr>
            </w:pPr>
            <w:r w:rsidRPr="001C653E">
              <w:rPr>
                <w:b w:val="0"/>
                <w:sz w:val="20"/>
                <w:szCs w:val="20"/>
              </w:rPr>
              <w:t>How many children do you have, who are alive now?</w:t>
            </w:r>
          </w:p>
          <w:p w:rsidR="002151F9" w:rsidRPr="001C653E" w:rsidRDefault="002151F9" w:rsidP="001C002E">
            <w:pPr>
              <w:pStyle w:val="BodyText"/>
              <w:rPr>
                <w:b w:val="0"/>
                <w:sz w:val="20"/>
                <w:szCs w:val="20"/>
              </w:rPr>
            </w:pPr>
            <w:r w:rsidRPr="001C653E">
              <w:rPr>
                <w:b w:val="0"/>
                <w:sz w:val="20"/>
                <w:szCs w:val="20"/>
              </w:rPr>
              <w:t xml:space="preserve">RECORD NUMBER </w:t>
            </w:r>
          </w:p>
          <w:p w:rsidR="002151F9" w:rsidRPr="001C653E" w:rsidRDefault="002151F9" w:rsidP="001C002E">
            <w:pPr>
              <w:pStyle w:val="BodyText"/>
              <w:rPr>
                <w:b w:val="0"/>
                <w:sz w:val="20"/>
                <w:szCs w:val="20"/>
              </w:rPr>
            </w:pPr>
            <w:r w:rsidRPr="001C653E">
              <w:rPr>
                <w:rFonts w:ascii="SutonnyMJ" w:hAnsi="SutonnyMJ"/>
                <w:b w:val="0"/>
                <w:sz w:val="20"/>
                <w:szCs w:val="20"/>
              </w:rPr>
              <w:t>Avcbvi KqRb ev”Pv GL‡bv RxweZ Av‡Q?</w:t>
            </w:r>
          </w:p>
        </w:tc>
        <w:tc>
          <w:tcPr>
            <w:tcW w:w="4139" w:type="dxa"/>
            <w:gridSpan w:val="2"/>
            <w:tcBorders>
              <w:top w:val="single" w:sz="6" w:space="0" w:color="auto"/>
              <w:left w:val="single" w:sz="6" w:space="0" w:color="auto"/>
              <w:bottom w:val="single" w:sz="6" w:space="0" w:color="auto"/>
              <w:right w:val="single" w:sz="4" w:space="0" w:color="auto"/>
            </w:tcBorders>
          </w:tcPr>
          <w:p w:rsidR="002151F9" w:rsidRPr="001C653E" w:rsidRDefault="002151F9" w:rsidP="001C002E">
            <w:pPr>
              <w:tabs>
                <w:tab w:val="right" w:leader="dot" w:pos="3887"/>
              </w:tabs>
              <w:jc w:val="both"/>
              <w:rPr>
                <w:sz w:val="20"/>
                <w:szCs w:val="20"/>
              </w:rPr>
            </w:pPr>
            <w:r w:rsidRPr="001C653E">
              <w:rPr>
                <w:sz w:val="20"/>
                <w:szCs w:val="20"/>
              </w:rPr>
              <w:t xml:space="preserve">CHILDREN  </w:t>
            </w:r>
            <w:r w:rsidRPr="001C653E">
              <w:rPr>
                <w:sz w:val="20"/>
                <w:szCs w:val="20"/>
              </w:rPr>
              <w:tab/>
              <w:t>[     ][     ]</w:t>
            </w:r>
          </w:p>
          <w:p w:rsidR="002151F9" w:rsidRPr="001C653E" w:rsidRDefault="002151F9" w:rsidP="00A55DF1">
            <w:pPr>
              <w:tabs>
                <w:tab w:val="right" w:leader="dot" w:pos="3887"/>
              </w:tabs>
              <w:jc w:val="both"/>
              <w:rPr>
                <w:sz w:val="20"/>
                <w:szCs w:val="20"/>
              </w:rPr>
            </w:pPr>
            <w:r w:rsidRPr="001C653E">
              <w:rPr>
                <w:rFonts w:ascii="SutonnyMJ" w:hAnsi="SutonnyMJ"/>
                <w:sz w:val="20"/>
                <w:szCs w:val="20"/>
              </w:rPr>
              <w:t>ev”Pvi msL¨v</w:t>
            </w:r>
          </w:p>
        </w:tc>
        <w:tc>
          <w:tcPr>
            <w:tcW w:w="749" w:type="dxa"/>
            <w:tcBorders>
              <w:top w:val="single" w:sz="6" w:space="0" w:color="auto"/>
              <w:left w:val="single" w:sz="4" w:space="0" w:color="auto"/>
              <w:bottom w:val="single" w:sz="6" w:space="0" w:color="auto"/>
              <w:right w:val="single" w:sz="6" w:space="0" w:color="auto"/>
            </w:tcBorders>
          </w:tcPr>
          <w:p w:rsidR="002151F9" w:rsidRPr="001C653E" w:rsidRDefault="002151F9" w:rsidP="001C002E">
            <w:pPr>
              <w:tabs>
                <w:tab w:val="right" w:leader="dot" w:pos="3686"/>
              </w:tabs>
              <w:jc w:val="both"/>
              <w:rPr>
                <w:sz w:val="20"/>
              </w:rPr>
            </w:pPr>
          </w:p>
          <w:p w:rsidR="002151F9" w:rsidRPr="001C653E" w:rsidRDefault="002151F9" w:rsidP="001C002E">
            <w:pPr>
              <w:tabs>
                <w:tab w:val="right" w:leader="dot" w:pos="3686"/>
              </w:tabs>
              <w:jc w:val="both"/>
              <w:rPr>
                <w:sz w:val="20"/>
              </w:rPr>
            </w:pPr>
          </w:p>
        </w:tc>
      </w:tr>
      <w:tr w:rsidR="002151F9" w:rsidRPr="001C653E" w:rsidTr="002151F9">
        <w:trPr>
          <w:cantSplit/>
        </w:trPr>
        <w:tc>
          <w:tcPr>
            <w:tcW w:w="720" w:type="dxa"/>
            <w:gridSpan w:val="2"/>
            <w:tcBorders>
              <w:top w:val="single" w:sz="6" w:space="0" w:color="auto"/>
              <w:left w:val="single" w:sz="6" w:space="0" w:color="auto"/>
              <w:bottom w:val="single" w:sz="6" w:space="0" w:color="auto"/>
              <w:right w:val="single" w:sz="12" w:space="0" w:color="auto"/>
            </w:tcBorders>
          </w:tcPr>
          <w:p w:rsidR="002151F9" w:rsidRPr="001C653E" w:rsidRDefault="002151F9" w:rsidP="0000653A">
            <w:pPr>
              <w:numPr>
                <w:ilvl w:val="0"/>
                <w:numId w:val="48"/>
              </w:numPr>
              <w:jc w:val="both"/>
              <w:rPr>
                <w:sz w:val="20"/>
              </w:rPr>
            </w:pPr>
          </w:p>
        </w:tc>
        <w:tc>
          <w:tcPr>
            <w:tcW w:w="5007" w:type="dxa"/>
            <w:tcBorders>
              <w:top w:val="single" w:sz="6" w:space="0" w:color="auto"/>
              <w:bottom w:val="single" w:sz="6" w:space="0" w:color="auto"/>
              <w:right w:val="single" w:sz="6" w:space="0" w:color="auto"/>
            </w:tcBorders>
          </w:tcPr>
          <w:p w:rsidR="002151F9" w:rsidRPr="001C653E" w:rsidRDefault="002151F9" w:rsidP="001C002E">
            <w:pPr>
              <w:rPr>
                <w:sz w:val="20"/>
              </w:rPr>
            </w:pPr>
            <w:r w:rsidRPr="001C653E">
              <w:rPr>
                <w:sz w:val="20"/>
              </w:rPr>
              <w:t>Have you ever given birth to a boy or a girl who was born alive, but later died? This could be at any age.</w:t>
            </w:r>
          </w:p>
          <w:p w:rsidR="002151F9" w:rsidRPr="001C653E" w:rsidRDefault="002151F9" w:rsidP="001C002E">
            <w:pPr>
              <w:jc w:val="both"/>
              <w:rPr>
                <w:sz w:val="20"/>
              </w:rPr>
            </w:pPr>
            <w:r w:rsidRPr="001C653E">
              <w:rPr>
                <w:sz w:val="20"/>
              </w:rPr>
              <w:t>IF NO, PROBE: Any baby who cried or showed signs of life but survived for only a few hours or days?</w:t>
            </w:r>
          </w:p>
          <w:p w:rsidR="002151F9" w:rsidRPr="001C653E" w:rsidRDefault="002151F9" w:rsidP="00A55DF1">
            <w:pPr>
              <w:rPr>
                <w:rFonts w:ascii="SutonnyMJ" w:hAnsi="SutonnyMJ" w:cs="Arial"/>
                <w:color w:val="000000"/>
                <w:sz w:val="20"/>
                <w:szCs w:val="20"/>
              </w:rPr>
            </w:pPr>
            <w:r w:rsidRPr="001C653E">
              <w:rPr>
                <w:rFonts w:ascii="SutonnyMJ" w:hAnsi="SutonnyMJ" w:cs="Arial"/>
                <w:color w:val="000000"/>
                <w:sz w:val="20"/>
                <w:szCs w:val="20"/>
              </w:rPr>
              <w:t xml:space="preserve">Avcbvi wK KLbI mšÍvb RxweZ Rb¥ †bIqvi ci gviv wM‡qwQj? </w:t>
            </w:r>
          </w:p>
          <w:p w:rsidR="002151F9" w:rsidRPr="001C653E" w:rsidRDefault="002151F9" w:rsidP="00A55DF1">
            <w:pPr>
              <w:jc w:val="both"/>
              <w:rPr>
                <w:sz w:val="20"/>
              </w:rPr>
            </w:pPr>
            <w:r w:rsidRPr="001C653E">
              <w:rPr>
                <w:rFonts w:ascii="SutonnyMJ" w:hAnsi="SutonnyMJ" w:cs="Arial"/>
                <w:bCs/>
                <w:color w:val="000000"/>
                <w:sz w:val="20"/>
                <w:szCs w:val="20"/>
              </w:rPr>
              <w:t>(‡cÖÖve Kiæbt Ggb †Kvb †Q‡j ev †g‡q, †h Rb¥ ‡bqvi ci †Ku‡`wQj ev hvi g‡a¨ Rxe‡bi j¶Y †`Lv wM‡qwQj, wKš‘ c‡i gviv †M‡Q|)</w:t>
            </w:r>
          </w:p>
        </w:tc>
        <w:tc>
          <w:tcPr>
            <w:tcW w:w="4139" w:type="dxa"/>
            <w:gridSpan w:val="2"/>
            <w:tcBorders>
              <w:top w:val="single" w:sz="6" w:space="0" w:color="auto"/>
              <w:left w:val="single" w:sz="6" w:space="0" w:color="auto"/>
              <w:bottom w:val="single" w:sz="6" w:space="0" w:color="auto"/>
              <w:right w:val="single" w:sz="4" w:space="0" w:color="auto"/>
            </w:tcBorders>
          </w:tcPr>
          <w:p w:rsidR="002151F9" w:rsidRPr="001C653E" w:rsidRDefault="002151F9" w:rsidP="00BD2BEE">
            <w:pPr>
              <w:tabs>
                <w:tab w:val="right" w:leader="dot" w:pos="3997"/>
              </w:tabs>
              <w:jc w:val="both"/>
              <w:rPr>
                <w:sz w:val="16"/>
                <w:szCs w:val="16"/>
              </w:rPr>
            </w:pPr>
            <w:r w:rsidRPr="001C653E">
              <w:rPr>
                <w:sz w:val="16"/>
                <w:szCs w:val="16"/>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16"/>
                <w:szCs w:val="16"/>
              </w:rPr>
              <w:tab/>
              <w:t>1</w:t>
            </w:r>
          </w:p>
          <w:p w:rsidR="002151F9" w:rsidRPr="001C653E" w:rsidRDefault="002151F9" w:rsidP="00BD2BEE">
            <w:pPr>
              <w:tabs>
                <w:tab w:val="right" w:leader="dot" w:pos="3997"/>
                <w:tab w:val="right" w:leader="dot" w:pos="4253"/>
              </w:tabs>
              <w:jc w:val="both"/>
              <w:rPr>
                <w:sz w:val="16"/>
                <w:szCs w:val="16"/>
              </w:rPr>
            </w:pPr>
            <w:r w:rsidRPr="001C653E">
              <w:rPr>
                <w:sz w:val="16"/>
                <w:szCs w:val="16"/>
              </w:rPr>
              <w:t>NO</w:t>
            </w:r>
            <w:r w:rsidRPr="001C653E">
              <w:rPr>
                <w:rFonts w:cs="Vrinda" w:hint="cs"/>
                <w:sz w:val="16"/>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16"/>
                <w:szCs w:val="16"/>
              </w:rPr>
              <w:tab/>
              <w:t>2</w:t>
            </w:r>
          </w:p>
          <w:p w:rsidR="002151F9" w:rsidRPr="001C653E" w:rsidRDefault="002151F9" w:rsidP="001C002E">
            <w:pPr>
              <w:tabs>
                <w:tab w:val="right" w:leader="dot" w:pos="3887"/>
              </w:tabs>
              <w:jc w:val="both"/>
              <w:rPr>
                <w:b/>
                <w:sz w:val="20"/>
              </w:rPr>
            </w:pPr>
          </w:p>
          <w:p w:rsidR="002151F9" w:rsidRPr="001C653E" w:rsidRDefault="002151F9" w:rsidP="001C002E">
            <w:pPr>
              <w:tabs>
                <w:tab w:val="right" w:leader="dot" w:pos="3887"/>
              </w:tabs>
              <w:jc w:val="both"/>
              <w:rPr>
                <w:sz w:val="20"/>
              </w:rPr>
            </w:pPr>
          </w:p>
        </w:tc>
        <w:tc>
          <w:tcPr>
            <w:tcW w:w="749" w:type="dxa"/>
            <w:tcBorders>
              <w:top w:val="single" w:sz="6" w:space="0" w:color="auto"/>
              <w:left w:val="single" w:sz="4" w:space="0" w:color="auto"/>
              <w:bottom w:val="single" w:sz="6" w:space="0" w:color="auto"/>
              <w:right w:val="single" w:sz="6" w:space="0" w:color="auto"/>
            </w:tcBorders>
          </w:tcPr>
          <w:p w:rsidR="002151F9" w:rsidRPr="001C653E" w:rsidRDefault="002151F9" w:rsidP="001C002E">
            <w:pPr>
              <w:tabs>
                <w:tab w:val="right" w:leader="dot" w:pos="3686"/>
              </w:tabs>
              <w:jc w:val="both"/>
              <w:rPr>
                <w:b/>
                <w:sz w:val="20"/>
              </w:rPr>
            </w:pPr>
          </w:p>
          <w:p w:rsidR="002151F9" w:rsidRPr="001C653E" w:rsidRDefault="002151F9" w:rsidP="003C4D34">
            <w:pPr>
              <w:tabs>
                <w:tab w:val="right" w:leader="dot" w:pos="3686"/>
              </w:tabs>
              <w:jc w:val="both"/>
              <w:rPr>
                <w:b/>
                <w:sz w:val="20"/>
                <w:cs/>
                <w:lang w:bidi="bn-BD"/>
              </w:rPr>
            </w:pPr>
            <w:r w:rsidRPr="001C653E">
              <w:rPr>
                <w:b/>
                <w:sz w:val="20"/>
              </w:rPr>
              <w:sym w:font="Symbol" w:char="F0DE"/>
            </w:r>
            <w:r w:rsidRPr="001C653E">
              <w:rPr>
                <w:sz w:val="20"/>
                <w:szCs w:val="20"/>
              </w:rPr>
              <w:t>30</w:t>
            </w:r>
            <w:r w:rsidRPr="001C653E">
              <w:rPr>
                <w:rFonts w:hint="cs"/>
                <w:sz w:val="20"/>
                <w:szCs w:val="20"/>
                <w:cs/>
                <w:lang w:bidi="bn-BD"/>
              </w:rPr>
              <w:t>5</w:t>
            </w:r>
          </w:p>
        </w:tc>
      </w:tr>
      <w:tr w:rsidR="002151F9" w:rsidRPr="001C653E" w:rsidTr="002151F9">
        <w:trPr>
          <w:cantSplit/>
          <w:trHeight w:val="857"/>
        </w:trPr>
        <w:tc>
          <w:tcPr>
            <w:tcW w:w="720" w:type="dxa"/>
            <w:gridSpan w:val="2"/>
            <w:tcBorders>
              <w:top w:val="single" w:sz="6" w:space="0" w:color="auto"/>
              <w:left w:val="single" w:sz="6" w:space="0" w:color="auto"/>
              <w:bottom w:val="single" w:sz="6" w:space="0" w:color="auto"/>
              <w:right w:val="single" w:sz="12" w:space="0" w:color="auto"/>
            </w:tcBorders>
          </w:tcPr>
          <w:p w:rsidR="002151F9" w:rsidRPr="001C653E" w:rsidRDefault="002151F9" w:rsidP="0000653A">
            <w:pPr>
              <w:numPr>
                <w:ilvl w:val="0"/>
                <w:numId w:val="48"/>
              </w:numPr>
              <w:jc w:val="both"/>
              <w:rPr>
                <w:sz w:val="20"/>
              </w:rPr>
            </w:pPr>
          </w:p>
        </w:tc>
        <w:tc>
          <w:tcPr>
            <w:tcW w:w="5007" w:type="dxa"/>
            <w:tcBorders>
              <w:top w:val="single" w:sz="6" w:space="0" w:color="auto"/>
              <w:bottom w:val="single" w:sz="6" w:space="0" w:color="auto"/>
              <w:right w:val="single" w:sz="6" w:space="0" w:color="auto"/>
            </w:tcBorders>
          </w:tcPr>
          <w:p w:rsidR="002151F9" w:rsidRPr="001C653E" w:rsidRDefault="002151F9" w:rsidP="001C002E">
            <w:pPr>
              <w:pStyle w:val="BodyText2"/>
              <w:rPr>
                <w:sz w:val="20"/>
                <w:szCs w:val="20"/>
              </w:rPr>
            </w:pPr>
            <w:r w:rsidRPr="001C653E">
              <w:rPr>
                <w:sz w:val="20"/>
                <w:szCs w:val="20"/>
              </w:rPr>
              <w:t>a)    How many sons have died?</w:t>
            </w:r>
          </w:p>
          <w:p w:rsidR="002151F9" w:rsidRPr="001C653E" w:rsidRDefault="002151F9" w:rsidP="001C002E">
            <w:pPr>
              <w:pStyle w:val="BodyText2"/>
              <w:rPr>
                <w:sz w:val="20"/>
                <w:szCs w:val="20"/>
              </w:rPr>
            </w:pPr>
            <w:r w:rsidRPr="001C653E">
              <w:rPr>
                <w:rFonts w:ascii="SutonnyMJ" w:hAnsi="SutonnyMJ"/>
                <w:sz w:val="20"/>
                <w:szCs w:val="20"/>
              </w:rPr>
              <w:t>KZRb †Q‡j gviv †M‡Q?</w:t>
            </w:r>
          </w:p>
          <w:p w:rsidR="002151F9" w:rsidRPr="001C653E" w:rsidRDefault="002151F9" w:rsidP="0000653A">
            <w:pPr>
              <w:numPr>
                <w:ilvl w:val="0"/>
                <w:numId w:val="14"/>
              </w:numPr>
              <w:jc w:val="both"/>
              <w:rPr>
                <w:sz w:val="20"/>
                <w:szCs w:val="20"/>
              </w:rPr>
            </w:pPr>
            <w:r w:rsidRPr="001C653E">
              <w:rPr>
                <w:sz w:val="20"/>
                <w:szCs w:val="20"/>
              </w:rPr>
              <w:t>How many daughters have died?</w:t>
            </w:r>
          </w:p>
          <w:p w:rsidR="002151F9" w:rsidRPr="001C653E" w:rsidRDefault="002151F9" w:rsidP="001C002E">
            <w:pPr>
              <w:ind w:left="360"/>
              <w:jc w:val="both"/>
              <w:rPr>
                <w:sz w:val="20"/>
                <w:szCs w:val="20"/>
              </w:rPr>
            </w:pPr>
            <w:r w:rsidRPr="001C653E">
              <w:rPr>
                <w:rFonts w:ascii="SutonnyMJ" w:hAnsi="SutonnyMJ"/>
                <w:sz w:val="20"/>
                <w:szCs w:val="20"/>
              </w:rPr>
              <w:t>KZRb †g‡q gviv †M‡Q?</w:t>
            </w:r>
          </w:p>
          <w:p w:rsidR="002151F9" w:rsidRPr="001C653E" w:rsidRDefault="002151F9" w:rsidP="001C002E">
            <w:pPr>
              <w:jc w:val="both"/>
              <w:rPr>
                <w:sz w:val="20"/>
                <w:szCs w:val="20"/>
              </w:rPr>
            </w:pPr>
            <w:r w:rsidRPr="001C653E">
              <w:rPr>
                <w:sz w:val="20"/>
                <w:szCs w:val="20"/>
              </w:rPr>
              <w:t>(THIS IS ABOUT ALL AGES)</w:t>
            </w:r>
          </w:p>
          <w:p w:rsidR="002151F9" w:rsidRPr="001C653E" w:rsidRDefault="002151F9" w:rsidP="001C002E">
            <w:pPr>
              <w:jc w:val="both"/>
              <w:rPr>
                <w:rFonts w:ascii="SutonnyMJ" w:hAnsi="SutonnyMJ"/>
                <w:sz w:val="20"/>
                <w:szCs w:val="20"/>
              </w:rPr>
            </w:pPr>
            <w:r w:rsidRPr="001C653E">
              <w:rPr>
                <w:rFonts w:ascii="SutonnyMJ" w:hAnsi="SutonnyMJ"/>
                <w:sz w:val="20"/>
                <w:szCs w:val="20"/>
              </w:rPr>
              <w:t xml:space="preserve">(GB </w:t>
            </w:r>
            <w:r w:rsidRPr="001C653E">
              <w:rPr>
                <w:rFonts w:ascii="SutonnyMJ" w:hAnsi="SutonnyMJ"/>
                <w:b/>
                <w:sz w:val="20"/>
                <w:szCs w:val="20"/>
              </w:rPr>
              <w:t>mg¯Í</w:t>
            </w:r>
            <w:r w:rsidRPr="001C653E">
              <w:rPr>
                <w:rFonts w:ascii="SutonnyMJ" w:hAnsi="SutonnyMJ"/>
                <w:sz w:val="20"/>
                <w:szCs w:val="20"/>
              </w:rPr>
              <w:t xml:space="preserve"> wnmve †h‡Kvb eq‡mi n‡Z cv‡i)</w:t>
            </w:r>
          </w:p>
          <w:p w:rsidR="002151F9" w:rsidRPr="001C653E" w:rsidRDefault="002151F9" w:rsidP="00A55DF1">
            <w:pPr>
              <w:jc w:val="both"/>
              <w:rPr>
                <w:sz w:val="20"/>
                <w:szCs w:val="20"/>
              </w:rPr>
            </w:pPr>
            <w:r w:rsidRPr="001C653E">
              <w:rPr>
                <w:sz w:val="20"/>
                <w:szCs w:val="20"/>
              </w:rPr>
              <w:t>IF NONE ENTER ‘00’</w:t>
            </w:r>
          </w:p>
          <w:p w:rsidR="002151F9" w:rsidRPr="001C653E" w:rsidRDefault="002151F9" w:rsidP="00A55DF1">
            <w:pPr>
              <w:jc w:val="both"/>
              <w:rPr>
                <w:sz w:val="20"/>
                <w:szCs w:val="20"/>
              </w:rPr>
            </w:pPr>
            <w:r w:rsidRPr="001C653E">
              <w:rPr>
                <w:rFonts w:ascii="SutonnyMJ" w:hAnsi="SutonnyMJ"/>
                <w:sz w:val="20"/>
                <w:szCs w:val="20"/>
              </w:rPr>
              <w:t>hw` GKUvI bv '00'</w:t>
            </w:r>
          </w:p>
        </w:tc>
        <w:tc>
          <w:tcPr>
            <w:tcW w:w="4139" w:type="dxa"/>
            <w:gridSpan w:val="2"/>
            <w:tcBorders>
              <w:top w:val="single" w:sz="6" w:space="0" w:color="auto"/>
              <w:left w:val="single" w:sz="6" w:space="0" w:color="auto"/>
              <w:bottom w:val="single" w:sz="6" w:space="0" w:color="auto"/>
              <w:right w:val="single" w:sz="4" w:space="0" w:color="auto"/>
            </w:tcBorders>
          </w:tcPr>
          <w:p w:rsidR="002151F9" w:rsidRPr="001C653E" w:rsidRDefault="002151F9" w:rsidP="001C002E">
            <w:pPr>
              <w:tabs>
                <w:tab w:val="right" w:leader="dot" w:pos="3887"/>
              </w:tabs>
              <w:jc w:val="both"/>
              <w:rPr>
                <w:sz w:val="20"/>
                <w:szCs w:val="20"/>
              </w:rPr>
            </w:pPr>
            <w:r w:rsidRPr="001C653E">
              <w:rPr>
                <w:sz w:val="20"/>
                <w:szCs w:val="20"/>
              </w:rPr>
              <w:t xml:space="preserve">a) SONS DEAD </w:t>
            </w:r>
            <w:r w:rsidRPr="001C653E">
              <w:rPr>
                <w:rFonts w:hint="cs"/>
                <w:sz w:val="20"/>
                <w:szCs w:val="20"/>
                <w:cs/>
                <w:lang w:bidi="bn-BD"/>
              </w:rPr>
              <w:t>(</w:t>
            </w:r>
            <w:r w:rsidRPr="001C653E">
              <w:rPr>
                <w:rFonts w:ascii="SutonnyMJ" w:hAnsi="SutonnyMJ"/>
                <w:sz w:val="20"/>
                <w:szCs w:val="20"/>
              </w:rPr>
              <w:t>g„Z †Q‡ji msL¨v</w:t>
            </w:r>
            <w:r w:rsidRPr="001C653E">
              <w:rPr>
                <w:rFonts w:hint="cs"/>
                <w:sz w:val="20"/>
                <w:szCs w:val="20"/>
                <w:cs/>
                <w:lang w:bidi="bn-BD"/>
              </w:rPr>
              <w:t>)</w:t>
            </w:r>
            <w:r w:rsidRPr="001C653E">
              <w:rPr>
                <w:sz w:val="20"/>
                <w:szCs w:val="20"/>
              </w:rPr>
              <w:t xml:space="preserve">  </w:t>
            </w:r>
            <w:r w:rsidRPr="001C653E">
              <w:rPr>
                <w:sz w:val="20"/>
                <w:szCs w:val="20"/>
              </w:rPr>
              <w:tab/>
              <w:t>[     ][     ]</w:t>
            </w:r>
          </w:p>
          <w:p w:rsidR="002151F9" w:rsidRPr="001C653E" w:rsidRDefault="002151F9" w:rsidP="004A1BFF">
            <w:pPr>
              <w:jc w:val="both"/>
              <w:rPr>
                <w:rFonts w:ascii="SutonnyMJ" w:hAnsi="SutonnyMJ"/>
                <w:sz w:val="20"/>
                <w:szCs w:val="20"/>
                <w:cs/>
                <w:lang w:bidi="bn-BD"/>
              </w:rPr>
            </w:pPr>
            <w:r w:rsidRPr="001C653E">
              <w:rPr>
                <w:sz w:val="20"/>
                <w:szCs w:val="20"/>
              </w:rPr>
              <w:t xml:space="preserve">b) DAUGHTERS DEAD </w:t>
            </w:r>
            <w:r w:rsidRPr="001C653E">
              <w:rPr>
                <w:rFonts w:ascii="SutonnyMJ" w:hAnsi="SutonnyMJ" w:hint="cs"/>
                <w:sz w:val="20"/>
                <w:szCs w:val="20"/>
                <w:cs/>
                <w:lang w:bidi="bn-BD"/>
              </w:rPr>
              <w:t>(</w:t>
            </w:r>
            <w:r w:rsidRPr="001C653E">
              <w:rPr>
                <w:rFonts w:ascii="SutonnyMJ" w:hAnsi="SutonnyMJ"/>
                <w:sz w:val="20"/>
                <w:szCs w:val="20"/>
              </w:rPr>
              <w:t>g„Z †g‡qi msL¨v</w:t>
            </w:r>
            <w:r w:rsidRPr="001C653E">
              <w:rPr>
                <w:rFonts w:ascii="SutonnyMJ" w:hAnsi="SutonnyMJ" w:hint="cs"/>
                <w:sz w:val="20"/>
                <w:szCs w:val="20"/>
                <w:cs/>
                <w:lang w:bidi="bn-BD"/>
              </w:rPr>
              <w:t>)</w:t>
            </w:r>
          </w:p>
          <w:p w:rsidR="002151F9" w:rsidRPr="001C653E" w:rsidRDefault="002151F9" w:rsidP="001C002E">
            <w:pPr>
              <w:tabs>
                <w:tab w:val="right" w:leader="dot" w:pos="3887"/>
              </w:tabs>
              <w:jc w:val="both"/>
              <w:rPr>
                <w:sz w:val="20"/>
                <w:szCs w:val="20"/>
              </w:rPr>
            </w:pPr>
            <w:r w:rsidRPr="001C653E">
              <w:rPr>
                <w:sz w:val="20"/>
                <w:szCs w:val="20"/>
              </w:rPr>
              <w:tab/>
              <w:t>[     ][     ]</w:t>
            </w:r>
          </w:p>
          <w:p w:rsidR="002151F9" w:rsidRPr="001C653E" w:rsidRDefault="002151F9" w:rsidP="00BD2BEE">
            <w:pPr>
              <w:jc w:val="both"/>
              <w:rPr>
                <w:sz w:val="20"/>
                <w:szCs w:val="20"/>
              </w:rPr>
            </w:pPr>
          </w:p>
        </w:tc>
        <w:tc>
          <w:tcPr>
            <w:tcW w:w="749" w:type="dxa"/>
            <w:tcBorders>
              <w:top w:val="single" w:sz="6" w:space="0" w:color="auto"/>
              <w:left w:val="single" w:sz="4" w:space="0" w:color="auto"/>
              <w:bottom w:val="single" w:sz="6" w:space="0" w:color="auto"/>
              <w:right w:val="single" w:sz="6" w:space="0" w:color="auto"/>
            </w:tcBorders>
          </w:tcPr>
          <w:p w:rsidR="002151F9" w:rsidRPr="001C653E" w:rsidRDefault="002151F9" w:rsidP="001C002E">
            <w:pPr>
              <w:tabs>
                <w:tab w:val="right" w:leader="dot" w:pos="3686"/>
              </w:tabs>
              <w:jc w:val="both"/>
              <w:rPr>
                <w:sz w:val="20"/>
              </w:rPr>
            </w:pPr>
          </w:p>
        </w:tc>
      </w:tr>
      <w:tr w:rsidR="002151F9" w:rsidRPr="001C653E" w:rsidTr="002151F9">
        <w:trPr>
          <w:cantSplit/>
          <w:trHeight w:val="587"/>
        </w:trPr>
        <w:tc>
          <w:tcPr>
            <w:tcW w:w="720" w:type="dxa"/>
            <w:gridSpan w:val="2"/>
            <w:tcBorders>
              <w:top w:val="single" w:sz="6" w:space="0" w:color="auto"/>
              <w:left w:val="single" w:sz="6" w:space="0" w:color="auto"/>
              <w:right w:val="single" w:sz="12" w:space="0" w:color="auto"/>
            </w:tcBorders>
          </w:tcPr>
          <w:p w:rsidR="002151F9" w:rsidRPr="001C653E" w:rsidRDefault="002151F9" w:rsidP="0000653A">
            <w:pPr>
              <w:numPr>
                <w:ilvl w:val="0"/>
                <w:numId w:val="48"/>
              </w:numPr>
              <w:jc w:val="both"/>
              <w:rPr>
                <w:sz w:val="20"/>
              </w:rPr>
            </w:pPr>
          </w:p>
        </w:tc>
        <w:tc>
          <w:tcPr>
            <w:tcW w:w="5007" w:type="dxa"/>
            <w:tcBorders>
              <w:top w:val="single" w:sz="6" w:space="0" w:color="auto"/>
              <w:left w:val="nil"/>
              <w:right w:val="single" w:sz="6" w:space="0" w:color="auto"/>
            </w:tcBorders>
          </w:tcPr>
          <w:p w:rsidR="002151F9" w:rsidRPr="001C653E" w:rsidRDefault="002151F9" w:rsidP="001C002E">
            <w:pPr>
              <w:pStyle w:val="BodyText"/>
              <w:rPr>
                <w:b w:val="0"/>
                <w:sz w:val="20"/>
                <w:szCs w:val="20"/>
              </w:rPr>
            </w:pPr>
            <w:r w:rsidRPr="001C653E">
              <w:rPr>
                <w:b w:val="0"/>
                <w:sz w:val="20"/>
                <w:szCs w:val="20"/>
              </w:rPr>
              <w:t xml:space="preserve">How many times have you been pregnant? Include pregnancies that did not end up in a live birth, and if you are pregnant now, your current pregnancy? </w:t>
            </w:r>
          </w:p>
          <w:p w:rsidR="002151F9" w:rsidRPr="001C653E" w:rsidRDefault="002151F9" w:rsidP="001C002E">
            <w:pPr>
              <w:pStyle w:val="BodyText"/>
              <w:rPr>
                <w:rFonts w:ascii="SutonnyMJ" w:hAnsi="SutonnyMJ"/>
                <w:b w:val="0"/>
                <w:sz w:val="20"/>
                <w:szCs w:val="20"/>
              </w:rPr>
            </w:pPr>
            <w:r w:rsidRPr="001C653E">
              <w:rPr>
                <w:rFonts w:ascii="SutonnyMJ" w:hAnsi="SutonnyMJ"/>
                <w:b w:val="0"/>
                <w:sz w:val="20"/>
                <w:szCs w:val="20"/>
              </w:rPr>
              <w:t xml:space="preserve">A vcwb mviv Rxe‡b †gvU KZevi Mf©aviY K‡i‡Qb| </w:t>
            </w:r>
          </w:p>
          <w:p w:rsidR="002151F9" w:rsidRPr="001C653E" w:rsidRDefault="002151F9" w:rsidP="001C002E">
            <w:pPr>
              <w:pStyle w:val="BodyText"/>
              <w:rPr>
                <w:b w:val="0"/>
                <w:sz w:val="20"/>
                <w:szCs w:val="20"/>
              </w:rPr>
            </w:pPr>
            <w:r w:rsidRPr="001C653E">
              <w:rPr>
                <w:rFonts w:ascii="SutonnyMJ" w:hAnsi="SutonnyMJ"/>
                <w:b w:val="0"/>
                <w:sz w:val="20"/>
                <w:szCs w:val="20"/>
              </w:rPr>
              <w:t>(Mf©avi‡Yi djvdj hvB †nvK bv †Kv‡bv Ges Avcwb eZ©gv‡b Mf©eZx n‡q _vK‡j ZvI wnmve Kiæb|)</w:t>
            </w:r>
          </w:p>
          <w:p w:rsidR="002151F9" w:rsidRPr="001C653E" w:rsidRDefault="002151F9" w:rsidP="001C002E">
            <w:pPr>
              <w:pStyle w:val="BodyText"/>
              <w:rPr>
                <w:b w:val="0"/>
                <w:sz w:val="20"/>
                <w:szCs w:val="20"/>
              </w:rPr>
            </w:pPr>
            <w:r w:rsidRPr="001C653E">
              <w:rPr>
                <w:b w:val="0"/>
                <w:sz w:val="20"/>
                <w:szCs w:val="20"/>
              </w:rPr>
              <w:t>PROBE: How many pregnancies were with twins, triplets?</w:t>
            </w:r>
          </w:p>
          <w:p w:rsidR="002151F9" w:rsidRPr="001C653E" w:rsidRDefault="002151F9" w:rsidP="001C002E">
            <w:pPr>
              <w:pStyle w:val="BodyText"/>
              <w:rPr>
                <w:b w:val="0"/>
                <w:sz w:val="20"/>
                <w:szCs w:val="20"/>
              </w:rPr>
            </w:pPr>
            <w:r w:rsidRPr="001C653E">
              <w:rPr>
                <w:rFonts w:ascii="SutonnyMJ" w:hAnsi="SutonnyMJ"/>
                <w:b w:val="0"/>
                <w:sz w:val="20"/>
                <w:szCs w:val="20"/>
              </w:rPr>
              <w:t xml:space="preserve">G‡`i g‡a¨ KZ¸‡jv Mf©aviY wØRgR I wÎRgR wQj| </w:t>
            </w:r>
          </w:p>
        </w:tc>
        <w:tc>
          <w:tcPr>
            <w:tcW w:w="4139" w:type="dxa"/>
            <w:gridSpan w:val="2"/>
            <w:tcBorders>
              <w:top w:val="single" w:sz="6" w:space="0" w:color="auto"/>
              <w:left w:val="single" w:sz="6" w:space="0" w:color="auto"/>
              <w:right w:val="single" w:sz="6" w:space="0" w:color="auto"/>
            </w:tcBorders>
          </w:tcPr>
          <w:p w:rsidR="002151F9" w:rsidRPr="001C653E" w:rsidRDefault="002151F9" w:rsidP="001C002E">
            <w:pPr>
              <w:tabs>
                <w:tab w:val="right" w:leader="dot" w:pos="3887"/>
                <w:tab w:val="right" w:leader="dot" w:pos="3921"/>
              </w:tabs>
              <w:jc w:val="both"/>
              <w:rPr>
                <w:rFonts w:ascii="SutonnyMJ" w:hAnsi="SutonnyMJ"/>
                <w:sz w:val="20"/>
                <w:szCs w:val="20"/>
                <w:lang w:bidi="bn-BD"/>
              </w:rPr>
            </w:pPr>
            <w:r w:rsidRPr="001C653E">
              <w:rPr>
                <w:sz w:val="20"/>
                <w:szCs w:val="20"/>
              </w:rPr>
              <w:t>a)</w:t>
            </w:r>
            <w:r w:rsidRPr="001C653E">
              <w:rPr>
                <w:b/>
                <w:sz w:val="20"/>
                <w:szCs w:val="20"/>
              </w:rPr>
              <w:t xml:space="preserve"> </w:t>
            </w:r>
            <w:r w:rsidRPr="001C653E">
              <w:rPr>
                <w:sz w:val="20"/>
                <w:szCs w:val="20"/>
              </w:rPr>
              <w:t xml:space="preserve">TOTAL NO. OF PREGNANCIES </w:t>
            </w:r>
            <w:r w:rsidRPr="001C653E">
              <w:rPr>
                <w:rFonts w:ascii="SutonnyMJ" w:hAnsi="SutonnyMJ" w:hint="cs"/>
                <w:sz w:val="20"/>
                <w:szCs w:val="20"/>
                <w:cs/>
                <w:lang w:bidi="bn-BD"/>
              </w:rPr>
              <w:t>(</w:t>
            </w:r>
            <w:r w:rsidRPr="001C653E">
              <w:rPr>
                <w:rFonts w:ascii="SutonnyMJ" w:hAnsi="SutonnyMJ"/>
                <w:sz w:val="20"/>
                <w:szCs w:val="20"/>
              </w:rPr>
              <w:t>Mf©avi‡Yi †gvU msL¨v</w:t>
            </w:r>
            <w:r w:rsidRPr="001C653E">
              <w:rPr>
                <w:rFonts w:ascii="SutonnyMJ" w:hAnsi="SutonnyMJ" w:hint="cs"/>
                <w:sz w:val="20"/>
                <w:szCs w:val="20"/>
                <w:cs/>
                <w:lang w:bidi="bn-BD"/>
              </w:rPr>
              <w:t>)</w:t>
            </w:r>
            <w:r w:rsidRPr="001C653E">
              <w:rPr>
                <w:sz w:val="20"/>
                <w:szCs w:val="20"/>
              </w:rPr>
              <w:tab/>
              <w:t>[   ][   ]</w:t>
            </w:r>
          </w:p>
          <w:p w:rsidR="002151F9" w:rsidRPr="001C653E" w:rsidRDefault="002151F9" w:rsidP="001C002E">
            <w:pPr>
              <w:tabs>
                <w:tab w:val="right" w:leader="dot" w:pos="3887"/>
                <w:tab w:val="right" w:leader="dot" w:pos="3921"/>
              </w:tabs>
              <w:jc w:val="both"/>
              <w:rPr>
                <w:rFonts w:ascii="SutonnyMJ" w:hAnsi="SutonnyMJ"/>
                <w:sz w:val="20"/>
                <w:szCs w:val="20"/>
                <w:lang w:bidi="bn-BD"/>
              </w:rPr>
            </w:pPr>
            <w:r w:rsidRPr="001C653E">
              <w:rPr>
                <w:sz w:val="20"/>
                <w:szCs w:val="20"/>
              </w:rPr>
              <w:t xml:space="preserve">b) PREGNANCIES WITH TWINS </w:t>
            </w:r>
            <w:r w:rsidRPr="001C653E">
              <w:rPr>
                <w:rFonts w:ascii="SutonnyMJ" w:hAnsi="SutonnyMJ" w:hint="cs"/>
                <w:sz w:val="20"/>
                <w:szCs w:val="20"/>
                <w:cs/>
                <w:lang w:bidi="bn-BD"/>
              </w:rPr>
              <w:t>(</w:t>
            </w:r>
            <w:r w:rsidRPr="001C653E">
              <w:rPr>
                <w:rFonts w:ascii="SutonnyMJ" w:hAnsi="SutonnyMJ"/>
                <w:sz w:val="20"/>
                <w:szCs w:val="20"/>
              </w:rPr>
              <w:t>wØ-RgR Mf©avi‡Yi msL¨v</w:t>
            </w:r>
            <w:r w:rsidRPr="001C653E">
              <w:rPr>
                <w:rFonts w:ascii="SutonnyMJ" w:hAnsi="SutonnyMJ" w:hint="cs"/>
                <w:sz w:val="20"/>
                <w:szCs w:val="20"/>
                <w:cs/>
                <w:lang w:bidi="bn-BD"/>
              </w:rPr>
              <w:t>)</w:t>
            </w:r>
            <w:r w:rsidRPr="001C653E">
              <w:rPr>
                <w:sz w:val="20"/>
                <w:szCs w:val="20"/>
              </w:rPr>
              <w:tab/>
              <w:t>[    ]</w:t>
            </w:r>
          </w:p>
          <w:p w:rsidR="002151F9" w:rsidRPr="001C653E" w:rsidRDefault="002151F9" w:rsidP="001C002E">
            <w:pPr>
              <w:tabs>
                <w:tab w:val="right" w:leader="dot" w:pos="3887"/>
                <w:tab w:val="right" w:leader="dot" w:pos="3921"/>
              </w:tabs>
              <w:jc w:val="both"/>
              <w:rPr>
                <w:rFonts w:ascii="SutonnyMJ" w:hAnsi="SutonnyMJ"/>
                <w:sz w:val="20"/>
                <w:szCs w:val="20"/>
                <w:lang w:bidi="bn-BD"/>
              </w:rPr>
            </w:pPr>
            <w:r w:rsidRPr="001C653E">
              <w:rPr>
                <w:sz w:val="20"/>
                <w:szCs w:val="20"/>
              </w:rPr>
              <w:t xml:space="preserve">c) PREGNANCIES WITH TRIPLETS </w:t>
            </w:r>
            <w:r w:rsidRPr="001C653E">
              <w:rPr>
                <w:rFonts w:ascii="SutonnyMJ" w:hAnsi="SutonnyMJ" w:hint="cs"/>
                <w:sz w:val="20"/>
                <w:szCs w:val="20"/>
                <w:cs/>
                <w:lang w:bidi="bn-BD"/>
              </w:rPr>
              <w:t>(</w:t>
            </w:r>
            <w:r w:rsidRPr="001C653E">
              <w:rPr>
                <w:rFonts w:ascii="SutonnyMJ" w:hAnsi="SutonnyMJ"/>
                <w:sz w:val="20"/>
                <w:szCs w:val="20"/>
              </w:rPr>
              <w:t>wÎ-RgR Mf©avi‡Yi msL¨v</w:t>
            </w:r>
            <w:r w:rsidRPr="001C653E">
              <w:rPr>
                <w:rFonts w:ascii="SutonnyMJ" w:hAnsi="SutonnyMJ" w:hint="cs"/>
                <w:sz w:val="20"/>
                <w:szCs w:val="20"/>
                <w:cs/>
                <w:lang w:bidi="bn-BD"/>
              </w:rPr>
              <w:t>)</w:t>
            </w:r>
            <w:r w:rsidRPr="001C653E">
              <w:rPr>
                <w:sz w:val="20"/>
                <w:szCs w:val="20"/>
              </w:rPr>
              <w:tab/>
              <w:t>[    ]</w:t>
            </w:r>
          </w:p>
          <w:p w:rsidR="002151F9" w:rsidRPr="001C653E" w:rsidRDefault="002151F9" w:rsidP="00D8044B">
            <w:pPr>
              <w:tabs>
                <w:tab w:val="right" w:leader="dot" w:pos="3887"/>
                <w:tab w:val="right" w:leader="dot" w:pos="3921"/>
              </w:tabs>
              <w:jc w:val="both"/>
              <w:rPr>
                <w:sz w:val="20"/>
              </w:rPr>
            </w:pPr>
          </w:p>
        </w:tc>
        <w:tc>
          <w:tcPr>
            <w:tcW w:w="749" w:type="dxa"/>
            <w:tcBorders>
              <w:top w:val="single" w:sz="6" w:space="0" w:color="auto"/>
              <w:left w:val="single" w:sz="6" w:space="0" w:color="auto"/>
              <w:right w:val="single" w:sz="6" w:space="0" w:color="auto"/>
            </w:tcBorders>
          </w:tcPr>
          <w:p w:rsidR="002151F9" w:rsidRPr="001C653E" w:rsidRDefault="002151F9" w:rsidP="001C002E">
            <w:pPr>
              <w:jc w:val="both"/>
              <w:rPr>
                <w:sz w:val="20"/>
              </w:rPr>
            </w:pPr>
          </w:p>
        </w:tc>
      </w:tr>
      <w:tr w:rsidR="002151F9" w:rsidRPr="001C653E" w:rsidTr="002151F9">
        <w:trPr>
          <w:cantSplit/>
          <w:trHeight w:val="1117"/>
        </w:trPr>
        <w:tc>
          <w:tcPr>
            <w:tcW w:w="720" w:type="dxa"/>
            <w:gridSpan w:val="2"/>
            <w:tcBorders>
              <w:top w:val="single" w:sz="6" w:space="0" w:color="auto"/>
              <w:left w:val="single" w:sz="6" w:space="0" w:color="auto"/>
              <w:bottom w:val="single" w:sz="6" w:space="0" w:color="auto"/>
              <w:right w:val="single" w:sz="12" w:space="0" w:color="auto"/>
            </w:tcBorders>
          </w:tcPr>
          <w:p w:rsidR="002151F9" w:rsidRPr="001C653E" w:rsidRDefault="002151F9" w:rsidP="0000653A">
            <w:pPr>
              <w:numPr>
                <w:ilvl w:val="0"/>
                <w:numId w:val="48"/>
              </w:numPr>
              <w:jc w:val="both"/>
              <w:rPr>
                <w:sz w:val="20"/>
              </w:rPr>
            </w:pPr>
          </w:p>
        </w:tc>
        <w:tc>
          <w:tcPr>
            <w:tcW w:w="5007" w:type="dxa"/>
            <w:tcBorders>
              <w:top w:val="single" w:sz="6" w:space="0" w:color="auto"/>
              <w:left w:val="nil"/>
              <w:bottom w:val="single" w:sz="6" w:space="0" w:color="auto"/>
              <w:right w:val="single" w:sz="6" w:space="0" w:color="auto"/>
            </w:tcBorders>
          </w:tcPr>
          <w:p w:rsidR="002151F9" w:rsidRPr="001C653E" w:rsidRDefault="002151F9" w:rsidP="001C002E">
            <w:pPr>
              <w:jc w:val="both"/>
              <w:rPr>
                <w:sz w:val="20"/>
              </w:rPr>
            </w:pPr>
            <w:r w:rsidRPr="001C653E">
              <w:rPr>
                <w:sz w:val="20"/>
              </w:rPr>
              <w:t xml:space="preserve">Have you ever had a pregnancy that miscarried, or ended in a stillbirth?  </w:t>
            </w:r>
          </w:p>
          <w:p w:rsidR="002151F9" w:rsidRPr="001C653E" w:rsidRDefault="002151F9" w:rsidP="001C002E">
            <w:pPr>
              <w:jc w:val="both"/>
              <w:rPr>
                <w:sz w:val="20"/>
                <w:szCs w:val="20"/>
              </w:rPr>
            </w:pPr>
            <w:r w:rsidRPr="001C653E">
              <w:rPr>
                <w:rFonts w:ascii="SutonnyMJ" w:hAnsi="SutonnyMJ"/>
                <w:sz w:val="20"/>
                <w:szCs w:val="20"/>
              </w:rPr>
              <w:t>Avcbvi wK KL‡bv Mf©cvZ</w:t>
            </w:r>
            <w:r w:rsidRPr="001C653E">
              <w:rPr>
                <w:rFonts w:ascii="SutonnyMJ" w:hAnsi="SutonnyMJ" w:cs="Arial"/>
                <w:color w:val="000000"/>
                <w:sz w:val="20"/>
                <w:szCs w:val="20"/>
              </w:rPr>
              <w:t xml:space="preserve">/Mf©bó, Gg Avi, AvB BD wW (ev”Pv †c‡U gviv hvIqv) </w:t>
            </w:r>
            <w:r w:rsidRPr="001C653E">
              <w:rPr>
                <w:rFonts w:ascii="SutonnyMJ" w:hAnsi="SutonnyMJ"/>
                <w:sz w:val="20"/>
                <w:szCs w:val="20"/>
              </w:rPr>
              <w:t>A_ev g„Z ev”Pv n‡qwQj?</w:t>
            </w:r>
          </w:p>
          <w:p w:rsidR="002151F9" w:rsidRPr="001C653E" w:rsidRDefault="002151F9" w:rsidP="004E5E71">
            <w:pPr>
              <w:jc w:val="both"/>
              <w:rPr>
                <w:rFonts w:cs="Vrinda"/>
                <w:sz w:val="20"/>
                <w:cs/>
                <w:lang w:bidi="bn-BD"/>
              </w:rPr>
            </w:pPr>
            <w:r w:rsidRPr="001C653E">
              <w:rPr>
                <w:sz w:val="20"/>
              </w:rPr>
              <w:t>PROBE: How many times did you miscarry, how many times did you have a stillbirth, and how many times did you abort?</w:t>
            </w:r>
          </w:p>
          <w:p w:rsidR="002151F9" w:rsidRPr="001C653E" w:rsidRDefault="002151F9" w:rsidP="004E5E71">
            <w:pPr>
              <w:jc w:val="both"/>
              <w:rPr>
                <w:sz w:val="20"/>
              </w:rPr>
            </w:pPr>
          </w:p>
          <w:p w:rsidR="002151F9" w:rsidRPr="001C653E" w:rsidRDefault="002151F9" w:rsidP="004E5E71">
            <w:pPr>
              <w:jc w:val="both"/>
              <w:rPr>
                <w:sz w:val="20"/>
                <w:szCs w:val="20"/>
              </w:rPr>
            </w:pPr>
            <w:r w:rsidRPr="001C653E">
              <w:rPr>
                <w:rFonts w:ascii="SutonnyMJ" w:hAnsi="SutonnyMJ"/>
                <w:b/>
                <w:i/>
              </w:rPr>
              <w:t>‡cÖve Kiæb</w:t>
            </w:r>
            <w:r w:rsidRPr="001C653E">
              <w:rPr>
                <w:rFonts w:ascii="SutonnyMJ" w:hAnsi="SutonnyMJ"/>
                <w:sz w:val="20"/>
                <w:szCs w:val="20"/>
              </w:rPr>
              <w:t xml:space="preserve"> t KZevi Mf©cvZ</w:t>
            </w:r>
            <w:r w:rsidRPr="001C653E">
              <w:rPr>
                <w:rFonts w:ascii="SutonnyMJ" w:hAnsi="SutonnyMJ" w:cs="Arial"/>
                <w:color w:val="000000"/>
                <w:sz w:val="20"/>
                <w:szCs w:val="20"/>
              </w:rPr>
              <w:t>/Mf©bó</w:t>
            </w:r>
            <w:r w:rsidRPr="001C653E">
              <w:rPr>
                <w:rFonts w:ascii="SutonnyMJ" w:hAnsi="SutonnyMJ"/>
                <w:sz w:val="20"/>
                <w:szCs w:val="20"/>
              </w:rPr>
              <w:t xml:space="preserve"> n‡q‡Q? KZevi </w:t>
            </w:r>
            <w:r w:rsidRPr="001C653E">
              <w:rPr>
                <w:rFonts w:ascii="SutonnyMJ" w:hAnsi="SutonnyMJ" w:cs="Arial"/>
                <w:color w:val="000000"/>
                <w:sz w:val="20"/>
                <w:szCs w:val="20"/>
              </w:rPr>
              <w:t>Gg Avi</w:t>
            </w:r>
            <w:r w:rsidRPr="001C653E">
              <w:rPr>
                <w:rFonts w:ascii="SutonnyMJ" w:hAnsi="SutonnyMJ"/>
                <w:sz w:val="20"/>
                <w:szCs w:val="20"/>
              </w:rPr>
              <w:t xml:space="preserve"> n‡q‡Q? KZevi </w:t>
            </w:r>
            <w:r w:rsidRPr="001C653E">
              <w:rPr>
                <w:rFonts w:ascii="SutonnyMJ" w:hAnsi="SutonnyMJ" w:cs="Arial"/>
                <w:color w:val="000000"/>
                <w:sz w:val="20"/>
                <w:szCs w:val="20"/>
              </w:rPr>
              <w:t>AvB BD wW (ev”Pv †c‡U gviv hvIqv)</w:t>
            </w:r>
            <w:r w:rsidRPr="001C653E">
              <w:rPr>
                <w:rFonts w:ascii="SutonnyMJ" w:hAnsi="SutonnyMJ"/>
                <w:sz w:val="20"/>
                <w:szCs w:val="20"/>
              </w:rPr>
              <w:t xml:space="preserve"> n‡q‡Q? KZevi g„Z ev”Pv Rb¥ n‡q‡Q? </w:t>
            </w:r>
          </w:p>
          <w:p w:rsidR="002151F9" w:rsidRPr="001C653E" w:rsidRDefault="002151F9" w:rsidP="00CA5AAB">
            <w:pPr>
              <w:jc w:val="both"/>
              <w:rPr>
                <w:sz w:val="20"/>
                <w:szCs w:val="20"/>
              </w:rPr>
            </w:pPr>
          </w:p>
          <w:p w:rsidR="002151F9" w:rsidRPr="001C653E" w:rsidRDefault="002151F9" w:rsidP="00CA5AAB">
            <w:pPr>
              <w:jc w:val="both"/>
              <w:rPr>
                <w:sz w:val="20"/>
                <w:szCs w:val="20"/>
              </w:rPr>
            </w:pPr>
            <w:r w:rsidRPr="001C653E">
              <w:rPr>
                <w:sz w:val="20"/>
                <w:szCs w:val="20"/>
              </w:rPr>
              <w:t>IF NONE ENTER ‘00’</w:t>
            </w:r>
          </w:p>
          <w:p w:rsidR="002151F9" w:rsidRPr="001C653E" w:rsidRDefault="002151F9" w:rsidP="00CA5AAB">
            <w:pPr>
              <w:jc w:val="both"/>
              <w:rPr>
                <w:sz w:val="20"/>
                <w:szCs w:val="20"/>
              </w:rPr>
            </w:pPr>
            <w:r w:rsidRPr="001C653E">
              <w:rPr>
                <w:rFonts w:ascii="SutonnyMJ" w:hAnsi="SutonnyMJ"/>
                <w:sz w:val="20"/>
                <w:szCs w:val="20"/>
              </w:rPr>
              <w:t>hw` GKUvI bv '00'</w:t>
            </w:r>
          </w:p>
          <w:p w:rsidR="002151F9" w:rsidRPr="001C653E" w:rsidRDefault="002151F9" w:rsidP="001C002E"/>
        </w:tc>
        <w:tc>
          <w:tcPr>
            <w:tcW w:w="4139" w:type="dxa"/>
            <w:gridSpan w:val="2"/>
            <w:tcBorders>
              <w:top w:val="single" w:sz="6" w:space="0" w:color="auto"/>
              <w:left w:val="single" w:sz="6" w:space="0" w:color="auto"/>
              <w:bottom w:val="single" w:sz="6" w:space="0" w:color="auto"/>
              <w:right w:val="single" w:sz="6" w:space="0" w:color="auto"/>
            </w:tcBorders>
          </w:tcPr>
          <w:p w:rsidR="002151F9" w:rsidRPr="001C653E" w:rsidRDefault="002151F9" w:rsidP="00543150">
            <w:pPr>
              <w:tabs>
                <w:tab w:val="right" w:leader="dot" w:pos="3887"/>
                <w:tab w:val="right" w:leader="dot" w:pos="3921"/>
              </w:tabs>
              <w:jc w:val="both"/>
              <w:rPr>
                <w:sz w:val="20"/>
                <w:szCs w:val="20"/>
              </w:rPr>
            </w:pPr>
            <w:r w:rsidRPr="001C653E">
              <w:rPr>
                <w:sz w:val="20"/>
                <w:szCs w:val="20"/>
              </w:rPr>
              <w:t xml:space="preserve">a) MISCARRIAGES  </w:t>
            </w:r>
            <w:r w:rsidRPr="001C653E">
              <w:rPr>
                <w:rFonts w:ascii="SutonnyMJ" w:hAnsi="SutonnyMJ" w:hint="cs"/>
                <w:sz w:val="20"/>
                <w:szCs w:val="20"/>
                <w:cs/>
                <w:lang w:bidi="bn-BD"/>
              </w:rPr>
              <w:t>(</w:t>
            </w:r>
            <w:r w:rsidRPr="001C653E">
              <w:rPr>
                <w:rFonts w:ascii="SutonnyMJ" w:hAnsi="SutonnyMJ"/>
                <w:sz w:val="20"/>
                <w:szCs w:val="20"/>
              </w:rPr>
              <w:t>Mf©cvZ</w:t>
            </w:r>
            <w:r w:rsidRPr="001C653E">
              <w:rPr>
                <w:rFonts w:ascii="SutonnyMJ" w:hAnsi="SutonnyMJ" w:cs="Arial"/>
                <w:color w:val="000000"/>
                <w:sz w:val="20"/>
                <w:szCs w:val="20"/>
              </w:rPr>
              <w:t>/Mf©bó</w:t>
            </w:r>
            <w:r w:rsidRPr="001C653E">
              <w:rPr>
                <w:rFonts w:ascii="SutonnyMJ" w:hAnsi="SutonnyMJ" w:hint="cs"/>
                <w:sz w:val="20"/>
                <w:szCs w:val="20"/>
                <w:cs/>
                <w:lang w:bidi="bn-BD"/>
              </w:rPr>
              <w:t>)</w:t>
            </w:r>
            <w:r w:rsidRPr="001C653E">
              <w:rPr>
                <w:sz w:val="20"/>
                <w:szCs w:val="20"/>
              </w:rPr>
              <w:tab/>
              <w:t>[     ][     ]</w:t>
            </w:r>
          </w:p>
          <w:p w:rsidR="002151F9" w:rsidRPr="001C653E" w:rsidRDefault="002151F9" w:rsidP="00543150">
            <w:pPr>
              <w:tabs>
                <w:tab w:val="right" w:leader="dot" w:pos="3887"/>
                <w:tab w:val="right" w:leader="dot" w:pos="3921"/>
              </w:tabs>
              <w:jc w:val="both"/>
              <w:rPr>
                <w:color w:val="000000"/>
                <w:sz w:val="20"/>
                <w:szCs w:val="20"/>
              </w:rPr>
            </w:pPr>
            <w:r w:rsidRPr="001C653E">
              <w:rPr>
                <w:color w:val="000000"/>
                <w:sz w:val="20"/>
                <w:szCs w:val="20"/>
              </w:rPr>
              <w:t>b</w:t>
            </w:r>
            <w:r w:rsidRPr="001C653E">
              <w:rPr>
                <w:rFonts w:ascii="SutonnyMJ" w:hAnsi="SutonnyMJ" w:cs="Arial"/>
                <w:color w:val="000000"/>
                <w:sz w:val="20"/>
                <w:szCs w:val="20"/>
              </w:rPr>
              <w:t xml:space="preserve">) </w:t>
            </w:r>
            <w:r w:rsidRPr="001C653E">
              <w:rPr>
                <w:color w:val="000000"/>
                <w:sz w:val="20"/>
                <w:szCs w:val="20"/>
              </w:rPr>
              <w:t>MR (</w:t>
            </w:r>
            <w:r w:rsidRPr="001C653E">
              <w:rPr>
                <w:rFonts w:ascii="SutonnyMJ" w:hAnsi="SutonnyMJ" w:cs="Arial"/>
                <w:color w:val="000000"/>
                <w:sz w:val="20"/>
                <w:szCs w:val="20"/>
              </w:rPr>
              <w:t xml:space="preserve">Gg Avi) </w:t>
            </w:r>
            <w:r w:rsidRPr="001C653E">
              <w:rPr>
                <w:color w:val="000000"/>
                <w:sz w:val="20"/>
                <w:szCs w:val="20"/>
              </w:rPr>
              <w:t xml:space="preserve">................................ </w:t>
            </w:r>
            <w:r w:rsidRPr="001C653E">
              <w:rPr>
                <w:sz w:val="20"/>
                <w:szCs w:val="20"/>
              </w:rPr>
              <w:t>[     ][     ]</w:t>
            </w:r>
          </w:p>
          <w:p w:rsidR="002151F9" w:rsidRPr="001C653E" w:rsidRDefault="002151F9" w:rsidP="00543150">
            <w:pPr>
              <w:tabs>
                <w:tab w:val="right" w:leader="dot" w:pos="3887"/>
                <w:tab w:val="right" w:leader="dot" w:pos="3921"/>
              </w:tabs>
              <w:jc w:val="both"/>
              <w:rPr>
                <w:rFonts w:ascii="SutonnyMJ" w:hAnsi="SutonnyMJ"/>
                <w:sz w:val="20"/>
                <w:szCs w:val="20"/>
                <w:lang w:bidi="bn-BD"/>
              </w:rPr>
            </w:pPr>
            <w:r w:rsidRPr="001C653E">
              <w:rPr>
                <w:color w:val="000000"/>
                <w:sz w:val="20"/>
                <w:szCs w:val="20"/>
              </w:rPr>
              <w:t>c) IUD (</w:t>
            </w:r>
            <w:r w:rsidRPr="001C653E">
              <w:rPr>
                <w:rFonts w:ascii="SutonnyMJ" w:hAnsi="SutonnyMJ" w:cs="Arial"/>
                <w:color w:val="000000"/>
                <w:sz w:val="20"/>
                <w:szCs w:val="20"/>
              </w:rPr>
              <w:t xml:space="preserve">AvB BD wW) </w:t>
            </w:r>
            <w:r w:rsidRPr="001C653E">
              <w:rPr>
                <w:color w:val="000000"/>
                <w:sz w:val="20"/>
                <w:szCs w:val="20"/>
              </w:rPr>
              <w:t>............................</w:t>
            </w:r>
            <w:r w:rsidRPr="001C653E">
              <w:rPr>
                <w:sz w:val="20"/>
                <w:szCs w:val="20"/>
              </w:rPr>
              <w:t>[     ][     ]</w:t>
            </w:r>
          </w:p>
          <w:p w:rsidR="002151F9" w:rsidRPr="001C653E" w:rsidRDefault="002151F9" w:rsidP="00543150">
            <w:pPr>
              <w:tabs>
                <w:tab w:val="right" w:leader="dot" w:pos="3887"/>
                <w:tab w:val="right" w:leader="dot" w:pos="3921"/>
              </w:tabs>
              <w:jc w:val="both"/>
              <w:rPr>
                <w:rFonts w:ascii="SutonnyMJ" w:hAnsi="SutonnyMJ"/>
                <w:sz w:val="20"/>
                <w:szCs w:val="20"/>
                <w:lang w:bidi="bn-BD"/>
              </w:rPr>
            </w:pPr>
            <w:r w:rsidRPr="001C653E">
              <w:rPr>
                <w:sz w:val="20"/>
                <w:szCs w:val="20"/>
              </w:rPr>
              <w:t xml:space="preserve">d) STILLBIRTH </w:t>
            </w:r>
            <w:r w:rsidRPr="001C653E">
              <w:rPr>
                <w:rFonts w:ascii="SutonnyMJ" w:hAnsi="SutonnyMJ" w:hint="cs"/>
                <w:sz w:val="20"/>
                <w:szCs w:val="20"/>
                <w:cs/>
                <w:lang w:bidi="bn-BD"/>
              </w:rPr>
              <w:t>(</w:t>
            </w:r>
            <w:r w:rsidRPr="001C653E">
              <w:rPr>
                <w:rFonts w:ascii="SutonnyMJ" w:hAnsi="SutonnyMJ"/>
                <w:sz w:val="20"/>
                <w:szCs w:val="20"/>
                <w:lang w:bidi="bn-BD"/>
              </w:rPr>
              <w:t>g„Z ev”Pv</w:t>
            </w:r>
            <w:r w:rsidRPr="001C653E">
              <w:rPr>
                <w:rFonts w:ascii="SutonnyMJ" w:hAnsi="SutonnyMJ" w:hint="cs"/>
                <w:sz w:val="20"/>
                <w:szCs w:val="20"/>
                <w:cs/>
                <w:lang w:bidi="bn-BD"/>
              </w:rPr>
              <w:t>)</w:t>
            </w:r>
            <w:r w:rsidRPr="001C653E">
              <w:rPr>
                <w:rFonts w:ascii="SutonnyMJ" w:hAnsi="SutonnyMJ"/>
                <w:sz w:val="20"/>
                <w:szCs w:val="20"/>
                <w:lang w:bidi="bn-BD"/>
              </w:rPr>
              <w:t xml:space="preserve">   </w:t>
            </w:r>
            <w:r w:rsidRPr="001C653E">
              <w:rPr>
                <w:sz w:val="20"/>
                <w:szCs w:val="20"/>
              </w:rPr>
              <w:tab/>
              <w:t>[     ][     ]</w:t>
            </w:r>
          </w:p>
          <w:p w:rsidR="002151F9" w:rsidRPr="001C653E" w:rsidRDefault="002151F9" w:rsidP="00CA5AAB">
            <w:pPr>
              <w:jc w:val="both"/>
              <w:rPr>
                <w:sz w:val="20"/>
              </w:rPr>
            </w:pPr>
          </w:p>
        </w:tc>
        <w:tc>
          <w:tcPr>
            <w:tcW w:w="749" w:type="dxa"/>
            <w:tcBorders>
              <w:top w:val="single" w:sz="6" w:space="0" w:color="auto"/>
              <w:left w:val="single" w:sz="6" w:space="0" w:color="auto"/>
              <w:bottom w:val="single" w:sz="6" w:space="0" w:color="auto"/>
              <w:right w:val="single" w:sz="6" w:space="0" w:color="auto"/>
            </w:tcBorders>
          </w:tcPr>
          <w:p w:rsidR="002151F9" w:rsidRPr="001C653E" w:rsidRDefault="002151F9" w:rsidP="001C002E">
            <w:pPr>
              <w:jc w:val="both"/>
              <w:rPr>
                <w:sz w:val="20"/>
              </w:rPr>
            </w:pPr>
          </w:p>
        </w:tc>
      </w:tr>
      <w:tr w:rsidR="002151F9" w:rsidRPr="001C653E" w:rsidTr="002151F9">
        <w:trPr>
          <w:cantSplit/>
        </w:trPr>
        <w:tc>
          <w:tcPr>
            <w:tcW w:w="720" w:type="dxa"/>
            <w:gridSpan w:val="2"/>
            <w:tcBorders>
              <w:top w:val="single" w:sz="6" w:space="0" w:color="auto"/>
              <w:left w:val="single" w:sz="6" w:space="0" w:color="auto"/>
              <w:bottom w:val="single" w:sz="6" w:space="0" w:color="auto"/>
              <w:right w:val="single" w:sz="12" w:space="0" w:color="auto"/>
            </w:tcBorders>
          </w:tcPr>
          <w:p w:rsidR="002151F9" w:rsidRPr="001C653E" w:rsidRDefault="002151F9" w:rsidP="0000653A">
            <w:pPr>
              <w:numPr>
                <w:ilvl w:val="0"/>
                <w:numId w:val="48"/>
              </w:numPr>
              <w:jc w:val="both"/>
              <w:rPr>
                <w:sz w:val="20"/>
              </w:rPr>
            </w:pPr>
          </w:p>
        </w:tc>
        <w:tc>
          <w:tcPr>
            <w:tcW w:w="5007" w:type="dxa"/>
            <w:tcBorders>
              <w:top w:val="single" w:sz="6" w:space="0" w:color="auto"/>
              <w:left w:val="nil"/>
              <w:bottom w:val="single" w:sz="6" w:space="0" w:color="auto"/>
              <w:right w:val="single" w:sz="6" w:space="0" w:color="auto"/>
            </w:tcBorders>
          </w:tcPr>
          <w:p w:rsidR="002151F9" w:rsidRPr="001C653E" w:rsidRDefault="002151F9" w:rsidP="001C002E">
            <w:pPr>
              <w:jc w:val="both"/>
              <w:rPr>
                <w:sz w:val="20"/>
              </w:rPr>
            </w:pPr>
            <w:r w:rsidRPr="001C653E">
              <w:rPr>
                <w:sz w:val="20"/>
              </w:rPr>
              <w:t>Are you pregnant now?</w:t>
            </w:r>
          </w:p>
          <w:p w:rsidR="002151F9" w:rsidRPr="001C653E" w:rsidRDefault="002151F9" w:rsidP="001C002E">
            <w:pPr>
              <w:jc w:val="both"/>
              <w:rPr>
                <w:sz w:val="20"/>
                <w:szCs w:val="20"/>
              </w:rPr>
            </w:pPr>
            <w:r w:rsidRPr="001C653E">
              <w:rPr>
                <w:rFonts w:ascii="SutonnyMJ" w:hAnsi="SutonnyMJ"/>
                <w:sz w:val="20"/>
                <w:szCs w:val="20"/>
              </w:rPr>
              <w:t xml:space="preserve">Avcwb wK eZ©gv‡b Mf©eZx? </w:t>
            </w:r>
          </w:p>
          <w:p w:rsidR="002151F9" w:rsidRPr="001C653E" w:rsidRDefault="002151F9" w:rsidP="001C002E">
            <w:pPr>
              <w:rPr>
                <w:sz w:val="20"/>
              </w:rPr>
            </w:pPr>
          </w:p>
        </w:tc>
        <w:tc>
          <w:tcPr>
            <w:tcW w:w="4139" w:type="dxa"/>
            <w:gridSpan w:val="2"/>
            <w:tcBorders>
              <w:top w:val="single" w:sz="6" w:space="0" w:color="auto"/>
              <w:left w:val="single" w:sz="6" w:space="0" w:color="auto"/>
              <w:bottom w:val="single" w:sz="6" w:space="0" w:color="auto"/>
              <w:right w:val="single" w:sz="6" w:space="0" w:color="auto"/>
            </w:tcBorders>
          </w:tcPr>
          <w:p w:rsidR="002151F9" w:rsidRPr="001C653E" w:rsidRDefault="002151F9" w:rsidP="004E5E71">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rsidR="002151F9" w:rsidRPr="001C653E" w:rsidRDefault="002151F9" w:rsidP="004E5E71">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p w:rsidR="002151F9" w:rsidRPr="001C653E" w:rsidRDefault="002151F9" w:rsidP="001C002E">
            <w:pPr>
              <w:tabs>
                <w:tab w:val="right" w:leader="dot" w:pos="3887"/>
              </w:tabs>
              <w:jc w:val="both"/>
              <w:rPr>
                <w:b/>
                <w:sz w:val="20"/>
              </w:rPr>
            </w:pPr>
            <w:r w:rsidRPr="001C653E">
              <w:rPr>
                <w:sz w:val="20"/>
                <w:szCs w:val="20"/>
              </w:rPr>
              <w:t>MAYBE (</w:t>
            </w:r>
            <w:r w:rsidRPr="001C653E">
              <w:rPr>
                <w:rFonts w:ascii="SutonnyMJ" w:hAnsi="SutonnyMJ"/>
                <w:sz w:val="20"/>
                <w:szCs w:val="20"/>
              </w:rPr>
              <w:t>m¤¢eZ</w:t>
            </w:r>
            <w:r w:rsidRPr="001C653E">
              <w:rPr>
                <w:sz w:val="20"/>
                <w:szCs w:val="20"/>
              </w:rPr>
              <w:t>)</w:t>
            </w:r>
            <w:r w:rsidRPr="001C653E">
              <w:rPr>
                <w:sz w:val="20"/>
                <w:szCs w:val="20"/>
              </w:rPr>
              <w:tab/>
              <w:t>3</w:t>
            </w:r>
          </w:p>
        </w:tc>
        <w:tc>
          <w:tcPr>
            <w:tcW w:w="749" w:type="dxa"/>
            <w:tcBorders>
              <w:top w:val="single" w:sz="6" w:space="0" w:color="auto"/>
              <w:left w:val="single" w:sz="6" w:space="0" w:color="auto"/>
              <w:bottom w:val="single" w:sz="6" w:space="0" w:color="auto"/>
              <w:right w:val="single" w:sz="6" w:space="0" w:color="auto"/>
            </w:tcBorders>
          </w:tcPr>
          <w:p w:rsidR="002151F9" w:rsidRPr="001C653E" w:rsidRDefault="002151F9" w:rsidP="001C002E">
            <w:pPr>
              <w:jc w:val="both"/>
              <w:rPr>
                <w:b/>
                <w:sz w:val="20"/>
              </w:rPr>
            </w:pPr>
            <w:r w:rsidRPr="001C653E">
              <w:rPr>
                <w:b/>
                <w:sz w:val="20"/>
              </w:rPr>
              <w:sym w:font="Symbol" w:char="F0DE"/>
            </w:r>
            <w:r w:rsidRPr="001C653E">
              <w:rPr>
                <w:b/>
                <w:sz w:val="20"/>
              </w:rPr>
              <w:t xml:space="preserve"> A</w:t>
            </w:r>
          </w:p>
          <w:p w:rsidR="002151F9" w:rsidRPr="001C653E" w:rsidRDefault="002151F9" w:rsidP="001C002E">
            <w:pPr>
              <w:jc w:val="both"/>
              <w:rPr>
                <w:b/>
                <w:sz w:val="20"/>
              </w:rPr>
            </w:pPr>
            <w:r w:rsidRPr="001C653E">
              <w:rPr>
                <w:b/>
                <w:sz w:val="20"/>
              </w:rPr>
              <w:sym w:font="Symbol" w:char="F0DE"/>
            </w:r>
            <w:r w:rsidRPr="001C653E">
              <w:rPr>
                <w:b/>
                <w:sz w:val="20"/>
              </w:rPr>
              <w:t xml:space="preserve"> B</w:t>
            </w:r>
          </w:p>
          <w:p w:rsidR="002151F9" w:rsidRPr="001C653E" w:rsidRDefault="002151F9" w:rsidP="001C002E">
            <w:pPr>
              <w:jc w:val="both"/>
              <w:rPr>
                <w:sz w:val="20"/>
              </w:rPr>
            </w:pPr>
            <w:r w:rsidRPr="001C653E">
              <w:rPr>
                <w:b/>
                <w:sz w:val="20"/>
              </w:rPr>
              <w:sym w:font="Symbol" w:char="F0DE"/>
            </w:r>
            <w:r w:rsidRPr="001C653E">
              <w:rPr>
                <w:b/>
                <w:sz w:val="20"/>
              </w:rPr>
              <w:t xml:space="preserve"> B</w:t>
            </w:r>
          </w:p>
        </w:tc>
      </w:tr>
      <w:tr w:rsidR="002151F9" w:rsidRPr="001C653E" w:rsidTr="002151F9">
        <w:trPr>
          <w:cantSplit/>
        </w:trPr>
        <w:tc>
          <w:tcPr>
            <w:tcW w:w="5753" w:type="dxa"/>
            <w:gridSpan w:val="4"/>
            <w:tcBorders>
              <w:top w:val="single" w:sz="12" w:space="0" w:color="auto"/>
              <w:left w:val="single" w:sz="12" w:space="0" w:color="auto"/>
              <w:bottom w:val="single" w:sz="12" w:space="0" w:color="auto"/>
              <w:right w:val="single" w:sz="12" w:space="0" w:color="auto"/>
            </w:tcBorders>
          </w:tcPr>
          <w:p w:rsidR="002151F9" w:rsidRPr="001C653E" w:rsidRDefault="002151F9" w:rsidP="001C002E">
            <w:pPr>
              <w:pStyle w:val="BodyText"/>
              <w:tabs>
                <w:tab w:val="right" w:leader="dot" w:pos="3887"/>
              </w:tabs>
              <w:rPr>
                <w:sz w:val="20"/>
                <w:szCs w:val="20"/>
              </w:rPr>
            </w:pPr>
          </w:p>
          <w:p w:rsidR="002151F9" w:rsidRPr="001C653E" w:rsidRDefault="002151F9" w:rsidP="001C002E">
            <w:pPr>
              <w:jc w:val="both"/>
              <w:rPr>
                <w:b/>
                <w:sz w:val="20"/>
                <w:szCs w:val="20"/>
              </w:rPr>
            </w:pPr>
            <w:r w:rsidRPr="001C653E">
              <w:rPr>
                <w:b/>
                <w:sz w:val="20"/>
                <w:szCs w:val="20"/>
              </w:rPr>
              <w:t>DO EITHER A OR B:                        IF PREGNANT NOW ==&gt;</w:t>
            </w:r>
          </w:p>
          <w:p w:rsidR="002151F9" w:rsidRPr="001C653E" w:rsidRDefault="002151F9" w:rsidP="0000730F">
            <w:pPr>
              <w:jc w:val="right"/>
              <w:rPr>
                <w:rFonts w:ascii="SutonnyMJ" w:hAnsi="SutonnyMJ" w:cs="SutonnyMJ"/>
                <w:b/>
                <w:sz w:val="20"/>
                <w:szCs w:val="20"/>
              </w:rPr>
            </w:pPr>
            <w:r w:rsidRPr="001C653E">
              <w:rPr>
                <w:rFonts w:ascii="SutonnyMJ" w:hAnsi="SutonnyMJ" w:cs="SutonnyMJ"/>
                <w:b/>
                <w:sz w:val="20"/>
                <w:szCs w:val="20"/>
              </w:rPr>
              <w:t xml:space="preserve">eZ©gv‡b Mf©eZx n‡j </w:t>
            </w:r>
            <w:r w:rsidRPr="001C653E">
              <w:rPr>
                <w:b/>
                <w:sz w:val="20"/>
                <w:szCs w:val="20"/>
              </w:rPr>
              <w:t>==&gt;</w:t>
            </w:r>
          </w:p>
          <w:p w:rsidR="002151F9" w:rsidRPr="001C653E" w:rsidRDefault="002151F9" w:rsidP="001C002E">
            <w:pPr>
              <w:pStyle w:val="BodyText"/>
              <w:tabs>
                <w:tab w:val="right" w:leader="dot" w:pos="3887"/>
              </w:tabs>
              <w:rPr>
                <w:sz w:val="20"/>
                <w:szCs w:val="20"/>
              </w:rPr>
            </w:pPr>
          </w:p>
          <w:p w:rsidR="002151F9" w:rsidRPr="001C653E" w:rsidRDefault="002151F9" w:rsidP="0000730F">
            <w:pPr>
              <w:pStyle w:val="BodyText"/>
              <w:tabs>
                <w:tab w:val="right" w:leader="dot" w:pos="3887"/>
              </w:tabs>
              <w:jc w:val="right"/>
              <w:rPr>
                <w:sz w:val="20"/>
                <w:szCs w:val="20"/>
              </w:rPr>
            </w:pPr>
            <w:r w:rsidRPr="001C653E">
              <w:rPr>
                <w:sz w:val="20"/>
                <w:szCs w:val="20"/>
              </w:rPr>
              <w:t xml:space="preserve">                                    IF NOT PREGNANT NOW ==&gt;</w:t>
            </w:r>
          </w:p>
          <w:p w:rsidR="002151F9" w:rsidRPr="001C653E" w:rsidRDefault="002151F9" w:rsidP="0000730F">
            <w:pPr>
              <w:pStyle w:val="BodyText"/>
              <w:tabs>
                <w:tab w:val="right" w:leader="dot" w:pos="3887"/>
              </w:tabs>
              <w:jc w:val="right"/>
              <w:rPr>
                <w:sz w:val="20"/>
                <w:szCs w:val="20"/>
              </w:rPr>
            </w:pPr>
            <w:r w:rsidRPr="001C653E">
              <w:rPr>
                <w:rFonts w:ascii="SutonnyMJ" w:hAnsi="SutonnyMJ" w:cs="SutonnyMJ"/>
                <w:sz w:val="20"/>
                <w:szCs w:val="20"/>
              </w:rPr>
              <w:t xml:space="preserve">eZ©gv‡b Mf©eZx bv n‡j </w:t>
            </w:r>
            <w:r w:rsidRPr="001C653E">
              <w:rPr>
                <w:sz w:val="20"/>
                <w:szCs w:val="20"/>
              </w:rPr>
              <w:t>==&gt;</w:t>
            </w:r>
          </w:p>
          <w:p w:rsidR="002151F9" w:rsidRPr="001C653E" w:rsidRDefault="002151F9" w:rsidP="001C002E">
            <w:pPr>
              <w:pStyle w:val="BodyText"/>
              <w:tabs>
                <w:tab w:val="right" w:leader="dot" w:pos="3887"/>
              </w:tabs>
              <w:rPr>
                <w:sz w:val="20"/>
                <w:szCs w:val="20"/>
              </w:rPr>
            </w:pPr>
          </w:p>
          <w:p w:rsidR="002151F9" w:rsidRPr="001C653E" w:rsidRDefault="002151F9" w:rsidP="001C002E">
            <w:pPr>
              <w:pStyle w:val="BodyText"/>
              <w:tabs>
                <w:tab w:val="right" w:leader="dot" w:pos="3887"/>
              </w:tabs>
              <w:rPr>
                <w:sz w:val="20"/>
                <w:szCs w:val="20"/>
              </w:rPr>
            </w:pPr>
            <w:r w:rsidRPr="001C653E">
              <w:rPr>
                <w:sz w:val="20"/>
                <w:szCs w:val="20"/>
              </w:rPr>
              <w:t xml:space="preserve">VERIFY THAT ADDITION ADDS UP TO THE SAME  FIGURE.  IF NOT, PROBE AGAIN AND CORRECT. </w:t>
            </w:r>
          </w:p>
          <w:p w:rsidR="002151F9" w:rsidRPr="001C653E" w:rsidRDefault="002151F9" w:rsidP="0000730F">
            <w:pPr>
              <w:pStyle w:val="BodyText"/>
              <w:tabs>
                <w:tab w:val="right" w:leader="dot" w:pos="3887"/>
              </w:tabs>
              <w:rPr>
                <w:rFonts w:ascii="SutonnyMJ" w:hAnsi="SutonnyMJ" w:cs="SutonnyMJ"/>
                <w:b w:val="0"/>
                <w:sz w:val="20"/>
                <w:szCs w:val="20"/>
                <w:lang w:val="en-US"/>
              </w:rPr>
            </w:pPr>
            <w:r w:rsidRPr="001C653E">
              <w:rPr>
                <w:rFonts w:ascii="SutonnyMJ" w:hAnsi="SutonnyMJ" w:cs="SutonnyMJ"/>
                <w:sz w:val="20"/>
                <w:szCs w:val="20"/>
              </w:rPr>
              <w:t xml:space="preserve">‡hvMdj ¸‡jv wgwj‡q †`Lyb| bv wgj‡j </w:t>
            </w:r>
            <w:r w:rsidRPr="001C653E">
              <w:rPr>
                <w:sz w:val="20"/>
                <w:szCs w:val="20"/>
              </w:rPr>
              <w:t>301, 30</w:t>
            </w:r>
            <w:r w:rsidRPr="001C653E">
              <w:rPr>
                <w:sz w:val="20"/>
                <w:szCs w:val="20"/>
                <w:cs/>
                <w:lang w:bidi="bn-BD"/>
              </w:rPr>
              <w:t>5</w:t>
            </w:r>
            <w:r w:rsidRPr="001C653E">
              <w:rPr>
                <w:sz w:val="20"/>
                <w:szCs w:val="20"/>
                <w:lang w:val="en-US" w:bidi="bn-BD"/>
              </w:rPr>
              <w:t xml:space="preserve">, </w:t>
            </w:r>
            <w:r w:rsidRPr="001C653E">
              <w:rPr>
                <w:sz w:val="20"/>
                <w:szCs w:val="20"/>
              </w:rPr>
              <w:t>30</w:t>
            </w:r>
            <w:r w:rsidRPr="001C653E">
              <w:rPr>
                <w:rFonts w:hint="cs"/>
                <w:sz w:val="20"/>
                <w:szCs w:val="20"/>
                <w:cs/>
                <w:lang w:bidi="bn-BD"/>
              </w:rPr>
              <w:t>6</w:t>
            </w:r>
            <w:r w:rsidRPr="001C653E">
              <w:rPr>
                <w:sz w:val="20"/>
                <w:szCs w:val="20"/>
                <w:lang w:val="en-US" w:bidi="bn-BD"/>
              </w:rPr>
              <w:t xml:space="preserve"> </w:t>
            </w:r>
            <w:r w:rsidRPr="001C653E">
              <w:rPr>
                <w:rFonts w:ascii="SutonnyMJ" w:hAnsi="SutonnyMJ" w:cs="SutonnyMJ"/>
                <w:sz w:val="20"/>
                <w:szCs w:val="20"/>
                <w:lang w:val="en-US" w:bidi="bn-BD"/>
              </w:rPr>
              <w:t xml:space="preserve">Ges </w:t>
            </w:r>
            <w:r w:rsidRPr="001C653E">
              <w:rPr>
                <w:sz w:val="20"/>
                <w:szCs w:val="20"/>
              </w:rPr>
              <w:t>30</w:t>
            </w:r>
            <w:r w:rsidRPr="001C653E">
              <w:rPr>
                <w:sz w:val="20"/>
                <w:szCs w:val="20"/>
                <w:lang w:val="en-US" w:bidi="bn-BD"/>
              </w:rPr>
              <w:t xml:space="preserve">7 </w:t>
            </w:r>
            <w:r w:rsidRPr="001C653E">
              <w:rPr>
                <w:rFonts w:ascii="SutonnyMJ" w:hAnsi="SutonnyMJ" w:cs="SutonnyMJ"/>
                <w:sz w:val="20"/>
                <w:szCs w:val="20"/>
                <w:lang w:val="en-US" w:bidi="bn-BD"/>
              </w:rPr>
              <w:t>G wM‡q ms‡kvab Kiæb|</w:t>
            </w:r>
          </w:p>
        </w:tc>
        <w:tc>
          <w:tcPr>
            <w:tcW w:w="4862" w:type="dxa"/>
            <w:gridSpan w:val="2"/>
            <w:tcBorders>
              <w:top w:val="single" w:sz="12" w:space="0" w:color="auto"/>
              <w:left w:val="single" w:sz="12" w:space="0" w:color="auto"/>
              <w:bottom w:val="single" w:sz="12" w:space="0" w:color="auto"/>
              <w:right w:val="single" w:sz="12" w:space="0" w:color="auto"/>
            </w:tcBorders>
          </w:tcPr>
          <w:p w:rsidR="002151F9" w:rsidRPr="001C653E" w:rsidRDefault="002151F9" w:rsidP="001C002E">
            <w:pPr>
              <w:tabs>
                <w:tab w:val="right" w:leader="dot" w:pos="3969"/>
              </w:tabs>
              <w:jc w:val="both"/>
              <w:rPr>
                <w:b/>
                <w:sz w:val="20"/>
                <w:szCs w:val="20"/>
              </w:rPr>
            </w:pPr>
          </w:p>
          <w:p w:rsidR="002151F9" w:rsidRPr="001C653E" w:rsidRDefault="002151F9" w:rsidP="0000653A">
            <w:pPr>
              <w:numPr>
                <w:ilvl w:val="0"/>
                <w:numId w:val="31"/>
              </w:numPr>
              <w:tabs>
                <w:tab w:val="right" w:leader="dot" w:pos="3969"/>
              </w:tabs>
              <w:jc w:val="both"/>
              <w:rPr>
                <w:b/>
                <w:sz w:val="20"/>
                <w:szCs w:val="20"/>
              </w:rPr>
            </w:pPr>
            <w:r w:rsidRPr="001C653E">
              <w:rPr>
                <w:b/>
                <w:sz w:val="20"/>
                <w:szCs w:val="20"/>
              </w:rPr>
              <w:t>[301]  ____  +  [30</w:t>
            </w:r>
            <w:r w:rsidRPr="001C653E">
              <w:rPr>
                <w:rFonts w:hint="cs"/>
                <w:b/>
                <w:sz w:val="20"/>
                <w:szCs w:val="20"/>
                <w:cs/>
                <w:lang w:bidi="bn-BD"/>
              </w:rPr>
              <w:t>6</w:t>
            </w:r>
            <w:r w:rsidRPr="001C653E">
              <w:rPr>
                <w:b/>
                <w:sz w:val="20"/>
                <w:szCs w:val="20"/>
              </w:rPr>
              <w:t xml:space="preserve"> a+b+c+d]  _____ + 1 =___</w:t>
            </w:r>
          </w:p>
          <w:p w:rsidR="002151F9" w:rsidRPr="001C653E" w:rsidRDefault="002151F9" w:rsidP="001C002E">
            <w:pPr>
              <w:tabs>
                <w:tab w:val="right" w:leader="dot" w:pos="3969"/>
              </w:tabs>
              <w:jc w:val="both"/>
              <w:rPr>
                <w:b/>
                <w:sz w:val="20"/>
                <w:szCs w:val="20"/>
              </w:rPr>
            </w:pPr>
            <w:r w:rsidRPr="001C653E">
              <w:rPr>
                <w:b/>
                <w:sz w:val="20"/>
                <w:szCs w:val="20"/>
              </w:rPr>
              <w:t xml:space="preserve">       [30</w:t>
            </w:r>
            <w:r w:rsidRPr="001C653E">
              <w:rPr>
                <w:b/>
                <w:sz w:val="20"/>
                <w:szCs w:val="20"/>
                <w:cs/>
                <w:lang w:bidi="bn-BD"/>
              </w:rPr>
              <w:t>5</w:t>
            </w:r>
            <w:r w:rsidRPr="001C653E">
              <w:rPr>
                <w:b/>
                <w:sz w:val="20"/>
                <w:szCs w:val="20"/>
              </w:rPr>
              <w:t>a] _____+ [30</w:t>
            </w:r>
            <w:r w:rsidRPr="001C653E">
              <w:rPr>
                <w:b/>
                <w:sz w:val="20"/>
                <w:szCs w:val="20"/>
                <w:cs/>
                <w:lang w:bidi="bn-BD"/>
              </w:rPr>
              <w:t>5</w:t>
            </w:r>
            <w:r w:rsidRPr="001C653E">
              <w:rPr>
                <w:b/>
                <w:sz w:val="20"/>
                <w:szCs w:val="20"/>
              </w:rPr>
              <w:t>b] ____ + [ 2x30</w:t>
            </w:r>
            <w:r w:rsidRPr="001C653E">
              <w:rPr>
                <w:b/>
                <w:sz w:val="20"/>
                <w:szCs w:val="20"/>
                <w:cs/>
                <w:lang w:bidi="bn-BD"/>
              </w:rPr>
              <w:t>5</w:t>
            </w:r>
            <w:r w:rsidRPr="001C653E">
              <w:rPr>
                <w:b/>
                <w:sz w:val="20"/>
                <w:szCs w:val="20"/>
              </w:rPr>
              <w:t>c] ____ =  ___</w:t>
            </w:r>
          </w:p>
          <w:p w:rsidR="002151F9" w:rsidRPr="001C653E" w:rsidRDefault="002151F9" w:rsidP="001C002E">
            <w:pPr>
              <w:tabs>
                <w:tab w:val="right" w:leader="dot" w:pos="3969"/>
              </w:tabs>
              <w:jc w:val="both"/>
              <w:rPr>
                <w:b/>
                <w:sz w:val="20"/>
                <w:szCs w:val="20"/>
              </w:rPr>
            </w:pPr>
          </w:p>
          <w:p w:rsidR="002151F9" w:rsidRPr="001C653E" w:rsidRDefault="002151F9" w:rsidP="0000653A">
            <w:pPr>
              <w:numPr>
                <w:ilvl w:val="0"/>
                <w:numId w:val="31"/>
              </w:numPr>
              <w:tabs>
                <w:tab w:val="right" w:leader="dot" w:pos="3969"/>
              </w:tabs>
              <w:jc w:val="both"/>
              <w:rPr>
                <w:b/>
                <w:sz w:val="20"/>
                <w:szCs w:val="20"/>
              </w:rPr>
            </w:pPr>
            <w:r w:rsidRPr="001C653E">
              <w:rPr>
                <w:b/>
                <w:sz w:val="20"/>
                <w:szCs w:val="20"/>
              </w:rPr>
              <w:t>[301]  ____  +  [30</w:t>
            </w:r>
            <w:r w:rsidRPr="001C653E">
              <w:rPr>
                <w:rFonts w:hint="cs"/>
                <w:b/>
                <w:sz w:val="20"/>
                <w:szCs w:val="20"/>
                <w:cs/>
                <w:lang w:bidi="bn-BD"/>
              </w:rPr>
              <w:t>6</w:t>
            </w:r>
            <w:r w:rsidRPr="001C653E">
              <w:rPr>
                <w:b/>
                <w:sz w:val="20"/>
                <w:szCs w:val="20"/>
              </w:rPr>
              <w:t xml:space="preserve">  a+b+c+d]  _____  =___</w:t>
            </w:r>
          </w:p>
          <w:p w:rsidR="002151F9" w:rsidRPr="001C653E" w:rsidRDefault="002151F9" w:rsidP="001C002E">
            <w:pPr>
              <w:tabs>
                <w:tab w:val="right" w:leader="dot" w:pos="3969"/>
              </w:tabs>
              <w:jc w:val="both"/>
              <w:rPr>
                <w:b/>
                <w:sz w:val="20"/>
                <w:szCs w:val="20"/>
              </w:rPr>
            </w:pPr>
            <w:r w:rsidRPr="001C653E">
              <w:rPr>
                <w:b/>
                <w:sz w:val="20"/>
                <w:szCs w:val="20"/>
              </w:rPr>
              <w:t xml:space="preserve">       [30</w:t>
            </w:r>
            <w:r w:rsidRPr="001C653E">
              <w:rPr>
                <w:b/>
                <w:sz w:val="20"/>
                <w:szCs w:val="20"/>
                <w:cs/>
                <w:lang w:bidi="bn-BD"/>
              </w:rPr>
              <w:t>5</w:t>
            </w:r>
            <w:r w:rsidRPr="001C653E">
              <w:rPr>
                <w:b/>
                <w:sz w:val="20"/>
                <w:szCs w:val="20"/>
              </w:rPr>
              <w:t>a] _____+ [30</w:t>
            </w:r>
            <w:r w:rsidRPr="001C653E">
              <w:rPr>
                <w:b/>
                <w:sz w:val="20"/>
                <w:szCs w:val="20"/>
                <w:cs/>
                <w:lang w:bidi="bn-BD"/>
              </w:rPr>
              <w:t>5</w:t>
            </w:r>
            <w:r w:rsidRPr="001C653E">
              <w:rPr>
                <w:b/>
                <w:sz w:val="20"/>
                <w:szCs w:val="20"/>
              </w:rPr>
              <w:t>b] ____ + [ 2x30</w:t>
            </w:r>
            <w:r w:rsidRPr="001C653E">
              <w:rPr>
                <w:b/>
                <w:sz w:val="20"/>
                <w:szCs w:val="20"/>
                <w:cs/>
                <w:lang w:bidi="bn-BD"/>
              </w:rPr>
              <w:t>5</w:t>
            </w:r>
            <w:r w:rsidRPr="001C653E">
              <w:rPr>
                <w:b/>
                <w:sz w:val="20"/>
                <w:szCs w:val="20"/>
              </w:rPr>
              <w:t>c] ____ = ___</w:t>
            </w:r>
          </w:p>
          <w:p w:rsidR="002151F9" w:rsidRPr="001C653E" w:rsidRDefault="002151F9" w:rsidP="001C002E">
            <w:pPr>
              <w:tabs>
                <w:tab w:val="right" w:leader="dot" w:pos="3969"/>
              </w:tabs>
              <w:jc w:val="both"/>
              <w:rPr>
                <w:b/>
                <w:sz w:val="20"/>
                <w:szCs w:val="20"/>
              </w:rPr>
            </w:pPr>
          </w:p>
        </w:tc>
      </w:tr>
      <w:tr w:rsidR="002151F9" w:rsidRPr="001C653E" w:rsidTr="002151F9">
        <w:trPr>
          <w:cantSplit/>
        </w:trPr>
        <w:tc>
          <w:tcPr>
            <w:tcW w:w="510" w:type="dxa"/>
            <w:tcBorders>
              <w:top w:val="single" w:sz="6" w:space="0" w:color="auto"/>
              <w:left w:val="single" w:sz="6" w:space="0" w:color="auto"/>
              <w:bottom w:val="single" w:sz="6" w:space="0" w:color="auto"/>
              <w:right w:val="single" w:sz="12" w:space="0" w:color="auto"/>
            </w:tcBorders>
          </w:tcPr>
          <w:p w:rsidR="002151F9" w:rsidRPr="001C653E" w:rsidRDefault="002151F9" w:rsidP="0000653A">
            <w:pPr>
              <w:numPr>
                <w:ilvl w:val="0"/>
                <w:numId w:val="48"/>
              </w:numPr>
              <w:jc w:val="both"/>
              <w:rPr>
                <w:sz w:val="20"/>
              </w:rPr>
            </w:pPr>
          </w:p>
        </w:tc>
        <w:tc>
          <w:tcPr>
            <w:tcW w:w="5217" w:type="dxa"/>
            <w:gridSpan w:val="2"/>
            <w:tcBorders>
              <w:top w:val="single" w:sz="6" w:space="0" w:color="auto"/>
              <w:left w:val="nil"/>
              <w:bottom w:val="single" w:sz="6" w:space="0" w:color="auto"/>
              <w:right w:val="single" w:sz="6" w:space="0" w:color="auto"/>
            </w:tcBorders>
          </w:tcPr>
          <w:p w:rsidR="002151F9" w:rsidRPr="001C653E" w:rsidRDefault="002151F9" w:rsidP="001C002E">
            <w:pPr>
              <w:rPr>
                <w:sz w:val="20"/>
              </w:rPr>
            </w:pPr>
            <w:r w:rsidRPr="001C653E">
              <w:rPr>
                <w:sz w:val="20"/>
              </w:rPr>
              <w:t xml:space="preserve">Have you </w:t>
            </w:r>
            <w:r w:rsidRPr="001C653E">
              <w:rPr>
                <w:sz w:val="20"/>
                <w:u w:val="single"/>
              </w:rPr>
              <w:t>ever</w:t>
            </w:r>
            <w:r w:rsidRPr="001C653E">
              <w:rPr>
                <w:sz w:val="20"/>
              </w:rPr>
              <w:t xml:space="preserve"> used anything, or tried in any way, to delay or avoid getting pregnant?</w:t>
            </w:r>
          </w:p>
          <w:p w:rsidR="002151F9" w:rsidRPr="001C653E" w:rsidRDefault="002151F9" w:rsidP="001C002E">
            <w:pPr>
              <w:rPr>
                <w:rFonts w:ascii="SutonnyMJ" w:hAnsi="SutonnyMJ"/>
                <w:sz w:val="20"/>
                <w:szCs w:val="20"/>
              </w:rPr>
            </w:pPr>
            <w:r w:rsidRPr="001C653E">
              <w:rPr>
                <w:rFonts w:ascii="SutonnyMJ" w:hAnsi="SutonnyMJ"/>
                <w:sz w:val="20"/>
                <w:szCs w:val="20"/>
              </w:rPr>
              <w:t>Avcwb ev Avcbvi ¯^vgx wK KLbI ev”Pv bv nIqvi Rb¨ A_ev †`ix‡Z ev”Pv †bevi Rb¨ †Kvb c×wZ e¨envi K‡i‡Qb?</w:t>
            </w:r>
          </w:p>
          <w:p w:rsidR="002151F9" w:rsidRPr="001C653E" w:rsidRDefault="002151F9" w:rsidP="001C002E">
            <w:pPr>
              <w:rPr>
                <w:sz w:val="20"/>
              </w:rPr>
            </w:pPr>
          </w:p>
        </w:tc>
        <w:tc>
          <w:tcPr>
            <w:tcW w:w="4139" w:type="dxa"/>
            <w:gridSpan w:val="2"/>
            <w:tcBorders>
              <w:top w:val="single" w:sz="6" w:space="0" w:color="auto"/>
              <w:left w:val="single" w:sz="6" w:space="0" w:color="auto"/>
              <w:bottom w:val="single" w:sz="6" w:space="0" w:color="auto"/>
              <w:right w:val="single" w:sz="6" w:space="0" w:color="auto"/>
            </w:tcBorders>
          </w:tcPr>
          <w:p w:rsidR="002151F9" w:rsidRPr="001C653E" w:rsidRDefault="002151F9" w:rsidP="004E5E71">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rsidR="002151F9" w:rsidRPr="001C653E" w:rsidRDefault="002151F9" w:rsidP="004E5E71">
            <w:pPr>
              <w:tabs>
                <w:tab w:val="right" w:leader="dot" w:pos="3887"/>
              </w:tabs>
              <w:jc w:val="both"/>
              <w:rPr>
                <w:sz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p w:rsidR="002151F9" w:rsidRPr="001C653E" w:rsidRDefault="002151F9" w:rsidP="0024046B">
            <w:pPr>
              <w:tabs>
                <w:tab w:val="right" w:leader="dot" w:pos="3997"/>
                <w:tab w:val="right" w:leader="dot" w:pos="4253"/>
              </w:tabs>
              <w:jc w:val="both"/>
              <w:rPr>
                <w:sz w:val="20"/>
              </w:rPr>
            </w:pPr>
          </w:p>
        </w:tc>
        <w:tc>
          <w:tcPr>
            <w:tcW w:w="749" w:type="dxa"/>
            <w:tcBorders>
              <w:top w:val="single" w:sz="6" w:space="0" w:color="auto"/>
              <w:left w:val="single" w:sz="6" w:space="0" w:color="auto"/>
              <w:bottom w:val="single" w:sz="6" w:space="0" w:color="auto"/>
              <w:right w:val="single" w:sz="6" w:space="0" w:color="auto"/>
            </w:tcBorders>
          </w:tcPr>
          <w:p w:rsidR="002151F9" w:rsidRPr="001C653E" w:rsidRDefault="002151F9" w:rsidP="001C002E">
            <w:pPr>
              <w:jc w:val="both"/>
              <w:rPr>
                <w:rFonts w:cs="Vrinda"/>
                <w:sz w:val="16"/>
                <w:szCs w:val="16"/>
                <w:cs/>
                <w:lang w:bidi="bn-BD"/>
              </w:rPr>
            </w:pPr>
          </w:p>
          <w:p w:rsidR="002151F9" w:rsidRPr="001C653E" w:rsidRDefault="002151F9" w:rsidP="001C002E">
            <w:pPr>
              <w:jc w:val="both"/>
              <w:rPr>
                <w:sz w:val="18"/>
                <w:szCs w:val="18"/>
                <w:lang w:val="en-US" w:bidi="bn-BD"/>
              </w:rPr>
            </w:pPr>
            <w:r w:rsidRPr="001C653E">
              <w:rPr>
                <w:sz w:val="20"/>
              </w:rPr>
              <w:sym w:font="Symbol" w:char="F0DE"/>
            </w:r>
            <w:r w:rsidRPr="001C653E">
              <w:rPr>
                <w:sz w:val="18"/>
                <w:szCs w:val="18"/>
                <w:lang w:val="en-US" w:bidi="bn-BD"/>
              </w:rPr>
              <w:t>401</w:t>
            </w:r>
          </w:p>
          <w:p w:rsidR="002151F9" w:rsidRPr="001C653E" w:rsidRDefault="002151F9" w:rsidP="001C002E">
            <w:pPr>
              <w:jc w:val="both"/>
              <w:rPr>
                <w:sz w:val="20"/>
              </w:rPr>
            </w:pPr>
          </w:p>
        </w:tc>
      </w:tr>
      <w:tr w:rsidR="002151F9" w:rsidRPr="001C653E" w:rsidTr="002151F9">
        <w:trPr>
          <w:cantSplit/>
          <w:trHeight w:val="613"/>
        </w:trPr>
        <w:tc>
          <w:tcPr>
            <w:tcW w:w="510" w:type="dxa"/>
            <w:tcBorders>
              <w:top w:val="single" w:sz="6" w:space="0" w:color="auto"/>
              <w:left w:val="single" w:sz="6" w:space="0" w:color="auto"/>
              <w:bottom w:val="single" w:sz="6" w:space="0" w:color="auto"/>
              <w:right w:val="single" w:sz="12" w:space="0" w:color="auto"/>
            </w:tcBorders>
          </w:tcPr>
          <w:p w:rsidR="002151F9" w:rsidRPr="001C653E" w:rsidRDefault="002151F9" w:rsidP="0000653A">
            <w:pPr>
              <w:numPr>
                <w:ilvl w:val="0"/>
                <w:numId w:val="48"/>
              </w:numPr>
              <w:jc w:val="both"/>
              <w:rPr>
                <w:sz w:val="20"/>
              </w:rPr>
            </w:pPr>
          </w:p>
        </w:tc>
        <w:tc>
          <w:tcPr>
            <w:tcW w:w="5217" w:type="dxa"/>
            <w:gridSpan w:val="2"/>
            <w:tcBorders>
              <w:top w:val="single" w:sz="6" w:space="0" w:color="auto"/>
              <w:left w:val="nil"/>
              <w:bottom w:val="single" w:sz="6" w:space="0" w:color="auto"/>
              <w:right w:val="single" w:sz="6" w:space="0" w:color="auto"/>
            </w:tcBorders>
          </w:tcPr>
          <w:p w:rsidR="002151F9" w:rsidRPr="001C653E" w:rsidRDefault="002151F9" w:rsidP="001C002E">
            <w:pPr>
              <w:rPr>
                <w:sz w:val="20"/>
              </w:rPr>
            </w:pPr>
            <w:r w:rsidRPr="001C653E">
              <w:rPr>
                <w:sz w:val="20"/>
              </w:rPr>
              <w:t xml:space="preserve">Are you </w:t>
            </w:r>
            <w:r w:rsidRPr="001C653E">
              <w:rPr>
                <w:sz w:val="20"/>
                <w:u w:val="single"/>
              </w:rPr>
              <w:t>currently</w:t>
            </w:r>
            <w:r w:rsidRPr="001C653E">
              <w:rPr>
                <w:sz w:val="20"/>
              </w:rPr>
              <w:t xml:space="preserve"> doing something, or using any method, to delay or avoid getting pregnant?</w:t>
            </w:r>
          </w:p>
          <w:p w:rsidR="002151F9" w:rsidRPr="001C653E" w:rsidRDefault="002151F9" w:rsidP="001C002E">
            <w:pPr>
              <w:rPr>
                <w:sz w:val="20"/>
                <w:szCs w:val="20"/>
              </w:rPr>
            </w:pPr>
            <w:r w:rsidRPr="001C653E">
              <w:rPr>
                <w:rFonts w:ascii="SutonnyMJ" w:hAnsi="SutonnyMJ"/>
                <w:sz w:val="20"/>
                <w:szCs w:val="20"/>
              </w:rPr>
              <w:t>Avcwb ev Avcbvi ¯^vgx wK eZ©gv‡b †Kv‡bv Rb¥ wbqš¿Y c×wZ e¨envi Ki‡Qb?</w:t>
            </w:r>
          </w:p>
          <w:p w:rsidR="002151F9" w:rsidRPr="001C653E" w:rsidRDefault="002151F9" w:rsidP="001C002E">
            <w:pPr>
              <w:tabs>
                <w:tab w:val="left" w:pos="2040"/>
              </w:tabs>
              <w:rPr>
                <w:sz w:val="20"/>
              </w:rPr>
            </w:pPr>
          </w:p>
        </w:tc>
        <w:tc>
          <w:tcPr>
            <w:tcW w:w="4139" w:type="dxa"/>
            <w:gridSpan w:val="2"/>
            <w:tcBorders>
              <w:top w:val="single" w:sz="6" w:space="0" w:color="auto"/>
              <w:left w:val="single" w:sz="6" w:space="0" w:color="auto"/>
              <w:bottom w:val="single" w:sz="6" w:space="0" w:color="auto"/>
              <w:right w:val="single" w:sz="6" w:space="0" w:color="auto"/>
            </w:tcBorders>
          </w:tcPr>
          <w:p w:rsidR="002151F9" w:rsidRPr="001C653E" w:rsidRDefault="002151F9" w:rsidP="004E5E71">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rsidR="002151F9" w:rsidRPr="001C653E" w:rsidRDefault="002151F9" w:rsidP="004E5E71">
            <w:pPr>
              <w:tabs>
                <w:tab w:val="right" w:leader="dot" w:pos="3887"/>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p w:rsidR="002151F9" w:rsidRPr="001C653E" w:rsidRDefault="002151F9" w:rsidP="00E90F43">
            <w:pPr>
              <w:tabs>
                <w:tab w:val="right" w:leader="dot" w:pos="3887"/>
              </w:tabs>
              <w:jc w:val="both"/>
              <w:rPr>
                <w:sz w:val="20"/>
              </w:rPr>
            </w:pPr>
            <w:r w:rsidRPr="001C653E">
              <w:rPr>
                <w:sz w:val="20"/>
                <w:szCs w:val="20"/>
              </w:rPr>
              <w:t>NA/ CURRENTLY PREGNANT</w:t>
            </w:r>
            <w:r w:rsidRPr="001C653E">
              <w:rPr>
                <w:rFonts w:ascii="SutonnyMJ" w:hAnsi="SutonnyMJ"/>
                <w:sz w:val="20"/>
                <w:szCs w:val="20"/>
              </w:rPr>
              <w:t xml:space="preserve"> (cÖ‡hvR¨ bq/eZ©gv‡b </w:t>
            </w:r>
            <w:r w:rsidRPr="001C653E">
              <w:rPr>
                <w:rFonts w:ascii="SutonnyMJ" w:hAnsi="SutonnyMJ" w:cs="SutonnyMJ"/>
                <w:b/>
                <w:sz w:val="20"/>
                <w:szCs w:val="20"/>
              </w:rPr>
              <w:t xml:space="preserve">Mf©eZx) </w:t>
            </w:r>
            <w:r w:rsidRPr="001C653E">
              <w:rPr>
                <w:sz w:val="20"/>
                <w:szCs w:val="20"/>
              </w:rPr>
              <w:t>.............................................7</w:t>
            </w:r>
          </w:p>
        </w:tc>
        <w:tc>
          <w:tcPr>
            <w:tcW w:w="749" w:type="dxa"/>
            <w:tcBorders>
              <w:top w:val="single" w:sz="6" w:space="0" w:color="auto"/>
              <w:left w:val="single" w:sz="6" w:space="0" w:color="auto"/>
              <w:bottom w:val="single" w:sz="6" w:space="0" w:color="auto"/>
              <w:right w:val="single" w:sz="6" w:space="0" w:color="auto"/>
            </w:tcBorders>
          </w:tcPr>
          <w:p w:rsidR="002151F9" w:rsidRPr="001C653E" w:rsidRDefault="002151F9" w:rsidP="001C002E">
            <w:pPr>
              <w:jc w:val="both"/>
              <w:rPr>
                <w:sz w:val="20"/>
              </w:rPr>
            </w:pPr>
          </w:p>
          <w:p w:rsidR="002151F9" w:rsidRPr="001C653E" w:rsidRDefault="002151F9" w:rsidP="00E90F43">
            <w:pPr>
              <w:jc w:val="both"/>
              <w:rPr>
                <w:sz w:val="18"/>
                <w:szCs w:val="18"/>
                <w:lang w:val="en-US" w:bidi="bn-BD"/>
              </w:rPr>
            </w:pPr>
            <w:r w:rsidRPr="001C653E">
              <w:rPr>
                <w:sz w:val="20"/>
              </w:rPr>
              <w:sym w:font="Symbol" w:char="F0DE"/>
            </w:r>
            <w:r w:rsidRPr="001C653E">
              <w:rPr>
                <w:sz w:val="18"/>
                <w:szCs w:val="18"/>
                <w:cs/>
                <w:lang w:bidi="bn-BD"/>
              </w:rPr>
              <w:t xml:space="preserve"> </w:t>
            </w:r>
            <w:r w:rsidRPr="001C653E">
              <w:rPr>
                <w:sz w:val="18"/>
                <w:szCs w:val="18"/>
                <w:lang w:val="en-US" w:bidi="bn-BD"/>
              </w:rPr>
              <w:t>401</w:t>
            </w:r>
          </w:p>
          <w:p w:rsidR="002151F9" w:rsidRPr="001C653E" w:rsidRDefault="002151F9" w:rsidP="00E90F43">
            <w:pPr>
              <w:jc w:val="both"/>
              <w:rPr>
                <w:sz w:val="20"/>
              </w:rPr>
            </w:pPr>
          </w:p>
          <w:p w:rsidR="002151F9" w:rsidRPr="001C653E" w:rsidRDefault="002151F9" w:rsidP="00E90F43">
            <w:pPr>
              <w:jc w:val="both"/>
              <w:rPr>
                <w:sz w:val="20"/>
                <w:lang w:val="en-US"/>
              </w:rPr>
            </w:pPr>
            <w:r w:rsidRPr="001C653E">
              <w:rPr>
                <w:sz w:val="20"/>
              </w:rPr>
              <w:sym w:font="Symbol" w:char="F0DE"/>
            </w:r>
            <w:r w:rsidRPr="001C653E">
              <w:rPr>
                <w:sz w:val="18"/>
                <w:szCs w:val="18"/>
                <w:cs/>
                <w:lang w:bidi="bn-BD"/>
              </w:rPr>
              <w:t xml:space="preserve"> </w:t>
            </w:r>
            <w:r w:rsidRPr="001C653E">
              <w:rPr>
                <w:sz w:val="18"/>
                <w:szCs w:val="18"/>
                <w:lang w:val="en-US" w:bidi="bn-BD"/>
              </w:rPr>
              <w:t>401</w:t>
            </w:r>
          </w:p>
        </w:tc>
      </w:tr>
      <w:tr w:rsidR="002151F9" w:rsidRPr="001C653E" w:rsidTr="002151F9">
        <w:trPr>
          <w:cantSplit/>
          <w:trHeight w:val="3540"/>
        </w:trPr>
        <w:tc>
          <w:tcPr>
            <w:tcW w:w="510" w:type="dxa"/>
            <w:tcBorders>
              <w:top w:val="single" w:sz="6" w:space="0" w:color="auto"/>
              <w:left w:val="single" w:sz="6" w:space="0" w:color="auto"/>
              <w:bottom w:val="single" w:sz="6" w:space="0" w:color="auto"/>
            </w:tcBorders>
          </w:tcPr>
          <w:p w:rsidR="002151F9" w:rsidRPr="001C653E" w:rsidRDefault="002151F9" w:rsidP="0000653A">
            <w:pPr>
              <w:numPr>
                <w:ilvl w:val="0"/>
                <w:numId w:val="48"/>
              </w:numPr>
              <w:jc w:val="both"/>
              <w:rPr>
                <w:sz w:val="20"/>
              </w:rPr>
            </w:pPr>
          </w:p>
        </w:tc>
        <w:tc>
          <w:tcPr>
            <w:tcW w:w="5217" w:type="dxa"/>
            <w:gridSpan w:val="2"/>
            <w:tcBorders>
              <w:top w:val="single" w:sz="6" w:space="0" w:color="auto"/>
              <w:left w:val="single" w:sz="12" w:space="0" w:color="auto"/>
              <w:bottom w:val="single" w:sz="6" w:space="0" w:color="auto"/>
              <w:right w:val="single" w:sz="6" w:space="0" w:color="auto"/>
            </w:tcBorders>
          </w:tcPr>
          <w:p w:rsidR="002151F9" w:rsidRPr="001C653E" w:rsidRDefault="002151F9" w:rsidP="001C002E">
            <w:pPr>
              <w:jc w:val="both"/>
              <w:rPr>
                <w:rFonts w:cs="Vrinda"/>
                <w:sz w:val="20"/>
                <w:cs/>
                <w:lang w:bidi="bn-BD"/>
              </w:rPr>
            </w:pPr>
            <w:r w:rsidRPr="001C653E">
              <w:rPr>
                <w:sz w:val="20"/>
              </w:rPr>
              <w:t xml:space="preserve">What (main) method are you </w:t>
            </w:r>
            <w:r w:rsidRPr="001C653E">
              <w:rPr>
                <w:sz w:val="20"/>
                <w:u w:val="single"/>
              </w:rPr>
              <w:t>currently</w:t>
            </w:r>
            <w:r w:rsidRPr="001C653E">
              <w:rPr>
                <w:sz w:val="20"/>
              </w:rPr>
              <w:t xml:space="preserve"> using?</w:t>
            </w:r>
          </w:p>
          <w:p w:rsidR="002151F9" w:rsidRPr="001C653E" w:rsidRDefault="002151F9" w:rsidP="00400B9D">
            <w:pPr>
              <w:rPr>
                <w:rFonts w:ascii="SutonnyMJ" w:hAnsi="SutonnyMJ"/>
                <w:sz w:val="20"/>
                <w:szCs w:val="20"/>
              </w:rPr>
            </w:pPr>
            <w:r w:rsidRPr="001C653E">
              <w:rPr>
                <w:rFonts w:ascii="SutonnyMJ" w:hAnsi="SutonnyMJ"/>
                <w:sz w:val="20"/>
                <w:szCs w:val="20"/>
              </w:rPr>
              <w:t xml:space="preserve">Avcwb ev Avcbvi ¯^vgx eZ©gv‡b †Kvb c×wZ </w:t>
            </w:r>
            <w:r w:rsidRPr="001C653E">
              <w:rPr>
                <w:rFonts w:ascii="SutonnyMJ" w:hAnsi="SutonnyMJ" w:hint="cs"/>
                <w:sz w:val="20"/>
                <w:szCs w:val="20"/>
                <w:cs/>
                <w:lang w:bidi="bn-BD"/>
              </w:rPr>
              <w:t>(</w:t>
            </w:r>
            <w:r w:rsidRPr="001C653E">
              <w:rPr>
                <w:rFonts w:ascii="SutonnyMJ" w:hAnsi="SutonnyMJ"/>
                <w:sz w:val="20"/>
                <w:szCs w:val="20"/>
              </w:rPr>
              <w:t>cÖavbZ</w:t>
            </w:r>
            <w:r w:rsidRPr="001C653E">
              <w:rPr>
                <w:rFonts w:ascii="SutonnyMJ" w:hAnsi="SutonnyMJ" w:hint="cs"/>
                <w:sz w:val="20"/>
                <w:szCs w:val="20"/>
                <w:cs/>
                <w:lang w:bidi="bn-BD"/>
              </w:rPr>
              <w:t>)</w:t>
            </w:r>
            <w:r w:rsidRPr="001C653E">
              <w:rPr>
                <w:rFonts w:ascii="SutonnyMJ" w:hAnsi="SutonnyMJ"/>
                <w:sz w:val="20"/>
                <w:szCs w:val="20"/>
              </w:rPr>
              <w:t xml:space="preserve"> e¨envi Ki‡Qb?</w:t>
            </w:r>
          </w:p>
          <w:p w:rsidR="002151F9" w:rsidRPr="001C653E" w:rsidRDefault="002151F9" w:rsidP="001C002E">
            <w:pPr>
              <w:jc w:val="both"/>
              <w:rPr>
                <w:rFonts w:cs="Vrinda"/>
                <w:sz w:val="20"/>
                <w:cs/>
                <w:lang w:bidi="bn-BD"/>
              </w:rPr>
            </w:pPr>
          </w:p>
          <w:p w:rsidR="002151F9" w:rsidRPr="001C653E" w:rsidRDefault="002151F9" w:rsidP="001C002E">
            <w:pPr>
              <w:jc w:val="both"/>
              <w:rPr>
                <w:sz w:val="20"/>
              </w:rPr>
            </w:pPr>
          </w:p>
          <w:p w:rsidR="002151F9" w:rsidRPr="001C653E" w:rsidRDefault="002151F9" w:rsidP="001C002E">
            <w:pPr>
              <w:jc w:val="both"/>
              <w:rPr>
                <w:sz w:val="20"/>
              </w:rPr>
            </w:pPr>
            <w:r w:rsidRPr="001C653E">
              <w:rPr>
                <w:sz w:val="20"/>
              </w:rPr>
              <w:t>IF MORE THAN ONE, ONLY MARK MAIN METHOD</w:t>
            </w:r>
          </w:p>
          <w:p w:rsidR="002151F9" w:rsidRPr="001C653E" w:rsidRDefault="002151F9" w:rsidP="001C002E">
            <w:pPr>
              <w:jc w:val="both"/>
              <w:rPr>
                <w:sz w:val="20"/>
              </w:rPr>
            </w:pPr>
          </w:p>
          <w:p w:rsidR="002151F9" w:rsidRPr="001C653E" w:rsidRDefault="002151F9" w:rsidP="00FD6576">
            <w:pPr>
              <w:rPr>
                <w:rFonts w:ascii="SutonnyMJ" w:hAnsi="SutonnyMJ" w:cs="SutonnyMJ"/>
                <w:b/>
                <w:sz w:val="20"/>
                <w:szCs w:val="20"/>
              </w:rPr>
            </w:pPr>
            <w:r w:rsidRPr="001C653E">
              <w:rPr>
                <w:rFonts w:ascii="SutonnyMJ" w:hAnsi="SutonnyMJ" w:cs="SutonnyMJ"/>
                <w:b/>
                <w:sz w:val="20"/>
                <w:szCs w:val="20"/>
              </w:rPr>
              <w:t>GKvwaK c×wZ e¨envi Ki‡j ïaygvÎ cÖavb</w:t>
            </w:r>
            <w:r w:rsidRPr="001C653E">
              <w:rPr>
                <w:rFonts w:ascii="SutonnyMJ" w:hAnsi="SutonnyMJ" w:cs="SutonnyMJ"/>
                <w:b/>
                <w:sz w:val="20"/>
                <w:szCs w:val="20"/>
                <w:cs/>
                <w:lang w:bidi="bn-BD"/>
              </w:rPr>
              <w:t xml:space="preserve"> </w:t>
            </w:r>
            <w:r w:rsidRPr="001C653E">
              <w:rPr>
                <w:rFonts w:ascii="SutonnyMJ" w:hAnsi="SutonnyMJ" w:cs="SutonnyMJ"/>
                <w:b/>
                <w:sz w:val="20"/>
                <w:szCs w:val="20"/>
              </w:rPr>
              <w:t>c×wZ †bvU Kiæb</w:t>
            </w:r>
          </w:p>
          <w:p w:rsidR="002151F9" w:rsidRPr="001C653E" w:rsidRDefault="002151F9" w:rsidP="001C002E">
            <w:pPr>
              <w:jc w:val="both"/>
              <w:rPr>
                <w:sz w:val="20"/>
              </w:rPr>
            </w:pPr>
          </w:p>
        </w:tc>
        <w:tc>
          <w:tcPr>
            <w:tcW w:w="4139" w:type="dxa"/>
            <w:gridSpan w:val="2"/>
            <w:tcBorders>
              <w:top w:val="single" w:sz="6" w:space="0" w:color="auto"/>
              <w:left w:val="single" w:sz="6" w:space="0" w:color="auto"/>
              <w:bottom w:val="single" w:sz="6" w:space="0" w:color="auto"/>
              <w:right w:val="single" w:sz="6" w:space="0" w:color="auto"/>
            </w:tcBorders>
          </w:tcPr>
          <w:p w:rsidR="002151F9" w:rsidRPr="001C653E" w:rsidRDefault="002151F9" w:rsidP="001C002E">
            <w:pPr>
              <w:tabs>
                <w:tab w:val="right" w:leader="dot" w:pos="3887"/>
              </w:tabs>
              <w:jc w:val="both"/>
              <w:rPr>
                <w:sz w:val="20"/>
                <w:szCs w:val="20"/>
              </w:rPr>
            </w:pPr>
            <w:r w:rsidRPr="001C653E">
              <w:rPr>
                <w:sz w:val="20"/>
                <w:szCs w:val="20"/>
              </w:rPr>
              <w:t>PILL/TABLETS(</w:t>
            </w:r>
            <w:r w:rsidRPr="001C653E">
              <w:rPr>
                <w:rFonts w:ascii="SutonnyMJ" w:hAnsi="SutonnyMJ"/>
                <w:sz w:val="20"/>
                <w:szCs w:val="20"/>
              </w:rPr>
              <w:t>wcj/Jla</w:t>
            </w:r>
            <w:r w:rsidR="002126AB">
              <w:rPr>
                <w:rFonts w:ascii="SutonnyMJ" w:hAnsi="SutonnyMJ"/>
                <w:sz w:val="20"/>
                <w:szCs w:val="20"/>
              </w:rPr>
              <w:t>/</w:t>
            </w:r>
            <w:r w:rsidR="002126AB" w:rsidRPr="002126AB">
              <w:rPr>
                <w:rFonts w:ascii="SutonnyMJ" w:hAnsi="SutonnyMJ"/>
                <w:sz w:val="20"/>
                <w:szCs w:val="20"/>
              </w:rPr>
              <w:t>ewo</w:t>
            </w:r>
            <w:r w:rsidRPr="001C653E">
              <w:rPr>
                <w:sz w:val="20"/>
                <w:szCs w:val="20"/>
              </w:rPr>
              <w:t>)</w:t>
            </w:r>
            <w:r w:rsidRPr="001C653E">
              <w:rPr>
                <w:sz w:val="20"/>
                <w:szCs w:val="20"/>
              </w:rPr>
              <w:tab/>
              <w:t>01</w:t>
            </w:r>
          </w:p>
          <w:p w:rsidR="002151F9" w:rsidRPr="001C653E" w:rsidRDefault="002151F9" w:rsidP="00E90F43">
            <w:pPr>
              <w:tabs>
                <w:tab w:val="right" w:leader="dot" w:pos="3887"/>
              </w:tabs>
              <w:jc w:val="both"/>
              <w:rPr>
                <w:sz w:val="20"/>
                <w:szCs w:val="20"/>
              </w:rPr>
            </w:pPr>
            <w:r w:rsidRPr="001C653E">
              <w:rPr>
                <w:sz w:val="20"/>
                <w:szCs w:val="20"/>
              </w:rPr>
              <w:t>CONDOMS(</w:t>
            </w:r>
            <w:r w:rsidRPr="001C653E">
              <w:rPr>
                <w:rFonts w:ascii="SutonnyMJ" w:hAnsi="SutonnyMJ"/>
                <w:sz w:val="20"/>
                <w:szCs w:val="20"/>
              </w:rPr>
              <w:t>KbWg</w:t>
            </w:r>
            <w:r w:rsidRPr="001C653E">
              <w:rPr>
                <w:sz w:val="20"/>
                <w:szCs w:val="20"/>
              </w:rPr>
              <w:t>)</w:t>
            </w:r>
            <w:r w:rsidRPr="001C653E">
              <w:rPr>
                <w:sz w:val="20"/>
                <w:szCs w:val="20"/>
              </w:rPr>
              <w:tab/>
              <w:t>02</w:t>
            </w:r>
          </w:p>
          <w:p w:rsidR="002151F9" w:rsidRPr="001C653E" w:rsidRDefault="002151F9" w:rsidP="001C002E">
            <w:pPr>
              <w:tabs>
                <w:tab w:val="right" w:leader="dot" w:pos="3887"/>
              </w:tabs>
              <w:jc w:val="both"/>
              <w:rPr>
                <w:sz w:val="20"/>
                <w:szCs w:val="20"/>
              </w:rPr>
            </w:pPr>
            <w:r w:rsidRPr="001C653E">
              <w:rPr>
                <w:sz w:val="20"/>
                <w:szCs w:val="20"/>
              </w:rPr>
              <w:t>INJECTABLES(</w:t>
            </w:r>
            <w:r w:rsidRPr="001C653E">
              <w:rPr>
                <w:rFonts w:ascii="SutonnyMJ" w:hAnsi="SutonnyMJ"/>
                <w:sz w:val="20"/>
                <w:szCs w:val="20"/>
              </w:rPr>
              <w:t>Bb‡RKkb</w:t>
            </w:r>
            <w:r w:rsidRPr="001C653E">
              <w:rPr>
                <w:sz w:val="20"/>
                <w:szCs w:val="20"/>
              </w:rPr>
              <w:t>)</w:t>
            </w:r>
            <w:r w:rsidRPr="001C653E">
              <w:rPr>
                <w:sz w:val="20"/>
                <w:szCs w:val="20"/>
              </w:rPr>
              <w:tab/>
              <w:t>03</w:t>
            </w:r>
          </w:p>
          <w:p w:rsidR="002151F9" w:rsidRPr="001C653E" w:rsidRDefault="002151F9" w:rsidP="001C002E">
            <w:pPr>
              <w:tabs>
                <w:tab w:val="right" w:leader="dot" w:pos="3887"/>
              </w:tabs>
              <w:jc w:val="both"/>
              <w:rPr>
                <w:sz w:val="20"/>
                <w:szCs w:val="20"/>
              </w:rPr>
            </w:pPr>
            <w:r w:rsidRPr="001C653E">
              <w:rPr>
                <w:sz w:val="20"/>
                <w:szCs w:val="20"/>
              </w:rPr>
              <w:t>IMPLANTS (NORPLANT)(</w:t>
            </w:r>
            <w:r w:rsidRPr="001C653E">
              <w:rPr>
                <w:rFonts w:ascii="SutonnyMJ" w:hAnsi="SutonnyMJ"/>
                <w:sz w:val="20"/>
                <w:szCs w:val="20"/>
              </w:rPr>
              <w:t xml:space="preserve"> Bgcø¨v›U</w:t>
            </w:r>
            <w:r w:rsidRPr="001C653E">
              <w:rPr>
                <w:sz w:val="20"/>
                <w:szCs w:val="20"/>
              </w:rPr>
              <w:t>)</w:t>
            </w:r>
            <w:r w:rsidRPr="001C653E">
              <w:rPr>
                <w:sz w:val="20"/>
                <w:szCs w:val="20"/>
              </w:rPr>
              <w:tab/>
              <w:t>04</w:t>
            </w:r>
          </w:p>
          <w:p w:rsidR="002151F9" w:rsidRPr="001C653E" w:rsidRDefault="002151F9" w:rsidP="001C002E">
            <w:pPr>
              <w:tabs>
                <w:tab w:val="right" w:leader="dot" w:pos="3887"/>
              </w:tabs>
              <w:jc w:val="both"/>
              <w:rPr>
                <w:sz w:val="20"/>
                <w:szCs w:val="20"/>
              </w:rPr>
            </w:pPr>
            <w:r w:rsidRPr="001C653E">
              <w:rPr>
                <w:sz w:val="20"/>
                <w:szCs w:val="20"/>
              </w:rPr>
              <w:t>IUCD(</w:t>
            </w:r>
            <w:r w:rsidRPr="001C653E">
              <w:rPr>
                <w:rFonts w:ascii="SutonnyMJ" w:hAnsi="SutonnyMJ"/>
                <w:sz w:val="20"/>
                <w:szCs w:val="20"/>
              </w:rPr>
              <w:t>AvBBDwmwW</w:t>
            </w:r>
            <w:r w:rsidRPr="001C653E">
              <w:rPr>
                <w:sz w:val="20"/>
                <w:szCs w:val="20"/>
              </w:rPr>
              <w:t>)</w:t>
            </w:r>
            <w:r w:rsidRPr="001C653E">
              <w:rPr>
                <w:sz w:val="20"/>
                <w:szCs w:val="20"/>
              </w:rPr>
              <w:tab/>
              <w:t>05</w:t>
            </w:r>
          </w:p>
          <w:p w:rsidR="002151F9" w:rsidRPr="001C653E" w:rsidRDefault="002151F9" w:rsidP="00021199">
            <w:pPr>
              <w:tabs>
                <w:tab w:val="right" w:leader="dot" w:pos="3887"/>
              </w:tabs>
              <w:jc w:val="both"/>
              <w:rPr>
                <w:sz w:val="20"/>
                <w:szCs w:val="20"/>
              </w:rPr>
            </w:pPr>
            <w:r w:rsidRPr="001C653E">
              <w:rPr>
                <w:sz w:val="20"/>
                <w:szCs w:val="20"/>
              </w:rPr>
              <w:t>FEMALE STERILIZATION(</w:t>
            </w:r>
            <w:r w:rsidRPr="001C653E">
              <w:rPr>
                <w:rFonts w:ascii="SutonnyMJ" w:hAnsi="SutonnyMJ"/>
                <w:sz w:val="20"/>
                <w:szCs w:val="20"/>
              </w:rPr>
              <w:t>eÜ¨vZ¡KiY (gwnjv)</w:t>
            </w:r>
          </w:p>
          <w:p w:rsidR="002151F9" w:rsidRPr="001C653E" w:rsidRDefault="002151F9" w:rsidP="001C002E">
            <w:pPr>
              <w:tabs>
                <w:tab w:val="right" w:leader="dot" w:pos="3887"/>
              </w:tabs>
              <w:jc w:val="both"/>
              <w:rPr>
                <w:sz w:val="20"/>
                <w:szCs w:val="20"/>
              </w:rPr>
            </w:pPr>
            <w:r w:rsidRPr="001C653E">
              <w:rPr>
                <w:sz w:val="20"/>
                <w:szCs w:val="20"/>
              </w:rPr>
              <w:t>)</w:t>
            </w:r>
            <w:r w:rsidRPr="001C653E">
              <w:rPr>
                <w:sz w:val="20"/>
                <w:szCs w:val="20"/>
              </w:rPr>
              <w:tab/>
              <w:t>06</w:t>
            </w:r>
          </w:p>
          <w:p w:rsidR="002151F9" w:rsidRPr="001C653E" w:rsidRDefault="002151F9" w:rsidP="00021199">
            <w:pPr>
              <w:tabs>
                <w:tab w:val="right" w:leader="dot" w:pos="3887"/>
              </w:tabs>
              <w:jc w:val="both"/>
              <w:rPr>
                <w:sz w:val="20"/>
                <w:szCs w:val="20"/>
              </w:rPr>
            </w:pPr>
            <w:r w:rsidRPr="001C653E">
              <w:rPr>
                <w:sz w:val="20"/>
                <w:szCs w:val="20"/>
              </w:rPr>
              <w:t>MALE STERILIZATION(</w:t>
            </w:r>
            <w:r w:rsidRPr="001C653E">
              <w:rPr>
                <w:rFonts w:ascii="SutonnyMJ" w:hAnsi="SutonnyMJ"/>
                <w:sz w:val="20"/>
                <w:szCs w:val="20"/>
              </w:rPr>
              <w:t>eÜ¨vZ¡KiY (cyi“l)</w:t>
            </w:r>
          </w:p>
          <w:p w:rsidR="002151F9" w:rsidRPr="001C653E" w:rsidRDefault="002151F9" w:rsidP="001C002E">
            <w:pPr>
              <w:tabs>
                <w:tab w:val="right" w:leader="dot" w:pos="3887"/>
              </w:tabs>
              <w:jc w:val="both"/>
              <w:rPr>
                <w:sz w:val="20"/>
                <w:szCs w:val="20"/>
              </w:rPr>
            </w:pPr>
            <w:r w:rsidRPr="001C653E">
              <w:rPr>
                <w:sz w:val="20"/>
                <w:szCs w:val="20"/>
              </w:rPr>
              <w:t>)</w:t>
            </w:r>
            <w:r w:rsidRPr="001C653E">
              <w:rPr>
                <w:sz w:val="20"/>
                <w:szCs w:val="20"/>
              </w:rPr>
              <w:tab/>
              <w:t>07</w:t>
            </w:r>
          </w:p>
          <w:p w:rsidR="002151F9" w:rsidRPr="001C653E" w:rsidRDefault="002151F9" w:rsidP="00E90F43">
            <w:pPr>
              <w:tabs>
                <w:tab w:val="right" w:leader="dot" w:pos="3887"/>
              </w:tabs>
              <w:jc w:val="both"/>
              <w:rPr>
                <w:sz w:val="20"/>
                <w:szCs w:val="20"/>
              </w:rPr>
            </w:pPr>
            <w:r w:rsidRPr="001C653E">
              <w:rPr>
                <w:sz w:val="20"/>
                <w:szCs w:val="20"/>
              </w:rPr>
              <w:t>CALENDAR/MUCUS METHOD(</w:t>
            </w:r>
            <w:r w:rsidRPr="001C653E">
              <w:rPr>
                <w:rFonts w:ascii="SutonnyMJ" w:hAnsi="SutonnyMJ"/>
                <w:sz w:val="20"/>
                <w:szCs w:val="20"/>
              </w:rPr>
              <w:t>K¨v‡jÛvi/wgDKvm c×wZ</w:t>
            </w:r>
            <w:r w:rsidRPr="001C653E">
              <w:rPr>
                <w:sz w:val="20"/>
                <w:szCs w:val="20"/>
              </w:rPr>
              <w:t>)</w:t>
            </w:r>
            <w:r w:rsidRPr="001C653E">
              <w:rPr>
                <w:sz w:val="20"/>
                <w:szCs w:val="20"/>
              </w:rPr>
              <w:tab/>
              <w:t>08</w:t>
            </w:r>
          </w:p>
          <w:p w:rsidR="002151F9" w:rsidRPr="001C653E" w:rsidRDefault="002151F9" w:rsidP="001C002E">
            <w:pPr>
              <w:tabs>
                <w:tab w:val="right" w:leader="dot" w:pos="3887"/>
              </w:tabs>
              <w:jc w:val="both"/>
              <w:rPr>
                <w:sz w:val="20"/>
                <w:szCs w:val="20"/>
              </w:rPr>
            </w:pPr>
            <w:r w:rsidRPr="001C653E">
              <w:rPr>
                <w:sz w:val="20"/>
                <w:szCs w:val="20"/>
              </w:rPr>
              <w:t>WITHDRAWAL(</w:t>
            </w:r>
            <w:r w:rsidRPr="001C653E">
              <w:rPr>
                <w:rFonts w:ascii="SutonnyMJ" w:hAnsi="SutonnyMJ"/>
                <w:sz w:val="20"/>
                <w:szCs w:val="20"/>
              </w:rPr>
              <w:t>AvRj ev cÖZ¨vnvi</w:t>
            </w:r>
            <w:r w:rsidRPr="001C653E">
              <w:rPr>
                <w:sz w:val="20"/>
                <w:szCs w:val="20"/>
              </w:rPr>
              <w:t>)</w:t>
            </w:r>
            <w:r w:rsidRPr="001C653E">
              <w:rPr>
                <w:sz w:val="20"/>
                <w:szCs w:val="20"/>
              </w:rPr>
              <w:tab/>
              <w:t>09</w:t>
            </w:r>
          </w:p>
          <w:p w:rsidR="002151F9" w:rsidRPr="001C653E" w:rsidRDefault="002151F9" w:rsidP="001C002E">
            <w:pPr>
              <w:tabs>
                <w:tab w:val="right" w:leader="dot" w:pos="3887"/>
              </w:tabs>
              <w:jc w:val="both"/>
              <w:rPr>
                <w:sz w:val="20"/>
                <w:szCs w:val="20"/>
              </w:rPr>
            </w:pPr>
            <w:r w:rsidRPr="001C653E">
              <w:rPr>
                <w:sz w:val="20"/>
                <w:szCs w:val="20"/>
              </w:rPr>
              <w:t>HERBS(</w:t>
            </w:r>
            <w:r w:rsidRPr="001C653E">
              <w:rPr>
                <w:rFonts w:ascii="SutonnyMJ" w:hAnsi="SutonnyMJ"/>
                <w:sz w:val="20"/>
                <w:szCs w:val="20"/>
              </w:rPr>
              <w:t>Jlwa MvQ</w:t>
            </w:r>
            <w:r w:rsidRPr="001C653E">
              <w:rPr>
                <w:sz w:val="20"/>
                <w:szCs w:val="20"/>
              </w:rPr>
              <w:t>)</w:t>
            </w:r>
            <w:r w:rsidRPr="001C653E">
              <w:rPr>
                <w:sz w:val="20"/>
                <w:szCs w:val="20"/>
              </w:rPr>
              <w:tab/>
              <w:t>10</w:t>
            </w:r>
          </w:p>
          <w:p w:rsidR="002151F9" w:rsidRPr="001C653E" w:rsidRDefault="002151F9" w:rsidP="00E90F43">
            <w:pPr>
              <w:tabs>
                <w:tab w:val="right" w:leader="dot" w:pos="3887"/>
              </w:tabs>
              <w:jc w:val="both"/>
              <w:rPr>
                <w:sz w:val="20"/>
                <w:szCs w:val="20"/>
              </w:rPr>
            </w:pPr>
            <w:r w:rsidRPr="001C653E">
              <w:rPr>
                <w:sz w:val="20"/>
                <w:szCs w:val="20"/>
              </w:rPr>
              <w:t>OTHER:(</w:t>
            </w:r>
            <w:r w:rsidRPr="001C653E">
              <w:rPr>
                <w:rFonts w:ascii="SutonnyMJ" w:hAnsi="SutonnyMJ"/>
                <w:sz w:val="20"/>
                <w:szCs w:val="20"/>
              </w:rPr>
              <w:t>Ab¨vb¨</w:t>
            </w:r>
            <w:r w:rsidRPr="001C653E">
              <w:rPr>
                <w:sz w:val="20"/>
                <w:szCs w:val="20"/>
              </w:rPr>
              <w:t>)_________________________</w:t>
            </w:r>
            <w:r w:rsidRPr="001C653E">
              <w:rPr>
                <w:sz w:val="20"/>
                <w:szCs w:val="20"/>
              </w:rPr>
              <w:tab/>
              <w:t>96</w:t>
            </w:r>
          </w:p>
        </w:tc>
        <w:tc>
          <w:tcPr>
            <w:tcW w:w="749" w:type="dxa"/>
            <w:tcBorders>
              <w:top w:val="single" w:sz="6" w:space="0" w:color="auto"/>
              <w:left w:val="single" w:sz="6" w:space="0" w:color="auto"/>
              <w:bottom w:val="single" w:sz="6" w:space="0" w:color="auto"/>
              <w:right w:val="single" w:sz="6" w:space="0" w:color="auto"/>
            </w:tcBorders>
          </w:tcPr>
          <w:p w:rsidR="002151F9" w:rsidRPr="001C653E" w:rsidRDefault="002151F9" w:rsidP="001C002E">
            <w:pPr>
              <w:jc w:val="both"/>
              <w:rPr>
                <w:sz w:val="20"/>
              </w:rPr>
            </w:pPr>
          </w:p>
          <w:p w:rsidR="002151F9" w:rsidRPr="001C653E" w:rsidRDefault="002151F9" w:rsidP="001C002E">
            <w:pPr>
              <w:jc w:val="both"/>
              <w:rPr>
                <w:sz w:val="20"/>
              </w:rPr>
            </w:pPr>
          </w:p>
          <w:p w:rsidR="002151F9" w:rsidRPr="001C653E" w:rsidRDefault="002151F9" w:rsidP="001C002E">
            <w:pPr>
              <w:jc w:val="both"/>
              <w:rPr>
                <w:sz w:val="20"/>
              </w:rPr>
            </w:pPr>
          </w:p>
          <w:p w:rsidR="002151F9" w:rsidRPr="001C653E" w:rsidRDefault="002151F9" w:rsidP="001C002E">
            <w:pPr>
              <w:jc w:val="both"/>
              <w:rPr>
                <w:sz w:val="20"/>
              </w:rPr>
            </w:pPr>
          </w:p>
          <w:p w:rsidR="002151F9" w:rsidRPr="001C653E" w:rsidRDefault="002151F9" w:rsidP="001C002E">
            <w:pPr>
              <w:jc w:val="both"/>
              <w:rPr>
                <w:sz w:val="20"/>
              </w:rPr>
            </w:pPr>
          </w:p>
          <w:p w:rsidR="002151F9" w:rsidRPr="001C653E" w:rsidRDefault="002151F9" w:rsidP="001C002E">
            <w:pPr>
              <w:jc w:val="both"/>
              <w:rPr>
                <w:sz w:val="20"/>
              </w:rPr>
            </w:pPr>
          </w:p>
          <w:p w:rsidR="002151F9" w:rsidRPr="001C653E" w:rsidRDefault="002151F9" w:rsidP="001C002E">
            <w:pPr>
              <w:jc w:val="both"/>
              <w:rPr>
                <w:sz w:val="20"/>
              </w:rPr>
            </w:pPr>
          </w:p>
          <w:p w:rsidR="002151F9" w:rsidRPr="001C653E" w:rsidRDefault="002151F9" w:rsidP="001C002E">
            <w:pPr>
              <w:jc w:val="both"/>
              <w:rPr>
                <w:sz w:val="20"/>
              </w:rPr>
            </w:pPr>
          </w:p>
          <w:p w:rsidR="002151F9" w:rsidRPr="001C653E" w:rsidRDefault="002151F9" w:rsidP="001C002E">
            <w:pPr>
              <w:jc w:val="both"/>
              <w:rPr>
                <w:b/>
                <w:sz w:val="20"/>
              </w:rPr>
            </w:pPr>
          </w:p>
          <w:p w:rsidR="002151F9" w:rsidRPr="001C653E" w:rsidRDefault="002151F9" w:rsidP="001C002E">
            <w:pPr>
              <w:jc w:val="both"/>
              <w:rPr>
                <w:b/>
                <w:sz w:val="20"/>
              </w:rPr>
            </w:pPr>
          </w:p>
          <w:p w:rsidR="002151F9" w:rsidRPr="001C653E" w:rsidRDefault="002151F9" w:rsidP="001C002E">
            <w:pPr>
              <w:jc w:val="both"/>
              <w:rPr>
                <w:b/>
                <w:sz w:val="20"/>
              </w:rPr>
            </w:pPr>
          </w:p>
          <w:p w:rsidR="002151F9" w:rsidRPr="001C653E" w:rsidRDefault="002151F9" w:rsidP="001C002E">
            <w:pPr>
              <w:jc w:val="both"/>
              <w:rPr>
                <w:b/>
                <w:sz w:val="20"/>
              </w:rPr>
            </w:pPr>
          </w:p>
          <w:p w:rsidR="002151F9" w:rsidRPr="001C653E" w:rsidRDefault="002151F9" w:rsidP="001C002E">
            <w:pPr>
              <w:jc w:val="both"/>
              <w:rPr>
                <w:b/>
                <w:sz w:val="20"/>
              </w:rPr>
            </w:pPr>
          </w:p>
          <w:p w:rsidR="002151F9" w:rsidRPr="001C653E" w:rsidRDefault="002151F9" w:rsidP="001C002E">
            <w:pPr>
              <w:jc w:val="both"/>
              <w:rPr>
                <w:b/>
                <w:sz w:val="20"/>
              </w:rPr>
            </w:pPr>
          </w:p>
          <w:p w:rsidR="002151F9" w:rsidRPr="001C653E" w:rsidRDefault="002151F9" w:rsidP="001C002E">
            <w:pPr>
              <w:jc w:val="both"/>
              <w:rPr>
                <w:b/>
                <w:sz w:val="20"/>
              </w:rPr>
            </w:pPr>
          </w:p>
          <w:p w:rsidR="002151F9" w:rsidRPr="001C653E" w:rsidRDefault="002151F9" w:rsidP="001C002E">
            <w:pPr>
              <w:jc w:val="both"/>
              <w:rPr>
                <w:b/>
                <w:sz w:val="20"/>
              </w:rPr>
            </w:pPr>
          </w:p>
          <w:p w:rsidR="002151F9" w:rsidRPr="001C653E" w:rsidRDefault="002151F9" w:rsidP="001C002E">
            <w:pPr>
              <w:jc w:val="both"/>
              <w:rPr>
                <w:b/>
                <w:sz w:val="20"/>
              </w:rPr>
            </w:pPr>
          </w:p>
          <w:p w:rsidR="002151F9" w:rsidRPr="001C653E" w:rsidRDefault="002151F9" w:rsidP="001C002E">
            <w:pPr>
              <w:jc w:val="both"/>
              <w:rPr>
                <w:sz w:val="20"/>
              </w:rPr>
            </w:pPr>
          </w:p>
        </w:tc>
      </w:tr>
    </w:tbl>
    <w:p w:rsidR="00374D24" w:rsidRPr="001C653E" w:rsidRDefault="00374D24" w:rsidP="00374D24">
      <w:pPr>
        <w:rPr>
          <w:sz w:val="16"/>
          <w:szCs w:val="16"/>
        </w:rPr>
      </w:pPr>
      <w:r w:rsidRPr="001C653E">
        <w:rPr>
          <w:sz w:val="16"/>
          <w:szCs w:val="16"/>
        </w:rPr>
        <w:br w:type="page"/>
      </w:r>
    </w:p>
    <w:p w:rsidR="00374D24" w:rsidRPr="001C653E" w:rsidRDefault="00374D24" w:rsidP="00374D24">
      <w:pPr>
        <w:rPr>
          <w:sz w:val="16"/>
          <w:szCs w:val="16"/>
        </w:rPr>
      </w:pPr>
    </w:p>
    <w:tbl>
      <w:tblPr>
        <w:tblW w:w="10419" w:type="dxa"/>
        <w:tblLayout w:type="fixed"/>
        <w:tblLook w:val="0000"/>
      </w:tblPr>
      <w:tblGrid>
        <w:gridCol w:w="630"/>
        <w:gridCol w:w="4806"/>
        <w:gridCol w:w="1985"/>
        <w:gridCol w:w="850"/>
        <w:gridCol w:w="705"/>
        <w:gridCol w:w="714"/>
        <w:gridCol w:w="33"/>
        <w:gridCol w:w="663"/>
        <w:gridCol w:w="33"/>
      </w:tblGrid>
      <w:tr w:rsidR="002151F9" w:rsidRPr="001C653E" w:rsidTr="002151F9">
        <w:trPr>
          <w:cantSplit/>
          <w:trHeight w:val="510"/>
        </w:trPr>
        <w:tc>
          <w:tcPr>
            <w:tcW w:w="10419" w:type="dxa"/>
            <w:gridSpan w:val="9"/>
            <w:tcBorders>
              <w:top w:val="single" w:sz="12" w:space="0" w:color="auto"/>
              <w:left w:val="single" w:sz="4" w:space="0" w:color="auto"/>
              <w:bottom w:val="single" w:sz="4" w:space="0" w:color="auto"/>
              <w:right w:val="single" w:sz="12" w:space="0" w:color="auto"/>
            </w:tcBorders>
            <w:shd w:val="clear" w:color="auto" w:fill="FFFF00"/>
          </w:tcPr>
          <w:p w:rsidR="002151F9" w:rsidRPr="001C653E" w:rsidRDefault="002151F9" w:rsidP="000D4857">
            <w:pPr>
              <w:jc w:val="center"/>
              <w:rPr>
                <w:b/>
              </w:rPr>
            </w:pPr>
            <w:r w:rsidRPr="001C653E">
              <w:rPr>
                <w:b/>
              </w:rPr>
              <w:t>SECTION 4:   CHILDREN</w:t>
            </w:r>
          </w:p>
        </w:tc>
      </w:tr>
      <w:tr w:rsidR="002151F9" w:rsidRPr="001C653E" w:rsidTr="002151F9">
        <w:trPr>
          <w:cantSplit/>
        </w:trPr>
        <w:tc>
          <w:tcPr>
            <w:tcW w:w="9723" w:type="dxa"/>
            <w:gridSpan w:val="7"/>
            <w:tcBorders>
              <w:top w:val="single" w:sz="6" w:space="0" w:color="auto"/>
              <w:left w:val="single" w:sz="4" w:space="0" w:color="auto"/>
              <w:bottom w:val="single" w:sz="6" w:space="0" w:color="auto"/>
              <w:right w:val="single" w:sz="6" w:space="0" w:color="auto"/>
            </w:tcBorders>
          </w:tcPr>
          <w:p w:rsidR="002151F9" w:rsidRPr="001C653E" w:rsidRDefault="002151F9" w:rsidP="007545E4">
            <w:pPr>
              <w:jc w:val="center"/>
              <w:rPr>
                <w:sz w:val="20"/>
              </w:rPr>
            </w:pPr>
            <w:r w:rsidRPr="001C653E">
              <w:rPr>
                <w:sz w:val="20"/>
              </w:rPr>
              <w:t>Name of the study child</w:t>
            </w:r>
          </w:p>
          <w:p w:rsidR="002151F9" w:rsidRPr="001C653E" w:rsidRDefault="002151F9" w:rsidP="007545E4">
            <w:pPr>
              <w:jc w:val="center"/>
              <w:rPr>
                <w:sz w:val="20"/>
              </w:rPr>
            </w:pPr>
          </w:p>
          <w:p w:rsidR="002151F9" w:rsidRPr="001C653E" w:rsidRDefault="002151F9" w:rsidP="007545E4">
            <w:pPr>
              <w:pStyle w:val="CommentText"/>
              <w:tabs>
                <w:tab w:val="right" w:leader="dot" w:pos="4003"/>
              </w:tabs>
              <w:jc w:val="center"/>
            </w:pPr>
            <w:r w:rsidRPr="001C653E">
              <w:rPr>
                <w:rFonts w:ascii="SutonnyMJ" w:hAnsi="SutonnyMJ"/>
              </w:rPr>
              <w:t xml:space="preserve">M‡elYvi AšÍf©y³ ev”Pvi bvg </w:t>
            </w:r>
            <w:r w:rsidRPr="001C653E">
              <w:t>____________________</w:t>
            </w:r>
          </w:p>
        </w:tc>
        <w:tc>
          <w:tcPr>
            <w:tcW w:w="696" w:type="dxa"/>
            <w:gridSpan w:val="2"/>
            <w:tcBorders>
              <w:top w:val="single" w:sz="6" w:space="0" w:color="auto"/>
              <w:left w:val="single" w:sz="6" w:space="0" w:color="auto"/>
              <w:bottom w:val="single" w:sz="6" w:space="0" w:color="auto"/>
              <w:right w:val="single" w:sz="6" w:space="0" w:color="auto"/>
            </w:tcBorders>
          </w:tcPr>
          <w:p w:rsidR="002151F9" w:rsidRPr="001C653E" w:rsidRDefault="002151F9" w:rsidP="002151F9">
            <w:pPr>
              <w:pStyle w:val="CommentText"/>
            </w:pPr>
          </w:p>
        </w:tc>
      </w:tr>
      <w:tr w:rsidR="002151F9" w:rsidRPr="001C653E" w:rsidTr="002151F9">
        <w:trPr>
          <w:gridAfter w:val="1"/>
          <w:wAfter w:w="33" w:type="dxa"/>
          <w:cantSplit/>
          <w:trHeight w:val="516"/>
        </w:trPr>
        <w:tc>
          <w:tcPr>
            <w:tcW w:w="630" w:type="dxa"/>
            <w:tcBorders>
              <w:top w:val="single" w:sz="6" w:space="0" w:color="auto"/>
              <w:left w:val="single" w:sz="4" w:space="0" w:color="auto"/>
              <w:bottom w:val="single" w:sz="6" w:space="0" w:color="auto"/>
              <w:right w:val="single" w:sz="12" w:space="0" w:color="auto"/>
            </w:tcBorders>
          </w:tcPr>
          <w:p w:rsidR="002151F9" w:rsidRPr="001C653E" w:rsidRDefault="002151F9" w:rsidP="00F061BF">
            <w:pPr>
              <w:jc w:val="both"/>
              <w:rPr>
                <w:sz w:val="20"/>
              </w:rPr>
            </w:pPr>
          </w:p>
        </w:tc>
        <w:tc>
          <w:tcPr>
            <w:tcW w:w="4806" w:type="dxa"/>
            <w:tcBorders>
              <w:top w:val="single" w:sz="6" w:space="0" w:color="auto"/>
              <w:bottom w:val="single" w:sz="6" w:space="0" w:color="auto"/>
            </w:tcBorders>
          </w:tcPr>
          <w:p w:rsidR="002151F9" w:rsidRPr="001C653E" w:rsidRDefault="002151F9" w:rsidP="007C54B1">
            <w:pPr>
              <w:jc w:val="center"/>
              <w:rPr>
                <w:sz w:val="20"/>
                <w:szCs w:val="20"/>
              </w:rPr>
            </w:pPr>
            <w:r w:rsidRPr="001C653E">
              <w:rPr>
                <w:sz w:val="20"/>
                <w:szCs w:val="20"/>
              </w:rPr>
              <w:t>QUESTIONS &amp; FILTERS</w:t>
            </w:r>
          </w:p>
        </w:tc>
        <w:tc>
          <w:tcPr>
            <w:tcW w:w="4254" w:type="dxa"/>
            <w:gridSpan w:val="4"/>
            <w:tcBorders>
              <w:top w:val="single" w:sz="6" w:space="0" w:color="auto"/>
              <w:left w:val="single" w:sz="6" w:space="0" w:color="auto"/>
              <w:bottom w:val="single" w:sz="6" w:space="0" w:color="auto"/>
              <w:right w:val="single" w:sz="4" w:space="0" w:color="auto"/>
            </w:tcBorders>
          </w:tcPr>
          <w:p w:rsidR="002151F9" w:rsidRPr="001C653E" w:rsidRDefault="002151F9" w:rsidP="007C54B1">
            <w:pPr>
              <w:jc w:val="center"/>
              <w:rPr>
                <w:sz w:val="20"/>
                <w:szCs w:val="20"/>
              </w:rPr>
            </w:pPr>
            <w:r w:rsidRPr="001C653E">
              <w:rPr>
                <w:sz w:val="20"/>
                <w:szCs w:val="20"/>
              </w:rPr>
              <w:t>CODING CATEGORIES</w:t>
            </w:r>
          </w:p>
        </w:tc>
        <w:tc>
          <w:tcPr>
            <w:tcW w:w="696" w:type="dxa"/>
            <w:gridSpan w:val="2"/>
            <w:tcBorders>
              <w:top w:val="single" w:sz="6" w:space="0" w:color="auto"/>
              <w:left w:val="single" w:sz="4" w:space="0" w:color="auto"/>
              <w:bottom w:val="single" w:sz="6" w:space="0" w:color="auto"/>
              <w:right w:val="single" w:sz="6" w:space="0" w:color="auto"/>
            </w:tcBorders>
          </w:tcPr>
          <w:p w:rsidR="002151F9" w:rsidRPr="001C653E" w:rsidRDefault="002151F9" w:rsidP="007C54B1">
            <w:pPr>
              <w:rPr>
                <w:sz w:val="20"/>
                <w:szCs w:val="20"/>
              </w:rPr>
            </w:pPr>
            <w:r w:rsidRPr="001C653E">
              <w:rPr>
                <w:sz w:val="20"/>
                <w:szCs w:val="20"/>
              </w:rPr>
              <w:t>SKIP</w:t>
            </w:r>
          </w:p>
          <w:p w:rsidR="002151F9" w:rsidRPr="001C653E" w:rsidRDefault="002151F9" w:rsidP="007C54B1">
            <w:pPr>
              <w:rPr>
                <w:sz w:val="20"/>
                <w:szCs w:val="20"/>
              </w:rPr>
            </w:pPr>
            <w:r w:rsidRPr="001C653E">
              <w:rPr>
                <w:sz w:val="20"/>
                <w:szCs w:val="20"/>
              </w:rPr>
              <w:t xml:space="preserve"> TO</w:t>
            </w:r>
          </w:p>
        </w:tc>
      </w:tr>
      <w:tr w:rsidR="002151F9" w:rsidRPr="001C653E" w:rsidTr="002151F9">
        <w:trPr>
          <w:gridAfter w:val="1"/>
          <w:wAfter w:w="33" w:type="dxa"/>
          <w:cantSplit/>
          <w:trHeight w:val="1048"/>
        </w:trPr>
        <w:tc>
          <w:tcPr>
            <w:tcW w:w="630" w:type="dxa"/>
            <w:tcBorders>
              <w:top w:val="single" w:sz="6" w:space="0" w:color="auto"/>
              <w:left w:val="single" w:sz="6" w:space="0" w:color="auto"/>
              <w:bottom w:val="single" w:sz="6" w:space="0" w:color="auto"/>
              <w:right w:val="single" w:sz="12" w:space="0" w:color="auto"/>
            </w:tcBorders>
          </w:tcPr>
          <w:p w:rsidR="002151F9" w:rsidRPr="001C653E" w:rsidRDefault="002151F9" w:rsidP="0000653A">
            <w:pPr>
              <w:numPr>
                <w:ilvl w:val="0"/>
                <w:numId w:val="29"/>
              </w:numPr>
              <w:jc w:val="both"/>
              <w:rPr>
                <w:sz w:val="20"/>
              </w:rPr>
            </w:pPr>
          </w:p>
        </w:tc>
        <w:tc>
          <w:tcPr>
            <w:tcW w:w="4806" w:type="dxa"/>
            <w:tcBorders>
              <w:top w:val="single" w:sz="6" w:space="0" w:color="auto"/>
              <w:bottom w:val="single" w:sz="6" w:space="0" w:color="auto"/>
            </w:tcBorders>
          </w:tcPr>
          <w:p w:rsidR="002151F9" w:rsidRPr="001C653E" w:rsidRDefault="002151F9" w:rsidP="001C002E">
            <w:pPr>
              <w:rPr>
                <w:sz w:val="20"/>
              </w:rPr>
            </w:pPr>
            <w:r w:rsidRPr="001C653E">
              <w:rPr>
                <w:sz w:val="20"/>
              </w:rPr>
              <w:t>I would like to ask you about your experience when you were pregnant (index child pregnancy). At the time you became pregnant with this child (NAME), did you want to become pregnant then, did you want to wait until later, did you want no (more) children, or did you not mind either way?</w:t>
            </w:r>
          </w:p>
          <w:p w:rsidR="002151F9" w:rsidRPr="001C653E" w:rsidRDefault="002151F9" w:rsidP="001C002E">
            <w:pPr>
              <w:rPr>
                <w:rFonts w:ascii="SutonnyMJ" w:hAnsi="SutonnyMJ"/>
                <w:sz w:val="20"/>
                <w:szCs w:val="20"/>
              </w:rPr>
            </w:pPr>
            <w:r w:rsidRPr="001C653E">
              <w:rPr>
                <w:rFonts w:ascii="SutonnyMJ" w:hAnsi="SutonnyMJ"/>
                <w:sz w:val="20"/>
                <w:szCs w:val="20"/>
              </w:rPr>
              <w:t xml:space="preserve">Avwg Avcbvi </w:t>
            </w:r>
            <w:r w:rsidRPr="001C653E">
              <w:rPr>
                <w:rFonts w:ascii="SutonnyMJ" w:hAnsi="SutonnyMJ"/>
                <w:sz w:val="20"/>
                <w:szCs w:val="20"/>
                <w:u w:val="single"/>
              </w:rPr>
              <w:t>Mf©avib</w:t>
            </w:r>
            <w:r w:rsidRPr="001C653E">
              <w:rPr>
                <w:rFonts w:ascii="SutonnyMJ" w:hAnsi="SutonnyMJ"/>
                <w:sz w:val="20"/>
                <w:szCs w:val="20"/>
              </w:rPr>
              <w:t xml:space="preserve"> m¤ú‡K© (M‡elYvi AšÍf©y³</w:t>
            </w:r>
            <w:r w:rsidRPr="001C653E">
              <w:rPr>
                <w:rFonts w:ascii="SutonnyMJ" w:hAnsi="SutonnyMJ" w:cs="Vrinda" w:hint="cs"/>
                <w:sz w:val="20"/>
                <w:szCs w:val="25"/>
                <w:cs/>
                <w:lang w:bidi="bn-BD"/>
              </w:rPr>
              <w:t xml:space="preserve"> </w:t>
            </w:r>
            <w:r w:rsidRPr="001C653E">
              <w:rPr>
                <w:rFonts w:ascii="SutonnyMJ" w:hAnsi="SutonnyMJ"/>
                <w:sz w:val="20"/>
                <w:szCs w:val="20"/>
              </w:rPr>
              <w:t>ev”Pv</w:t>
            </w:r>
            <w:r w:rsidRPr="001C653E">
              <w:rPr>
                <w:rFonts w:ascii="SutonnyMJ" w:hAnsi="SutonnyMJ" w:hint="cs"/>
                <w:sz w:val="20"/>
                <w:szCs w:val="20"/>
                <w:cs/>
                <w:lang w:bidi="bn-BD"/>
              </w:rPr>
              <w:t xml:space="preserve"> </w:t>
            </w:r>
            <w:r w:rsidRPr="001C653E">
              <w:rPr>
                <w:rFonts w:ascii="SutonnyMJ" w:hAnsi="SutonnyMJ"/>
                <w:sz w:val="20"/>
                <w:szCs w:val="20"/>
              </w:rPr>
              <w:t>M‡f© _vKvKvwjb mgq) Rvb‡Z PvB| Avcwb hLb GB ev”Pv (bvg) M‡f© aviY Ki‡jb ZLb wK Avcwb Mf©eZx n‡Z ‡P‡qwQ‡jb? bvwK Av‡iv †`wi Ki‡Z †P‡qwQ‡jb? ev Avi †Kv‡bv ev”Pv wb‡Z Pvb wb A_ev Ab¨ wKQz †f‡ewQ‡jb?</w:t>
            </w:r>
          </w:p>
          <w:p w:rsidR="002151F9" w:rsidRPr="001C653E" w:rsidRDefault="002151F9" w:rsidP="001C002E">
            <w:pPr>
              <w:rPr>
                <w:sz w:val="20"/>
                <w:szCs w:val="20"/>
              </w:rPr>
            </w:pPr>
          </w:p>
        </w:tc>
        <w:tc>
          <w:tcPr>
            <w:tcW w:w="4254" w:type="dxa"/>
            <w:gridSpan w:val="4"/>
            <w:tcBorders>
              <w:top w:val="single" w:sz="6" w:space="0" w:color="auto"/>
              <w:left w:val="single" w:sz="6" w:space="0" w:color="auto"/>
              <w:bottom w:val="single" w:sz="6" w:space="0" w:color="auto"/>
              <w:right w:val="single" w:sz="4" w:space="0" w:color="auto"/>
            </w:tcBorders>
          </w:tcPr>
          <w:p w:rsidR="002151F9" w:rsidRPr="001C653E" w:rsidRDefault="002151F9" w:rsidP="001C002E">
            <w:pPr>
              <w:tabs>
                <w:tab w:val="right" w:leader="dot" w:pos="4037"/>
              </w:tabs>
              <w:jc w:val="both"/>
              <w:rPr>
                <w:sz w:val="20"/>
                <w:szCs w:val="20"/>
              </w:rPr>
            </w:pPr>
            <w:r w:rsidRPr="001C653E">
              <w:rPr>
                <w:sz w:val="20"/>
                <w:szCs w:val="20"/>
              </w:rPr>
              <w:t>BECOME PREGNANT THEN (</w:t>
            </w:r>
            <w:r w:rsidRPr="001C653E">
              <w:rPr>
                <w:rFonts w:ascii="SutonnyMJ" w:hAnsi="SutonnyMJ"/>
                <w:sz w:val="20"/>
                <w:szCs w:val="20"/>
              </w:rPr>
              <w:t>ZLb Mf©aviY †P‡qwQjvg</w:t>
            </w:r>
            <w:r w:rsidRPr="001C653E">
              <w:rPr>
                <w:sz w:val="20"/>
                <w:szCs w:val="20"/>
              </w:rPr>
              <w:t>)</w:t>
            </w:r>
            <w:r w:rsidRPr="001C653E">
              <w:rPr>
                <w:sz w:val="20"/>
                <w:szCs w:val="20"/>
              </w:rPr>
              <w:tab/>
              <w:t>1</w:t>
            </w:r>
          </w:p>
          <w:p w:rsidR="002151F9" w:rsidRPr="001C653E" w:rsidRDefault="002151F9" w:rsidP="001C002E">
            <w:pPr>
              <w:tabs>
                <w:tab w:val="right" w:leader="dot" w:pos="4037"/>
              </w:tabs>
              <w:jc w:val="both"/>
              <w:rPr>
                <w:sz w:val="20"/>
                <w:szCs w:val="20"/>
              </w:rPr>
            </w:pPr>
            <w:r w:rsidRPr="001C653E">
              <w:rPr>
                <w:sz w:val="20"/>
                <w:szCs w:val="20"/>
              </w:rPr>
              <w:t>WAIT UNTIL LATER(</w:t>
            </w:r>
            <w:r w:rsidRPr="001C653E">
              <w:rPr>
                <w:rFonts w:ascii="SutonnyMJ" w:hAnsi="SutonnyMJ"/>
                <w:sz w:val="20"/>
                <w:szCs w:val="20"/>
              </w:rPr>
              <w:t>†`ix Ki‡Z †P‡qwQjvg</w:t>
            </w:r>
            <w:r w:rsidRPr="001C653E">
              <w:rPr>
                <w:sz w:val="20"/>
                <w:szCs w:val="20"/>
              </w:rPr>
              <w:t>)</w:t>
            </w:r>
            <w:r w:rsidRPr="001C653E">
              <w:rPr>
                <w:sz w:val="20"/>
                <w:szCs w:val="20"/>
              </w:rPr>
              <w:tab/>
              <w:t>2</w:t>
            </w:r>
          </w:p>
          <w:p w:rsidR="002151F9" w:rsidRPr="001C653E" w:rsidRDefault="002151F9" w:rsidP="001C002E">
            <w:pPr>
              <w:tabs>
                <w:tab w:val="right" w:leader="dot" w:pos="4037"/>
              </w:tabs>
              <w:jc w:val="both"/>
              <w:rPr>
                <w:sz w:val="20"/>
                <w:szCs w:val="20"/>
              </w:rPr>
            </w:pPr>
            <w:r w:rsidRPr="001C653E">
              <w:rPr>
                <w:sz w:val="20"/>
                <w:szCs w:val="20"/>
              </w:rPr>
              <w:t>NOT WANT CHILDREN(</w:t>
            </w:r>
            <w:r w:rsidRPr="001C653E">
              <w:rPr>
                <w:rFonts w:ascii="SutonnyMJ" w:hAnsi="SutonnyMJ"/>
                <w:sz w:val="20"/>
                <w:szCs w:val="20"/>
              </w:rPr>
              <w:t>ev”Pv wb‡Z PvBwb</w:t>
            </w:r>
            <w:r w:rsidRPr="001C653E">
              <w:rPr>
                <w:sz w:val="20"/>
                <w:szCs w:val="20"/>
              </w:rPr>
              <w:t>)</w:t>
            </w:r>
            <w:r w:rsidRPr="001C653E">
              <w:rPr>
                <w:sz w:val="20"/>
                <w:szCs w:val="20"/>
              </w:rPr>
              <w:tab/>
              <w:t>3</w:t>
            </w:r>
          </w:p>
          <w:p w:rsidR="002151F9" w:rsidRPr="001C653E" w:rsidRDefault="002151F9" w:rsidP="001C002E">
            <w:pPr>
              <w:tabs>
                <w:tab w:val="right" w:leader="dot" w:pos="4037"/>
              </w:tabs>
              <w:jc w:val="both"/>
              <w:rPr>
                <w:sz w:val="20"/>
                <w:szCs w:val="20"/>
              </w:rPr>
            </w:pPr>
            <w:r w:rsidRPr="001C653E">
              <w:rPr>
                <w:sz w:val="20"/>
                <w:szCs w:val="20"/>
              </w:rPr>
              <w:t>NOT MIND EITHER WAY</w:t>
            </w:r>
            <w:r w:rsidRPr="001C653E">
              <w:rPr>
                <w:rFonts w:ascii="SutonnyMJ" w:hAnsi="SutonnyMJ"/>
                <w:sz w:val="20"/>
                <w:szCs w:val="20"/>
              </w:rPr>
              <w:t>(‡KvbUv‡ZB AvcwË wQj bv)</w:t>
            </w:r>
            <w:r w:rsidRPr="001C653E">
              <w:rPr>
                <w:sz w:val="20"/>
                <w:szCs w:val="20"/>
              </w:rPr>
              <w:tab/>
              <w:t>4</w:t>
            </w:r>
          </w:p>
          <w:p w:rsidR="002151F9" w:rsidRPr="001C653E" w:rsidRDefault="002151F9" w:rsidP="00C31A19">
            <w:pPr>
              <w:tabs>
                <w:tab w:val="right" w:leader="dot" w:pos="3887"/>
              </w:tabs>
              <w:jc w:val="both"/>
              <w:rPr>
                <w:sz w:val="20"/>
                <w:szCs w:val="20"/>
              </w:rPr>
            </w:pPr>
          </w:p>
        </w:tc>
        <w:tc>
          <w:tcPr>
            <w:tcW w:w="696" w:type="dxa"/>
            <w:gridSpan w:val="2"/>
            <w:tcBorders>
              <w:top w:val="single" w:sz="6" w:space="0" w:color="auto"/>
              <w:left w:val="single" w:sz="4" w:space="0" w:color="auto"/>
              <w:bottom w:val="single" w:sz="6" w:space="0" w:color="auto"/>
              <w:right w:val="single" w:sz="6" w:space="0" w:color="auto"/>
            </w:tcBorders>
          </w:tcPr>
          <w:p w:rsidR="002151F9" w:rsidRPr="001C653E" w:rsidRDefault="002151F9" w:rsidP="001C002E">
            <w:pPr>
              <w:jc w:val="both"/>
              <w:rPr>
                <w:sz w:val="20"/>
              </w:rPr>
            </w:pPr>
          </w:p>
        </w:tc>
      </w:tr>
      <w:tr w:rsidR="002151F9" w:rsidRPr="001C653E" w:rsidTr="002151F9">
        <w:trPr>
          <w:gridAfter w:val="1"/>
          <w:wAfter w:w="33" w:type="dxa"/>
          <w:cantSplit/>
          <w:trHeight w:val="1246"/>
        </w:trPr>
        <w:tc>
          <w:tcPr>
            <w:tcW w:w="630" w:type="dxa"/>
            <w:tcBorders>
              <w:top w:val="single" w:sz="6" w:space="0" w:color="auto"/>
              <w:left w:val="single" w:sz="6" w:space="0" w:color="auto"/>
              <w:bottom w:val="single" w:sz="6" w:space="0" w:color="auto"/>
              <w:right w:val="single" w:sz="12" w:space="0" w:color="auto"/>
            </w:tcBorders>
          </w:tcPr>
          <w:p w:rsidR="002151F9" w:rsidRPr="001C653E" w:rsidRDefault="002151F9" w:rsidP="0000653A">
            <w:pPr>
              <w:numPr>
                <w:ilvl w:val="0"/>
                <w:numId w:val="11"/>
              </w:numPr>
              <w:jc w:val="both"/>
              <w:rPr>
                <w:sz w:val="20"/>
              </w:rPr>
            </w:pPr>
          </w:p>
        </w:tc>
        <w:tc>
          <w:tcPr>
            <w:tcW w:w="4806" w:type="dxa"/>
            <w:tcBorders>
              <w:top w:val="single" w:sz="6" w:space="0" w:color="auto"/>
              <w:bottom w:val="single" w:sz="6" w:space="0" w:color="auto"/>
            </w:tcBorders>
          </w:tcPr>
          <w:p w:rsidR="002151F9" w:rsidRPr="001C653E" w:rsidRDefault="002151F9" w:rsidP="001C002E">
            <w:pPr>
              <w:rPr>
                <w:sz w:val="20"/>
              </w:rPr>
            </w:pPr>
            <w:r w:rsidRPr="001C653E">
              <w:rPr>
                <w:sz w:val="20"/>
              </w:rPr>
              <w:t>At the time you became pregnant with this child (NAME), did your husband/partner want you to become pregnant then, did he want to wait until later, did he want no (more) children at all, or did he not mind either way?</w:t>
            </w:r>
          </w:p>
          <w:p w:rsidR="002151F9" w:rsidRPr="001C653E" w:rsidRDefault="002151F9" w:rsidP="001C002E">
            <w:pPr>
              <w:rPr>
                <w:sz w:val="20"/>
              </w:rPr>
            </w:pPr>
          </w:p>
          <w:p w:rsidR="002151F9" w:rsidRPr="001C653E" w:rsidRDefault="002151F9" w:rsidP="001C002E">
            <w:pPr>
              <w:rPr>
                <w:rFonts w:ascii="SutonnyMJ" w:hAnsi="SutonnyMJ"/>
                <w:sz w:val="20"/>
                <w:szCs w:val="20"/>
              </w:rPr>
            </w:pPr>
            <w:r w:rsidRPr="001C653E">
              <w:rPr>
                <w:rFonts w:ascii="SutonnyMJ" w:hAnsi="SutonnyMJ"/>
                <w:sz w:val="20"/>
                <w:szCs w:val="20"/>
              </w:rPr>
              <w:t>Avcwb hLb GB ev”Pv (ev”Pvi bvg) †K Mf©aviY Ki‡jb ZLb wK Avcbvi ¯^vgx †P‡qwQ‡jb †h Avcwb Mf©eZx ‡nvb A_ev wZwb Av‡iv †`wi Ki‡Z ‡P‡qwQ‡jb A_ev wZwb wK Avi †Kv‡bv ev”Pv wb‡Z Pvb wb? bvwK ‡KvbUv‡ZB Zvi AvcwË wQj bv?</w:t>
            </w:r>
          </w:p>
          <w:p w:rsidR="002151F9" w:rsidRPr="001C653E" w:rsidRDefault="002151F9" w:rsidP="001C002E">
            <w:pPr>
              <w:rPr>
                <w:sz w:val="20"/>
              </w:rPr>
            </w:pPr>
          </w:p>
        </w:tc>
        <w:tc>
          <w:tcPr>
            <w:tcW w:w="4254" w:type="dxa"/>
            <w:gridSpan w:val="4"/>
            <w:tcBorders>
              <w:top w:val="single" w:sz="6" w:space="0" w:color="auto"/>
              <w:left w:val="single" w:sz="6" w:space="0" w:color="auto"/>
              <w:bottom w:val="single" w:sz="6" w:space="0" w:color="auto"/>
              <w:right w:val="single" w:sz="4" w:space="0" w:color="auto"/>
            </w:tcBorders>
          </w:tcPr>
          <w:p w:rsidR="002151F9" w:rsidRPr="001C653E" w:rsidRDefault="002151F9" w:rsidP="00C31A19">
            <w:pPr>
              <w:tabs>
                <w:tab w:val="right" w:leader="dot" w:pos="4037"/>
              </w:tabs>
              <w:jc w:val="both"/>
              <w:rPr>
                <w:sz w:val="20"/>
                <w:szCs w:val="20"/>
              </w:rPr>
            </w:pPr>
            <w:r w:rsidRPr="001C653E">
              <w:rPr>
                <w:sz w:val="20"/>
                <w:szCs w:val="20"/>
              </w:rPr>
              <w:t>BECOME PREGNANT THEN(</w:t>
            </w:r>
            <w:r w:rsidRPr="001C653E">
              <w:rPr>
                <w:rFonts w:ascii="SutonnyMJ" w:hAnsi="SutonnyMJ"/>
                <w:sz w:val="20"/>
                <w:szCs w:val="20"/>
              </w:rPr>
              <w:t>ZLb Mf©aviY †P‡qwQ‡jb</w:t>
            </w:r>
            <w:r w:rsidRPr="001C653E">
              <w:rPr>
                <w:sz w:val="20"/>
                <w:szCs w:val="20"/>
              </w:rPr>
              <w:t>)</w:t>
            </w:r>
            <w:r w:rsidRPr="001C653E">
              <w:rPr>
                <w:sz w:val="20"/>
                <w:szCs w:val="20"/>
              </w:rPr>
              <w:tab/>
              <w:t>1</w:t>
            </w:r>
          </w:p>
          <w:p w:rsidR="002151F9" w:rsidRPr="001C653E" w:rsidRDefault="002151F9" w:rsidP="00C31A19">
            <w:pPr>
              <w:tabs>
                <w:tab w:val="right" w:leader="dot" w:pos="4037"/>
              </w:tabs>
              <w:jc w:val="both"/>
              <w:rPr>
                <w:sz w:val="20"/>
                <w:szCs w:val="20"/>
              </w:rPr>
            </w:pPr>
            <w:r w:rsidRPr="001C653E">
              <w:rPr>
                <w:sz w:val="20"/>
                <w:szCs w:val="20"/>
              </w:rPr>
              <w:t>WAIT UNTIL LATER(</w:t>
            </w:r>
            <w:r w:rsidRPr="001C653E">
              <w:rPr>
                <w:rFonts w:ascii="SutonnyMJ" w:hAnsi="SutonnyMJ"/>
                <w:sz w:val="20"/>
                <w:szCs w:val="20"/>
              </w:rPr>
              <w:t>†`ix Ki‡Z †P‡qwQ‡jb</w:t>
            </w:r>
            <w:r w:rsidRPr="001C653E">
              <w:rPr>
                <w:sz w:val="20"/>
                <w:szCs w:val="20"/>
              </w:rPr>
              <w:t>)</w:t>
            </w:r>
            <w:r w:rsidRPr="001C653E">
              <w:rPr>
                <w:sz w:val="20"/>
                <w:szCs w:val="20"/>
              </w:rPr>
              <w:tab/>
              <w:t>2</w:t>
            </w:r>
          </w:p>
          <w:p w:rsidR="002151F9" w:rsidRPr="001C653E" w:rsidRDefault="002151F9" w:rsidP="00C31A19">
            <w:pPr>
              <w:tabs>
                <w:tab w:val="right" w:leader="dot" w:pos="4037"/>
              </w:tabs>
              <w:jc w:val="both"/>
              <w:rPr>
                <w:sz w:val="20"/>
                <w:szCs w:val="20"/>
              </w:rPr>
            </w:pPr>
            <w:r w:rsidRPr="001C653E">
              <w:rPr>
                <w:sz w:val="20"/>
                <w:szCs w:val="20"/>
              </w:rPr>
              <w:t>NOT WANT CHILDREN(</w:t>
            </w:r>
            <w:r w:rsidRPr="001C653E">
              <w:rPr>
                <w:rFonts w:ascii="SutonnyMJ" w:hAnsi="SutonnyMJ"/>
                <w:sz w:val="20"/>
                <w:szCs w:val="20"/>
              </w:rPr>
              <w:t>ev”Pv wb‡Z Pvb wb</w:t>
            </w:r>
            <w:r w:rsidRPr="001C653E">
              <w:rPr>
                <w:sz w:val="20"/>
                <w:szCs w:val="20"/>
              </w:rPr>
              <w:t>)</w:t>
            </w:r>
            <w:r w:rsidRPr="001C653E">
              <w:rPr>
                <w:sz w:val="20"/>
                <w:szCs w:val="20"/>
              </w:rPr>
              <w:tab/>
              <w:t>3</w:t>
            </w:r>
          </w:p>
          <w:p w:rsidR="002151F9" w:rsidRPr="001C653E" w:rsidRDefault="002151F9" w:rsidP="00C31A19">
            <w:pPr>
              <w:tabs>
                <w:tab w:val="right" w:leader="dot" w:pos="4037"/>
              </w:tabs>
              <w:jc w:val="both"/>
              <w:rPr>
                <w:sz w:val="20"/>
                <w:szCs w:val="20"/>
              </w:rPr>
            </w:pPr>
            <w:r w:rsidRPr="001C653E">
              <w:rPr>
                <w:sz w:val="20"/>
                <w:szCs w:val="20"/>
              </w:rPr>
              <w:t>NOT MIND EITHER WAY</w:t>
            </w:r>
            <w:r w:rsidRPr="001C653E">
              <w:rPr>
                <w:rFonts w:ascii="SutonnyMJ" w:hAnsi="SutonnyMJ"/>
                <w:sz w:val="20"/>
                <w:szCs w:val="20"/>
              </w:rPr>
              <w:t>(‡KvbUv‡ZB AvcwË wQj bv)</w:t>
            </w:r>
            <w:r w:rsidRPr="001C653E">
              <w:rPr>
                <w:sz w:val="20"/>
                <w:szCs w:val="20"/>
              </w:rPr>
              <w:tab/>
              <w:t>4</w:t>
            </w:r>
          </w:p>
          <w:p w:rsidR="002151F9" w:rsidRPr="001C653E" w:rsidRDefault="002151F9" w:rsidP="00C31A19">
            <w:pPr>
              <w:tabs>
                <w:tab w:val="right" w:leader="dot" w:pos="3887"/>
              </w:tabs>
              <w:spacing w:before="20"/>
              <w:jc w:val="both"/>
              <w:rPr>
                <w:sz w:val="20"/>
                <w:szCs w:val="20"/>
              </w:rPr>
            </w:pPr>
            <w:r w:rsidRPr="001C653E">
              <w:rPr>
                <w:sz w:val="20"/>
                <w:szCs w:val="20"/>
              </w:rPr>
              <w:t>DON’T KNOW (</w:t>
            </w:r>
            <w:r w:rsidRPr="001C653E">
              <w:rPr>
                <w:rFonts w:ascii="SutonnyMJ" w:hAnsi="SutonnyMJ"/>
                <w:sz w:val="20"/>
                <w:szCs w:val="20"/>
              </w:rPr>
              <w:t>Rvwbbv</w:t>
            </w:r>
            <w:r w:rsidRPr="001C653E">
              <w:rPr>
                <w:sz w:val="20"/>
                <w:szCs w:val="20"/>
              </w:rPr>
              <w:t>)</w:t>
            </w:r>
            <w:r w:rsidRPr="001C653E">
              <w:rPr>
                <w:sz w:val="20"/>
                <w:szCs w:val="20"/>
              </w:rPr>
              <w:tab/>
              <w:t>........8</w:t>
            </w:r>
          </w:p>
          <w:p w:rsidR="002151F9" w:rsidRPr="001C653E" w:rsidRDefault="002151F9" w:rsidP="00C31A19">
            <w:pPr>
              <w:tabs>
                <w:tab w:val="right" w:leader="dot" w:pos="4037"/>
              </w:tabs>
              <w:jc w:val="both"/>
              <w:rPr>
                <w:sz w:val="20"/>
              </w:rPr>
            </w:pPr>
          </w:p>
        </w:tc>
        <w:tc>
          <w:tcPr>
            <w:tcW w:w="696" w:type="dxa"/>
            <w:gridSpan w:val="2"/>
            <w:tcBorders>
              <w:top w:val="single" w:sz="6" w:space="0" w:color="auto"/>
              <w:left w:val="single" w:sz="4" w:space="0" w:color="auto"/>
              <w:bottom w:val="single" w:sz="6" w:space="0" w:color="auto"/>
              <w:right w:val="single" w:sz="6" w:space="0" w:color="auto"/>
            </w:tcBorders>
          </w:tcPr>
          <w:p w:rsidR="002151F9" w:rsidRPr="001C653E" w:rsidRDefault="002151F9" w:rsidP="001C002E">
            <w:pPr>
              <w:jc w:val="both"/>
              <w:rPr>
                <w:sz w:val="20"/>
              </w:rPr>
            </w:pPr>
          </w:p>
        </w:tc>
      </w:tr>
      <w:tr w:rsidR="002151F9" w:rsidRPr="001C653E" w:rsidTr="002151F9">
        <w:trPr>
          <w:gridAfter w:val="1"/>
          <w:wAfter w:w="33" w:type="dxa"/>
          <w:cantSplit/>
          <w:trHeight w:val="2291"/>
        </w:trPr>
        <w:tc>
          <w:tcPr>
            <w:tcW w:w="630" w:type="dxa"/>
            <w:tcBorders>
              <w:top w:val="single" w:sz="6" w:space="0" w:color="auto"/>
              <w:left w:val="single" w:sz="6" w:space="0" w:color="auto"/>
              <w:bottom w:val="single" w:sz="6" w:space="0" w:color="auto"/>
              <w:right w:val="single" w:sz="12" w:space="0" w:color="auto"/>
            </w:tcBorders>
          </w:tcPr>
          <w:p w:rsidR="002151F9" w:rsidRPr="001C653E" w:rsidRDefault="002151F9" w:rsidP="0000653A">
            <w:pPr>
              <w:numPr>
                <w:ilvl w:val="0"/>
                <w:numId w:val="11"/>
              </w:numPr>
              <w:jc w:val="both"/>
              <w:rPr>
                <w:sz w:val="20"/>
              </w:rPr>
            </w:pPr>
          </w:p>
        </w:tc>
        <w:tc>
          <w:tcPr>
            <w:tcW w:w="4806" w:type="dxa"/>
            <w:tcBorders>
              <w:top w:val="single" w:sz="6" w:space="0" w:color="auto"/>
              <w:bottom w:val="single" w:sz="6" w:space="0" w:color="auto"/>
            </w:tcBorders>
          </w:tcPr>
          <w:p w:rsidR="002151F9" w:rsidRPr="001C653E" w:rsidRDefault="002151F9" w:rsidP="001C002E">
            <w:pPr>
              <w:jc w:val="both"/>
              <w:rPr>
                <w:sz w:val="20"/>
              </w:rPr>
            </w:pPr>
            <w:r w:rsidRPr="001C653E">
              <w:rPr>
                <w:sz w:val="20"/>
              </w:rPr>
              <w:t>When you were pregnant with this child (NAME), did you see anyone for an antenatal check?</w:t>
            </w:r>
          </w:p>
          <w:p w:rsidR="002151F9" w:rsidRPr="001C653E" w:rsidRDefault="002151F9" w:rsidP="001C002E">
            <w:pPr>
              <w:jc w:val="both"/>
              <w:rPr>
                <w:sz w:val="20"/>
              </w:rPr>
            </w:pPr>
            <w:r w:rsidRPr="001C653E">
              <w:rPr>
                <w:sz w:val="20"/>
              </w:rPr>
              <w:t>IF YES: Whom did you see?</w:t>
            </w:r>
          </w:p>
          <w:p w:rsidR="002151F9" w:rsidRPr="001C653E" w:rsidRDefault="002151F9" w:rsidP="001C002E">
            <w:pPr>
              <w:jc w:val="both"/>
              <w:rPr>
                <w:sz w:val="20"/>
              </w:rPr>
            </w:pPr>
            <w:r w:rsidRPr="001C653E">
              <w:rPr>
                <w:sz w:val="20"/>
              </w:rPr>
              <w:t xml:space="preserve">              Anyone else?</w:t>
            </w:r>
          </w:p>
          <w:p w:rsidR="002151F9" w:rsidRPr="001C653E" w:rsidRDefault="002151F9" w:rsidP="001C002E">
            <w:pPr>
              <w:jc w:val="both"/>
              <w:rPr>
                <w:sz w:val="20"/>
              </w:rPr>
            </w:pPr>
          </w:p>
          <w:p w:rsidR="002151F9" w:rsidRPr="001C653E" w:rsidRDefault="002151F9" w:rsidP="001C002E">
            <w:pPr>
              <w:jc w:val="both"/>
              <w:rPr>
                <w:sz w:val="20"/>
              </w:rPr>
            </w:pPr>
            <w:r w:rsidRPr="001C653E">
              <w:rPr>
                <w:sz w:val="20"/>
              </w:rPr>
              <w:t>MARK ALL THAT APPLY</w:t>
            </w:r>
          </w:p>
          <w:p w:rsidR="002151F9" w:rsidRPr="001C653E" w:rsidRDefault="002151F9" w:rsidP="001C002E">
            <w:pPr>
              <w:jc w:val="both"/>
              <w:rPr>
                <w:sz w:val="20"/>
              </w:rPr>
            </w:pPr>
          </w:p>
          <w:p w:rsidR="002151F9" w:rsidRPr="001C653E" w:rsidRDefault="002151F9" w:rsidP="001C002E">
            <w:pPr>
              <w:jc w:val="both"/>
              <w:rPr>
                <w:rFonts w:ascii="SutonnyMJ" w:hAnsi="SutonnyMJ"/>
                <w:sz w:val="20"/>
                <w:szCs w:val="20"/>
              </w:rPr>
            </w:pPr>
            <w:r w:rsidRPr="001C653E">
              <w:rPr>
                <w:rFonts w:ascii="SutonnyMJ" w:hAnsi="SutonnyMJ"/>
                <w:sz w:val="20"/>
                <w:szCs w:val="20"/>
              </w:rPr>
              <w:t xml:space="preserve">GB ev”Pv (ev”Pvi bvg) hLb M‡f©/†c‡U wQj, ZLb Mf©Kvjxb †gwW‡Kj †PKAv‡ci Rb¨ Avcwb Kv‡K †`wL‡qwQ‡jb? </w:t>
            </w:r>
          </w:p>
          <w:p w:rsidR="002151F9" w:rsidRPr="001C653E" w:rsidRDefault="002151F9" w:rsidP="001C002E">
            <w:pPr>
              <w:jc w:val="both"/>
              <w:rPr>
                <w:rFonts w:ascii="SutonnyMJ" w:hAnsi="SutonnyMJ"/>
                <w:sz w:val="20"/>
                <w:szCs w:val="20"/>
              </w:rPr>
            </w:pPr>
          </w:p>
          <w:p w:rsidR="002151F9" w:rsidRPr="001C653E" w:rsidRDefault="002151F9" w:rsidP="001C002E">
            <w:pPr>
              <w:jc w:val="both"/>
              <w:rPr>
                <w:sz w:val="20"/>
                <w:szCs w:val="20"/>
              </w:rPr>
            </w:pPr>
            <w:r w:rsidRPr="001C653E">
              <w:rPr>
                <w:rFonts w:ascii="SutonnyMJ" w:hAnsi="SutonnyMJ"/>
                <w:sz w:val="20"/>
                <w:szCs w:val="20"/>
              </w:rPr>
              <w:t xml:space="preserve">(DËi nu¨v n‡j) Kv‡K †`wL‡qwQ‡jb? </w:t>
            </w:r>
          </w:p>
          <w:p w:rsidR="002151F9" w:rsidRPr="001C653E" w:rsidRDefault="002151F9" w:rsidP="001C002E">
            <w:pPr>
              <w:jc w:val="both"/>
              <w:rPr>
                <w:sz w:val="20"/>
              </w:rPr>
            </w:pPr>
          </w:p>
        </w:tc>
        <w:tc>
          <w:tcPr>
            <w:tcW w:w="4254" w:type="dxa"/>
            <w:gridSpan w:val="4"/>
            <w:tcBorders>
              <w:top w:val="single" w:sz="6" w:space="0" w:color="auto"/>
              <w:left w:val="single" w:sz="6" w:space="0" w:color="auto"/>
              <w:bottom w:val="single" w:sz="6" w:space="0" w:color="auto"/>
              <w:right w:val="single" w:sz="4" w:space="0" w:color="auto"/>
            </w:tcBorders>
          </w:tcPr>
          <w:p w:rsidR="002151F9" w:rsidRPr="001C653E" w:rsidRDefault="002151F9" w:rsidP="001C002E">
            <w:pPr>
              <w:tabs>
                <w:tab w:val="right" w:leader="dot" w:pos="4037"/>
              </w:tabs>
              <w:jc w:val="both"/>
              <w:rPr>
                <w:sz w:val="20"/>
                <w:szCs w:val="20"/>
              </w:rPr>
            </w:pPr>
            <w:r w:rsidRPr="001C653E">
              <w:rPr>
                <w:sz w:val="20"/>
                <w:szCs w:val="20"/>
              </w:rPr>
              <w:t>NO ONE (</w:t>
            </w:r>
            <w:r w:rsidRPr="001C653E">
              <w:rPr>
                <w:rFonts w:ascii="SutonnyMJ" w:hAnsi="SutonnyMJ"/>
                <w:sz w:val="20"/>
                <w:szCs w:val="20"/>
              </w:rPr>
              <w:t>KvD‡K bv</w:t>
            </w:r>
            <w:r w:rsidRPr="001C653E">
              <w:rPr>
                <w:sz w:val="20"/>
                <w:szCs w:val="20"/>
              </w:rPr>
              <w:t>)</w:t>
            </w:r>
            <w:r w:rsidRPr="001C653E">
              <w:rPr>
                <w:sz w:val="20"/>
                <w:szCs w:val="20"/>
              </w:rPr>
              <w:tab/>
              <w:t>A</w:t>
            </w:r>
          </w:p>
          <w:p w:rsidR="002151F9" w:rsidRPr="001C653E" w:rsidRDefault="002151F9" w:rsidP="001C002E">
            <w:pPr>
              <w:tabs>
                <w:tab w:val="right" w:leader="dot" w:pos="4037"/>
              </w:tabs>
              <w:jc w:val="both"/>
              <w:rPr>
                <w:sz w:val="20"/>
                <w:szCs w:val="20"/>
              </w:rPr>
            </w:pPr>
            <w:r w:rsidRPr="001C653E">
              <w:rPr>
                <w:sz w:val="20"/>
                <w:szCs w:val="20"/>
              </w:rPr>
              <w:t>DOCTOR(</w:t>
            </w:r>
            <w:r w:rsidRPr="001C653E">
              <w:rPr>
                <w:rFonts w:ascii="SutonnyMJ" w:hAnsi="SutonnyMJ"/>
                <w:sz w:val="20"/>
                <w:szCs w:val="20"/>
              </w:rPr>
              <w:t>Wv³vi</w:t>
            </w:r>
            <w:r w:rsidRPr="001C653E">
              <w:rPr>
                <w:sz w:val="20"/>
                <w:szCs w:val="20"/>
              </w:rPr>
              <w:t>)</w:t>
            </w:r>
            <w:r w:rsidRPr="001C653E">
              <w:rPr>
                <w:sz w:val="20"/>
                <w:szCs w:val="20"/>
              </w:rPr>
              <w:tab/>
              <w:t>B</w:t>
            </w:r>
          </w:p>
          <w:p w:rsidR="002151F9" w:rsidRPr="001C653E" w:rsidRDefault="002151F9" w:rsidP="001C002E">
            <w:pPr>
              <w:tabs>
                <w:tab w:val="right" w:leader="dot" w:pos="4037"/>
              </w:tabs>
              <w:jc w:val="both"/>
              <w:rPr>
                <w:sz w:val="20"/>
                <w:szCs w:val="20"/>
              </w:rPr>
            </w:pPr>
            <w:r w:rsidRPr="001C653E">
              <w:rPr>
                <w:sz w:val="20"/>
                <w:szCs w:val="20"/>
              </w:rPr>
              <w:t>OBSTETRICIAN/GYNAECOLOGIST(</w:t>
            </w:r>
            <w:r w:rsidRPr="001C653E">
              <w:rPr>
                <w:rFonts w:ascii="SutonnyMJ" w:hAnsi="SutonnyMJ"/>
                <w:sz w:val="20"/>
                <w:szCs w:val="20"/>
              </w:rPr>
              <w:t>avÎxwe`¨vwekvi`/¯¿x†ivMwekvi`</w:t>
            </w:r>
            <w:r w:rsidRPr="001C653E">
              <w:rPr>
                <w:sz w:val="20"/>
                <w:szCs w:val="20"/>
              </w:rPr>
              <w:t>)</w:t>
            </w:r>
            <w:r w:rsidRPr="001C653E">
              <w:rPr>
                <w:sz w:val="20"/>
                <w:szCs w:val="20"/>
              </w:rPr>
              <w:tab/>
              <w:t>C</w:t>
            </w:r>
          </w:p>
          <w:p w:rsidR="002151F9" w:rsidRPr="001C653E" w:rsidRDefault="002151F9" w:rsidP="001C002E">
            <w:pPr>
              <w:tabs>
                <w:tab w:val="right" w:leader="dot" w:pos="4037"/>
              </w:tabs>
              <w:jc w:val="both"/>
              <w:rPr>
                <w:sz w:val="20"/>
                <w:szCs w:val="20"/>
              </w:rPr>
            </w:pPr>
            <w:r w:rsidRPr="001C653E">
              <w:rPr>
                <w:sz w:val="20"/>
                <w:szCs w:val="20"/>
              </w:rPr>
              <w:t>NURSE/MIDWIFE(</w:t>
            </w:r>
            <w:r w:rsidRPr="001C653E">
              <w:rPr>
                <w:rFonts w:ascii="SutonnyMJ" w:hAnsi="SutonnyMJ"/>
                <w:sz w:val="20"/>
                <w:szCs w:val="20"/>
              </w:rPr>
              <w:t>†mweKv/avÎx</w:t>
            </w:r>
            <w:r w:rsidRPr="001C653E">
              <w:rPr>
                <w:sz w:val="20"/>
                <w:szCs w:val="20"/>
              </w:rPr>
              <w:t>)</w:t>
            </w:r>
            <w:r w:rsidRPr="001C653E">
              <w:rPr>
                <w:sz w:val="20"/>
                <w:szCs w:val="20"/>
              </w:rPr>
              <w:tab/>
              <w:t>D</w:t>
            </w:r>
          </w:p>
          <w:p w:rsidR="002151F9" w:rsidRPr="001C653E" w:rsidRDefault="002151F9" w:rsidP="009C2C43">
            <w:pPr>
              <w:tabs>
                <w:tab w:val="right" w:leader="dot" w:pos="3613"/>
                <w:tab w:val="right" w:leader="dot" w:pos="4160"/>
              </w:tabs>
              <w:rPr>
                <w:rFonts w:ascii="Arial" w:hAnsi="Arial" w:cs="Arial"/>
                <w:sz w:val="20"/>
                <w:szCs w:val="20"/>
                <w:cs/>
              </w:rPr>
            </w:pPr>
            <w:r w:rsidRPr="001C653E">
              <w:rPr>
                <w:rFonts w:ascii="Arial" w:hAnsi="Arial" w:cs="Arial"/>
                <w:sz w:val="20"/>
                <w:szCs w:val="20"/>
              </w:rPr>
              <w:t>FWV/CSBA/SBA/MA/SACMO (</w:t>
            </w:r>
            <w:r w:rsidRPr="001C653E">
              <w:rPr>
                <w:rFonts w:ascii="SutonnyMJ" w:hAnsi="SutonnyMJ"/>
                <w:sz w:val="20"/>
                <w:szCs w:val="20"/>
              </w:rPr>
              <w:t>miKvix ¯^v¯’¨ Kg©x</w:t>
            </w:r>
            <w:r w:rsidRPr="001C653E">
              <w:rPr>
                <w:rFonts w:ascii="Arial" w:hAnsi="Arial" w:cs="Arial"/>
                <w:sz w:val="20"/>
                <w:szCs w:val="20"/>
              </w:rPr>
              <w:t>)</w:t>
            </w:r>
            <w:r w:rsidRPr="001C653E">
              <w:rPr>
                <w:sz w:val="20"/>
                <w:szCs w:val="20"/>
              </w:rPr>
              <w:t>...................E</w:t>
            </w:r>
            <w:r w:rsidRPr="001C653E">
              <w:rPr>
                <w:rFonts w:ascii="SutonnyMJ" w:hAnsi="SutonnyMJ" w:cs="Arial"/>
                <w:sz w:val="20"/>
                <w:szCs w:val="20"/>
              </w:rPr>
              <w:t xml:space="preserve"> </w:t>
            </w:r>
          </w:p>
          <w:p w:rsidR="002151F9" w:rsidRPr="001C653E" w:rsidRDefault="002151F9" w:rsidP="00BB5C0C">
            <w:pPr>
              <w:tabs>
                <w:tab w:val="right" w:leader="dot" w:pos="4037"/>
              </w:tabs>
              <w:rPr>
                <w:rFonts w:cs="Vrinda"/>
                <w:sz w:val="20"/>
                <w:szCs w:val="20"/>
                <w:lang w:val="en-US" w:bidi="bn-BD"/>
              </w:rPr>
            </w:pPr>
            <w:r w:rsidRPr="001C653E">
              <w:rPr>
                <w:rFonts w:hint="cs"/>
                <w:sz w:val="20"/>
                <w:szCs w:val="20"/>
                <w:cs/>
                <w:lang w:bidi="bn-BD"/>
              </w:rPr>
              <w:t xml:space="preserve">NGO </w:t>
            </w:r>
            <w:r w:rsidRPr="001C653E">
              <w:rPr>
                <w:sz w:val="20"/>
                <w:szCs w:val="20"/>
                <w:lang w:val="en-US" w:bidi="bn-BD"/>
              </w:rPr>
              <w:t>HEALTH</w:t>
            </w:r>
            <w:r w:rsidRPr="001C653E">
              <w:rPr>
                <w:rFonts w:cs="Vrinda" w:hint="cs"/>
                <w:sz w:val="20"/>
                <w:szCs w:val="20"/>
                <w:cs/>
                <w:lang w:bidi="bn-BD"/>
              </w:rPr>
              <w:t xml:space="preserve"> </w:t>
            </w:r>
            <w:r w:rsidRPr="001C653E">
              <w:rPr>
                <w:rFonts w:hint="cs"/>
                <w:sz w:val="20"/>
                <w:szCs w:val="20"/>
                <w:cs/>
                <w:lang w:bidi="bn-BD"/>
              </w:rPr>
              <w:t>WORKER</w:t>
            </w:r>
            <w:r w:rsidRPr="001C653E">
              <w:rPr>
                <w:sz w:val="20"/>
                <w:szCs w:val="20"/>
                <w:lang w:val="en-US" w:bidi="bn-BD"/>
              </w:rPr>
              <w:t xml:space="preserve"> (</w:t>
            </w:r>
            <w:r w:rsidRPr="001C653E">
              <w:rPr>
                <w:rFonts w:ascii="SutonnyMJ" w:hAnsi="SutonnyMJ"/>
                <w:sz w:val="20"/>
                <w:szCs w:val="20"/>
              </w:rPr>
              <w:t>Gb.wR.I.¯^v¯’¨ Kg©x</w:t>
            </w:r>
            <w:r w:rsidRPr="001C653E">
              <w:rPr>
                <w:rFonts w:hint="cs"/>
                <w:sz w:val="20"/>
                <w:szCs w:val="20"/>
                <w:cs/>
                <w:lang w:bidi="bn-BD"/>
              </w:rPr>
              <w:t>)....</w:t>
            </w:r>
            <w:r w:rsidRPr="001C653E">
              <w:rPr>
                <w:sz w:val="20"/>
                <w:szCs w:val="20"/>
                <w:lang w:val="en-US" w:bidi="bn-BD"/>
              </w:rPr>
              <w:t>.......</w:t>
            </w:r>
            <w:r w:rsidRPr="001C653E">
              <w:rPr>
                <w:rFonts w:hint="cs"/>
                <w:sz w:val="20"/>
                <w:szCs w:val="20"/>
                <w:cs/>
                <w:lang w:bidi="bn-BD"/>
              </w:rPr>
              <w:t>..........</w:t>
            </w:r>
            <w:r w:rsidRPr="001C653E">
              <w:rPr>
                <w:sz w:val="20"/>
                <w:szCs w:val="20"/>
                <w:lang w:val="en-US" w:bidi="bn-BD"/>
              </w:rPr>
              <w:t>F</w:t>
            </w:r>
          </w:p>
          <w:p w:rsidR="002151F9" w:rsidRPr="001C653E" w:rsidRDefault="002151F9" w:rsidP="00BB5C0C">
            <w:pPr>
              <w:tabs>
                <w:tab w:val="right" w:leader="dot" w:pos="4037"/>
              </w:tabs>
              <w:rPr>
                <w:rFonts w:cs="Vrinda"/>
                <w:sz w:val="20"/>
                <w:szCs w:val="20"/>
                <w:lang w:val="en-US" w:bidi="bn-BD"/>
              </w:rPr>
            </w:pPr>
            <w:r w:rsidRPr="001C653E">
              <w:rPr>
                <w:rFonts w:hint="cs"/>
                <w:sz w:val="20"/>
                <w:szCs w:val="20"/>
                <w:cs/>
                <w:lang w:bidi="bn-BD"/>
              </w:rPr>
              <w:t>VILLAGE DOCTOR</w:t>
            </w:r>
            <w:r w:rsidRPr="001C653E">
              <w:rPr>
                <w:rFonts w:cs="Vrinda" w:hint="cs"/>
                <w:sz w:val="20"/>
                <w:szCs w:val="20"/>
                <w:cs/>
                <w:lang w:bidi="bn-BD"/>
              </w:rPr>
              <w:t>(</w:t>
            </w:r>
            <w:r w:rsidRPr="001C653E">
              <w:rPr>
                <w:rFonts w:ascii="SutonnyMJ" w:hAnsi="SutonnyMJ"/>
                <w:sz w:val="20"/>
                <w:szCs w:val="20"/>
              </w:rPr>
              <w:t>cjøx wPwKrmK</w:t>
            </w:r>
            <w:r w:rsidRPr="001C653E">
              <w:rPr>
                <w:sz w:val="20"/>
                <w:szCs w:val="20"/>
                <w:cs/>
                <w:lang w:bidi="bn-BD"/>
              </w:rPr>
              <w:t>)........</w:t>
            </w:r>
            <w:r w:rsidRPr="001C653E">
              <w:rPr>
                <w:sz w:val="20"/>
                <w:szCs w:val="20"/>
                <w:lang w:val="en-US" w:bidi="bn-BD"/>
              </w:rPr>
              <w:t>......</w:t>
            </w:r>
            <w:r w:rsidRPr="001C653E">
              <w:rPr>
                <w:sz w:val="20"/>
                <w:szCs w:val="20"/>
                <w:cs/>
                <w:lang w:bidi="bn-BD"/>
              </w:rPr>
              <w:t>.......</w:t>
            </w:r>
            <w:r w:rsidRPr="001C653E">
              <w:rPr>
                <w:sz w:val="20"/>
                <w:szCs w:val="20"/>
                <w:lang w:val="en-US" w:bidi="bn-BD"/>
              </w:rPr>
              <w:t>G</w:t>
            </w:r>
          </w:p>
          <w:p w:rsidR="002151F9" w:rsidRPr="001C653E" w:rsidRDefault="002151F9" w:rsidP="001C002E">
            <w:pPr>
              <w:tabs>
                <w:tab w:val="right" w:leader="dot" w:pos="4037"/>
              </w:tabs>
              <w:jc w:val="both"/>
              <w:rPr>
                <w:sz w:val="20"/>
                <w:szCs w:val="20"/>
                <w:lang w:val="en-US"/>
              </w:rPr>
            </w:pPr>
            <w:r w:rsidRPr="001C653E">
              <w:rPr>
                <w:sz w:val="20"/>
                <w:szCs w:val="20"/>
              </w:rPr>
              <w:t>TRADITIONAL BIRTH ATTENDANT (</w:t>
            </w:r>
            <w:r w:rsidRPr="001C653E">
              <w:rPr>
                <w:rFonts w:ascii="SutonnyMJ" w:hAnsi="SutonnyMJ"/>
                <w:sz w:val="20"/>
                <w:szCs w:val="20"/>
              </w:rPr>
              <w:t>`vB</w:t>
            </w:r>
            <w:r w:rsidRPr="001C653E">
              <w:rPr>
                <w:sz w:val="20"/>
                <w:szCs w:val="20"/>
              </w:rPr>
              <w:t>)</w:t>
            </w:r>
            <w:r w:rsidRPr="001C653E">
              <w:rPr>
                <w:sz w:val="20"/>
                <w:szCs w:val="20"/>
              </w:rPr>
              <w:tab/>
            </w:r>
            <w:r w:rsidRPr="001C653E">
              <w:rPr>
                <w:sz w:val="20"/>
                <w:szCs w:val="20"/>
                <w:lang w:val="en-US" w:bidi="bn-BD"/>
              </w:rPr>
              <w:t>H</w:t>
            </w:r>
          </w:p>
          <w:p w:rsidR="002151F9" w:rsidRPr="001C653E" w:rsidRDefault="002151F9" w:rsidP="001C002E">
            <w:pPr>
              <w:tabs>
                <w:tab w:val="right" w:leader="dot" w:pos="4037"/>
              </w:tabs>
              <w:jc w:val="both"/>
              <w:rPr>
                <w:sz w:val="20"/>
                <w:szCs w:val="20"/>
              </w:rPr>
            </w:pPr>
            <w:r w:rsidRPr="001C653E">
              <w:rPr>
                <w:sz w:val="20"/>
                <w:szCs w:val="20"/>
              </w:rPr>
              <w:t>OTHER: (</w:t>
            </w:r>
            <w:r w:rsidRPr="001C653E">
              <w:rPr>
                <w:rFonts w:ascii="SutonnyMJ" w:hAnsi="SutonnyMJ"/>
                <w:sz w:val="20"/>
                <w:szCs w:val="20"/>
              </w:rPr>
              <w:t>Ab¨vb¨</w:t>
            </w:r>
            <w:r w:rsidRPr="001C653E">
              <w:rPr>
                <w:sz w:val="20"/>
                <w:szCs w:val="20"/>
              </w:rPr>
              <w:t>)_________________________</w:t>
            </w:r>
            <w:r w:rsidRPr="001C653E">
              <w:rPr>
                <w:sz w:val="20"/>
                <w:szCs w:val="20"/>
              </w:rPr>
              <w:tab/>
              <w:t>X</w:t>
            </w:r>
          </w:p>
          <w:p w:rsidR="002151F9" w:rsidRPr="001C653E" w:rsidRDefault="002151F9" w:rsidP="001C002E">
            <w:pPr>
              <w:tabs>
                <w:tab w:val="right" w:leader="dot" w:pos="4037"/>
              </w:tabs>
              <w:jc w:val="both"/>
              <w:rPr>
                <w:sz w:val="20"/>
              </w:rPr>
            </w:pPr>
          </w:p>
        </w:tc>
        <w:tc>
          <w:tcPr>
            <w:tcW w:w="696" w:type="dxa"/>
            <w:gridSpan w:val="2"/>
            <w:tcBorders>
              <w:top w:val="single" w:sz="6" w:space="0" w:color="auto"/>
              <w:left w:val="single" w:sz="4" w:space="0" w:color="auto"/>
              <w:bottom w:val="single" w:sz="6" w:space="0" w:color="auto"/>
              <w:right w:val="single" w:sz="6" w:space="0" w:color="auto"/>
            </w:tcBorders>
          </w:tcPr>
          <w:p w:rsidR="002151F9" w:rsidRPr="001C653E" w:rsidRDefault="002151F9" w:rsidP="001C002E">
            <w:pPr>
              <w:jc w:val="both"/>
              <w:rPr>
                <w:sz w:val="20"/>
              </w:rPr>
            </w:pPr>
          </w:p>
        </w:tc>
      </w:tr>
      <w:tr w:rsidR="002151F9" w:rsidRPr="001C653E" w:rsidTr="002151F9">
        <w:trPr>
          <w:gridAfter w:val="1"/>
          <w:wAfter w:w="33" w:type="dxa"/>
          <w:cantSplit/>
        </w:trPr>
        <w:tc>
          <w:tcPr>
            <w:tcW w:w="630" w:type="dxa"/>
            <w:tcBorders>
              <w:top w:val="single" w:sz="6" w:space="0" w:color="auto"/>
              <w:left w:val="single" w:sz="6" w:space="0" w:color="auto"/>
              <w:right w:val="single" w:sz="12" w:space="0" w:color="auto"/>
            </w:tcBorders>
          </w:tcPr>
          <w:p w:rsidR="002151F9" w:rsidRPr="001C653E" w:rsidRDefault="002151F9" w:rsidP="0000653A">
            <w:pPr>
              <w:numPr>
                <w:ilvl w:val="0"/>
                <w:numId w:val="11"/>
              </w:numPr>
              <w:jc w:val="both"/>
              <w:rPr>
                <w:sz w:val="20"/>
              </w:rPr>
            </w:pPr>
          </w:p>
        </w:tc>
        <w:tc>
          <w:tcPr>
            <w:tcW w:w="4806" w:type="dxa"/>
            <w:tcBorders>
              <w:top w:val="single" w:sz="6" w:space="0" w:color="auto"/>
              <w:bottom w:val="single" w:sz="6" w:space="0" w:color="auto"/>
            </w:tcBorders>
          </w:tcPr>
          <w:p w:rsidR="002151F9" w:rsidRPr="001C653E" w:rsidRDefault="002151F9" w:rsidP="001C002E">
            <w:pPr>
              <w:pStyle w:val="CommentText"/>
            </w:pPr>
            <w:r w:rsidRPr="001C653E">
              <w:t>Did your husband/partner stop you, encourage you, or have no interest in whether you received antenatal care for your pregnancy?</w:t>
            </w:r>
          </w:p>
          <w:p w:rsidR="002151F9" w:rsidRPr="001C653E" w:rsidRDefault="002151F9" w:rsidP="001C002E">
            <w:pPr>
              <w:pStyle w:val="CommentText"/>
            </w:pPr>
          </w:p>
          <w:p w:rsidR="002151F9" w:rsidRPr="001C653E" w:rsidRDefault="002151F9" w:rsidP="001C002E">
            <w:pPr>
              <w:pStyle w:val="CommentText"/>
            </w:pPr>
            <w:r w:rsidRPr="001C653E">
              <w:rPr>
                <w:rFonts w:ascii="SutonnyMJ" w:hAnsi="SutonnyMJ"/>
              </w:rPr>
              <w:t>Avcbvi ¯^vgx wK Avcbvi GB Mf©Kvjxb ‡mev wb‡Z evav w`‡qwQ‡jb, DrmvwnZ K‡iwQ‡jb bvwK GB wel‡q †Kv‡bv AvMÖn †`Lvbwb?</w:t>
            </w:r>
          </w:p>
          <w:p w:rsidR="002151F9" w:rsidRPr="001C653E" w:rsidRDefault="002151F9" w:rsidP="001C002E">
            <w:pPr>
              <w:pStyle w:val="CommentText"/>
            </w:pPr>
          </w:p>
        </w:tc>
        <w:tc>
          <w:tcPr>
            <w:tcW w:w="4254" w:type="dxa"/>
            <w:gridSpan w:val="4"/>
            <w:tcBorders>
              <w:top w:val="single" w:sz="6" w:space="0" w:color="auto"/>
              <w:left w:val="single" w:sz="6" w:space="0" w:color="auto"/>
              <w:bottom w:val="single" w:sz="6" w:space="0" w:color="auto"/>
              <w:right w:val="single" w:sz="4" w:space="0" w:color="auto"/>
            </w:tcBorders>
          </w:tcPr>
          <w:p w:rsidR="002151F9" w:rsidRPr="001C653E" w:rsidRDefault="002151F9" w:rsidP="001C002E">
            <w:pPr>
              <w:tabs>
                <w:tab w:val="right" w:leader="dot" w:pos="4037"/>
              </w:tabs>
              <w:jc w:val="both"/>
              <w:rPr>
                <w:sz w:val="20"/>
                <w:szCs w:val="20"/>
              </w:rPr>
            </w:pPr>
            <w:r w:rsidRPr="001C653E">
              <w:rPr>
                <w:sz w:val="20"/>
                <w:szCs w:val="20"/>
              </w:rPr>
              <w:t>STOP(</w:t>
            </w:r>
            <w:r w:rsidRPr="001C653E">
              <w:rPr>
                <w:rFonts w:ascii="SutonnyMJ" w:hAnsi="SutonnyMJ"/>
                <w:sz w:val="20"/>
                <w:szCs w:val="20"/>
              </w:rPr>
              <w:t>evav w`‡qwQ‡jb</w:t>
            </w:r>
            <w:r w:rsidRPr="001C653E">
              <w:rPr>
                <w:sz w:val="20"/>
                <w:szCs w:val="20"/>
              </w:rPr>
              <w:t>)</w:t>
            </w:r>
            <w:r w:rsidRPr="001C653E">
              <w:rPr>
                <w:sz w:val="20"/>
                <w:szCs w:val="20"/>
              </w:rPr>
              <w:tab/>
              <w:t>1</w:t>
            </w:r>
          </w:p>
          <w:p w:rsidR="002151F9" w:rsidRPr="001C653E" w:rsidRDefault="002151F9" w:rsidP="001C002E">
            <w:pPr>
              <w:tabs>
                <w:tab w:val="right" w:leader="dot" w:pos="4037"/>
              </w:tabs>
              <w:jc w:val="both"/>
              <w:rPr>
                <w:sz w:val="20"/>
                <w:szCs w:val="20"/>
              </w:rPr>
            </w:pPr>
            <w:r w:rsidRPr="001C653E">
              <w:rPr>
                <w:sz w:val="20"/>
                <w:szCs w:val="20"/>
              </w:rPr>
              <w:t>ENCOURAGE(</w:t>
            </w:r>
            <w:r w:rsidRPr="001C653E">
              <w:rPr>
                <w:rFonts w:ascii="SutonnyMJ" w:hAnsi="SutonnyMJ"/>
                <w:sz w:val="20"/>
                <w:szCs w:val="20"/>
              </w:rPr>
              <w:t>DrmvwnZ K‡iwQ‡jb</w:t>
            </w:r>
            <w:r w:rsidRPr="001C653E">
              <w:rPr>
                <w:sz w:val="20"/>
                <w:szCs w:val="20"/>
              </w:rPr>
              <w:t>)</w:t>
            </w:r>
            <w:r w:rsidRPr="001C653E">
              <w:rPr>
                <w:sz w:val="20"/>
                <w:szCs w:val="20"/>
              </w:rPr>
              <w:tab/>
              <w:t>2</w:t>
            </w:r>
          </w:p>
          <w:p w:rsidR="002151F9" w:rsidRPr="001C653E" w:rsidRDefault="002151F9" w:rsidP="001C002E">
            <w:pPr>
              <w:tabs>
                <w:tab w:val="right" w:leader="dot" w:pos="4037"/>
              </w:tabs>
              <w:jc w:val="both"/>
              <w:rPr>
                <w:sz w:val="20"/>
                <w:szCs w:val="20"/>
              </w:rPr>
            </w:pPr>
            <w:r w:rsidRPr="001C653E">
              <w:rPr>
                <w:sz w:val="20"/>
                <w:szCs w:val="20"/>
              </w:rPr>
              <w:t>NO INTEREST(</w:t>
            </w:r>
            <w:r w:rsidRPr="001C653E">
              <w:rPr>
                <w:rFonts w:ascii="SutonnyMJ" w:hAnsi="SutonnyMJ"/>
                <w:sz w:val="20"/>
                <w:szCs w:val="20"/>
              </w:rPr>
              <w:t>†Kv‡bv AvMÖn †`Lvbwb)</w:t>
            </w:r>
            <w:r w:rsidRPr="001C653E">
              <w:rPr>
                <w:sz w:val="20"/>
                <w:szCs w:val="20"/>
              </w:rPr>
              <w:tab/>
              <w:t>3</w:t>
            </w:r>
          </w:p>
          <w:p w:rsidR="002151F9" w:rsidRPr="001C653E" w:rsidRDefault="002151F9" w:rsidP="00E90F6C">
            <w:pPr>
              <w:rPr>
                <w:rFonts w:ascii="SutonnyMJ" w:hAnsi="SutonnyMJ"/>
                <w:sz w:val="20"/>
                <w:szCs w:val="20"/>
              </w:rPr>
            </w:pPr>
          </w:p>
        </w:tc>
        <w:tc>
          <w:tcPr>
            <w:tcW w:w="696" w:type="dxa"/>
            <w:gridSpan w:val="2"/>
            <w:tcBorders>
              <w:top w:val="single" w:sz="6" w:space="0" w:color="auto"/>
              <w:left w:val="single" w:sz="4" w:space="0" w:color="auto"/>
              <w:bottom w:val="single" w:sz="6" w:space="0" w:color="auto"/>
              <w:right w:val="single" w:sz="6" w:space="0" w:color="auto"/>
            </w:tcBorders>
          </w:tcPr>
          <w:p w:rsidR="002151F9" w:rsidRPr="001C653E" w:rsidRDefault="002151F9" w:rsidP="001C002E">
            <w:pPr>
              <w:jc w:val="both"/>
              <w:rPr>
                <w:sz w:val="20"/>
              </w:rPr>
            </w:pPr>
          </w:p>
        </w:tc>
      </w:tr>
      <w:tr w:rsidR="002151F9" w:rsidRPr="001C653E" w:rsidTr="002151F9">
        <w:trPr>
          <w:gridAfter w:val="1"/>
          <w:wAfter w:w="33" w:type="dxa"/>
          <w:cantSplit/>
          <w:trHeight w:val="380"/>
        </w:trPr>
        <w:tc>
          <w:tcPr>
            <w:tcW w:w="630" w:type="dxa"/>
            <w:tcBorders>
              <w:top w:val="single" w:sz="6" w:space="0" w:color="auto"/>
              <w:left w:val="single" w:sz="6" w:space="0" w:color="auto"/>
              <w:bottom w:val="single" w:sz="6" w:space="0" w:color="auto"/>
              <w:right w:val="single" w:sz="12" w:space="0" w:color="auto"/>
            </w:tcBorders>
          </w:tcPr>
          <w:p w:rsidR="002151F9" w:rsidRPr="001C653E" w:rsidRDefault="002151F9" w:rsidP="0000653A">
            <w:pPr>
              <w:numPr>
                <w:ilvl w:val="0"/>
                <w:numId w:val="11"/>
              </w:numPr>
              <w:jc w:val="both"/>
              <w:rPr>
                <w:sz w:val="20"/>
              </w:rPr>
            </w:pPr>
          </w:p>
        </w:tc>
        <w:tc>
          <w:tcPr>
            <w:tcW w:w="4806" w:type="dxa"/>
            <w:tcBorders>
              <w:top w:val="single" w:sz="6" w:space="0" w:color="auto"/>
              <w:bottom w:val="single" w:sz="6" w:space="0" w:color="auto"/>
            </w:tcBorders>
          </w:tcPr>
          <w:p w:rsidR="002151F9" w:rsidRPr="001C653E" w:rsidRDefault="002151F9" w:rsidP="001C002E">
            <w:pPr>
              <w:pStyle w:val="CommentText"/>
            </w:pPr>
            <w:r w:rsidRPr="001C653E">
              <w:t>When you were pregnant with this child, did your husband/partner have preference for a son, a daughter or did it not matter to him whether it was a boy or a girl?</w:t>
            </w:r>
          </w:p>
          <w:p w:rsidR="002151F9" w:rsidRPr="001C653E" w:rsidRDefault="002151F9" w:rsidP="001C002E">
            <w:pPr>
              <w:pStyle w:val="CommentText"/>
            </w:pPr>
          </w:p>
          <w:p w:rsidR="002151F9" w:rsidRPr="001C653E" w:rsidRDefault="002151F9" w:rsidP="001C002E">
            <w:pPr>
              <w:pStyle w:val="CommentText"/>
              <w:rPr>
                <w:rFonts w:ascii="SutonnyMJ" w:hAnsi="SutonnyMJ"/>
              </w:rPr>
            </w:pPr>
            <w:r w:rsidRPr="001C653E">
              <w:rPr>
                <w:rFonts w:ascii="SutonnyMJ" w:hAnsi="SutonnyMJ"/>
              </w:rPr>
              <w:t>Avcwb hLb GB ev”PvwU‡K M‡f© aviY Ki‡jb Avcbvi ¯^vgx wK †P‡qwQ‡jb ev”Pv †Q‡j †nvK bv †g‡q †nvK? bvwK †Q‡j †g‡q †Kv‡bv †Kv‡bvUv‡ZB AvcwË wQj bv?</w:t>
            </w:r>
          </w:p>
          <w:p w:rsidR="002151F9" w:rsidRPr="001C653E" w:rsidRDefault="002151F9" w:rsidP="001C002E">
            <w:pPr>
              <w:pStyle w:val="CommentText"/>
            </w:pPr>
          </w:p>
        </w:tc>
        <w:tc>
          <w:tcPr>
            <w:tcW w:w="4254" w:type="dxa"/>
            <w:gridSpan w:val="4"/>
            <w:tcBorders>
              <w:top w:val="single" w:sz="6" w:space="0" w:color="auto"/>
              <w:left w:val="single" w:sz="6" w:space="0" w:color="auto"/>
              <w:bottom w:val="single" w:sz="6" w:space="0" w:color="auto"/>
              <w:right w:val="single" w:sz="4" w:space="0" w:color="auto"/>
            </w:tcBorders>
          </w:tcPr>
          <w:p w:rsidR="002151F9" w:rsidRPr="001C653E" w:rsidRDefault="002151F9" w:rsidP="000347DE">
            <w:pPr>
              <w:pStyle w:val="CommentText"/>
              <w:tabs>
                <w:tab w:val="right" w:leader="dot" w:pos="4003"/>
              </w:tabs>
            </w:pPr>
            <w:r w:rsidRPr="001C653E">
              <w:t>SON (</w:t>
            </w:r>
            <w:r w:rsidRPr="001C653E">
              <w:rPr>
                <w:rFonts w:ascii="SutonnyMJ" w:hAnsi="SutonnyMJ"/>
              </w:rPr>
              <w:t>†Q‡j</w:t>
            </w:r>
            <w:r w:rsidRPr="001C653E">
              <w:t>)</w:t>
            </w:r>
            <w:r w:rsidRPr="001C653E">
              <w:tab/>
              <w:t>1</w:t>
            </w:r>
          </w:p>
          <w:p w:rsidR="002151F9" w:rsidRPr="001C653E" w:rsidRDefault="002151F9" w:rsidP="000347DE">
            <w:pPr>
              <w:pStyle w:val="CommentText"/>
              <w:tabs>
                <w:tab w:val="right" w:leader="dot" w:pos="4003"/>
              </w:tabs>
            </w:pPr>
            <w:r w:rsidRPr="001C653E">
              <w:t>DAUGHTER (</w:t>
            </w:r>
            <w:r w:rsidRPr="001C653E">
              <w:rPr>
                <w:rFonts w:ascii="SutonnyMJ" w:hAnsi="SutonnyMJ"/>
              </w:rPr>
              <w:t>†g‡q</w:t>
            </w:r>
            <w:r w:rsidRPr="001C653E">
              <w:t>)</w:t>
            </w:r>
            <w:r w:rsidRPr="001C653E">
              <w:tab/>
              <w:t>2</w:t>
            </w:r>
          </w:p>
          <w:p w:rsidR="002151F9" w:rsidRPr="001C653E" w:rsidRDefault="002151F9" w:rsidP="001C002E">
            <w:pPr>
              <w:tabs>
                <w:tab w:val="right" w:leader="dot" w:pos="4037"/>
              </w:tabs>
              <w:jc w:val="both"/>
              <w:rPr>
                <w:sz w:val="20"/>
                <w:szCs w:val="20"/>
              </w:rPr>
            </w:pPr>
            <w:r w:rsidRPr="001C653E">
              <w:rPr>
                <w:sz w:val="20"/>
                <w:szCs w:val="20"/>
              </w:rPr>
              <w:t>DID NOT MATTER (</w:t>
            </w:r>
            <w:r w:rsidRPr="001C653E">
              <w:rPr>
                <w:rFonts w:ascii="SutonnyMJ" w:hAnsi="SutonnyMJ"/>
                <w:sz w:val="20"/>
                <w:szCs w:val="20"/>
              </w:rPr>
              <w:t>†Kv‡bvUv‡ZB AvcwË wQj bv</w:t>
            </w:r>
            <w:r w:rsidRPr="001C653E">
              <w:rPr>
                <w:sz w:val="20"/>
                <w:szCs w:val="20"/>
              </w:rPr>
              <w:t>)</w:t>
            </w:r>
            <w:r w:rsidRPr="001C653E">
              <w:rPr>
                <w:sz w:val="20"/>
                <w:szCs w:val="20"/>
              </w:rPr>
              <w:tab/>
              <w:t>3</w:t>
            </w:r>
          </w:p>
          <w:p w:rsidR="002151F9" w:rsidRPr="001C653E" w:rsidRDefault="002151F9" w:rsidP="00E1587E">
            <w:pPr>
              <w:tabs>
                <w:tab w:val="right" w:leader="dot" w:pos="3887"/>
              </w:tabs>
              <w:spacing w:before="20"/>
              <w:jc w:val="both"/>
              <w:rPr>
                <w:sz w:val="20"/>
                <w:szCs w:val="20"/>
              </w:rPr>
            </w:pPr>
            <w:r w:rsidRPr="001C653E">
              <w:rPr>
                <w:sz w:val="20"/>
                <w:szCs w:val="20"/>
              </w:rPr>
              <w:t>DON’T KNOW (</w:t>
            </w:r>
            <w:r w:rsidRPr="001C653E">
              <w:rPr>
                <w:rFonts w:ascii="SutonnyMJ" w:hAnsi="SutonnyMJ"/>
                <w:sz w:val="20"/>
                <w:szCs w:val="20"/>
              </w:rPr>
              <w:t>Rvwbbv</w:t>
            </w:r>
            <w:r w:rsidRPr="001C653E">
              <w:rPr>
                <w:sz w:val="20"/>
                <w:szCs w:val="20"/>
              </w:rPr>
              <w:t>)</w:t>
            </w:r>
            <w:r w:rsidRPr="001C653E">
              <w:rPr>
                <w:sz w:val="20"/>
                <w:szCs w:val="20"/>
              </w:rPr>
              <w:tab/>
              <w:t>8</w:t>
            </w:r>
          </w:p>
        </w:tc>
        <w:tc>
          <w:tcPr>
            <w:tcW w:w="696" w:type="dxa"/>
            <w:gridSpan w:val="2"/>
            <w:tcBorders>
              <w:top w:val="single" w:sz="6" w:space="0" w:color="auto"/>
              <w:left w:val="single" w:sz="4" w:space="0" w:color="auto"/>
              <w:bottom w:val="single" w:sz="6" w:space="0" w:color="auto"/>
              <w:right w:val="single" w:sz="6" w:space="0" w:color="auto"/>
            </w:tcBorders>
          </w:tcPr>
          <w:p w:rsidR="002151F9" w:rsidRPr="001C653E" w:rsidRDefault="002151F9" w:rsidP="001C002E">
            <w:pPr>
              <w:jc w:val="both"/>
              <w:rPr>
                <w:sz w:val="20"/>
              </w:rPr>
            </w:pPr>
          </w:p>
        </w:tc>
      </w:tr>
      <w:tr w:rsidR="002151F9" w:rsidRPr="001C653E" w:rsidTr="002151F9">
        <w:trPr>
          <w:gridAfter w:val="1"/>
          <w:wAfter w:w="33" w:type="dxa"/>
          <w:cantSplit/>
        </w:trPr>
        <w:tc>
          <w:tcPr>
            <w:tcW w:w="630" w:type="dxa"/>
            <w:tcBorders>
              <w:top w:val="single" w:sz="6" w:space="0" w:color="auto"/>
              <w:left w:val="single" w:sz="6" w:space="0" w:color="auto"/>
              <w:bottom w:val="single" w:sz="8" w:space="0" w:color="auto"/>
              <w:right w:val="single" w:sz="12" w:space="0" w:color="auto"/>
            </w:tcBorders>
          </w:tcPr>
          <w:p w:rsidR="002151F9" w:rsidRPr="001C653E" w:rsidRDefault="002151F9" w:rsidP="0000653A">
            <w:pPr>
              <w:numPr>
                <w:ilvl w:val="0"/>
                <w:numId w:val="11"/>
              </w:numPr>
              <w:jc w:val="both"/>
              <w:rPr>
                <w:sz w:val="20"/>
              </w:rPr>
            </w:pPr>
          </w:p>
        </w:tc>
        <w:tc>
          <w:tcPr>
            <w:tcW w:w="4806" w:type="dxa"/>
            <w:tcBorders>
              <w:top w:val="single" w:sz="6" w:space="0" w:color="auto"/>
              <w:bottom w:val="single" w:sz="8" w:space="0" w:color="auto"/>
            </w:tcBorders>
          </w:tcPr>
          <w:p w:rsidR="002151F9" w:rsidRPr="001C653E" w:rsidRDefault="002151F9" w:rsidP="001C002E">
            <w:pPr>
              <w:rPr>
                <w:sz w:val="20"/>
              </w:rPr>
            </w:pPr>
            <w:r w:rsidRPr="001C653E">
              <w:rPr>
                <w:sz w:val="20"/>
              </w:rPr>
              <w:t>Were you given a (postnatal) check-up at any time during the 6 weeks after delivery?</w:t>
            </w:r>
          </w:p>
          <w:p w:rsidR="002151F9" w:rsidRPr="001C653E" w:rsidRDefault="002151F9" w:rsidP="001C002E">
            <w:pPr>
              <w:rPr>
                <w:sz w:val="20"/>
                <w:szCs w:val="20"/>
              </w:rPr>
            </w:pPr>
          </w:p>
          <w:p w:rsidR="002151F9" w:rsidRPr="001C653E" w:rsidRDefault="002151F9" w:rsidP="00E1587E">
            <w:pPr>
              <w:rPr>
                <w:sz w:val="20"/>
                <w:szCs w:val="20"/>
              </w:rPr>
            </w:pPr>
            <w:r w:rsidRPr="001C653E">
              <w:rPr>
                <w:rFonts w:ascii="SutonnyMJ" w:hAnsi="SutonnyMJ"/>
                <w:sz w:val="20"/>
                <w:szCs w:val="20"/>
              </w:rPr>
              <w:t>ev”Pv cÖm‡ei Qq</w:t>
            </w:r>
            <w:r w:rsidRPr="001C653E">
              <w:rPr>
                <w:rFonts w:ascii="SutonnyMJ" w:hAnsi="SutonnyMJ" w:cs="Vrinda" w:hint="cs"/>
                <w:sz w:val="20"/>
                <w:szCs w:val="25"/>
                <w:cs/>
                <w:lang w:bidi="bn-BD"/>
              </w:rPr>
              <w:t xml:space="preserve"> </w:t>
            </w:r>
            <w:r w:rsidRPr="001C653E">
              <w:rPr>
                <w:rFonts w:ascii="SutonnyMJ" w:hAnsi="SutonnyMJ"/>
                <w:sz w:val="20"/>
                <w:szCs w:val="20"/>
              </w:rPr>
              <w:t xml:space="preserve">mßv‡ni g‡a¨ Avcwb wK †Kv‡bv cÖme cieZx©  ‡mev wb‡qwQ‡jb? </w:t>
            </w:r>
          </w:p>
        </w:tc>
        <w:tc>
          <w:tcPr>
            <w:tcW w:w="4254" w:type="dxa"/>
            <w:gridSpan w:val="4"/>
            <w:tcBorders>
              <w:top w:val="single" w:sz="6" w:space="0" w:color="auto"/>
              <w:left w:val="single" w:sz="6" w:space="0" w:color="auto"/>
              <w:bottom w:val="single" w:sz="8" w:space="0" w:color="auto"/>
              <w:right w:val="single" w:sz="4" w:space="0" w:color="auto"/>
            </w:tcBorders>
          </w:tcPr>
          <w:p w:rsidR="002151F9" w:rsidRPr="001C653E" w:rsidRDefault="002151F9" w:rsidP="000347DE">
            <w:pPr>
              <w:tabs>
                <w:tab w:val="right" w:leader="dot" w:pos="3887"/>
              </w:tabs>
              <w:spacing w:before="20"/>
              <w:jc w:val="both"/>
              <w:rPr>
                <w:sz w:val="20"/>
                <w:szCs w:val="20"/>
              </w:rPr>
            </w:pPr>
            <w:r w:rsidRPr="001C653E">
              <w:rPr>
                <w:sz w:val="20"/>
                <w:szCs w:val="20"/>
              </w:rPr>
              <w:t>YES(</w:t>
            </w:r>
            <w:r w:rsidRPr="001C653E">
              <w:rPr>
                <w:rFonts w:ascii="SutonnyMJ" w:hAnsi="SutonnyMJ"/>
                <w:sz w:val="20"/>
                <w:szCs w:val="20"/>
              </w:rPr>
              <w:t>n¨uv</w:t>
            </w:r>
            <w:r w:rsidRPr="001C653E">
              <w:rPr>
                <w:sz w:val="20"/>
                <w:szCs w:val="20"/>
              </w:rPr>
              <w:t>)</w:t>
            </w:r>
            <w:r w:rsidRPr="001C653E">
              <w:rPr>
                <w:sz w:val="20"/>
                <w:szCs w:val="20"/>
              </w:rPr>
              <w:tab/>
              <w:t>1</w:t>
            </w:r>
          </w:p>
          <w:p w:rsidR="002151F9" w:rsidRPr="001C653E" w:rsidRDefault="002151F9" w:rsidP="0024046B">
            <w:pPr>
              <w:tabs>
                <w:tab w:val="right" w:leader="dot" w:pos="3887"/>
              </w:tabs>
              <w:jc w:val="both"/>
              <w:rPr>
                <w:sz w:val="20"/>
                <w:szCs w:val="20"/>
              </w:rPr>
            </w:pPr>
            <w:r w:rsidRPr="001C653E">
              <w:rPr>
                <w:sz w:val="20"/>
                <w:szCs w:val="20"/>
              </w:rPr>
              <w:t>NO (</w:t>
            </w:r>
            <w:r w:rsidRPr="001C653E">
              <w:rPr>
                <w:rFonts w:ascii="SutonnyMJ" w:hAnsi="SutonnyMJ"/>
                <w:sz w:val="20"/>
                <w:szCs w:val="20"/>
              </w:rPr>
              <w:t>bv</w:t>
            </w:r>
            <w:r w:rsidRPr="001C653E">
              <w:rPr>
                <w:sz w:val="20"/>
                <w:szCs w:val="20"/>
              </w:rPr>
              <w:t>)</w:t>
            </w:r>
            <w:r w:rsidRPr="001C653E">
              <w:rPr>
                <w:sz w:val="20"/>
                <w:szCs w:val="20"/>
              </w:rPr>
              <w:tab/>
            </w:r>
            <w:r w:rsidRPr="001C653E">
              <w:rPr>
                <w:b/>
                <w:sz w:val="20"/>
                <w:szCs w:val="20"/>
              </w:rPr>
              <w:t>2</w:t>
            </w:r>
          </w:p>
          <w:p w:rsidR="002151F9" w:rsidRPr="001C653E" w:rsidRDefault="002151F9" w:rsidP="00E1587E">
            <w:pPr>
              <w:tabs>
                <w:tab w:val="right" w:leader="dot" w:pos="3887"/>
              </w:tabs>
              <w:spacing w:before="20"/>
              <w:rPr>
                <w:sz w:val="20"/>
                <w:szCs w:val="20"/>
              </w:rPr>
            </w:pPr>
            <w:r w:rsidRPr="001C653E">
              <w:rPr>
                <w:sz w:val="20"/>
                <w:szCs w:val="20"/>
              </w:rPr>
              <w:t>DON’T KNOW/DON’T REMEMBER(</w:t>
            </w:r>
            <w:r w:rsidRPr="001C653E">
              <w:rPr>
                <w:rFonts w:ascii="SutonnyMJ" w:hAnsi="SutonnyMJ"/>
                <w:sz w:val="20"/>
                <w:szCs w:val="20"/>
              </w:rPr>
              <w:t>Rvwbbv/g‡b ‡bB</w:t>
            </w:r>
            <w:r w:rsidRPr="001C653E">
              <w:rPr>
                <w:sz w:val="20"/>
                <w:szCs w:val="20"/>
              </w:rPr>
              <w:t>)</w:t>
            </w:r>
            <w:r w:rsidRPr="001C653E">
              <w:rPr>
                <w:sz w:val="20"/>
                <w:szCs w:val="20"/>
              </w:rPr>
              <w:tab/>
              <w:t>8</w:t>
            </w:r>
          </w:p>
        </w:tc>
        <w:tc>
          <w:tcPr>
            <w:tcW w:w="696" w:type="dxa"/>
            <w:gridSpan w:val="2"/>
            <w:tcBorders>
              <w:top w:val="single" w:sz="6" w:space="0" w:color="auto"/>
              <w:left w:val="single" w:sz="4" w:space="0" w:color="auto"/>
              <w:bottom w:val="single" w:sz="8" w:space="0" w:color="auto"/>
              <w:right w:val="single" w:sz="6" w:space="0" w:color="auto"/>
            </w:tcBorders>
          </w:tcPr>
          <w:p w:rsidR="002151F9" w:rsidRPr="001C653E" w:rsidRDefault="002151F9" w:rsidP="001C002E">
            <w:pPr>
              <w:jc w:val="both"/>
              <w:rPr>
                <w:sz w:val="20"/>
              </w:rPr>
            </w:pPr>
          </w:p>
        </w:tc>
      </w:tr>
      <w:tr w:rsidR="002151F9" w:rsidRPr="001C653E" w:rsidTr="002151F9">
        <w:trPr>
          <w:gridAfter w:val="1"/>
          <w:wAfter w:w="33" w:type="dxa"/>
          <w:cantSplit/>
          <w:trHeight w:val="465"/>
        </w:trPr>
        <w:tc>
          <w:tcPr>
            <w:tcW w:w="630" w:type="dxa"/>
            <w:tcBorders>
              <w:top w:val="single" w:sz="8" w:space="0" w:color="auto"/>
              <w:left w:val="single" w:sz="8" w:space="0" w:color="auto"/>
              <w:bottom w:val="single" w:sz="8" w:space="0" w:color="auto"/>
            </w:tcBorders>
          </w:tcPr>
          <w:p w:rsidR="002151F9" w:rsidRPr="001C653E" w:rsidRDefault="002151F9" w:rsidP="0000653A">
            <w:pPr>
              <w:numPr>
                <w:ilvl w:val="0"/>
                <w:numId w:val="11"/>
              </w:numPr>
              <w:jc w:val="both"/>
              <w:rPr>
                <w:sz w:val="20"/>
              </w:rPr>
            </w:pPr>
          </w:p>
        </w:tc>
        <w:tc>
          <w:tcPr>
            <w:tcW w:w="4806" w:type="dxa"/>
            <w:tcBorders>
              <w:top w:val="single" w:sz="8" w:space="0" w:color="auto"/>
              <w:left w:val="single" w:sz="12" w:space="0" w:color="auto"/>
              <w:bottom w:val="single" w:sz="8" w:space="0" w:color="auto"/>
              <w:right w:val="single" w:sz="8" w:space="0" w:color="auto"/>
            </w:tcBorders>
          </w:tcPr>
          <w:p w:rsidR="002151F9" w:rsidRPr="001C653E" w:rsidRDefault="002151F9" w:rsidP="001C002E">
            <w:pPr>
              <w:pStyle w:val="BodyText"/>
              <w:rPr>
                <w:b w:val="0"/>
                <w:sz w:val="20"/>
                <w:szCs w:val="20"/>
              </w:rPr>
            </w:pPr>
            <w:r w:rsidRPr="001C653E">
              <w:rPr>
                <w:b w:val="0"/>
                <w:sz w:val="20"/>
                <w:szCs w:val="20"/>
              </w:rPr>
              <w:t xml:space="preserve">Do you have any children aged between </w:t>
            </w:r>
            <w:r w:rsidRPr="001C653E">
              <w:rPr>
                <w:b w:val="0"/>
                <w:sz w:val="20"/>
                <w:szCs w:val="20"/>
                <w:u w:val="single"/>
              </w:rPr>
              <w:t>5 and 12</w:t>
            </w:r>
            <w:r w:rsidRPr="001C653E">
              <w:rPr>
                <w:b w:val="0"/>
                <w:sz w:val="20"/>
                <w:szCs w:val="20"/>
              </w:rPr>
              <w:t xml:space="preserve"> years?  How many? (include 5-year-old and 12-year-old children)</w:t>
            </w:r>
          </w:p>
          <w:p w:rsidR="002151F9" w:rsidRPr="001C653E" w:rsidRDefault="002151F9" w:rsidP="001C002E">
            <w:pPr>
              <w:pStyle w:val="BodyText"/>
              <w:rPr>
                <w:b w:val="0"/>
                <w:sz w:val="20"/>
                <w:szCs w:val="20"/>
              </w:rPr>
            </w:pPr>
          </w:p>
          <w:p w:rsidR="002151F9" w:rsidRPr="001C653E" w:rsidRDefault="002151F9" w:rsidP="001C002E">
            <w:pPr>
              <w:pStyle w:val="BodyText"/>
              <w:rPr>
                <w:b w:val="0"/>
                <w:sz w:val="20"/>
                <w:szCs w:val="20"/>
              </w:rPr>
            </w:pPr>
            <w:r w:rsidRPr="001C653E">
              <w:rPr>
                <w:rFonts w:ascii="SutonnyMJ" w:hAnsi="SutonnyMJ"/>
                <w:b w:val="0"/>
                <w:sz w:val="20"/>
                <w:szCs w:val="20"/>
                <w:u w:val="single"/>
              </w:rPr>
              <w:t>05 †_‡K 12</w:t>
            </w:r>
            <w:r w:rsidRPr="001C653E">
              <w:rPr>
                <w:rFonts w:ascii="SutonnyMJ" w:hAnsi="SutonnyMJ"/>
                <w:b w:val="0"/>
                <w:sz w:val="20"/>
                <w:szCs w:val="20"/>
              </w:rPr>
              <w:t xml:space="preserve"> eQ‡ii Avcbvi KZRb ev”Pv Av‡Q? (05 I 12 eQ‡ii ev”PvI AšÍf©y³ Kiæb)</w:t>
            </w:r>
          </w:p>
          <w:p w:rsidR="002151F9" w:rsidRPr="001C653E" w:rsidRDefault="002151F9" w:rsidP="001C002E">
            <w:pPr>
              <w:pStyle w:val="BodyText"/>
            </w:pPr>
          </w:p>
        </w:tc>
        <w:tc>
          <w:tcPr>
            <w:tcW w:w="4254" w:type="dxa"/>
            <w:gridSpan w:val="4"/>
            <w:tcBorders>
              <w:top w:val="single" w:sz="8" w:space="0" w:color="auto"/>
              <w:left w:val="single" w:sz="8" w:space="0" w:color="auto"/>
              <w:bottom w:val="single" w:sz="8" w:space="0" w:color="auto"/>
              <w:right w:val="single" w:sz="8" w:space="0" w:color="auto"/>
            </w:tcBorders>
          </w:tcPr>
          <w:p w:rsidR="002151F9" w:rsidRPr="001C653E" w:rsidRDefault="002151F9" w:rsidP="001C002E">
            <w:pPr>
              <w:tabs>
                <w:tab w:val="right" w:leader="dot" w:pos="4037"/>
              </w:tabs>
              <w:jc w:val="both"/>
              <w:rPr>
                <w:sz w:val="20"/>
                <w:szCs w:val="20"/>
              </w:rPr>
            </w:pPr>
            <w:r w:rsidRPr="001C653E">
              <w:rPr>
                <w:sz w:val="20"/>
                <w:szCs w:val="20"/>
              </w:rPr>
              <w:t>NUMBER  (</w:t>
            </w:r>
            <w:r w:rsidRPr="001C653E">
              <w:rPr>
                <w:rFonts w:ascii="SutonnyMJ" w:hAnsi="SutonnyMJ"/>
                <w:sz w:val="20"/>
                <w:szCs w:val="20"/>
              </w:rPr>
              <w:t>msL¨v</w:t>
            </w:r>
            <w:r w:rsidRPr="001C653E">
              <w:rPr>
                <w:sz w:val="20"/>
                <w:szCs w:val="20"/>
              </w:rPr>
              <w:t xml:space="preserve">)   </w:t>
            </w:r>
            <w:r w:rsidRPr="001C653E">
              <w:rPr>
                <w:sz w:val="20"/>
                <w:szCs w:val="20"/>
              </w:rPr>
              <w:tab/>
              <w:t>[    ][    ]</w:t>
            </w:r>
          </w:p>
          <w:p w:rsidR="002151F9" w:rsidRPr="001C653E" w:rsidRDefault="002151F9" w:rsidP="001C002E">
            <w:pPr>
              <w:tabs>
                <w:tab w:val="right" w:leader="dot" w:pos="4037"/>
              </w:tabs>
              <w:jc w:val="both"/>
              <w:rPr>
                <w:b/>
                <w:sz w:val="20"/>
                <w:szCs w:val="20"/>
              </w:rPr>
            </w:pPr>
            <w:r w:rsidRPr="001C653E">
              <w:rPr>
                <w:sz w:val="20"/>
                <w:szCs w:val="20"/>
              </w:rPr>
              <w:t xml:space="preserve">NONE </w:t>
            </w:r>
            <w:r w:rsidRPr="001C653E">
              <w:rPr>
                <w:rFonts w:ascii="SutonnyMJ" w:hAnsi="SutonnyMJ"/>
                <w:sz w:val="20"/>
                <w:szCs w:val="20"/>
              </w:rPr>
              <w:t>(bvB)</w:t>
            </w:r>
            <w:r w:rsidRPr="001C653E">
              <w:rPr>
                <w:sz w:val="20"/>
                <w:szCs w:val="20"/>
              </w:rPr>
              <w:tab/>
            </w:r>
            <w:r w:rsidRPr="001C653E">
              <w:rPr>
                <w:b/>
                <w:sz w:val="20"/>
                <w:szCs w:val="20"/>
              </w:rPr>
              <w:t>00</w:t>
            </w:r>
          </w:p>
          <w:p w:rsidR="002151F9" w:rsidRPr="001C653E" w:rsidRDefault="002151F9" w:rsidP="00A14D4F">
            <w:pPr>
              <w:tabs>
                <w:tab w:val="right" w:leader="dot" w:pos="3887"/>
              </w:tabs>
              <w:jc w:val="both"/>
              <w:rPr>
                <w:sz w:val="20"/>
              </w:rPr>
            </w:pPr>
          </w:p>
        </w:tc>
        <w:tc>
          <w:tcPr>
            <w:tcW w:w="696" w:type="dxa"/>
            <w:gridSpan w:val="2"/>
            <w:tcBorders>
              <w:top w:val="single" w:sz="8" w:space="0" w:color="auto"/>
              <w:left w:val="single" w:sz="8" w:space="0" w:color="auto"/>
              <w:bottom w:val="single" w:sz="8" w:space="0" w:color="auto"/>
              <w:right w:val="single" w:sz="8" w:space="0" w:color="auto"/>
            </w:tcBorders>
          </w:tcPr>
          <w:p w:rsidR="002151F9" w:rsidRPr="001C653E" w:rsidRDefault="002151F9" w:rsidP="001C002E">
            <w:pPr>
              <w:jc w:val="both"/>
              <w:rPr>
                <w:sz w:val="20"/>
              </w:rPr>
            </w:pPr>
          </w:p>
          <w:p w:rsidR="002151F9" w:rsidRPr="001C653E" w:rsidRDefault="002151F9" w:rsidP="007B0A8C">
            <w:pPr>
              <w:jc w:val="both"/>
              <w:rPr>
                <w:sz w:val="20"/>
              </w:rPr>
            </w:pPr>
            <w:r w:rsidRPr="001C653E">
              <w:rPr>
                <w:b/>
                <w:sz w:val="20"/>
              </w:rPr>
              <w:sym w:font="Symbol" w:char="F0DE"/>
            </w:r>
            <w:r w:rsidRPr="001C653E">
              <w:rPr>
                <w:b/>
                <w:sz w:val="20"/>
              </w:rPr>
              <w:t>501</w:t>
            </w:r>
          </w:p>
        </w:tc>
      </w:tr>
      <w:tr w:rsidR="002151F9" w:rsidRPr="001C653E" w:rsidTr="002151F9">
        <w:trPr>
          <w:gridAfter w:val="1"/>
          <w:wAfter w:w="33" w:type="dxa"/>
          <w:cantSplit/>
          <w:trHeight w:val="586"/>
        </w:trPr>
        <w:tc>
          <w:tcPr>
            <w:tcW w:w="630" w:type="dxa"/>
            <w:tcBorders>
              <w:top w:val="single" w:sz="8" w:space="0" w:color="auto"/>
              <w:left w:val="single" w:sz="8" w:space="0" w:color="auto"/>
            </w:tcBorders>
          </w:tcPr>
          <w:p w:rsidR="002151F9" w:rsidRPr="001C653E" w:rsidRDefault="002151F9" w:rsidP="0000653A">
            <w:pPr>
              <w:numPr>
                <w:ilvl w:val="0"/>
                <w:numId w:val="11"/>
              </w:numPr>
              <w:jc w:val="both"/>
              <w:rPr>
                <w:sz w:val="20"/>
              </w:rPr>
            </w:pPr>
          </w:p>
        </w:tc>
        <w:tc>
          <w:tcPr>
            <w:tcW w:w="4806" w:type="dxa"/>
            <w:tcBorders>
              <w:top w:val="single" w:sz="8" w:space="0" w:color="auto"/>
              <w:left w:val="single" w:sz="12" w:space="0" w:color="auto"/>
              <w:right w:val="single" w:sz="8" w:space="0" w:color="auto"/>
            </w:tcBorders>
          </w:tcPr>
          <w:p w:rsidR="002151F9" w:rsidRPr="001C653E" w:rsidRDefault="002151F9" w:rsidP="0000653A">
            <w:pPr>
              <w:numPr>
                <w:ilvl w:val="0"/>
                <w:numId w:val="16"/>
              </w:numPr>
              <w:jc w:val="both"/>
              <w:rPr>
                <w:sz w:val="20"/>
                <w:szCs w:val="20"/>
              </w:rPr>
            </w:pPr>
            <w:r w:rsidRPr="001C653E">
              <w:rPr>
                <w:sz w:val="20"/>
                <w:szCs w:val="20"/>
              </w:rPr>
              <w:t>How many are boys?</w:t>
            </w:r>
          </w:p>
          <w:p w:rsidR="002151F9" w:rsidRPr="001C653E" w:rsidRDefault="002151F9" w:rsidP="001C002E">
            <w:pPr>
              <w:ind w:left="360"/>
              <w:jc w:val="both"/>
              <w:rPr>
                <w:sz w:val="20"/>
                <w:szCs w:val="20"/>
              </w:rPr>
            </w:pPr>
            <w:r w:rsidRPr="001C653E">
              <w:rPr>
                <w:rFonts w:ascii="SutonnyMJ" w:hAnsi="SutonnyMJ"/>
                <w:sz w:val="20"/>
                <w:szCs w:val="20"/>
              </w:rPr>
              <w:t>GB ev”Pv‡`i g‡a¨ †Q‡j KZRb</w:t>
            </w:r>
          </w:p>
          <w:p w:rsidR="002151F9" w:rsidRPr="001C653E" w:rsidRDefault="002151F9" w:rsidP="0000653A">
            <w:pPr>
              <w:numPr>
                <w:ilvl w:val="0"/>
                <w:numId w:val="16"/>
              </w:numPr>
              <w:jc w:val="both"/>
              <w:rPr>
                <w:sz w:val="20"/>
                <w:szCs w:val="20"/>
              </w:rPr>
            </w:pPr>
            <w:r w:rsidRPr="001C653E">
              <w:rPr>
                <w:sz w:val="20"/>
                <w:szCs w:val="20"/>
              </w:rPr>
              <w:t xml:space="preserve">How many are girls? </w:t>
            </w:r>
          </w:p>
          <w:p w:rsidR="002151F9" w:rsidRPr="001C653E" w:rsidRDefault="002151F9" w:rsidP="001C002E">
            <w:pPr>
              <w:ind w:left="360"/>
              <w:jc w:val="both"/>
              <w:rPr>
                <w:sz w:val="20"/>
                <w:szCs w:val="20"/>
              </w:rPr>
            </w:pPr>
            <w:r w:rsidRPr="001C653E">
              <w:rPr>
                <w:rFonts w:ascii="SutonnyMJ" w:hAnsi="SutonnyMJ"/>
                <w:sz w:val="20"/>
                <w:szCs w:val="20"/>
              </w:rPr>
              <w:t>GB ev”Pv‡`i g‡a¨ †g‡q KZRb</w:t>
            </w:r>
          </w:p>
          <w:p w:rsidR="002151F9" w:rsidRPr="001C653E" w:rsidRDefault="002151F9" w:rsidP="001C002E">
            <w:pPr>
              <w:ind w:left="360"/>
              <w:jc w:val="both"/>
              <w:rPr>
                <w:sz w:val="20"/>
                <w:szCs w:val="20"/>
              </w:rPr>
            </w:pPr>
          </w:p>
        </w:tc>
        <w:tc>
          <w:tcPr>
            <w:tcW w:w="4254" w:type="dxa"/>
            <w:gridSpan w:val="4"/>
            <w:tcBorders>
              <w:top w:val="single" w:sz="8" w:space="0" w:color="auto"/>
              <w:left w:val="single" w:sz="8" w:space="0" w:color="auto"/>
              <w:right w:val="single" w:sz="8" w:space="0" w:color="auto"/>
            </w:tcBorders>
          </w:tcPr>
          <w:p w:rsidR="002151F9" w:rsidRPr="001C653E" w:rsidRDefault="002151F9" w:rsidP="001C002E">
            <w:pPr>
              <w:tabs>
                <w:tab w:val="right" w:leader="dot" w:pos="4037"/>
              </w:tabs>
              <w:jc w:val="both"/>
              <w:rPr>
                <w:sz w:val="20"/>
                <w:szCs w:val="20"/>
              </w:rPr>
            </w:pPr>
            <w:r w:rsidRPr="001C653E">
              <w:rPr>
                <w:sz w:val="20"/>
                <w:szCs w:val="20"/>
              </w:rPr>
              <w:t>a) BOYS(</w:t>
            </w:r>
            <w:r w:rsidRPr="001C653E">
              <w:rPr>
                <w:rFonts w:ascii="SutonnyMJ" w:hAnsi="SutonnyMJ"/>
                <w:sz w:val="20"/>
                <w:szCs w:val="20"/>
              </w:rPr>
              <w:t>†Q‡j</w:t>
            </w:r>
            <w:r w:rsidRPr="001C653E">
              <w:rPr>
                <w:sz w:val="20"/>
                <w:szCs w:val="20"/>
              </w:rPr>
              <w:t>)</w:t>
            </w:r>
            <w:r w:rsidRPr="001C653E">
              <w:rPr>
                <w:sz w:val="20"/>
                <w:szCs w:val="20"/>
              </w:rPr>
              <w:tab/>
              <w:t>[   ]</w:t>
            </w:r>
          </w:p>
          <w:p w:rsidR="002151F9" w:rsidRPr="001C653E" w:rsidRDefault="002151F9" w:rsidP="001C002E">
            <w:pPr>
              <w:tabs>
                <w:tab w:val="right" w:leader="dot" w:pos="4037"/>
              </w:tabs>
              <w:jc w:val="both"/>
              <w:rPr>
                <w:sz w:val="20"/>
                <w:szCs w:val="20"/>
              </w:rPr>
            </w:pPr>
            <w:r w:rsidRPr="001C653E">
              <w:rPr>
                <w:sz w:val="20"/>
                <w:szCs w:val="20"/>
              </w:rPr>
              <w:t>b) GIRLS(</w:t>
            </w:r>
            <w:r w:rsidRPr="001C653E">
              <w:rPr>
                <w:rFonts w:ascii="SutonnyMJ" w:hAnsi="SutonnyMJ"/>
                <w:sz w:val="20"/>
                <w:szCs w:val="20"/>
              </w:rPr>
              <w:t>†g‡q</w:t>
            </w:r>
            <w:r w:rsidRPr="001C653E">
              <w:rPr>
                <w:sz w:val="20"/>
                <w:szCs w:val="20"/>
              </w:rPr>
              <w:t>)</w:t>
            </w:r>
            <w:r w:rsidRPr="001C653E">
              <w:rPr>
                <w:sz w:val="20"/>
                <w:szCs w:val="20"/>
              </w:rPr>
              <w:tab/>
              <w:t>[   ]</w:t>
            </w:r>
          </w:p>
          <w:p w:rsidR="002151F9" w:rsidRPr="001C653E" w:rsidRDefault="002151F9" w:rsidP="001C002E">
            <w:pPr>
              <w:tabs>
                <w:tab w:val="right" w:leader="dot" w:pos="4037"/>
              </w:tabs>
              <w:jc w:val="both"/>
              <w:rPr>
                <w:sz w:val="20"/>
                <w:szCs w:val="20"/>
              </w:rPr>
            </w:pPr>
          </w:p>
        </w:tc>
        <w:tc>
          <w:tcPr>
            <w:tcW w:w="696" w:type="dxa"/>
            <w:gridSpan w:val="2"/>
            <w:tcBorders>
              <w:top w:val="single" w:sz="8" w:space="0" w:color="auto"/>
              <w:left w:val="single" w:sz="8" w:space="0" w:color="auto"/>
              <w:right w:val="single" w:sz="8" w:space="0" w:color="auto"/>
            </w:tcBorders>
          </w:tcPr>
          <w:p w:rsidR="002151F9" w:rsidRPr="001C653E" w:rsidRDefault="002151F9" w:rsidP="001C002E">
            <w:pPr>
              <w:jc w:val="both"/>
              <w:rPr>
                <w:sz w:val="20"/>
              </w:rPr>
            </w:pPr>
          </w:p>
        </w:tc>
      </w:tr>
      <w:tr w:rsidR="002151F9" w:rsidRPr="001C653E" w:rsidTr="002151F9">
        <w:trPr>
          <w:gridAfter w:val="1"/>
          <w:wAfter w:w="33" w:type="dxa"/>
          <w:cantSplit/>
          <w:trHeight w:val="678"/>
        </w:trPr>
        <w:tc>
          <w:tcPr>
            <w:tcW w:w="630" w:type="dxa"/>
            <w:tcBorders>
              <w:top w:val="single" w:sz="8" w:space="0" w:color="auto"/>
              <w:left w:val="single" w:sz="6" w:space="0" w:color="auto"/>
              <w:bottom w:val="single" w:sz="6" w:space="0" w:color="auto"/>
              <w:right w:val="single" w:sz="12" w:space="0" w:color="auto"/>
            </w:tcBorders>
          </w:tcPr>
          <w:p w:rsidR="002151F9" w:rsidRPr="001C653E" w:rsidRDefault="002151F9" w:rsidP="0000653A">
            <w:pPr>
              <w:numPr>
                <w:ilvl w:val="0"/>
                <w:numId w:val="11"/>
              </w:numPr>
              <w:jc w:val="both"/>
              <w:rPr>
                <w:sz w:val="20"/>
              </w:rPr>
            </w:pPr>
          </w:p>
        </w:tc>
        <w:tc>
          <w:tcPr>
            <w:tcW w:w="4806" w:type="dxa"/>
            <w:tcBorders>
              <w:top w:val="single" w:sz="8" w:space="0" w:color="auto"/>
              <w:bottom w:val="single" w:sz="6" w:space="0" w:color="auto"/>
            </w:tcBorders>
          </w:tcPr>
          <w:p w:rsidR="002151F9" w:rsidRPr="001C653E" w:rsidRDefault="002151F9" w:rsidP="001C002E">
            <w:pPr>
              <w:jc w:val="both"/>
              <w:rPr>
                <w:sz w:val="20"/>
                <w:szCs w:val="20"/>
              </w:rPr>
            </w:pPr>
            <w:r w:rsidRPr="001C653E">
              <w:rPr>
                <w:sz w:val="20"/>
                <w:szCs w:val="20"/>
              </w:rPr>
              <w:t xml:space="preserve">How many of these children (ages 5-12 years) currently live with you? </w:t>
            </w:r>
          </w:p>
          <w:p w:rsidR="002151F9" w:rsidRPr="001C653E" w:rsidRDefault="002151F9" w:rsidP="001C002E">
            <w:pPr>
              <w:jc w:val="both"/>
              <w:rPr>
                <w:sz w:val="20"/>
                <w:szCs w:val="20"/>
              </w:rPr>
            </w:pPr>
          </w:p>
          <w:p w:rsidR="002151F9" w:rsidRPr="001C653E" w:rsidRDefault="002151F9" w:rsidP="001C002E">
            <w:pPr>
              <w:jc w:val="both"/>
              <w:rPr>
                <w:sz w:val="20"/>
                <w:szCs w:val="20"/>
              </w:rPr>
            </w:pPr>
            <w:r w:rsidRPr="001C653E">
              <w:rPr>
                <w:rFonts w:ascii="SutonnyMJ" w:hAnsi="SutonnyMJ"/>
                <w:sz w:val="20"/>
                <w:szCs w:val="20"/>
              </w:rPr>
              <w:t xml:space="preserve">GB ev”Pv‡`i g‡a¨ KZRb †Q‡j Ges KZRb †g‡q GLb Avcbvi mv‡_ emevm Ki‡Q? </w:t>
            </w:r>
          </w:p>
          <w:p w:rsidR="002151F9" w:rsidRPr="001C653E" w:rsidRDefault="002151F9" w:rsidP="001C002E">
            <w:pPr>
              <w:jc w:val="both"/>
              <w:rPr>
                <w:sz w:val="20"/>
                <w:szCs w:val="20"/>
              </w:rPr>
            </w:pPr>
          </w:p>
          <w:p w:rsidR="002151F9" w:rsidRPr="001C653E" w:rsidRDefault="002151F9" w:rsidP="001C002E">
            <w:pPr>
              <w:jc w:val="both"/>
              <w:rPr>
                <w:sz w:val="20"/>
                <w:szCs w:val="20"/>
              </w:rPr>
            </w:pPr>
            <w:r w:rsidRPr="001C653E">
              <w:rPr>
                <w:sz w:val="20"/>
                <w:szCs w:val="20"/>
              </w:rPr>
              <w:t>PROBE:</w:t>
            </w:r>
          </w:p>
          <w:p w:rsidR="002151F9" w:rsidRPr="001C653E" w:rsidRDefault="002151F9" w:rsidP="0000653A">
            <w:pPr>
              <w:numPr>
                <w:ilvl w:val="0"/>
                <w:numId w:val="17"/>
              </w:numPr>
              <w:jc w:val="both"/>
              <w:rPr>
                <w:sz w:val="20"/>
                <w:szCs w:val="20"/>
              </w:rPr>
            </w:pPr>
            <w:r w:rsidRPr="001C653E">
              <w:rPr>
                <w:sz w:val="20"/>
                <w:szCs w:val="20"/>
              </w:rPr>
              <w:t xml:space="preserve">How many boys? </w:t>
            </w:r>
          </w:p>
          <w:p w:rsidR="002151F9" w:rsidRPr="001C653E" w:rsidRDefault="002151F9" w:rsidP="0000653A">
            <w:pPr>
              <w:numPr>
                <w:ilvl w:val="0"/>
                <w:numId w:val="17"/>
              </w:numPr>
              <w:jc w:val="both"/>
              <w:rPr>
                <w:sz w:val="20"/>
                <w:szCs w:val="20"/>
              </w:rPr>
            </w:pPr>
            <w:r w:rsidRPr="001C653E">
              <w:rPr>
                <w:sz w:val="20"/>
                <w:szCs w:val="20"/>
              </w:rPr>
              <w:t xml:space="preserve">How many girls? </w:t>
            </w:r>
          </w:p>
          <w:p w:rsidR="002151F9" w:rsidRPr="001C653E" w:rsidRDefault="002151F9" w:rsidP="001C002E">
            <w:pPr>
              <w:ind w:left="360"/>
              <w:jc w:val="both"/>
              <w:rPr>
                <w:rFonts w:ascii="SutonnyMJ" w:hAnsi="SutonnyMJ"/>
                <w:sz w:val="20"/>
                <w:szCs w:val="20"/>
              </w:rPr>
            </w:pPr>
          </w:p>
          <w:p w:rsidR="002151F9" w:rsidRPr="001C653E" w:rsidRDefault="002151F9" w:rsidP="001C002E">
            <w:pPr>
              <w:ind w:left="360"/>
              <w:jc w:val="both"/>
              <w:rPr>
                <w:sz w:val="20"/>
                <w:szCs w:val="20"/>
              </w:rPr>
            </w:pPr>
          </w:p>
        </w:tc>
        <w:tc>
          <w:tcPr>
            <w:tcW w:w="4254" w:type="dxa"/>
            <w:gridSpan w:val="4"/>
            <w:tcBorders>
              <w:top w:val="single" w:sz="8" w:space="0" w:color="auto"/>
              <w:left w:val="single" w:sz="6" w:space="0" w:color="auto"/>
              <w:bottom w:val="single" w:sz="6" w:space="0" w:color="auto"/>
              <w:right w:val="single" w:sz="4" w:space="0" w:color="auto"/>
            </w:tcBorders>
          </w:tcPr>
          <w:p w:rsidR="002151F9" w:rsidRPr="001C653E" w:rsidRDefault="002151F9" w:rsidP="001C002E">
            <w:pPr>
              <w:tabs>
                <w:tab w:val="right" w:leader="dot" w:pos="4037"/>
              </w:tabs>
              <w:jc w:val="both"/>
              <w:rPr>
                <w:sz w:val="20"/>
                <w:szCs w:val="20"/>
              </w:rPr>
            </w:pPr>
            <w:r w:rsidRPr="001C653E">
              <w:rPr>
                <w:sz w:val="20"/>
                <w:szCs w:val="20"/>
              </w:rPr>
              <w:t>a) BOYS(</w:t>
            </w:r>
            <w:r w:rsidRPr="001C653E">
              <w:rPr>
                <w:rFonts w:ascii="SutonnyMJ" w:hAnsi="SutonnyMJ"/>
                <w:sz w:val="20"/>
                <w:szCs w:val="20"/>
              </w:rPr>
              <w:t>†Q‡j</w:t>
            </w:r>
            <w:r w:rsidRPr="001C653E">
              <w:rPr>
                <w:sz w:val="20"/>
                <w:szCs w:val="20"/>
              </w:rPr>
              <w:t>)</w:t>
            </w:r>
            <w:r w:rsidRPr="001C653E">
              <w:rPr>
                <w:sz w:val="20"/>
                <w:szCs w:val="20"/>
              </w:rPr>
              <w:tab/>
              <w:t>[   ]</w:t>
            </w:r>
          </w:p>
          <w:p w:rsidR="002151F9" w:rsidRPr="001C653E" w:rsidRDefault="002151F9" w:rsidP="001C002E">
            <w:pPr>
              <w:tabs>
                <w:tab w:val="right" w:leader="dot" w:pos="4037"/>
              </w:tabs>
              <w:jc w:val="both"/>
              <w:rPr>
                <w:sz w:val="20"/>
                <w:szCs w:val="20"/>
              </w:rPr>
            </w:pPr>
            <w:r w:rsidRPr="001C653E">
              <w:rPr>
                <w:sz w:val="20"/>
                <w:szCs w:val="20"/>
              </w:rPr>
              <w:t>b) GIRLS(</w:t>
            </w:r>
            <w:r w:rsidRPr="001C653E">
              <w:rPr>
                <w:rFonts w:ascii="SutonnyMJ" w:hAnsi="SutonnyMJ"/>
                <w:sz w:val="20"/>
                <w:szCs w:val="20"/>
              </w:rPr>
              <w:t>†g‡q)</w:t>
            </w:r>
            <w:r w:rsidRPr="001C653E">
              <w:rPr>
                <w:sz w:val="20"/>
                <w:szCs w:val="20"/>
              </w:rPr>
              <w:tab/>
              <w:t>[   ]</w:t>
            </w:r>
          </w:p>
          <w:p w:rsidR="002151F9" w:rsidRPr="001C653E" w:rsidRDefault="002151F9" w:rsidP="001C002E">
            <w:pPr>
              <w:tabs>
                <w:tab w:val="right" w:leader="dot" w:pos="4037"/>
              </w:tabs>
              <w:jc w:val="both"/>
              <w:rPr>
                <w:sz w:val="20"/>
                <w:szCs w:val="20"/>
              </w:rPr>
            </w:pPr>
          </w:p>
          <w:p w:rsidR="002151F9" w:rsidRPr="001C653E" w:rsidRDefault="002151F9" w:rsidP="007B0A8C">
            <w:pPr>
              <w:tabs>
                <w:tab w:val="right" w:leader="dot" w:pos="4037"/>
              </w:tabs>
              <w:jc w:val="right"/>
              <w:rPr>
                <w:sz w:val="20"/>
                <w:szCs w:val="20"/>
              </w:rPr>
            </w:pPr>
            <w:r w:rsidRPr="001C653E">
              <w:rPr>
                <w:sz w:val="20"/>
                <w:szCs w:val="20"/>
              </w:rPr>
              <w:t xml:space="preserve">IF “0” FOR BOTH SEXES </w:t>
            </w:r>
            <w:r w:rsidRPr="001C653E">
              <w:rPr>
                <w:b/>
                <w:sz w:val="20"/>
                <w:szCs w:val="20"/>
              </w:rPr>
              <w:sym w:font="Symbol" w:char="F0DE"/>
            </w:r>
          </w:p>
          <w:p w:rsidR="002151F9" w:rsidRPr="001C653E" w:rsidRDefault="002151F9" w:rsidP="007B0A8C">
            <w:pPr>
              <w:jc w:val="right"/>
              <w:rPr>
                <w:rFonts w:ascii="SutonnyMJ" w:hAnsi="SutonnyMJ"/>
                <w:sz w:val="20"/>
                <w:szCs w:val="20"/>
              </w:rPr>
            </w:pPr>
            <w:r w:rsidRPr="001C653E">
              <w:rPr>
                <w:rFonts w:ascii="SutonnyMJ" w:hAnsi="SutonnyMJ"/>
                <w:sz w:val="20"/>
                <w:szCs w:val="20"/>
              </w:rPr>
              <w:t xml:space="preserve">hw` †Q‡j Ges †g‡q Df‡qi msL¨v "0" nq </w:t>
            </w:r>
          </w:p>
          <w:p w:rsidR="002151F9" w:rsidRPr="001C653E" w:rsidRDefault="002151F9" w:rsidP="001C002E">
            <w:pPr>
              <w:rPr>
                <w:sz w:val="20"/>
                <w:szCs w:val="20"/>
              </w:rPr>
            </w:pPr>
          </w:p>
        </w:tc>
        <w:tc>
          <w:tcPr>
            <w:tcW w:w="696" w:type="dxa"/>
            <w:gridSpan w:val="2"/>
            <w:tcBorders>
              <w:top w:val="single" w:sz="8" w:space="0" w:color="auto"/>
              <w:left w:val="single" w:sz="4" w:space="0" w:color="auto"/>
              <w:bottom w:val="single" w:sz="6" w:space="0" w:color="auto"/>
              <w:right w:val="single" w:sz="6" w:space="0" w:color="auto"/>
            </w:tcBorders>
          </w:tcPr>
          <w:p w:rsidR="002151F9" w:rsidRPr="001C653E" w:rsidRDefault="002151F9" w:rsidP="001C002E">
            <w:pPr>
              <w:jc w:val="both"/>
              <w:rPr>
                <w:sz w:val="20"/>
              </w:rPr>
            </w:pPr>
          </w:p>
          <w:p w:rsidR="002151F9" w:rsidRPr="001C653E" w:rsidRDefault="002151F9" w:rsidP="001C002E">
            <w:pPr>
              <w:jc w:val="both"/>
              <w:rPr>
                <w:sz w:val="20"/>
              </w:rPr>
            </w:pPr>
          </w:p>
          <w:p w:rsidR="002151F9" w:rsidRPr="001C653E" w:rsidRDefault="002151F9" w:rsidP="001C002E">
            <w:pPr>
              <w:jc w:val="both"/>
              <w:rPr>
                <w:b/>
                <w:sz w:val="20"/>
              </w:rPr>
            </w:pPr>
          </w:p>
          <w:p w:rsidR="002151F9" w:rsidRPr="001C653E" w:rsidRDefault="002151F9" w:rsidP="007B0A8C">
            <w:pPr>
              <w:jc w:val="both"/>
              <w:rPr>
                <w:sz w:val="20"/>
              </w:rPr>
            </w:pPr>
            <w:r w:rsidRPr="001C653E">
              <w:rPr>
                <w:b/>
                <w:sz w:val="20"/>
              </w:rPr>
              <w:sym w:font="Symbol" w:char="F0DE"/>
            </w:r>
            <w:r w:rsidRPr="001C653E">
              <w:rPr>
                <w:b/>
                <w:sz w:val="20"/>
              </w:rPr>
              <w:t>501</w:t>
            </w:r>
          </w:p>
        </w:tc>
      </w:tr>
      <w:tr w:rsidR="002151F9" w:rsidRPr="001C653E" w:rsidTr="002151F9">
        <w:trPr>
          <w:gridAfter w:val="1"/>
          <w:wAfter w:w="33" w:type="dxa"/>
          <w:cantSplit/>
          <w:trHeight w:val="1700"/>
        </w:trPr>
        <w:tc>
          <w:tcPr>
            <w:tcW w:w="630" w:type="dxa"/>
            <w:tcBorders>
              <w:top w:val="single" w:sz="6" w:space="0" w:color="auto"/>
              <w:left w:val="single" w:sz="6" w:space="0" w:color="auto"/>
              <w:bottom w:val="single" w:sz="6" w:space="0" w:color="auto"/>
              <w:right w:val="single" w:sz="12" w:space="0" w:color="auto"/>
            </w:tcBorders>
          </w:tcPr>
          <w:p w:rsidR="002151F9" w:rsidRPr="001C653E" w:rsidRDefault="002151F9" w:rsidP="0000653A">
            <w:pPr>
              <w:numPr>
                <w:ilvl w:val="0"/>
                <w:numId w:val="11"/>
              </w:numPr>
              <w:jc w:val="both"/>
              <w:rPr>
                <w:sz w:val="20"/>
              </w:rPr>
            </w:pPr>
          </w:p>
        </w:tc>
        <w:tc>
          <w:tcPr>
            <w:tcW w:w="4806" w:type="dxa"/>
            <w:tcBorders>
              <w:top w:val="single" w:sz="6" w:space="0" w:color="auto"/>
              <w:bottom w:val="single" w:sz="6" w:space="0" w:color="auto"/>
            </w:tcBorders>
          </w:tcPr>
          <w:p w:rsidR="002151F9" w:rsidRPr="001C653E" w:rsidRDefault="002151F9" w:rsidP="001C002E">
            <w:pPr>
              <w:jc w:val="both"/>
              <w:rPr>
                <w:sz w:val="20"/>
                <w:szCs w:val="20"/>
              </w:rPr>
            </w:pPr>
            <w:r w:rsidRPr="001C653E">
              <w:rPr>
                <w:sz w:val="20"/>
                <w:szCs w:val="20"/>
              </w:rPr>
              <w:t xml:space="preserve">Do any of these children (ages 5-12 years): </w:t>
            </w:r>
          </w:p>
          <w:p w:rsidR="002151F9" w:rsidRPr="001C653E" w:rsidRDefault="002151F9" w:rsidP="001C002E">
            <w:pPr>
              <w:jc w:val="both"/>
              <w:rPr>
                <w:sz w:val="20"/>
                <w:szCs w:val="20"/>
              </w:rPr>
            </w:pPr>
            <w:r w:rsidRPr="001C653E">
              <w:rPr>
                <w:rFonts w:ascii="SutonnyMJ" w:hAnsi="SutonnyMJ"/>
                <w:sz w:val="20"/>
                <w:szCs w:val="20"/>
              </w:rPr>
              <w:t>GB †Q‡j‡g‡q‡`i (05 I 12 eQ‡ii) g‡a¨ †KD wK:</w:t>
            </w:r>
          </w:p>
          <w:p w:rsidR="002151F9" w:rsidRPr="001C653E" w:rsidRDefault="002151F9" w:rsidP="001C002E">
            <w:pPr>
              <w:jc w:val="both"/>
              <w:rPr>
                <w:sz w:val="20"/>
                <w:szCs w:val="20"/>
              </w:rPr>
            </w:pPr>
          </w:p>
          <w:p w:rsidR="002151F9" w:rsidRPr="001C653E" w:rsidRDefault="002151F9" w:rsidP="0000653A">
            <w:pPr>
              <w:numPr>
                <w:ilvl w:val="0"/>
                <w:numId w:val="18"/>
              </w:numPr>
              <w:jc w:val="both"/>
              <w:rPr>
                <w:sz w:val="20"/>
                <w:szCs w:val="20"/>
              </w:rPr>
            </w:pPr>
            <w:r w:rsidRPr="001C653E">
              <w:rPr>
                <w:sz w:val="20"/>
                <w:szCs w:val="20"/>
              </w:rPr>
              <w:t>Have frequent nightmares?</w:t>
            </w:r>
            <w:r w:rsidRPr="001C653E">
              <w:rPr>
                <w:rFonts w:ascii="SutonnyMJ" w:hAnsi="SutonnyMJ"/>
                <w:sz w:val="20"/>
                <w:szCs w:val="20"/>
              </w:rPr>
              <w:t xml:space="preserve"> Nb Nb `yt¯^cœ †`‡L?</w:t>
            </w:r>
          </w:p>
          <w:p w:rsidR="002151F9" w:rsidRPr="001C653E" w:rsidRDefault="002151F9" w:rsidP="0000653A">
            <w:pPr>
              <w:numPr>
                <w:ilvl w:val="0"/>
                <w:numId w:val="18"/>
              </w:numPr>
              <w:jc w:val="both"/>
              <w:rPr>
                <w:sz w:val="20"/>
                <w:szCs w:val="20"/>
              </w:rPr>
            </w:pPr>
            <w:r w:rsidRPr="001C653E">
              <w:rPr>
                <w:sz w:val="20"/>
                <w:szCs w:val="20"/>
              </w:rPr>
              <w:t>Suck their thumbs or fingers?</w:t>
            </w:r>
            <w:r w:rsidRPr="001C653E">
              <w:rPr>
                <w:rFonts w:ascii="SutonnyMJ" w:hAnsi="SutonnyMJ"/>
                <w:sz w:val="20"/>
                <w:szCs w:val="20"/>
              </w:rPr>
              <w:t xml:space="preserve"> e„×v½yjx/Ab¨ †Kv‡bv Av½yj †Pv‡l?</w:t>
            </w:r>
          </w:p>
          <w:p w:rsidR="002151F9" w:rsidRPr="001C653E" w:rsidRDefault="002151F9" w:rsidP="0000653A">
            <w:pPr>
              <w:numPr>
                <w:ilvl w:val="0"/>
                <w:numId w:val="18"/>
              </w:numPr>
              <w:jc w:val="both"/>
              <w:rPr>
                <w:sz w:val="20"/>
                <w:szCs w:val="20"/>
              </w:rPr>
            </w:pPr>
            <w:r w:rsidRPr="001C653E">
              <w:rPr>
                <w:sz w:val="20"/>
                <w:szCs w:val="20"/>
              </w:rPr>
              <w:t>Wet their bed often?</w:t>
            </w:r>
            <w:r w:rsidRPr="001C653E">
              <w:rPr>
                <w:rFonts w:ascii="SutonnyMJ" w:hAnsi="SutonnyMJ"/>
                <w:sz w:val="20"/>
                <w:szCs w:val="20"/>
              </w:rPr>
              <w:t xml:space="preserve"> cÖvqB weQvbvq cÖmªve K‡i wfwR‡q ‡`q?</w:t>
            </w:r>
          </w:p>
          <w:p w:rsidR="002151F9" w:rsidRPr="001C653E" w:rsidRDefault="002151F9" w:rsidP="0000653A">
            <w:pPr>
              <w:numPr>
                <w:ilvl w:val="0"/>
                <w:numId w:val="18"/>
              </w:numPr>
              <w:jc w:val="both"/>
              <w:rPr>
                <w:sz w:val="20"/>
                <w:szCs w:val="20"/>
              </w:rPr>
            </w:pPr>
            <w:r w:rsidRPr="001C653E">
              <w:rPr>
                <w:sz w:val="20"/>
                <w:szCs w:val="20"/>
              </w:rPr>
              <w:t>Are any of these children very timid or withdrawn?</w:t>
            </w:r>
            <w:r w:rsidRPr="001C653E">
              <w:rPr>
                <w:rFonts w:ascii="SutonnyMJ" w:hAnsi="SutonnyMJ"/>
                <w:sz w:val="20"/>
                <w:szCs w:val="20"/>
              </w:rPr>
              <w:t xml:space="preserve"> Lye fxZz A_ev jvRyK?</w:t>
            </w:r>
          </w:p>
          <w:p w:rsidR="002151F9" w:rsidRPr="001C653E" w:rsidRDefault="002151F9" w:rsidP="001C002E">
            <w:pPr>
              <w:jc w:val="both"/>
              <w:rPr>
                <w:sz w:val="20"/>
              </w:rPr>
            </w:pPr>
            <w:r w:rsidRPr="001C653E">
              <w:rPr>
                <w:sz w:val="20"/>
                <w:szCs w:val="20"/>
              </w:rPr>
              <w:t>e)    Are any of them aggressive with you or other children?</w:t>
            </w:r>
            <w:r w:rsidRPr="001C653E">
              <w:rPr>
                <w:rFonts w:ascii="SutonnyMJ" w:hAnsi="SutonnyMJ"/>
                <w:sz w:val="20"/>
                <w:szCs w:val="20"/>
              </w:rPr>
              <w:t xml:space="preserve"> Avcbvi mv‡_ A_ev Ab¨ ev”Pv‡`i mv‡_ DMÖ AvPiY K‡i _v‡K?</w:t>
            </w:r>
          </w:p>
        </w:tc>
        <w:tc>
          <w:tcPr>
            <w:tcW w:w="1985" w:type="dxa"/>
            <w:tcBorders>
              <w:top w:val="single" w:sz="6" w:space="0" w:color="auto"/>
              <w:left w:val="single" w:sz="6" w:space="0" w:color="auto"/>
              <w:bottom w:val="single" w:sz="6" w:space="0" w:color="auto"/>
            </w:tcBorders>
          </w:tcPr>
          <w:p w:rsidR="002151F9" w:rsidRPr="001C653E" w:rsidRDefault="002151F9" w:rsidP="001C002E">
            <w:pPr>
              <w:tabs>
                <w:tab w:val="right" w:leader="dot" w:pos="4037"/>
              </w:tabs>
              <w:jc w:val="both"/>
              <w:rPr>
                <w:sz w:val="20"/>
                <w:szCs w:val="20"/>
              </w:rPr>
            </w:pPr>
          </w:p>
          <w:p w:rsidR="002151F9" w:rsidRPr="001C653E" w:rsidRDefault="002151F9" w:rsidP="001C002E">
            <w:pPr>
              <w:tabs>
                <w:tab w:val="right" w:leader="dot" w:pos="4037"/>
              </w:tabs>
              <w:jc w:val="both"/>
              <w:rPr>
                <w:sz w:val="20"/>
                <w:szCs w:val="20"/>
              </w:rPr>
            </w:pPr>
          </w:p>
          <w:p w:rsidR="002151F9" w:rsidRPr="001C653E" w:rsidRDefault="002151F9" w:rsidP="001C002E">
            <w:pPr>
              <w:tabs>
                <w:tab w:val="left" w:pos="702"/>
                <w:tab w:val="right" w:leader="dot" w:pos="4037"/>
              </w:tabs>
              <w:ind w:left="360"/>
              <w:jc w:val="both"/>
              <w:rPr>
                <w:sz w:val="20"/>
                <w:szCs w:val="20"/>
              </w:rPr>
            </w:pPr>
          </w:p>
          <w:p w:rsidR="002151F9" w:rsidRPr="001C653E" w:rsidRDefault="002151F9" w:rsidP="0000653A">
            <w:pPr>
              <w:numPr>
                <w:ilvl w:val="0"/>
                <w:numId w:val="19"/>
              </w:numPr>
              <w:tabs>
                <w:tab w:val="left" w:pos="702"/>
                <w:tab w:val="right" w:leader="dot" w:pos="4037"/>
              </w:tabs>
              <w:jc w:val="both"/>
              <w:rPr>
                <w:sz w:val="20"/>
                <w:szCs w:val="20"/>
              </w:rPr>
            </w:pPr>
            <w:r w:rsidRPr="001C653E">
              <w:rPr>
                <w:sz w:val="20"/>
                <w:szCs w:val="20"/>
              </w:rPr>
              <w:t>NIGHTMARES</w:t>
            </w:r>
          </w:p>
          <w:p w:rsidR="002151F9" w:rsidRPr="001C653E" w:rsidRDefault="002151F9" w:rsidP="001C002E">
            <w:pPr>
              <w:tabs>
                <w:tab w:val="left" w:pos="702"/>
                <w:tab w:val="right" w:leader="dot" w:pos="4037"/>
              </w:tabs>
              <w:ind w:left="360"/>
              <w:jc w:val="both"/>
              <w:rPr>
                <w:rFonts w:cs="Vrinda"/>
                <w:sz w:val="20"/>
                <w:szCs w:val="25"/>
                <w:cs/>
                <w:lang w:bidi="bn-BD"/>
              </w:rPr>
            </w:pPr>
            <w:r w:rsidRPr="001C653E">
              <w:rPr>
                <w:rFonts w:ascii="SutonnyMJ" w:hAnsi="SutonnyMJ"/>
                <w:sz w:val="20"/>
                <w:szCs w:val="20"/>
              </w:rPr>
              <w:t>`yt¯^cœ</w:t>
            </w:r>
          </w:p>
          <w:p w:rsidR="002151F9" w:rsidRPr="001C653E" w:rsidRDefault="002151F9" w:rsidP="0000653A">
            <w:pPr>
              <w:numPr>
                <w:ilvl w:val="0"/>
                <w:numId w:val="19"/>
              </w:numPr>
              <w:tabs>
                <w:tab w:val="left" w:pos="702"/>
                <w:tab w:val="right" w:leader="dot" w:pos="4037"/>
              </w:tabs>
              <w:jc w:val="both"/>
              <w:rPr>
                <w:sz w:val="20"/>
                <w:szCs w:val="20"/>
              </w:rPr>
            </w:pPr>
            <w:r w:rsidRPr="001C653E">
              <w:rPr>
                <w:sz w:val="20"/>
                <w:szCs w:val="20"/>
              </w:rPr>
              <w:t>SUCK THUMB</w:t>
            </w:r>
          </w:p>
          <w:p w:rsidR="002151F9" w:rsidRPr="001C653E" w:rsidRDefault="002151F9" w:rsidP="001C002E">
            <w:pPr>
              <w:tabs>
                <w:tab w:val="left" w:pos="702"/>
                <w:tab w:val="right" w:leader="dot" w:pos="4037"/>
              </w:tabs>
              <w:ind w:left="360"/>
              <w:jc w:val="both"/>
              <w:rPr>
                <w:sz w:val="20"/>
                <w:szCs w:val="20"/>
              </w:rPr>
            </w:pPr>
            <w:r w:rsidRPr="001C653E">
              <w:rPr>
                <w:rFonts w:ascii="SutonnyMJ" w:hAnsi="SutonnyMJ"/>
                <w:sz w:val="20"/>
                <w:szCs w:val="20"/>
              </w:rPr>
              <w:t>e„×v½ywj †Pvlv</w:t>
            </w:r>
          </w:p>
          <w:p w:rsidR="002151F9" w:rsidRPr="001C653E" w:rsidRDefault="002151F9" w:rsidP="0000653A">
            <w:pPr>
              <w:numPr>
                <w:ilvl w:val="0"/>
                <w:numId w:val="19"/>
              </w:numPr>
              <w:tabs>
                <w:tab w:val="left" w:pos="702"/>
                <w:tab w:val="right" w:leader="dot" w:pos="4037"/>
              </w:tabs>
              <w:jc w:val="both"/>
              <w:rPr>
                <w:sz w:val="20"/>
                <w:szCs w:val="20"/>
              </w:rPr>
            </w:pPr>
            <w:r w:rsidRPr="001C653E">
              <w:rPr>
                <w:sz w:val="20"/>
                <w:szCs w:val="20"/>
              </w:rPr>
              <w:t>WET BED</w:t>
            </w:r>
          </w:p>
          <w:p w:rsidR="002151F9" w:rsidRPr="001C653E" w:rsidRDefault="002151F9" w:rsidP="001C002E">
            <w:pPr>
              <w:tabs>
                <w:tab w:val="left" w:pos="702"/>
                <w:tab w:val="right" w:leader="dot" w:pos="4037"/>
              </w:tabs>
              <w:ind w:left="360"/>
              <w:jc w:val="both"/>
              <w:rPr>
                <w:sz w:val="20"/>
                <w:szCs w:val="20"/>
              </w:rPr>
            </w:pPr>
            <w:r w:rsidRPr="001C653E">
              <w:rPr>
                <w:rFonts w:ascii="SutonnyMJ" w:hAnsi="SutonnyMJ"/>
                <w:sz w:val="20"/>
                <w:szCs w:val="20"/>
              </w:rPr>
              <w:t>weQvbv †fRv‡bv</w:t>
            </w:r>
          </w:p>
          <w:p w:rsidR="002151F9" w:rsidRPr="001C653E" w:rsidRDefault="002151F9" w:rsidP="0000653A">
            <w:pPr>
              <w:numPr>
                <w:ilvl w:val="0"/>
                <w:numId w:val="19"/>
              </w:numPr>
              <w:tabs>
                <w:tab w:val="left" w:pos="702"/>
                <w:tab w:val="right" w:leader="dot" w:pos="4037"/>
              </w:tabs>
              <w:jc w:val="both"/>
              <w:rPr>
                <w:sz w:val="20"/>
                <w:szCs w:val="20"/>
              </w:rPr>
            </w:pPr>
            <w:r w:rsidRPr="001C653E">
              <w:rPr>
                <w:sz w:val="20"/>
                <w:szCs w:val="20"/>
              </w:rPr>
              <w:t>TIMID</w:t>
            </w:r>
          </w:p>
          <w:p w:rsidR="002151F9" w:rsidRPr="001C653E" w:rsidRDefault="002151F9" w:rsidP="001C002E">
            <w:pPr>
              <w:tabs>
                <w:tab w:val="left" w:pos="702"/>
                <w:tab w:val="right" w:leader="dot" w:pos="4037"/>
              </w:tabs>
              <w:ind w:left="360"/>
              <w:jc w:val="both"/>
              <w:rPr>
                <w:sz w:val="20"/>
                <w:szCs w:val="20"/>
              </w:rPr>
            </w:pPr>
            <w:r w:rsidRPr="001C653E">
              <w:rPr>
                <w:rFonts w:ascii="SutonnyMJ" w:hAnsi="SutonnyMJ"/>
                <w:sz w:val="20"/>
                <w:szCs w:val="20"/>
              </w:rPr>
              <w:t>fxZz</w:t>
            </w:r>
          </w:p>
          <w:p w:rsidR="002151F9" w:rsidRPr="001C653E" w:rsidRDefault="002151F9" w:rsidP="0000653A">
            <w:pPr>
              <w:numPr>
                <w:ilvl w:val="0"/>
                <w:numId w:val="19"/>
              </w:numPr>
              <w:tabs>
                <w:tab w:val="left" w:pos="702"/>
                <w:tab w:val="right" w:leader="dot" w:pos="4037"/>
              </w:tabs>
              <w:jc w:val="both"/>
              <w:rPr>
                <w:sz w:val="20"/>
                <w:szCs w:val="20"/>
              </w:rPr>
            </w:pPr>
            <w:r w:rsidRPr="001C653E">
              <w:rPr>
                <w:sz w:val="20"/>
                <w:szCs w:val="20"/>
              </w:rPr>
              <w:t>AGGRESSIVE</w:t>
            </w:r>
          </w:p>
          <w:p w:rsidR="002151F9" w:rsidRPr="001C653E" w:rsidRDefault="002151F9" w:rsidP="00183BAD">
            <w:pPr>
              <w:tabs>
                <w:tab w:val="left" w:pos="702"/>
                <w:tab w:val="right" w:leader="dot" w:pos="4037"/>
              </w:tabs>
              <w:ind w:left="360"/>
              <w:jc w:val="both"/>
              <w:rPr>
                <w:sz w:val="20"/>
                <w:szCs w:val="20"/>
              </w:rPr>
            </w:pPr>
            <w:r w:rsidRPr="001C653E">
              <w:rPr>
                <w:rFonts w:ascii="SutonnyMJ" w:hAnsi="SutonnyMJ"/>
                <w:sz w:val="20"/>
                <w:szCs w:val="20"/>
              </w:rPr>
              <w:t>DMÖ AvPiY</w:t>
            </w:r>
          </w:p>
          <w:p w:rsidR="002151F9" w:rsidRPr="001C653E" w:rsidRDefault="002151F9" w:rsidP="001C002E">
            <w:pPr>
              <w:ind w:firstLine="720"/>
              <w:rPr>
                <w:sz w:val="20"/>
                <w:szCs w:val="20"/>
              </w:rPr>
            </w:pPr>
          </w:p>
        </w:tc>
        <w:tc>
          <w:tcPr>
            <w:tcW w:w="850" w:type="dxa"/>
            <w:tcBorders>
              <w:top w:val="single" w:sz="6" w:space="0" w:color="auto"/>
              <w:bottom w:val="single" w:sz="6" w:space="0" w:color="auto"/>
            </w:tcBorders>
          </w:tcPr>
          <w:p w:rsidR="002151F9" w:rsidRPr="001C653E" w:rsidRDefault="002151F9" w:rsidP="001C002E">
            <w:pPr>
              <w:tabs>
                <w:tab w:val="right" w:leader="dot" w:pos="4037"/>
              </w:tabs>
              <w:ind w:left="-113"/>
              <w:jc w:val="center"/>
              <w:rPr>
                <w:sz w:val="20"/>
                <w:szCs w:val="20"/>
              </w:rPr>
            </w:pPr>
            <w:r w:rsidRPr="001C653E">
              <w:rPr>
                <w:sz w:val="20"/>
                <w:szCs w:val="20"/>
              </w:rPr>
              <w:t>YES</w:t>
            </w:r>
          </w:p>
          <w:p w:rsidR="002151F9" w:rsidRPr="001C653E" w:rsidRDefault="002151F9" w:rsidP="001C002E">
            <w:pPr>
              <w:tabs>
                <w:tab w:val="right" w:leader="dot" w:pos="3887"/>
              </w:tabs>
              <w:spacing w:before="20"/>
              <w:jc w:val="both"/>
              <w:rPr>
                <w:sz w:val="20"/>
                <w:szCs w:val="20"/>
              </w:rPr>
            </w:pPr>
            <w:r w:rsidRPr="001C653E">
              <w:rPr>
                <w:rFonts w:ascii="SutonnyMJ" w:hAnsi="SutonnyMJ"/>
                <w:sz w:val="20"/>
                <w:szCs w:val="20"/>
              </w:rPr>
              <w:t>n¨uv</w:t>
            </w:r>
          </w:p>
          <w:p w:rsidR="002151F9" w:rsidRPr="001C653E" w:rsidRDefault="002151F9" w:rsidP="001C002E">
            <w:pPr>
              <w:tabs>
                <w:tab w:val="right" w:leader="dot" w:pos="4037"/>
              </w:tabs>
              <w:jc w:val="center"/>
              <w:rPr>
                <w:sz w:val="20"/>
                <w:szCs w:val="20"/>
              </w:rPr>
            </w:pPr>
          </w:p>
          <w:p w:rsidR="002151F9" w:rsidRPr="001C653E" w:rsidRDefault="002151F9" w:rsidP="001C002E">
            <w:pPr>
              <w:tabs>
                <w:tab w:val="right" w:leader="dot" w:pos="4037"/>
              </w:tabs>
              <w:jc w:val="center"/>
              <w:rPr>
                <w:sz w:val="20"/>
                <w:szCs w:val="20"/>
              </w:rPr>
            </w:pPr>
            <w:r w:rsidRPr="001C653E">
              <w:rPr>
                <w:sz w:val="20"/>
                <w:szCs w:val="20"/>
              </w:rPr>
              <w:t>1</w:t>
            </w:r>
          </w:p>
          <w:p w:rsidR="002151F9" w:rsidRPr="001C653E" w:rsidRDefault="002151F9" w:rsidP="001C002E">
            <w:pPr>
              <w:tabs>
                <w:tab w:val="right" w:leader="dot" w:pos="4037"/>
              </w:tabs>
              <w:jc w:val="center"/>
              <w:rPr>
                <w:sz w:val="20"/>
                <w:szCs w:val="20"/>
              </w:rPr>
            </w:pPr>
          </w:p>
          <w:p w:rsidR="002151F9" w:rsidRPr="001C653E" w:rsidRDefault="002151F9" w:rsidP="001C002E">
            <w:pPr>
              <w:tabs>
                <w:tab w:val="right" w:leader="dot" w:pos="4037"/>
              </w:tabs>
              <w:jc w:val="center"/>
              <w:rPr>
                <w:sz w:val="20"/>
                <w:szCs w:val="20"/>
              </w:rPr>
            </w:pPr>
            <w:r w:rsidRPr="001C653E">
              <w:rPr>
                <w:sz w:val="20"/>
                <w:szCs w:val="20"/>
              </w:rPr>
              <w:t>1</w:t>
            </w:r>
          </w:p>
          <w:p w:rsidR="002151F9" w:rsidRPr="001C653E" w:rsidRDefault="002151F9" w:rsidP="001C002E">
            <w:pPr>
              <w:tabs>
                <w:tab w:val="right" w:leader="dot" w:pos="4037"/>
              </w:tabs>
              <w:jc w:val="center"/>
              <w:rPr>
                <w:sz w:val="20"/>
                <w:szCs w:val="20"/>
              </w:rPr>
            </w:pPr>
          </w:p>
          <w:p w:rsidR="002151F9" w:rsidRPr="001C653E" w:rsidRDefault="002151F9" w:rsidP="001C002E">
            <w:pPr>
              <w:tabs>
                <w:tab w:val="right" w:leader="dot" w:pos="4037"/>
              </w:tabs>
              <w:jc w:val="center"/>
              <w:rPr>
                <w:sz w:val="20"/>
                <w:szCs w:val="20"/>
              </w:rPr>
            </w:pPr>
            <w:r w:rsidRPr="001C653E">
              <w:rPr>
                <w:sz w:val="20"/>
                <w:szCs w:val="20"/>
              </w:rPr>
              <w:t>1</w:t>
            </w:r>
          </w:p>
          <w:p w:rsidR="002151F9" w:rsidRPr="001C653E" w:rsidRDefault="002151F9" w:rsidP="001C002E">
            <w:pPr>
              <w:tabs>
                <w:tab w:val="right" w:leader="dot" w:pos="4037"/>
              </w:tabs>
              <w:jc w:val="center"/>
              <w:rPr>
                <w:sz w:val="20"/>
                <w:szCs w:val="20"/>
              </w:rPr>
            </w:pPr>
          </w:p>
          <w:p w:rsidR="002151F9" w:rsidRPr="001C653E" w:rsidRDefault="002151F9" w:rsidP="001C002E">
            <w:pPr>
              <w:tabs>
                <w:tab w:val="right" w:leader="dot" w:pos="4037"/>
              </w:tabs>
              <w:jc w:val="center"/>
              <w:rPr>
                <w:sz w:val="20"/>
                <w:szCs w:val="20"/>
              </w:rPr>
            </w:pPr>
            <w:r w:rsidRPr="001C653E">
              <w:rPr>
                <w:sz w:val="20"/>
                <w:szCs w:val="20"/>
              </w:rPr>
              <w:t>1</w:t>
            </w:r>
          </w:p>
          <w:p w:rsidR="002151F9" w:rsidRPr="001C653E" w:rsidRDefault="002151F9" w:rsidP="001C002E">
            <w:pPr>
              <w:tabs>
                <w:tab w:val="right" w:leader="dot" w:pos="4037"/>
              </w:tabs>
              <w:jc w:val="center"/>
              <w:rPr>
                <w:sz w:val="20"/>
                <w:szCs w:val="20"/>
              </w:rPr>
            </w:pPr>
          </w:p>
          <w:p w:rsidR="002151F9" w:rsidRPr="001C653E" w:rsidRDefault="002151F9" w:rsidP="001C002E">
            <w:pPr>
              <w:tabs>
                <w:tab w:val="right" w:leader="dot" w:pos="4037"/>
              </w:tabs>
              <w:jc w:val="center"/>
              <w:rPr>
                <w:sz w:val="20"/>
                <w:szCs w:val="20"/>
              </w:rPr>
            </w:pPr>
            <w:r w:rsidRPr="001C653E">
              <w:rPr>
                <w:sz w:val="20"/>
                <w:szCs w:val="20"/>
              </w:rPr>
              <w:t>1`</w:t>
            </w:r>
          </w:p>
        </w:tc>
        <w:tc>
          <w:tcPr>
            <w:tcW w:w="705" w:type="dxa"/>
            <w:tcBorders>
              <w:top w:val="single" w:sz="6" w:space="0" w:color="auto"/>
              <w:bottom w:val="single" w:sz="6" w:space="0" w:color="auto"/>
            </w:tcBorders>
          </w:tcPr>
          <w:p w:rsidR="002151F9" w:rsidRPr="001C653E" w:rsidRDefault="002151F9" w:rsidP="001C002E">
            <w:pPr>
              <w:tabs>
                <w:tab w:val="right" w:leader="dot" w:pos="4037"/>
              </w:tabs>
              <w:jc w:val="center"/>
              <w:rPr>
                <w:sz w:val="20"/>
                <w:szCs w:val="20"/>
              </w:rPr>
            </w:pPr>
            <w:r w:rsidRPr="001C653E">
              <w:rPr>
                <w:sz w:val="20"/>
                <w:szCs w:val="20"/>
              </w:rPr>
              <w:t>NO</w:t>
            </w:r>
          </w:p>
          <w:p w:rsidR="002151F9" w:rsidRPr="001C653E" w:rsidRDefault="002151F9" w:rsidP="001C002E">
            <w:pPr>
              <w:tabs>
                <w:tab w:val="right" w:leader="dot" w:pos="3887"/>
              </w:tabs>
              <w:jc w:val="both"/>
              <w:rPr>
                <w:sz w:val="20"/>
                <w:szCs w:val="20"/>
              </w:rPr>
            </w:pPr>
            <w:r w:rsidRPr="001C653E">
              <w:rPr>
                <w:rFonts w:ascii="SutonnyMJ" w:hAnsi="SutonnyMJ"/>
                <w:sz w:val="20"/>
                <w:szCs w:val="20"/>
              </w:rPr>
              <w:t>bv</w:t>
            </w:r>
          </w:p>
          <w:p w:rsidR="002151F9" w:rsidRPr="001C653E" w:rsidRDefault="002151F9" w:rsidP="001C002E">
            <w:pPr>
              <w:tabs>
                <w:tab w:val="right" w:leader="dot" w:pos="4037"/>
              </w:tabs>
              <w:jc w:val="center"/>
              <w:rPr>
                <w:sz w:val="20"/>
                <w:szCs w:val="20"/>
              </w:rPr>
            </w:pPr>
          </w:p>
          <w:p w:rsidR="002151F9" w:rsidRPr="001C653E" w:rsidRDefault="002151F9" w:rsidP="001C002E">
            <w:pPr>
              <w:tabs>
                <w:tab w:val="right" w:leader="dot" w:pos="4037"/>
              </w:tabs>
              <w:jc w:val="center"/>
              <w:rPr>
                <w:sz w:val="20"/>
                <w:szCs w:val="20"/>
              </w:rPr>
            </w:pPr>
            <w:r w:rsidRPr="001C653E">
              <w:rPr>
                <w:sz w:val="20"/>
                <w:szCs w:val="20"/>
              </w:rPr>
              <w:t>2</w:t>
            </w:r>
          </w:p>
          <w:p w:rsidR="002151F9" w:rsidRPr="001C653E" w:rsidRDefault="002151F9" w:rsidP="001C002E">
            <w:pPr>
              <w:tabs>
                <w:tab w:val="right" w:leader="dot" w:pos="4037"/>
              </w:tabs>
              <w:jc w:val="center"/>
              <w:rPr>
                <w:sz w:val="20"/>
                <w:szCs w:val="20"/>
              </w:rPr>
            </w:pPr>
          </w:p>
          <w:p w:rsidR="002151F9" w:rsidRPr="001C653E" w:rsidRDefault="002151F9" w:rsidP="001C002E">
            <w:pPr>
              <w:tabs>
                <w:tab w:val="right" w:leader="dot" w:pos="4037"/>
              </w:tabs>
              <w:jc w:val="center"/>
              <w:rPr>
                <w:sz w:val="20"/>
                <w:szCs w:val="20"/>
              </w:rPr>
            </w:pPr>
            <w:r w:rsidRPr="001C653E">
              <w:rPr>
                <w:sz w:val="20"/>
                <w:szCs w:val="20"/>
              </w:rPr>
              <w:t>2</w:t>
            </w:r>
          </w:p>
          <w:p w:rsidR="002151F9" w:rsidRPr="001C653E" w:rsidRDefault="002151F9" w:rsidP="001C002E">
            <w:pPr>
              <w:tabs>
                <w:tab w:val="right" w:leader="dot" w:pos="4037"/>
              </w:tabs>
              <w:jc w:val="center"/>
              <w:rPr>
                <w:sz w:val="20"/>
                <w:szCs w:val="20"/>
              </w:rPr>
            </w:pPr>
          </w:p>
          <w:p w:rsidR="002151F9" w:rsidRPr="001C653E" w:rsidRDefault="002151F9" w:rsidP="001C002E">
            <w:pPr>
              <w:tabs>
                <w:tab w:val="right" w:leader="dot" w:pos="4037"/>
              </w:tabs>
              <w:jc w:val="center"/>
              <w:rPr>
                <w:sz w:val="20"/>
                <w:szCs w:val="20"/>
              </w:rPr>
            </w:pPr>
            <w:r w:rsidRPr="001C653E">
              <w:rPr>
                <w:sz w:val="20"/>
                <w:szCs w:val="20"/>
              </w:rPr>
              <w:t>2</w:t>
            </w:r>
          </w:p>
          <w:p w:rsidR="002151F9" w:rsidRPr="001C653E" w:rsidRDefault="002151F9" w:rsidP="001C002E">
            <w:pPr>
              <w:tabs>
                <w:tab w:val="right" w:leader="dot" w:pos="4037"/>
              </w:tabs>
              <w:jc w:val="center"/>
              <w:rPr>
                <w:sz w:val="20"/>
                <w:szCs w:val="20"/>
              </w:rPr>
            </w:pPr>
          </w:p>
          <w:p w:rsidR="002151F9" w:rsidRPr="001C653E" w:rsidRDefault="002151F9" w:rsidP="001C002E">
            <w:pPr>
              <w:tabs>
                <w:tab w:val="right" w:leader="dot" w:pos="4037"/>
              </w:tabs>
              <w:jc w:val="center"/>
              <w:rPr>
                <w:sz w:val="20"/>
                <w:szCs w:val="20"/>
              </w:rPr>
            </w:pPr>
            <w:r w:rsidRPr="001C653E">
              <w:rPr>
                <w:sz w:val="20"/>
                <w:szCs w:val="20"/>
              </w:rPr>
              <w:t>2</w:t>
            </w:r>
          </w:p>
          <w:p w:rsidR="002151F9" w:rsidRPr="001C653E" w:rsidRDefault="002151F9" w:rsidP="001C002E">
            <w:pPr>
              <w:tabs>
                <w:tab w:val="right" w:leader="dot" w:pos="4037"/>
              </w:tabs>
              <w:jc w:val="center"/>
              <w:rPr>
                <w:sz w:val="20"/>
                <w:szCs w:val="20"/>
              </w:rPr>
            </w:pPr>
          </w:p>
          <w:p w:rsidR="002151F9" w:rsidRPr="001C653E" w:rsidRDefault="002151F9" w:rsidP="001C002E">
            <w:pPr>
              <w:tabs>
                <w:tab w:val="right" w:leader="dot" w:pos="4037"/>
              </w:tabs>
              <w:jc w:val="center"/>
              <w:rPr>
                <w:sz w:val="20"/>
                <w:szCs w:val="20"/>
              </w:rPr>
            </w:pPr>
            <w:r w:rsidRPr="001C653E">
              <w:rPr>
                <w:sz w:val="20"/>
                <w:szCs w:val="20"/>
              </w:rPr>
              <w:t>2</w:t>
            </w:r>
          </w:p>
        </w:tc>
        <w:tc>
          <w:tcPr>
            <w:tcW w:w="714" w:type="dxa"/>
            <w:tcBorders>
              <w:top w:val="single" w:sz="6" w:space="0" w:color="auto"/>
              <w:bottom w:val="single" w:sz="6" w:space="0" w:color="auto"/>
              <w:right w:val="single" w:sz="4" w:space="0" w:color="auto"/>
            </w:tcBorders>
          </w:tcPr>
          <w:p w:rsidR="002151F9" w:rsidRPr="001C653E" w:rsidRDefault="002151F9" w:rsidP="001C002E">
            <w:pPr>
              <w:tabs>
                <w:tab w:val="right" w:leader="dot" w:pos="4037"/>
              </w:tabs>
              <w:jc w:val="center"/>
              <w:rPr>
                <w:sz w:val="20"/>
                <w:szCs w:val="20"/>
              </w:rPr>
            </w:pPr>
            <w:r w:rsidRPr="001C653E">
              <w:rPr>
                <w:sz w:val="20"/>
                <w:szCs w:val="20"/>
              </w:rPr>
              <w:t>DK</w:t>
            </w:r>
          </w:p>
          <w:p w:rsidR="002151F9" w:rsidRPr="001C653E" w:rsidRDefault="002151F9" w:rsidP="001C002E">
            <w:pPr>
              <w:tabs>
                <w:tab w:val="right" w:leader="dot" w:pos="4037"/>
              </w:tabs>
              <w:jc w:val="center"/>
              <w:rPr>
                <w:sz w:val="20"/>
                <w:szCs w:val="20"/>
              </w:rPr>
            </w:pPr>
            <w:r w:rsidRPr="001C653E">
              <w:rPr>
                <w:rFonts w:ascii="SutonnyMJ" w:hAnsi="SutonnyMJ"/>
                <w:sz w:val="20"/>
                <w:szCs w:val="20"/>
              </w:rPr>
              <w:t>Rvwbbv</w:t>
            </w:r>
          </w:p>
          <w:p w:rsidR="002151F9" w:rsidRPr="001C653E" w:rsidRDefault="002151F9" w:rsidP="001C002E">
            <w:pPr>
              <w:tabs>
                <w:tab w:val="right" w:leader="dot" w:pos="4037"/>
              </w:tabs>
              <w:jc w:val="center"/>
              <w:rPr>
                <w:sz w:val="20"/>
                <w:szCs w:val="20"/>
              </w:rPr>
            </w:pPr>
          </w:p>
          <w:p w:rsidR="002151F9" w:rsidRPr="001C653E" w:rsidRDefault="002151F9" w:rsidP="001C002E">
            <w:pPr>
              <w:tabs>
                <w:tab w:val="right" w:leader="dot" w:pos="4037"/>
              </w:tabs>
              <w:jc w:val="center"/>
              <w:rPr>
                <w:sz w:val="20"/>
                <w:szCs w:val="20"/>
              </w:rPr>
            </w:pPr>
            <w:r w:rsidRPr="001C653E">
              <w:rPr>
                <w:sz w:val="20"/>
                <w:szCs w:val="20"/>
              </w:rPr>
              <w:t>8</w:t>
            </w:r>
          </w:p>
          <w:p w:rsidR="002151F9" w:rsidRPr="001C653E" w:rsidRDefault="002151F9" w:rsidP="001C002E">
            <w:pPr>
              <w:tabs>
                <w:tab w:val="right" w:leader="dot" w:pos="4037"/>
              </w:tabs>
              <w:jc w:val="center"/>
              <w:rPr>
                <w:sz w:val="20"/>
                <w:szCs w:val="20"/>
              </w:rPr>
            </w:pPr>
          </w:p>
          <w:p w:rsidR="002151F9" w:rsidRPr="001C653E" w:rsidRDefault="002151F9" w:rsidP="001C002E">
            <w:pPr>
              <w:tabs>
                <w:tab w:val="right" w:leader="dot" w:pos="4037"/>
              </w:tabs>
              <w:jc w:val="center"/>
              <w:rPr>
                <w:sz w:val="20"/>
                <w:szCs w:val="20"/>
              </w:rPr>
            </w:pPr>
            <w:r w:rsidRPr="001C653E">
              <w:rPr>
                <w:sz w:val="20"/>
                <w:szCs w:val="20"/>
              </w:rPr>
              <w:t>8</w:t>
            </w:r>
          </w:p>
          <w:p w:rsidR="002151F9" w:rsidRPr="001C653E" w:rsidRDefault="002151F9" w:rsidP="001C002E">
            <w:pPr>
              <w:tabs>
                <w:tab w:val="right" w:leader="dot" w:pos="4037"/>
              </w:tabs>
              <w:jc w:val="center"/>
              <w:rPr>
                <w:sz w:val="20"/>
                <w:szCs w:val="20"/>
              </w:rPr>
            </w:pPr>
          </w:p>
          <w:p w:rsidR="002151F9" w:rsidRPr="001C653E" w:rsidRDefault="002151F9" w:rsidP="001C002E">
            <w:pPr>
              <w:tabs>
                <w:tab w:val="right" w:leader="dot" w:pos="4037"/>
              </w:tabs>
              <w:jc w:val="center"/>
              <w:rPr>
                <w:sz w:val="20"/>
                <w:szCs w:val="20"/>
              </w:rPr>
            </w:pPr>
            <w:r w:rsidRPr="001C653E">
              <w:rPr>
                <w:sz w:val="20"/>
                <w:szCs w:val="20"/>
              </w:rPr>
              <w:t>8</w:t>
            </w:r>
          </w:p>
          <w:p w:rsidR="002151F9" w:rsidRPr="001C653E" w:rsidRDefault="002151F9" w:rsidP="001C002E">
            <w:pPr>
              <w:tabs>
                <w:tab w:val="right" w:leader="dot" w:pos="4037"/>
              </w:tabs>
              <w:jc w:val="center"/>
              <w:rPr>
                <w:sz w:val="20"/>
                <w:szCs w:val="20"/>
              </w:rPr>
            </w:pPr>
          </w:p>
          <w:p w:rsidR="002151F9" w:rsidRPr="001C653E" w:rsidRDefault="002151F9" w:rsidP="001C002E">
            <w:pPr>
              <w:tabs>
                <w:tab w:val="right" w:leader="dot" w:pos="4037"/>
              </w:tabs>
              <w:jc w:val="center"/>
              <w:rPr>
                <w:sz w:val="20"/>
                <w:szCs w:val="20"/>
              </w:rPr>
            </w:pPr>
            <w:r w:rsidRPr="001C653E">
              <w:rPr>
                <w:sz w:val="20"/>
                <w:szCs w:val="20"/>
              </w:rPr>
              <w:t>8</w:t>
            </w:r>
          </w:p>
          <w:p w:rsidR="002151F9" w:rsidRPr="001C653E" w:rsidRDefault="002151F9" w:rsidP="001C002E">
            <w:pPr>
              <w:tabs>
                <w:tab w:val="right" w:leader="dot" w:pos="4037"/>
              </w:tabs>
              <w:jc w:val="center"/>
              <w:rPr>
                <w:sz w:val="20"/>
                <w:szCs w:val="20"/>
              </w:rPr>
            </w:pPr>
          </w:p>
          <w:p w:rsidR="002151F9" w:rsidRPr="001C653E" w:rsidRDefault="002151F9" w:rsidP="001C002E">
            <w:pPr>
              <w:tabs>
                <w:tab w:val="right" w:leader="dot" w:pos="4037"/>
              </w:tabs>
              <w:jc w:val="center"/>
              <w:rPr>
                <w:sz w:val="20"/>
                <w:szCs w:val="20"/>
              </w:rPr>
            </w:pPr>
            <w:r w:rsidRPr="001C653E">
              <w:rPr>
                <w:sz w:val="20"/>
                <w:szCs w:val="20"/>
              </w:rPr>
              <w:t>8</w:t>
            </w:r>
          </w:p>
        </w:tc>
        <w:tc>
          <w:tcPr>
            <w:tcW w:w="696" w:type="dxa"/>
            <w:gridSpan w:val="2"/>
            <w:tcBorders>
              <w:top w:val="single" w:sz="6" w:space="0" w:color="auto"/>
              <w:left w:val="single" w:sz="4" w:space="0" w:color="auto"/>
              <w:bottom w:val="single" w:sz="6" w:space="0" w:color="auto"/>
              <w:right w:val="single" w:sz="6" w:space="0" w:color="auto"/>
            </w:tcBorders>
          </w:tcPr>
          <w:p w:rsidR="002151F9" w:rsidRPr="001C653E" w:rsidRDefault="002151F9" w:rsidP="001C002E">
            <w:pPr>
              <w:jc w:val="both"/>
              <w:rPr>
                <w:sz w:val="20"/>
              </w:rPr>
            </w:pPr>
          </w:p>
        </w:tc>
      </w:tr>
      <w:tr w:rsidR="002151F9" w:rsidRPr="001C653E" w:rsidTr="002151F9">
        <w:trPr>
          <w:gridAfter w:val="1"/>
          <w:wAfter w:w="33" w:type="dxa"/>
          <w:cantSplit/>
          <w:trHeight w:val="678"/>
        </w:trPr>
        <w:tc>
          <w:tcPr>
            <w:tcW w:w="630" w:type="dxa"/>
            <w:tcBorders>
              <w:top w:val="single" w:sz="6" w:space="0" w:color="auto"/>
              <w:left w:val="single" w:sz="6" w:space="0" w:color="auto"/>
              <w:bottom w:val="single" w:sz="6" w:space="0" w:color="auto"/>
              <w:right w:val="single" w:sz="12" w:space="0" w:color="auto"/>
            </w:tcBorders>
          </w:tcPr>
          <w:p w:rsidR="002151F9" w:rsidRPr="001C653E" w:rsidRDefault="002151F9" w:rsidP="0000653A">
            <w:pPr>
              <w:numPr>
                <w:ilvl w:val="0"/>
                <w:numId w:val="20"/>
              </w:numPr>
              <w:jc w:val="both"/>
              <w:rPr>
                <w:sz w:val="20"/>
              </w:rPr>
            </w:pPr>
          </w:p>
        </w:tc>
        <w:tc>
          <w:tcPr>
            <w:tcW w:w="4806" w:type="dxa"/>
            <w:tcBorders>
              <w:top w:val="single" w:sz="6" w:space="0" w:color="auto"/>
              <w:bottom w:val="single" w:sz="6" w:space="0" w:color="auto"/>
            </w:tcBorders>
          </w:tcPr>
          <w:p w:rsidR="002151F9" w:rsidRPr="001C653E" w:rsidRDefault="002151F9" w:rsidP="001C002E">
            <w:pPr>
              <w:pStyle w:val="BodyText"/>
              <w:rPr>
                <w:b w:val="0"/>
                <w:sz w:val="20"/>
                <w:szCs w:val="20"/>
              </w:rPr>
            </w:pPr>
            <w:r w:rsidRPr="001C653E">
              <w:rPr>
                <w:b w:val="0"/>
                <w:sz w:val="20"/>
                <w:szCs w:val="20"/>
              </w:rPr>
              <w:t>Of these children (ages 5-12 years), how many of your boys and how many of your girls have ever run away from home?</w:t>
            </w:r>
          </w:p>
          <w:p w:rsidR="002151F9" w:rsidRPr="001C653E" w:rsidRDefault="002151F9" w:rsidP="001C002E">
            <w:pPr>
              <w:pStyle w:val="BodyText"/>
              <w:rPr>
                <w:b w:val="0"/>
                <w:sz w:val="20"/>
                <w:szCs w:val="20"/>
              </w:rPr>
            </w:pPr>
          </w:p>
          <w:p w:rsidR="002151F9" w:rsidRPr="001C653E" w:rsidRDefault="002151F9" w:rsidP="001C002E">
            <w:pPr>
              <w:pStyle w:val="BodyText"/>
              <w:rPr>
                <w:rFonts w:ascii="SutonnyMJ" w:hAnsi="SutonnyMJ"/>
                <w:b w:val="0"/>
                <w:sz w:val="20"/>
                <w:szCs w:val="20"/>
              </w:rPr>
            </w:pPr>
            <w:r w:rsidRPr="001C653E">
              <w:rPr>
                <w:rFonts w:ascii="SutonnyMJ" w:hAnsi="SutonnyMJ"/>
                <w:b w:val="0"/>
                <w:sz w:val="20"/>
                <w:szCs w:val="20"/>
              </w:rPr>
              <w:t>GB ev”Pv‡`i g‡a¨ KZRb †Q‡j ev †g‡q evwo †_‡K KL‡bv cvwj‡q‡Q?</w:t>
            </w:r>
          </w:p>
          <w:p w:rsidR="002151F9" w:rsidRPr="001C653E" w:rsidRDefault="002151F9" w:rsidP="007B0A8C">
            <w:pPr>
              <w:tabs>
                <w:tab w:val="right" w:leader="dot" w:pos="4037"/>
              </w:tabs>
              <w:jc w:val="both"/>
              <w:rPr>
                <w:sz w:val="20"/>
                <w:szCs w:val="20"/>
              </w:rPr>
            </w:pPr>
          </w:p>
          <w:p w:rsidR="002151F9" w:rsidRPr="001C653E" w:rsidRDefault="002151F9" w:rsidP="007B0A8C">
            <w:pPr>
              <w:tabs>
                <w:tab w:val="right" w:leader="dot" w:pos="4037"/>
              </w:tabs>
              <w:jc w:val="both"/>
              <w:rPr>
                <w:sz w:val="20"/>
                <w:szCs w:val="20"/>
              </w:rPr>
            </w:pPr>
            <w:r w:rsidRPr="001C653E">
              <w:rPr>
                <w:sz w:val="20"/>
                <w:szCs w:val="20"/>
              </w:rPr>
              <w:t>IF NONE ENTER ‘0’</w:t>
            </w:r>
          </w:p>
          <w:p w:rsidR="002151F9" w:rsidRPr="001C653E" w:rsidRDefault="002151F9" w:rsidP="007B0A8C">
            <w:pPr>
              <w:jc w:val="both"/>
              <w:rPr>
                <w:sz w:val="20"/>
                <w:szCs w:val="20"/>
              </w:rPr>
            </w:pPr>
            <w:r w:rsidRPr="001C653E">
              <w:rPr>
                <w:rFonts w:ascii="SutonnyMJ" w:hAnsi="SutonnyMJ"/>
                <w:sz w:val="20"/>
                <w:szCs w:val="20"/>
              </w:rPr>
              <w:t>hw` †KD bv nq Zvn‡j '00'</w:t>
            </w:r>
          </w:p>
        </w:tc>
        <w:tc>
          <w:tcPr>
            <w:tcW w:w="4254" w:type="dxa"/>
            <w:gridSpan w:val="4"/>
            <w:tcBorders>
              <w:top w:val="single" w:sz="6" w:space="0" w:color="auto"/>
              <w:left w:val="single" w:sz="6" w:space="0" w:color="auto"/>
              <w:bottom w:val="single" w:sz="6" w:space="0" w:color="auto"/>
              <w:right w:val="single" w:sz="4" w:space="0" w:color="auto"/>
            </w:tcBorders>
          </w:tcPr>
          <w:p w:rsidR="002151F9" w:rsidRPr="001C653E" w:rsidRDefault="002151F9" w:rsidP="001C002E">
            <w:pPr>
              <w:tabs>
                <w:tab w:val="right" w:leader="dot" w:pos="4037"/>
              </w:tabs>
              <w:jc w:val="both"/>
              <w:rPr>
                <w:sz w:val="20"/>
                <w:szCs w:val="20"/>
              </w:rPr>
            </w:pPr>
            <w:r w:rsidRPr="001C653E">
              <w:rPr>
                <w:sz w:val="20"/>
                <w:szCs w:val="20"/>
              </w:rPr>
              <w:t>a) NUMBER OF BOYS RUN AWAY</w:t>
            </w:r>
            <w:r w:rsidRPr="001C653E">
              <w:rPr>
                <w:sz w:val="20"/>
                <w:szCs w:val="20"/>
              </w:rPr>
              <w:tab/>
              <w:t>[   ]</w:t>
            </w:r>
          </w:p>
          <w:p w:rsidR="002151F9" w:rsidRPr="001C653E" w:rsidRDefault="002151F9" w:rsidP="001C002E">
            <w:pPr>
              <w:tabs>
                <w:tab w:val="right" w:leader="dot" w:pos="4037"/>
              </w:tabs>
              <w:jc w:val="both"/>
              <w:rPr>
                <w:sz w:val="20"/>
                <w:szCs w:val="20"/>
              </w:rPr>
            </w:pPr>
            <w:r w:rsidRPr="001C653E">
              <w:rPr>
                <w:rFonts w:ascii="SutonnyMJ" w:hAnsi="SutonnyMJ"/>
                <w:sz w:val="20"/>
                <w:szCs w:val="20"/>
              </w:rPr>
              <w:t>cvjv‡bv †Q‡ji msL¨v</w:t>
            </w:r>
          </w:p>
          <w:p w:rsidR="002151F9" w:rsidRPr="001C653E" w:rsidRDefault="002151F9" w:rsidP="001C002E">
            <w:pPr>
              <w:tabs>
                <w:tab w:val="right" w:leader="dot" w:pos="4037"/>
              </w:tabs>
              <w:jc w:val="both"/>
              <w:rPr>
                <w:sz w:val="20"/>
                <w:szCs w:val="20"/>
              </w:rPr>
            </w:pPr>
            <w:r w:rsidRPr="001C653E">
              <w:rPr>
                <w:sz w:val="20"/>
                <w:szCs w:val="20"/>
              </w:rPr>
              <w:t>b) NUMBER OF GIRLS RUN AWAY</w:t>
            </w:r>
            <w:r w:rsidRPr="001C653E">
              <w:rPr>
                <w:sz w:val="20"/>
                <w:szCs w:val="20"/>
              </w:rPr>
              <w:tab/>
              <w:t>[   ]</w:t>
            </w:r>
          </w:p>
          <w:p w:rsidR="002151F9" w:rsidRPr="001C653E" w:rsidRDefault="002151F9" w:rsidP="001C002E">
            <w:pPr>
              <w:tabs>
                <w:tab w:val="right" w:leader="dot" w:pos="4037"/>
              </w:tabs>
              <w:jc w:val="both"/>
              <w:rPr>
                <w:sz w:val="20"/>
                <w:szCs w:val="20"/>
              </w:rPr>
            </w:pPr>
            <w:r w:rsidRPr="001C653E">
              <w:rPr>
                <w:rFonts w:ascii="SutonnyMJ" w:hAnsi="SutonnyMJ"/>
                <w:sz w:val="20"/>
                <w:szCs w:val="20"/>
              </w:rPr>
              <w:t>cvjv‡bv †g‡qi msL¨v</w:t>
            </w:r>
          </w:p>
          <w:p w:rsidR="002151F9" w:rsidRPr="001C653E" w:rsidRDefault="002151F9" w:rsidP="007B0A8C">
            <w:pPr>
              <w:jc w:val="both"/>
              <w:rPr>
                <w:sz w:val="20"/>
                <w:szCs w:val="20"/>
              </w:rPr>
            </w:pPr>
          </w:p>
        </w:tc>
        <w:tc>
          <w:tcPr>
            <w:tcW w:w="696" w:type="dxa"/>
            <w:gridSpan w:val="2"/>
            <w:tcBorders>
              <w:top w:val="single" w:sz="6" w:space="0" w:color="auto"/>
              <w:left w:val="single" w:sz="4" w:space="0" w:color="auto"/>
              <w:bottom w:val="single" w:sz="6" w:space="0" w:color="auto"/>
              <w:right w:val="single" w:sz="6" w:space="0" w:color="auto"/>
            </w:tcBorders>
          </w:tcPr>
          <w:p w:rsidR="002151F9" w:rsidRPr="001C653E" w:rsidRDefault="002151F9" w:rsidP="001C002E">
            <w:pPr>
              <w:jc w:val="both"/>
              <w:rPr>
                <w:sz w:val="20"/>
              </w:rPr>
            </w:pPr>
          </w:p>
        </w:tc>
      </w:tr>
      <w:tr w:rsidR="002151F9" w:rsidRPr="001C653E" w:rsidTr="002151F9">
        <w:trPr>
          <w:gridAfter w:val="1"/>
          <w:wAfter w:w="33" w:type="dxa"/>
          <w:cantSplit/>
          <w:trHeight w:val="557"/>
        </w:trPr>
        <w:tc>
          <w:tcPr>
            <w:tcW w:w="630" w:type="dxa"/>
            <w:tcBorders>
              <w:left w:val="single" w:sz="6" w:space="0" w:color="auto"/>
              <w:bottom w:val="single" w:sz="6" w:space="0" w:color="auto"/>
              <w:right w:val="single" w:sz="12" w:space="0" w:color="auto"/>
            </w:tcBorders>
          </w:tcPr>
          <w:p w:rsidR="002151F9" w:rsidRPr="001C653E" w:rsidRDefault="002151F9" w:rsidP="0000653A">
            <w:pPr>
              <w:numPr>
                <w:ilvl w:val="0"/>
                <w:numId w:val="20"/>
              </w:numPr>
              <w:jc w:val="both"/>
              <w:rPr>
                <w:sz w:val="20"/>
              </w:rPr>
            </w:pPr>
          </w:p>
        </w:tc>
        <w:tc>
          <w:tcPr>
            <w:tcW w:w="4806" w:type="dxa"/>
            <w:tcBorders>
              <w:bottom w:val="single" w:sz="6" w:space="0" w:color="auto"/>
            </w:tcBorders>
          </w:tcPr>
          <w:p w:rsidR="002151F9" w:rsidRPr="001C653E" w:rsidRDefault="002151F9" w:rsidP="001C002E">
            <w:pPr>
              <w:rPr>
                <w:sz w:val="20"/>
                <w:szCs w:val="20"/>
              </w:rPr>
            </w:pPr>
            <w:r w:rsidRPr="001C653E">
              <w:rPr>
                <w:sz w:val="20"/>
                <w:szCs w:val="20"/>
              </w:rPr>
              <w:t>Of these children (ages 5-12 years), how many of your boys and how many of your girls are studying/in school?</w:t>
            </w:r>
          </w:p>
          <w:p w:rsidR="002151F9" w:rsidRPr="001C653E" w:rsidRDefault="002151F9" w:rsidP="001C002E">
            <w:pPr>
              <w:rPr>
                <w:sz w:val="20"/>
                <w:szCs w:val="20"/>
              </w:rPr>
            </w:pPr>
          </w:p>
          <w:p w:rsidR="002151F9" w:rsidRPr="001C653E" w:rsidRDefault="002151F9" w:rsidP="001C002E">
            <w:pPr>
              <w:rPr>
                <w:rFonts w:ascii="SutonnyMJ" w:hAnsi="SutonnyMJ"/>
                <w:sz w:val="20"/>
                <w:szCs w:val="20"/>
              </w:rPr>
            </w:pPr>
            <w:r w:rsidRPr="001C653E">
              <w:rPr>
                <w:rFonts w:ascii="SutonnyMJ" w:hAnsi="SutonnyMJ"/>
                <w:sz w:val="20"/>
                <w:szCs w:val="20"/>
              </w:rPr>
              <w:t>GB †Q‡j‡g‡q‡`i (05 I 12 eQ‡ii) g‡a¨ KZRb †Q‡j Ges †g‡q we`¨vj‡q covïbv Ki‡Q?</w:t>
            </w:r>
          </w:p>
          <w:p w:rsidR="002151F9" w:rsidRPr="001C653E" w:rsidRDefault="002151F9" w:rsidP="001C002E">
            <w:pPr>
              <w:rPr>
                <w:sz w:val="20"/>
                <w:szCs w:val="20"/>
              </w:rPr>
            </w:pPr>
          </w:p>
        </w:tc>
        <w:tc>
          <w:tcPr>
            <w:tcW w:w="4254" w:type="dxa"/>
            <w:gridSpan w:val="4"/>
            <w:tcBorders>
              <w:left w:val="single" w:sz="6" w:space="0" w:color="auto"/>
              <w:bottom w:val="single" w:sz="6" w:space="0" w:color="auto"/>
              <w:right w:val="single" w:sz="4" w:space="0" w:color="auto"/>
            </w:tcBorders>
          </w:tcPr>
          <w:p w:rsidR="002151F9" w:rsidRPr="001C653E" w:rsidRDefault="002151F9" w:rsidP="001C002E">
            <w:pPr>
              <w:tabs>
                <w:tab w:val="right" w:leader="dot" w:pos="4037"/>
              </w:tabs>
              <w:jc w:val="both"/>
              <w:rPr>
                <w:sz w:val="20"/>
                <w:szCs w:val="20"/>
              </w:rPr>
            </w:pPr>
            <w:r w:rsidRPr="001C653E">
              <w:rPr>
                <w:sz w:val="20"/>
                <w:szCs w:val="20"/>
              </w:rPr>
              <w:t>a) BOYS</w:t>
            </w:r>
            <w:r w:rsidRPr="001C653E">
              <w:rPr>
                <w:sz w:val="20"/>
                <w:szCs w:val="20"/>
              </w:rPr>
              <w:tab/>
              <w:t>[   ]</w:t>
            </w:r>
          </w:p>
          <w:p w:rsidR="002151F9" w:rsidRPr="001C653E" w:rsidRDefault="002151F9" w:rsidP="001C002E">
            <w:pPr>
              <w:tabs>
                <w:tab w:val="right" w:leader="dot" w:pos="4037"/>
              </w:tabs>
              <w:jc w:val="both"/>
              <w:rPr>
                <w:sz w:val="20"/>
                <w:szCs w:val="20"/>
              </w:rPr>
            </w:pPr>
            <w:r w:rsidRPr="001C653E">
              <w:rPr>
                <w:rFonts w:ascii="SutonnyMJ" w:hAnsi="SutonnyMJ"/>
                <w:sz w:val="20"/>
                <w:szCs w:val="20"/>
              </w:rPr>
              <w:t>†Q‡j</w:t>
            </w:r>
          </w:p>
          <w:p w:rsidR="002151F9" w:rsidRPr="001C653E" w:rsidRDefault="002151F9" w:rsidP="001C002E">
            <w:pPr>
              <w:tabs>
                <w:tab w:val="right" w:leader="dot" w:pos="4037"/>
              </w:tabs>
              <w:jc w:val="both"/>
              <w:rPr>
                <w:sz w:val="20"/>
                <w:szCs w:val="20"/>
              </w:rPr>
            </w:pPr>
            <w:r w:rsidRPr="001C653E">
              <w:rPr>
                <w:sz w:val="20"/>
                <w:szCs w:val="20"/>
              </w:rPr>
              <w:t>b) GIRLS</w:t>
            </w:r>
            <w:r w:rsidRPr="001C653E">
              <w:rPr>
                <w:sz w:val="20"/>
                <w:szCs w:val="20"/>
              </w:rPr>
              <w:tab/>
              <w:t>[   ]</w:t>
            </w:r>
          </w:p>
          <w:p w:rsidR="002151F9" w:rsidRPr="001C653E" w:rsidRDefault="002151F9" w:rsidP="001C002E">
            <w:pPr>
              <w:tabs>
                <w:tab w:val="right" w:leader="dot" w:pos="4037"/>
              </w:tabs>
              <w:jc w:val="both"/>
              <w:rPr>
                <w:sz w:val="20"/>
                <w:szCs w:val="20"/>
              </w:rPr>
            </w:pPr>
            <w:r w:rsidRPr="001C653E">
              <w:rPr>
                <w:rFonts w:ascii="SutonnyMJ" w:hAnsi="SutonnyMJ"/>
                <w:sz w:val="20"/>
                <w:szCs w:val="20"/>
              </w:rPr>
              <w:t>†g‡q</w:t>
            </w:r>
          </w:p>
          <w:p w:rsidR="002151F9" w:rsidRPr="001C653E" w:rsidRDefault="002151F9" w:rsidP="007B0A8C">
            <w:pPr>
              <w:tabs>
                <w:tab w:val="right" w:leader="dot" w:pos="4037"/>
              </w:tabs>
              <w:jc w:val="right"/>
              <w:rPr>
                <w:sz w:val="20"/>
                <w:szCs w:val="20"/>
              </w:rPr>
            </w:pPr>
            <w:r w:rsidRPr="001C653E">
              <w:rPr>
                <w:sz w:val="20"/>
                <w:szCs w:val="20"/>
              </w:rPr>
              <w:t xml:space="preserve">IF “0” FOR BOTH SEXES </w:t>
            </w:r>
            <w:r w:rsidRPr="001C653E">
              <w:rPr>
                <w:b/>
                <w:sz w:val="20"/>
                <w:szCs w:val="20"/>
              </w:rPr>
              <w:sym w:font="Symbol" w:char="F0DE"/>
            </w:r>
          </w:p>
          <w:p w:rsidR="002151F9" w:rsidRPr="001C653E" w:rsidRDefault="002151F9" w:rsidP="007B0A8C">
            <w:pPr>
              <w:jc w:val="right"/>
              <w:rPr>
                <w:rFonts w:ascii="SutonnyMJ" w:hAnsi="SutonnyMJ"/>
                <w:sz w:val="20"/>
                <w:szCs w:val="20"/>
              </w:rPr>
            </w:pPr>
            <w:r w:rsidRPr="001C653E">
              <w:rPr>
                <w:rFonts w:ascii="SutonnyMJ" w:hAnsi="SutonnyMJ"/>
                <w:sz w:val="20"/>
                <w:szCs w:val="20"/>
              </w:rPr>
              <w:t xml:space="preserve">hw` †Q‡j Ges †g‡q Df‡qi msL¨v "0" nq </w:t>
            </w:r>
          </w:p>
        </w:tc>
        <w:tc>
          <w:tcPr>
            <w:tcW w:w="696" w:type="dxa"/>
            <w:gridSpan w:val="2"/>
            <w:tcBorders>
              <w:left w:val="single" w:sz="4" w:space="0" w:color="auto"/>
              <w:bottom w:val="single" w:sz="6" w:space="0" w:color="auto"/>
              <w:right w:val="single" w:sz="6" w:space="0" w:color="auto"/>
            </w:tcBorders>
          </w:tcPr>
          <w:p w:rsidR="002151F9" w:rsidRPr="001C653E" w:rsidRDefault="002151F9" w:rsidP="001C002E">
            <w:pPr>
              <w:jc w:val="both"/>
              <w:rPr>
                <w:sz w:val="20"/>
              </w:rPr>
            </w:pPr>
          </w:p>
          <w:p w:rsidR="002151F9" w:rsidRPr="001C653E" w:rsidRDefault="002151F9" w:rsidP="001C002E">
            <w:pPr>
              <w:jc w:val="both"/>
              <w:rPr>
                <w:sz w:val="20"/>
              </w:rPr>
            </w:pPr>
          </w:p>
          <w:p w:rsidR="002151F9" w:rsidRPr="001C653E" w:rsidRDefault="002151F9" w:rsidP="001C002E">
            <w:pPr>
              <w:jc w:val="both"/>
              <w:rPr>
                <w:rFonts w:cs="Vrinda"/>
                <w:b/>
                <w:sz w:val="20"/>
                <w:cs/>
                <w:lang w:bidi="bn-BD"/>
              </w:rPr>
            </w:pPr>
          </w:p>
          <w:p w:rsidR="002151F9" w:rsidRPr="001C653E" w:rsidRDefault="002151F9" w:rsidP="001C002E">
            <w:pPr>
              <w:jc w:val="both"/>
              <w:rPr>
                <w:rFonts w:cs="Vrinda"/>
                <w:b/>
                <w:sz w:val="20"/>
                <w:cs/>
                <w:lang w:bidi="bn-BD"/>
              </w:rPr>
            </w:pPr>
          </w:p>
          <w:p w:rsidR="002151F9" w:rsidRPr="001C653E" w:rsidRDefault="002151F9" w:rsidP="007B0A8C">
            <w:pPr>
              <w:jc w:val="both"/>
              <w:rPr>
                <w:sz w:val="20"/>
              </w:rPr>
            </w:pPr>
            <w:r w:rsidRPr="001C653E">
              <w:rPr>
                <w:b/>
                <w:sz w:val="20"/>
              </w:rPr>
              <w:sym w:font="Symbol" w:char="F0DE"/>
            </w:r>
            <w:r w:rsidRPr="001C653E">
              <w:rPr>
                <w:b/>
                <w:sz w:val="20"/>
              </w:rPr>
              <w:t>501</w:t>
            </w:r>
          </w:p>
        </w:tc>
      </w:tr>
      <w:tr w:rsidR="002151F9" w:rsidRPr="001C653E" w:rsidTr="002151F9">
        <w:trPr>
          <w:gridAfter w:val="1"/>
          <w:wAfter w:w="33" w:type="dxa"/>
          <w:cantSplit/>
        </w:trPr>
        <w:tc>
          <w:tcPr>
            <w:tcW w:w="630" w:type="dxa"/>
            <w:tcBorders>
              <w:top w:val="single" w:sz="6" w:space="0" w:color="auto"/>
              <w:left w:val="single" w:sz="6" w:space="0" w:color="auto"/>
              <w:bottom w:val="single" w:sz="6" w:space="0" w:color="auto"/>
              <w:right w:val="single" w:sz="12" w:space="0" w:color="auto"/>
            </w:tcBorders>
          </w:tcPr>
          <w:p w:rsidR="002151F9" w:rsidRPr="001C653E" w:rsidRDefault="002151F9" w:rsidP="0000653A">
            <w:pPr>
              <w:numPr>
                <w:ilvl w:val="0"/>
                <w:numId w:val="20"/>
              </w:numPr>
              <w:jc w:val="both"/>
              <w:rPr>
                <w:sz w:val="20"/>
              </w:rPr>
            </w:pPr>
          </w:p>
        </w:tc>
        <w:tc>
          <w:tcPr>
            <w:tcW w:w="4806" w:type="dxa"/>
            <w:tcBorders>
              <w:top w:val="single" w:sz="6" w:space="0" w:color="auto"/>
              <w:bottom w:val="single" w:sz="6" w:space="0" w:color="auto"/>
            </w:tcBorders>
          </w:tcPr>
          <w:p w:rsidR="002151F9" w:rsidRPr="001C653E" w:rsidRDefault="002151F9" w:rsidP="001C002E">
            <w:pPr>
              <w:pStyle w:val="BodyText"/>
              <w:rPr>
                <w:b w:val="0"/>
                <w:sz w:val="20"/>
                <w:szCs w:val="20"/>
              </w:rPr>
            </w:pPr>
            <w:r w:rsidRPr="001C653E">
              <w:rPr>
                <w:b w:val="0"/>
                <w:sz w:val="20"/>
                <w:szCs w:val="20"/>
              </w:rPr>
              <w:t>Have any of these children had to repeat (failed) a year at school?</w:t>
            </w:r>
          </w:p>
          <w:p w:rsidR="002151F9" w:rsidRPr="001C653E" w:rsidRDefault="002151F9" w:rsidP="001C002E">
            <w:pPr>
              <w:pStyle w:val="BodyText"/>
              <w:rPr>
                <w:b w:val="0"/>
                <w:sz w:val="20"/>
                <w:szCs w:val="20"/>
              </w:rPr>
            </w:pPr>
          </w:p>
          <w:p w:rsidR="002151F9" w:rsidRPr="001C653E" w:rsidRDefault="002151F9" w:rsidP="001C002E">
            <w:pPr>
              <w:pStyle w:val="BodyText"/>
              <w:rPr>
                <w:b w:val="0"/>
                <w:sz w:val="20"/>
                <w:szCs w:val="20"/>
              </w:rPr>
            </w:pPr>
            <w:r w:rsidRPr="001C653E">
              <w:rPr>
                <w:rFonts w:ascii="SutonnyMJ" w:hAnsi="SutonnyMJ"/>
                <w:b w:val="0"/>
                <w:sz w:val="20"/>
                <w:szCs w:val="20"/>
              </w:rPr>
              <w:t>GB †Q‡j‡g‡q‡`i (05 I 12 eQ‡ii) g‡a¨ †KD wK we`¨vj‡q GKB †kªYx‡Z `yÕ eQi †_‡K‡Q?</w:t>
            </w:r>
          </w:p>
          <w:p w:rsidR="002151F9" w:rsidRPr="001C653E" w:rsidRDefault="002151F9" w:rsidP="001C002E">
            <w:pPr>
              <w:jc w:val="both"/>
              <w:rPr>
                <w:sz w:val="20"/>
                <w:szCs w:val="20"/>
              </w:rPr>
            </w:pPr>
          </w:p>
          <w:p w:rsidR="002151F9" w:rsidRPr="001C653E" w:rsidRDefault="002151F9" w:rsidP="00AF309B">
            <w:pPr>
              <w:jc w:val="both"/>
              <w:rPr>
                <w:sz w:val="20"/>
                <w:szCs w:val="20"/>
              </w:rPr>
            </w:pPr>
            <w:r w:rsidRPr="001C653E">
              <w:rPr>
                <w:sz w:val="20"/>
                <w:szCs w:val="20"/>
              </w:rPr>
              <w:t>MAKE SURE ONLY CHILDREN AGED 5-12 YEARS.</w:t>
            </w:r>
          </w:p>
          <w:p w:rsidR="002151F9" w:rsidRPr="001C653E" w:rsidRDefault="002151F9" w:rsidP="001C002E">
            <w:pPr>
              <w:rPr>
                <w:sz w:val="20"/>
                <w:szCs w:val="20"/>
              </w:rPr>
            </w:pPr>
          </w:p>
        </w:tc>
        <w:tc>
          <w:tcPr>
            <w:tcW w:w="4254" w:type="dxa"/>
            <w:gridSpan w:val="4"/>
            <w:tcBorders>
              <w:top w:val="single" w:sz="6" w:space="0" w:color="auto"/>
              <w:left w:val="single" w:sz="6" w:space="0" w:color="auto"/>
              <w:bottom w:val="single" w:sz="6" w:space="0" w:color="auto"/>
              <w:right w:val="single" w:sz="4" w:space="0" w:color="auto"/>
            </w:tcBorders>
          </w:tcPr>
          <w:p w:rsidR="002151F9" w:rsidRPr="001C653E" w:rsidRDefault="002151F9" w:rsidP="00AF309B">
            <w:pPr>
              <w:tabs>
                <w:tab w:val="right" w:leader="dot" w:pos="3887"/>
              </w:tabs>
              <w:spacing w:before="20"/>
              <w:jc w:val="both"/>
              <w:rPr>
                <w:sz w:val="20"/>
                <w:szCs w:val="20"/>
              </w:rPr>
            </w:pPr>
            <w:r w:rsidRPr="001C653E">
              <w:rPr>
                <w:sz w:val="20"/>
                <w:szCs w:val="20"/>
              </w:rPr>
              <w:t>YES(</w:t>
            </w:r>
            <w:r w:rsidRPr="001C653E">
              <w:rPr>
                <w:rFonts w:ascii="SutonnyMJ" w:hAnsi="SutonnyMJ"/>
                <w:sz w:val="20"/>
                <w:szCs w:val="20"/>
              </w:rPr>
              <w:t>n¨uv</w:t>
            </w:r>
            <w:r w:rsidRPr="001C653E">
              <w:rPr>
                <w:sz w:val="20"/>
                <w:szCs w:val="20"/>
              </w:rPr>
              <w:t>)</w:t>
            </w:r>
            <w:r w:rsidRPr="001C653E">
              <w:rPr>
                <w:sz w:val="20"/>
                <w:szCs w:val="20"/>
              </w:rPr>
              <w:tab/>
              <w:t>1</w:t>
            </w:r>
          </w:p>
          <w:p w:rsidR="002151F9" w:rsidRPr="001C653E" w:rsidRDefault="002151F9" w:rsidP="007B0A8C">
            <w:pPr>
              <w:tabs>
                <w:tab w:val="right" w:leader="dot" w:pos="3887"/>
              </w:tabs>
              <w:jc w:val="both"/>
              <w:rPr>
                <w:sz w:val="20"/>
                <w:szCs w:val="20"/>
              </w:rPr>
            </w:pPr>
            <w:r w:rsidRPr="001C653E">
              <w:rPr>
                <w:sz w:val="20"/>
                <w:szCs w:val="20"/>
              </w:rPr>
              <w:t>NO (</w:t>
            </w:r>
            <w:r w:rsidRPr="001C653E">
              <w:rPr>
                <w:rFonts w:ascii="SutonnyMJ" w:hAnsi="SutonnyMJ"/>
                <w:sz w:val="20"/>
                <w:szCs w:val="20"/>
              </w:rPr>
              <w:t>bv</w:t>
            </w:r>
            <w:r w:rsidRPr="001C653E">
              <w:rPr>
                <w:sz w:val="20"/>
                <w:szCs w:val="20"/>
              </w:rPr>
              <w:t>)</w:t>
            </w:r>
            <w:r w:rsidRPr="001C653E">
              <w:rPr>
                <w:sz w:val="20"/>
                <w:szCs w:val="20"/>
              </w:rPr>
              <w:tab/>
              <w:t>2</w:t>
            </w:r>
          </w:p>
        </w:tc>
        <w:tc>
          <w:tcPr>
            <w:tcW w:w="696" w:type="dxa"/>
            <w:gridSpan w:val="2"/>
            <w:tcBorders>
              <w:top w:val="single" w:sz="6" w:space="0" w:color="auto"/>
              <w:left w:val="single" w:sz="4" w:space="0" w:color="auto"/>
              <w:bottom w:val="single" w:sz="6" w:space="0" w:color="auto"/>
              <w:right w:val="single" w:sz="6" w:space="0" w:color="auto"/>
            </w:tcBorders>
          </w:tcPr>
          <w:p w:rsidR="002151F9" w:rsidRPr="001C653E" w:rsidRDefault="002151F9" w:rsidP="001C002E">
            <w:pPr>
              <w:jc w:val="both"/>
              <w:rPr>
                <w:sz w:val="20"/>
              </w:rPr>
            </w:pPr>
          </w:p>
        </w:tc>
      </w:tr>
      <w:tr w:rsidR="002151F9" w:rsidRPr="001C653E" w:rsidTr="002151F9">
        <w:trPr>
          <w:gridAfter w:val="1"/>
          <w:wAfter w:w="33" w:type="dxa"/>
          <w:cantSplit/>
          <w:trHeight w:val="836"/>
        </w:trPr>
        <w:tc>
          <w:tcPr>
            <w:tcW w:w="630" w:type="dxa"/>
            <w:tcBorders>
              <w:top w:val="single" w:sz="6" w:space="0" w:color="auto"/>
              <w:left w:val="single" w:sz="6" w:space="0" w:color="auto"/>
              <w:bottom w:val="single" w:sz="12" w:space="0" w:color="auto"/>
              <w:right w:val="single" w:sz="12" w:space="0" w:color="auto"/>
            </w:tcBorders>
          </w:tcPr>
          <w:p w:rsidR="002151F9" w:rsidRPr="001C653E" w:rsidRDefault="002151F9" w:rsidP="0000653A">
            <w:pPr>
              <w:numPr>
                <w:ilvl w:val="0"/>
                <w:numId w:val="20"/>
              </w:numPr>
              <w:jc w:val="both"/>
              <w:rPr>
                <w:sz w:val="20"/>
              </w:rPr>
            </w:pPr>
          </w:p>
        </w:tc>
        <w:tc>
          <w:tcPr>
            <w:tcW w:w="4806" w:type="dxa"/>
            <w:tcBorders>
              <w:top w:val="single" w:sz="6" w:space="0" w:color="auto"/>
              <w:bottom w:val="single" w:sz="12" w:space="0" w:color="auto"/>
            </w:tcBorders>
          </w:tcPr>
          <w:p w:rsidR="002151F9" w:rsidRPr="001C653E" w:rsidRDefault="002151F9" w:rsidP="001C002E">
            <w:pPr>
              <w:rPr>
                <w:sz w:val="20"/>
                <w:szCs w:val="20"/>
              </w:rPr>
            </w:pPr>
            <w:r w:rsidRPr="001C653E">
              <w:rPr>
                <w:sz w:val="20"/>
                <w:szCs w:val="20"/>
              </w:rPr>
              <w:t>Have any of these children stopped school for a while or dropped out of school?</w:t>
            </w:r>
          </w:p>
          <w:p w:rsidR="002151F9" w:rsidRPr="001C653E" w:rsidRDefault="002151F9" w:rsidP="001C002E">
            <w:pPr>
              <w:rPr>
                <w:sz w:val="20"/>
                <w:szCs w:val="20"/>
              </w:rPr>
            </w:pPr>
          </w:p>
          <w:p w:rsidR="002151F9" w:rsidRPr="001C653E" w:rsidRDefault="002151F9" w:rsidP="001C002E">
            <w:pPr>
              <w:rPr>
                <w:sz w:val="20"/>
                <w:szCs w:val="20"/>
              </w:rPr>
            </w:pPr>
            <w:r w:rsidRPr="001C653E">
              <w:rPr>
                <w:rFonts w:ascii="SutonnyMJ" w:hAnsi="SutonnyMJ"/>
                <w:sz w:val="20"/>
                <w:szCs w:val="20"/>
              </w:rPr>
              <w:t>GB †Q‡j‡g‡q‡`i (05 I 12 eQ‡ii) g‡a¨ ‡KD wK we`¨vjq †_‡K S‡i †M‡Q? ev mvgwqK fv‡e covïbv eÜ wQj?</w:t>
            </w:r>
          </w:p>
          <w:p w:rsidR="002151F9" w:rsidRPr="001C653E" w:rsidRDefault="002151F9" w:rsidP="001C002E">
            <w:pPr>
              <w:rPr>
                <w:sz w:val="20"/>
                <w:szCs w:val="20"/>
              </w:rPr>
            </w:pPr>
          </w:p>
          <w:p w:rsidR="002151F9" w:rsidRPr="001C653E" w:rsidRDefault="002151F9" w:rsidP="001C002E">
            <w:pPr>
              <w:rPr>
                <w:sz w:val="20"/>
                <w:szCs w:val="20"/>
              </w:rPr>
            </w:pPr>
            <w:r w:rsidRPr="001C653E">
              <w:rPr>
                <w:sz w:val="20"/>
                <w:szCs w:val="20"/>
              </w:rPr>
              <w:t>MAKE SURE ONLY CHILDREN AGED 5-12 YEARS.</w:t>
            </w:r>
          </w:p>
        </w:tc>
        <w:tc>
          <w:tcPr>
            <w:tcW w:w="4254" w:type="dxa"/>
            <w:gridSpan w:val="4"/>
            <w:tcBorders>
              <w:top w:val="single" w:sz="6" w:space="0" w:color="auto"/>
              <w:left w:val="single" w:sz="6" w:space="0" w:color="auto"/>
              <w:bottom w:val="single" w:sz="12" w:space="0" w:color="auto"/>
              <w:right w:val="single" w:sz="4" w:space="0" w:color="auto"/>
            </w:tcBorders>
          </w:tcPr>
          <w:p w:rsidR="002151F9" w:rsidRPr="001C653E" w:rsidRDefault="002151F9" w:rsidP="00AF309B">
            <w:pPr>
              <w:tabs>
                <w:tab w:val="right" w:leader="dot" w:pos="3887"/>
              </w:tabs>
              <w:spacing w:before="20"/>
              <w:jc w:val="both"/>
              <w:rPr>
                <w:sz w:val="20"/>
                <w:szCs w:val="20"/>
              </w:rPr>
            </w:pPr>
            <w:r w:rsidRPr="001C653E">
              <w:rPr>
                <w:sz w:val="20"/>
                <w:szCs w:val="20"/>
              </w:rPr>
              <w:t>YES(</w:t>
            </w:r>
            <w:r w:rsidRPr="001C653E">
              <w:rPr>
                <w:rFonts w:ascii="SutonnyMJ" w:hAnsi="SutonnyMJ"/>
                <w:sz w:val="20"/>
                <w:szCs w:val="20"/>
              </w:rPr>
              <w:t>n¨uv</w:t>
            </w:r>
            <w:r w:rsidRPr="001C653E">
              <w:rPr>
                <w:sz w:val="20"/>
                <w:szCs w:val="20"/>
              </w:rPr>
              <w:t>)</w:t>
            </w:r>
            <w:r w:rsidRPr="001C653E">
              <w:rPr>
                <w:sz w:val="20"/>
                <w:szCs w:val="20"/>
              </w:rPr>
              <w:tab/>
              <w:t>1</w:t>
            </w:r>
          </w:p>
          <w:p w:rsidR="002151F9" w:rsidRPr="001C653E" w:rsidRDefault="002151F9" w:rsidP="00AF309B">
            <w:pPr>
              <w:tabs>
                <w:tab w:val="right" w:leader="dot" w:pos="3887"/>
              </w:tabs>
              <w:jc w:val="both"/>
              <w:rPr>
                <w:sz w:val="20"/>
                <w:szCs w:val="20"/>
              </w:rPr>
            </w:pPr>
            <w:r w:rsidRPr="001C653E">
              <w:rPr>
                <w:sz w:val="20"/>
                <w:szCs w:val="20"/>
              </w:rPr>
              <w:t>NO (</w:t>
            </w:r>
            <w:r w:rsidRPr="001C653E">
              <w:rPr>
                <w:rFonts w:ascii="SutonnyMJ" w:hAnsi="SutonnyMJ"/>
                <w:sz w:val="20"/>
                <w:szCs w:val="20"/>
              </w:rPr>
              <w:t>bv</w:t>
            </w:r>
            <w:r w:rsidRPr="001C653E">
              <w:rPr>
                <w:sz w:val="20"/>
                <w:szCs w:val="20"/>
              </w:rPr>
              <w:t>)</w:t>
            </w:r>
            <w:r w:rsidRPr="001C653E">
              <w:rPr>
                <w:sz w:val="20"/>
                <w:szCs w:val="20"/>
              </w:rPr>
              <w:tab/>
              <w:t>2</w:t>
            </w:r>
          </w:p>
          <w:p w:rsidR="002151F9" w:rsidRPr="001C653E" w:rsidRDefault="002151F9" w:rsidP="00632439">
            <w:pPr>
              <w:tabs>
                <w:tab w:val="right" w:leader="dot" w:pos="3887"/>
              </w:tabs>
              <w:spacing w:before="20"/>
              <w:jc w:val="both"/>
              <w:rPr>
                <w:rFonts w:ascii="SutonnyMJ" w:hAnsi="SutonnyMJ"/>
                <w:sz w:val="20"/>
                <w:szCs w:val="20"/>
              </w:rPr>
            </w:pPr>
          </w:p>
        </w:tc>
        <w:tc>
          <w:tcPr>
            <w:tcW w:w="696" w:type="dxa"/>
            <w:gridSpan w:val="2"/>
            <w:tcBorders>
              <w:top w:val="single" w:sz="6" w:space="0" w:color="auto"/>
              <w:left w:val="single" w:sz="4" w:space="0" w:color="auto"/>
              <w:bottom w:val="single" w:sz="12" w:space="0" w:color="auto"/>
              <w:right w:val="single" w:sz="6" w:space="0" w:color="auto"/>
            </w:tcBorders>
          </w:tcPr>
          <w:p w:rsidR="002151F9" w:rsidRPr="001C653E" w:rsidRDefault="002151F9" w:rsidP="001C002E">
            <w:pPr>
              <w:jc w:val="both"/>
              <w:rPr>
                <w:sz w:val="20"/>
              </w:rPr>
            </w:pPr>
          </w:p>
        </w:tc>
      </w:tr>
    </w:tbl>
    <w:p w:rsidR="00374D24" w:rsidRPr="001C653E" w:rsidRDefault="00374D24" w:rsidP="00374D24">
      <w:pPr>
        <w:pStyle w:val="Footer"/>
        <w:rPr>
          <w:rFonts w:cs="Vrinda"/>
          <w:sz w:val="16"/>
          <w:szCs w:val="20"/>
          <w:cs/>
          <w:lang w:bidi="bn-BD"/>
        </w:rPr>
      </w:pPr>
    </w:p>
    <w:p w:rsidR="00D411FB" w:rsidRPr="001C653E" w:rsidRDefault="00D411FB" w:rsidP="00374D24">
      <w:pPr>
        <w:pStyle w:val="Footer"/>
        <w:rPr>
          <w:rFonts w:cs="Vrinda"/>
          <w:sz w:val="16"/>
          <w:szCs w:val="20"/>
          <w:cs/>
          <w:lang w:bidi="bn-BD"/>
        </w:rPr>
      </w:pPr>
    </w:p>
    <w:p w:rsidR="00D411FB" w:rsidRPr="001C653E" w:rsidRDefault="00D411FB" w:rsidP="00374D24">
      <w:pPr>
        <w:pStyle w:val="Footer"/>
        <w:rPr>
          <w:rFonts w:cs="Vrinda"/>
          <w:sz w:val="16"/>
          <w:szCs w:val="20"/>
          <w:cs/>
          <w:lang w:bidi="bn-BD"/>
        </w:rPr>
      </w:pPr>
    </w:p>
    <w:p w:rsidR="00D411FB" w:rsidRPr="001C653E" w:rsidRDefault="00D411FB" w:rsidP="00374D24">
      <w:pPr>
        <w:pStyle w:val="Footer"/>
        <w:rPr>
          <w:rFonts w:cs="Vrinda"/>
          <w:sz w:val="16"/>
          <w:szCs w:val="20"/>
          <w:cs/>
          <w:lang w:bidi="bn-BD"/>
        </w:rPr>
      </w:pPr>
    </w:p>
    <w:p w:rsidR="00D411FB" w:rsidRPr="001C653E" w:rsidRDefault="00D411FB" w:rsidP="00374D24">
      <w:pPr>
        <w:pStyle w:val="Footer"/>
        <w:rPr>
          <w:rFonts w:cs="Vrinda"/>
          <w:sz w:val="16"/>
          <w:szCs w:val="20"/>
          <w:cs/>
          <w:lang w:bidi="bn-BD"/>
        </w:rPr>
      </w:pPr>
    </w:p>
    <w:p w:rsidR="00D411FB" w:rsidRPr="001C653E" w:rsidRDefault="00D411FB" w:rsidP="00374D24">
      <w:pPr>
        <w:pStyle w:val="Footer"/>
        <w:rPr>
          <w:rFonts w:cs="Vrinda"/>
          <w:sz w:val="16"/>
          <w:szCs w:val="20"/>
          <w:cs/>
          <w:lang w:bidi="bn-BD"/>
        </w:rPr>
      </w:pPr>
    </w:p>
    <w:p w:rsidR="00D411FB" w:rsidRPr="001C653E" w:rsidRDefault="00D411FB" w:rsidP="00374D24">
      <w:pPr>
        <w:pStyle w:val="Footer"/>
        <w:rPr>
          <w:rFonts w:cs="Vrinda"/>
          <w:sz w:val="16"/>
          <w:szCs w:val="20"/>
          <w:cs/>
          <w:lang w:bidi="bn-BD"/>
        </w:rPr>
      </w:pPr>
    </w:p>
    <w:p w:rsidR="00D411FB" w:rsidRPr="001C653E" w:rsidRDefault="00D411FB" w:rsidP="00374D24">
      <w:pPr>
        <w:pStyle w:val="Footer"/>
        <w:rPr>
          <w:rFonts w:cs="Vrinda"/>
          <w:sz w:val="16"/>
          <w:szCs w:val="20"/>
          <w:cs/>
          <w:lang w:bidi="bn-BD"/>
        </w:rPr>
      </w:pPr>
    </w:p>
    <w:p w:rsidR="00D411FB" w:rsidRPr="001C653E" w:rsidRDefault="00D411FB" w:rsidP="00374D24">
      <w:pPr>
        <w:pStyle w:val="Footer"/>
        <w:rPr>
          <w:rFonts w:cs="Vrinda"/>
          <w:sz w:val="16"/>
          <w:szCs w:val="20"/>
          <w:lang w:bidi="bn-BD"/>
        </w:rPr>
      </w:pPr>
    </w:p>
    <w:p w:rsidR="00C558BA" w:rsidRPr="001C653E" w:rsidRDefault="00C558BA" w:rsidP="00374D24">
      <w:pPr>
        <w:pStyle w:val="Footer"/>
        <w:rPr>
          <w:rFonts w:cs="Vrinda"/>
          <w:sz w:val="16"/>
          <w:szCs w:val="20"/>
          <w:lang w:bidi="bn-BD"/>
        </w:rPr>
      </w:pPr>
    </w:p>
    <w:p w:rsidR="00A17B24" w:rsidRPr="001C653E" w:rsidRDefault="00A17B24">
      <w:pPr>
        <w:rPr>
          <w:rFonts w:cs="Vrinda"/>
          <w:sz w:val="16"/>
          <w:szCs w:val="20"/>
          <w:lang w:bidi="bn-BD"/>
        </w:rPr>
      </w:pPr>
      <w:r w:rsidRPr="001C653E">
        <w:rPr>
          <w:rFonts w:cs="Vrinda"/>
          <w:sz w:val="16"/>
          <w:szCs w:val="20"/>
          <w:lang w:bidi="bn-BD"/>
        </w:rPr>
        <w:br w:type="page"/>
      </w:r>
    </w:p>
    <w:p w:rsidR="00C558BA" w:rsidRPr="001C653E" w:rsidRDefault="00C558BA" w:rsidP="00374D24">
      <w:pPr>
        <w:pStyle w:val="Footer"/>
        <w:rPr>
          <w:rFonts w:cs="Vrinda"/>
          <w:sz w:val="16"/>
          <w:szCs w:val="20"/>
          <w:cs/>
          <w:lang w:bidi="bn-BD"/>
        </w:rPr>
      </w:pPr>
    </w:p>
    <w:p w:rsidR="00D411FB" w:rsidRPr="001C653E" w:rsidRDefault="00D411FB" w:rsidP="00374D24">
      <w:pPr>
        <w:pStyle w:val="Footer"/>
        <w:rPr>
          <w:rFonts w:cs="Vrinda"/>
          <w:sz w:val="16"/>
          <w:szCs w:val="20"/>
          <w:cs/>
          <w:lang w:bidi="bn-BD"/>
        </w:rPr>
      </w:pPr>
    </w:p>
    <w:p w:rsidR="00D411FB" w:rsidRPr="001C653E" w:rsidRDefault="00D411FB" w:rsidP="00374D24">
      <w:pPr>
        <w:pStyle w:val="Footer"/>
        <w:rPr>
          <w:rFonts w:cs="Vrinda"/>
          <w:sz w:val="16"/>
          <w:szCs w:val="20"/>
          <w:cs/>
          <w:lang w:bidi="bn-BD"/>
        </w:rPr>
      </w:pPr>
    </w:p>
    <w:p w:rsidR="00D411FB" w:rsidRPr="001C653E" w:rsidRDefault="00D411FB" w:rsidP="00374D24">
      <w:pPr>
        <w:pStyle w:val="Footer"/>
        <w:rPr>
          <w:rFonts w:cs="Vrinda"/>
          <w:sz w:val="16"/>
          <w:szCs w:val="20"/>
          <w:cs/>
          <w:lang w:bidi="bn-BD"/>
        </w:rPr>
      </w:pPr>
    </w:p>
    <w:tbl>
      <w:tblPr>
        <w:tblW w:w="110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20"/>
        <w:gridCol w:w="90"/>
        <w:gridCol w:w="5326"/>
        <w:gridCol w:w="360"/>
        <w:gridCol w:w="360"/>
        <w:gridCol w:w="810"/>
        <w:gridCol w:w="1170"/>
        <w:gridCol w:w="720"/>
        <w:gridCol w:w="540"/>
        <w:gridCol w:w="90"/>
        <w:gridCol w:w="90"/>
        <w:gridCol w:w="792"/>
        <w:gridCol w:w="21"/>
      </w:tblGrid>
      <w:tr w:rsidR="008F5B2C" w:rsidRPr="001C653E" w:rsidTr="008F5B2C">
        <w:trPr>
          <w:gridAfter w:val="1"/>
          <w:wAfter w:w="21" w:type="dxa"/>
          <w:trHeight w:val="431"/>
        </w:trPr>
        <w:tc>
          <w:tcPr>
            <w:tcW w:w="11068" w:type="dxa"/>
            <w:gridSpan w:val="12"/>
            <w:tcBorders>
              <w:left w:val="single" w:sz="4" w:space="0" w:color="auto"/>
            </w:tcBorders>
            <w:shd w:val="clear" w:color="auto" w:fill="FFFF00"/>
          </w:tcPr>
          <w:p w:rsidR="008F5B2C" w:rsidRPr="001C653E" w:rsidRDefault="008F5B2C" w:rsidP="00A33017">
            <w:pPr>
              <w:jc w:val="center"/>
              <w:rPr>
                <w:b/>
                <w:lang w:val="en-US" w:bidi="bn-BD"/>
              </w:rPr>
            </w:pPr>
            <w:r w:rsidRPr="001C653E">
              <w:rPr>
                <w:b/>
              </w:rPr>
              <w:t xml:space="preserve">SECTION </w:t>
            </w:r>
            <w:r w:rsidRPr="001C653E">
              <w:rPr>
                <w:rFonts w:hint="cs"/>
                <w:b/>
                <w:cs/>
                <w:lang w:bidi="bn-BD"/>
              </w:rPr>
              <w:t>5</w:t>
            </w:r>
            <w:r w:rsidRPr="001C653E">
              <w:rPr>
                <w:b/>
                <w:lang w:val="en-US" w:bidi="bn-BD"/>
              </w:rPr>
              <w:t>:</w:t>
            </w:r>
            <w:r w:rsidRPr="001C653E">
              <w:rPr>
                <w:b/>
              </w:rPr>
              <w:t xml:space="preserve">   </w:t>
            </w:r>
            <w:r w:rsidRPr="001C653E">
              <w:rPr>
                <w:rFonts w:hint="cs"/>
                <w:b/>
                <w:cs/>
                <w:lang w:bidi="bn-BD"/>
              </w:rPr>
              <w:t>STRESS AND DEPRESSION</w:t>
            </w:r>
          </w:p>
        </w:tc>
      </w:tr>
      <w:tr w:rsidR="008F5B2C" w:rsidRPr="001C653E" w:rsidTr="008F5B2C">
        <w:trPr>
          <w:gridAfter w:val="1"/>
          <w:wAfter w:w="21" w:type="dxa"/>
        </w:trPr>
        <w:tc>
          <w:tcPr>
            <w:tcW w:w="11068" w:type="dxa"/>
            <w:gridSpan w:val="12"/>
            <w:tcBorders>
              <w:left w:val="single" w:sz="4" w:space="0" w:color="auto"/>
            </w:tcBorders>
          </w:tcPr>
          <w:p w:rsidR="008F5B2C" w:rsidRPr="001C653E" w:rsidRDefault="008F5B2C" w:rsidP="00996F0B">
            <w:pPr>
              <w:jc w:val="center"/>
              <w:rPr>
                <w:b/>
                <w:sz w:val="20"/>
                <w:szCs w:val="20"/>
              </w:rPr>
            </w:pPr>
            <w:r w:rsidRPr="001C653E">
              <w:rPr>
                <w:rFonts w:hint="cs"/>
                <w:b/>
                <w:cs/>
                <w:lang w:bidi="bn-BD"/>
              </w:rPr>
              <w:t>STRESS</w:t>
            </w:r>
          </w:p>
        </w:tc>
      </w:tr>
      <w:tr w:rsidR="008F5B2C" w:rsidRPr="001C653E" w:rsidTr="008F5B2C">
        <w:trPr>
          <w:gridAfter w:val="1"/>
          <w:wAfter w:w="21" w:type="dxa"/>
        </w:trPr>
        <w:tc>
          <w:tcPr>
            <w:tcW w:w="720" w:type="dxa"/>
            <w:tcBorders>
              <w:left w:val="single" w:sz="4" w:space="0" w:color="auto"/>
            </w:tcBorders>
          </w:tcPr>
          <w:p w:rsidR="008F5B2C" w:rsidRPr="001C653E" w:rsidRDefault="008F5B2C" w:rsidP="00485C81">
            <w:pPr>
              <w:jc w:val="both"/>
              <w:rPr>
                <w:rFonts w:cs="Vrinda"/>
                <w:sz w:val="20"/>
                <w:szCs w:val="20"/>
                <w:lang w:val="en-US" w:bidi="bn-BD"/>
              </w:rPr>
            </w:pPr>
            <w:r w:rsidRPr="001C653E">
              <w:rPr>
                <w:rFonts w:cs="Vrinda"/>
                <w:sz w:val="20"/>
                <w:szCs w:val="20"/>
                <w:lang w:val="en-US" w:bidi="bn-BD"/>
              </w:rPr>
              <w:t>No.</w:t>
            </w:r>
          </w:p>
        </w:tc>
        <w:tc>
          <w:tcPr>
            <w:tcW w:w="5416" w:type="dxa"/>
            <w:gridSpan w:val="2"/>
          </w:tcPr>
          <w:p w:rsidR="008F5B2C" w:rsidRPr="001C653E" w:rsidRDefault="008F5B2C" w:rsidP="00485C81">
            <w:pPr>
              <w:jc w:val="both"/>
              <w:rPr>
                <w:rFonts w:cs="Vrinda"/>
                <w:sz w:val="20"/>
                <w:szCs w:val="20"/>
                <w:lang w:val="en-US" w:bidi="bn-BD"/>
              </w:rPr>
            </w:pPr>
            <w:r w:rsidRPr="001C653E">
              <w:rPr>
                <w:sz w:val="20"/>
                <w:szCs w:val="20"/>
              </w:rPr>
              <w:t>QUESTIONS &amp; FILTERS</w:t>
            </w:r>
          </w:p>
        </w:tc>
        <w:tc>
          <w:tcPr>
            <w:tcW w:w="4050" w:type="dxa"/>
            <w:gridSpan w:val="7"/>
          </w:tcPr>
          <w:p w:rsidR="008F5B2C" w:rsidRPr="001C653E" w:rsidRDefault="008F5B2C" w:rsidP="00485C81">
            <w:pPr>
              <w:jc w:val="both"/>
              <w:rPr>
                <w:rFonts w:cs="Vrinda"/>
                <w:sz w:val="20"/>
                <w:szCs w:val="20"/>
                <w:lang w:val="en-US" w:bidi="bn-BD"/>
              </w:rPr>
            </w:pPr>
            <w:r w:rsidRPr="001C653E">
              <w:rPr>
                <w:sz w:val="20"/>
                <w:szCs w:val="20"/>
              </w:rPr>
              <w:t>CODING CATEGORIES</w:t>
            </w:r>
          </w:p>
        </w:tc>
        <w:tc>
          <w:tcPr>
            <w:tcW w:w="882" w:type="dxa"/>
            <w:gridSpan w:val="2"/>
          </w:tcPr>
          <w:p w:rsidR="008F5B2C" w:rsidRPr="001C653E" w:rsidRDefault="008F5B2C" w:rsidP="00485C81">
            <w:pPr>
              <w:rPr>
                <w:sz w:val="20"/>
                <w:szCs w:val="20"/>
              </w:rPr>
            </w:pPr>
            <w:r w:rsidRPr="001C653E">
              <w:rPr>
                <w:sz w:val="20"/>
                <w:szCs w:val="20"/>
              </w:rPr>
              <w:t>SKIP</w:t>
            </w:r>
          </w:p>
          <w:p w:rsidR="008F5B2C" w:rsidRPr="001C653E" w:rsidRDefault="008F5B2C" w:rsidP="00485C81">
            <w:pPr>
              <w:jc w:val="both"/>
              <w:rPr>
                <w:rFonts w:cs="Vrinda"/>
                <w:sz w:val="20"/>
                <w:szCs w:val="20"/>
                <w:lang w:val="en-US" w:bidi="bn-BD"/>
              </w:rPr>
            </w:pPr>
            <w:r w:rsidRPr="001C653E">
              <w:rPr>
                <w:sz w:val="20"/>
                <w:szCs w:val="20"/>
              </w:rPr>
              <w:t xml:space="preserve"> TO</w:t>
            </w:r>
          </w:p>
        </w:tc>
      </w:tr>
      <w:tr w:rsidR="008F5B2C" w:rsidRPr="001C653E" w:rsidTr="008F5B2C">
        <w:trPr>
          <w:gridAfter w:val="1"/>
          <w:wAfter w:w="21" w:type="dxa"/>
        </w:trPr>
        <w:tc>
          <w:tcPr>
            <w:tcW w:w="11068" w:type="dxa"/>
            <w:gridSpan w:val="12"/>
            <w:tcBorders>
              <w:left w:val="single" w:sz="4" w:space="0" w:color="auto"/>
            </w:tcBorders>
          </w:tcPr>
          <w:p w:rsidR="006A33FD" w:rsidRPr="001C653E" w:rsidRDefault="006A33FD" w:rsidP="006A33FD">
            <w:pPr>
              <w:jc w:val="both"/>
              <w:rPr>
                <w:rFonts w:ascii="SutonnyMJ" w:hAnsi="SutonnyMJ" w:cs="Vrinda"/>
                <w:sz w:val="20"/>
                <w:szCs w:val="20"/>
                <w:cs/>
                <w:lang w:bidi="bn-BD"/>
              </w:rPr>
            </w:pPr>
            <w:r w:rsidRPr="001C653E">
              <w:rPr>
                <w:sz w:val="20"/>
                <w:szCs w:val="20"/>
              </w:rPr>
              <w:t xml:space="preserve">The questions in this scale ask you about your feelings and thoughts during the last month. In each case, you will be asked to indicate </w:t>
            </w:r>
            <w:r w:rsidRPr="001C653E">
              <w:rPr>
                <w:i/>
                <w:iCs/>
                <w:sz w:val="20"/>
                <w:szCs w:val="20"/>
              </w:rPr>
              <w:t xml:space="preserve">how often </w:t>
            </w:r>
            <w:r w:rsidRPr="001C653E">
              <w:rPr>
                <w:sz w:val="20"/>
                <w:szCs w:val="20"/>
              </w:rPr>
              <w:t xml:space="preserve">you felt or thought a certain way. </w:t>
            </w:r>
            <w:r w:rsidRPr="001C653E">
              <w:rPr>
                <w:rFonts w:ascii="SutonnyMJ" w:hAnsi="SutonnyMJ" w:cs="SutonnyMJ"/>
                <w:sz w:val="20"/>
                <w:szCs w:val="20"/>
              </w:rPr>
              <w:t>(Avwg GLb Avcbv‡K MZ GKgv‡m Avcbvi AbyfzwZ Ges wPšÍvfvebv m¤c‡K© wKQz cÖkœ Kie| cÖwZwU cÖ‡kœi Rb¨ Avcwb ej‡eb †h MZ GKgv‡m KZ NbNb Avcbvi †mB AbyfzwZ ev wPšÍv n‡qwQj|)</w:t>
            </w:r>
          </w:p>
          <w:p w:rsidR="006A33FD" w:rsidRPr="001C653E" w:rsidRDefault="006A33FD" w:rsidP="006A33FD">
            <w:pPr>
              <w:jc w:val="both"/>
              <w:rPr>
                <w:rFonts w:ascii="SutonnyMJ" w:hAnsi="SutonnyMJ" w:cs="Vrinda"/>
                <w:sz w:val="20"/>
                <w:szCs w:val="20"/>
                <w:lang w:val="en-US" w:bidi="bn-BD"/>
              </w:rPr>
            </w:pPr>
          </w:p>
          <w:p w:rsidR="008F5B2C" w:rsidRPr="001C653E" w:rsidRDefault="006A33FD" w:rsidP="006A33FD">
            <w:pPr>
              <w:jc w:val="both"/>
              <w:rPr>
                <w:rFonts w:ascii="SutonnyMJ" w:hAnsi="SutonnyMJ" w:cs="Vrinda"/>
                <w:sz w:val="20"/>
                <w:szCs w:val="20"/>
                <w:lang w:val="en-US" w:bidi="bn-BD"/>
              </w:rPr>
            </w:pPr>
            <w:r w:rsidRPr="001C653E">
              <w:rPr>
                <w:rFonts w:ascii="SutonnyMJ" w:hAnsi="SutonnyMJ" w:cs="SutonnyMJ" w:hint="cs"/>
                <w:sz w:val="20"/>
                <w:szCs w:val="20"/>
                <w:cs/>
                <w:lang w:bidi="bn-BD"/>
              </w:rPr>
              <w:t>(</w:t>
            </w:r>
            <w:r w:rsidRPr="001C653E">
              <w:rPr>
                <w:rFonts w:ascii="SutonnyMJ" w:hAnsi="SutonnyMJ" w:cs="SutonnyMJ"/>
                <w:sz w:val="20"/>
                <w:szCs w:val="20"/>
              </w:rPr>
              <w:t>cÖkœ</w:t>
            </w:r>
            <w:r w:rsidRPr="001C653E">
              <w:rPr>
                <w:rFonts w:ascii="SutonnyMJ" w:hAnsi="SutonnyMJ" w:cs="SutonnyMJ"/>
                <w:sz w:val="20"/>
                <w:szCs w:val="20"/>
                <w:lang w:bidi="bn-BD"/>
              </w:rPr>
              <w:t>Kvixt cÖwZwU cÖ‡kœi Rb¨ DËi`vZvi Kv‡Q Rvb‡Z Pvb †h MZ GK</w:t>
            </w:r>
            <w:r w:rsidRPr="001C653E">
              <w:rPr>
                <w:rFonts w:ascii="SutonnyMJ" w:hAnsi="SutonnyMJ" w:cs="SutonnyMJ"/>
                <w:sz w:val="20"/>
                <w:szCs w:val="20"/>
              </w:rPr>
              <w:t xml:space="preserve">gv‡m </w:t>
            </w:r>
            <w:r w:rsidRPr="001C653E">
              <w:rPr>
                <w:rFonts w:ascii="SutonnyMJ" w:hAnsi="SutonnyMJ" w:cs="SutonnyMJ"/>
                <w:sz w:val="20"/>
                <w:szCs w:val="20"/>
                <w:lang w:bidi="bn-BD"/>
              </w:rPr>
              <w:t>Zvi .........(</w:t>
            </w:r>
            <w:r w:rsidRPr="001C653E">
              <w:rPr>
                <w:rFonts w:ascii="SutonnyMJ" w:hAnsi="SutonnyMJ" w:cs="SutonnyMJ"/>
                <w:sz w:val="20"/>
                <w:szCs w:val="20"/>
              </w:rPr>
              <w:t xml:space="preserve"> cÖkœ</w:t>
            </w:r>
            <w:r w:rsidRPr="001C653E">
              <w:rPr>
                <w:rFonts w:ascii="SutonnyMJ" w:hAnsi="SutonnyMJ" w:cs="SutonnyMJ"/>
                <w:sz w:val="20"/>
                <w:szCs w:val="20"/>
                <w:lang w:bidi="bn-BD"/>
              </w:rPr>
              <w:t xml:space="preserve"> D‡jøL K‡i)</w:t>
            </w:r>
            <w:r w:rsidRPr="001C653E">
              <w:rPr>
                <w:rFonts w:ascii="SutonnyMJ" w:hAnsi="SutonnyMJ" w:cs="Vrinda" w:hint="cs"/>
                <w:sz w:val="20"/>
                <w:szCs w:val="20"/>
                <w:cs/>
                <w:lang w:bidi="bn-BD"/>
              </w:rPr>
              <w:t xml:space="preserve"> </w:t>
            </w:r>
            <w:r w:rsidRPr="001C653E">
              <w:rPr>
                <w:rFonts w:ascii="SutonnyMJ" w:hAnsi="SutonnyMJ" w:cs="SutonnyMJ"/>
                <w:sz w:val="20"/>
                <w:szCs w:val="20"/>
                <w:lang w:bidi="bn-BD"/>
              </w:rPr>
              <w:t>KZ Nb Nb</w:t>
            </w:r>
            <w:r w:rsidRPr="001C653E">
              <w:rPr>
                <w:rFonts w:ascii="SutonnyMJ" w:hAnsi="SutonnyMJ" w:cs="Vrinda"/>
                <w:sz w:val="20"/>
                <w:szCs w:val="20"/>
                <w:lang w:bidi="bn-BD"/>
              </w:rPr>
              <w:t xml:space="preserve"> </w:t>
            </w:r>
            <w:r w:rsidRPr="001C653E">
              <w:rPr>
                <w:rFonts w:ascii="SutonnyMJ" w:hAnsi="SutonnyMJ" w:cs="SutonnyMJ"/>
                <w:sz w:val="20"/>
                <w:szCs w:val="20"/>
                <w:lang w:bidi="bn-BD"/>
              </w:rPr>
              <w:t xml:space="preserve">n‡qwQ‡jv/N‡UwQ‡jv? </w:t>
            </w:r>
            <w:r w:rsidRPr="001C653E">
              <w:rPr>
                <w:rFonts w:ascii="SutonnyMJ" w:hAnsi="SutonnyMJ" w:cs="Vrinda"/>
                <w:sz w:val="20"/>
                <w:szCs w:val="20"/>
                <w:lang w:bidi="bn-BD"/>
              </w:rPr>
              <w:t>KLbB bv</w:t>
            </w:r>
            <w:r w:rsidRPr="001C653E">
              <w:rPr>
                <w:rFonts w:ascii="SutonnyMJ" w:hAnsi="SutonnyMJ" w:cs="SutonnyMJ"/>
                <w:sz w:val="20"/>
                <w:szCs w:val="20"/>
                <w:lang w:bidi="bn-BD"/>
              </w:rPr>
              <w:t>, K`vwPr, gv‡S g‡a¨, Nb Nb bvwK cÖvqB?)</w:t>
            </w:r>
          </w:p>
        </w:tc>
      </w:tr>
      <w:tr w:rsidR="008F5B2C" w:rsidRPr="001C653E" w:rsidTr="008F5B2C">
        <w:trPr>
          <w:gridAfter w:val="1"/>
          <w:wAfter w:w="21" w:type="dxa"/>
        </w:trPr>
        <w:tc>
          <w:tcPr>
            <w:tcW w:w="720" w:type="dxa"/>
          </w:tcPr>
          <w:p w:rsidR="008F5B2C" w:rsidRPr="001C653E" w:rsidRDefault="008F5B2C" w:rsidP="00485C81">
            <w:pPr>
              <w:jc w:val="both"/>
              <w:rPr>
                <w:rFonts w:cs="Vrinda"/>
                <w:sz w:val="20"/>
                <w:szCs w:val="20"/>
                <w:lang w:val="en-US" w:bidi="bn-BD"/>
              </w:rPr>
            </w:pPr>
          </w:p>
        </w:tc>
        <w:tc>
          <w:tcPr>
            <w:tcW w:w="5416" w:type="dxa"/>
            <w:gridSpan w:val="2"/>
          </w:tcPr>
          <w:p w:rsidR="008F5B2C" w:rsidRPr="001C653E" w:rsidRDefault="008F5B2C" w:rsidP="00485C81">
            <w:pPr>
              <w:jc w:val="both"/>
              <w:rPr>
                <w:rFonts w:cs="Vrinda"/>
                <w:sz w:val="20"/>
                <w:szCs w:val="20"/>
                <w:lang w:val="en-US" w:bidi="bn-BD"/>
              </w:rPr>
            </w:pPr>
          </w:p>
        </w:tc>
        <w:tc>
          <w:tcPr>
            <w:tcW w:w="720" w:type="dxa"/>
            <w:gridSpan w:val="2"/>
          </w:tcPr>
          <w:p w:rsidR="008F5B2C" w:rsidRPr="001C653E" w:rsidRDefault="008F5B2C" w:rsidP="00485C81">
            <w:pPr>
              <w:jc w:val="center"/>
              <w:rPr>
                <w:sz w:val="20"/>
                <w:szCs w:val="20"/>
                <w:lang w:val="en-US" w:bidi="bn-IN"/>
              </w:rPr>
            </w:pPr>
            <w:r w:rsidRPr="001C653E">
              <w:rPr>
                <w:sz w:val="20"/>
                <w:szCs w:val="20"/>
              </w:rPr>
              <w:t>Never</w:t>
            </w:r>
          </w:p>
          <w:p w:rsidR="008F5B2C" w:rsidRPr="001C653E" w:rsidRDefault="008F5B2C" w:rsidP="00485C81">
            <w:pPr>
              <w:jc w:val="center"/>
              <w:rPr>
                <w:rFonts w:cs="Vrinda"/>
                <w:sz w:val="20"/>
                <w:szCs w:val="20"/>
                <w:lang w:val="en-US" w:bidi="bn-BD"/>
              </w:rPr>
            </w:pPr>
            <w:r w:rsidRPr="001C653E">
              <w:rPr>
                <w:rFonts w:ascii="SutonnyMJ" w:hAnsi="SutonnyMJ" w:cs="SutonnyMJ"/>
                <w:sz w:val="20"/>
                <w:szCs w:val="20"/>
                <w:cs/>
                <w:lang w:bidi="bn-BD"/>
              </w:rPr>
              <w:t>(</w:t>
            </w:r>
            <w:r w:rsidRPr="001C653E">
              <w:rPr>
                <w:rFonts w:ascii="SutonnyMJ" w:hAnsi="SutonnyMJ" w:cs="Vrinda"/>
                <w:sz w:val="20"/>
                <w:szCs w:val="20"/>
                <w:lang w:bidi="bn-BD"/>
              </w:rPr>
              <w:t>KLbB bv</w:t>
            </w:r>
            <w:r w:rsidRPr="001C653E">
              <w:rPr>
                <w:rFonts w:ascii="SutonnyMJ" w:hAnsi="SutonnyMJ" w:cs="SutonnyMJ"/>
                <w:sz w:val="20"/>
                <w:szCs w:val="20"/>
                <w:cs/>
                <w:lang w:bidi="bn-BD"/>
              </w:rPr>
              <w:t>)</w:t>
            </w:r>
          </w:p>
        </w:tc>
        <w:tc>
          <w:tcPr>
            <w:tcW w:w="810" w:type="dxa"/>
          </w:tcPr>
          <w:p w:rsidR="008F5B2C" w:rsidRPr="001C653E" w:rsidRDefault="008F5B2C" w:rsidP="00485C81">
            <w:pPr>
              <w:jc w:val="center"/>
              <w:rPr>
                <w:rFonts w:cs="Vrinda"/>
                <w:sz w:val="20"/>
                <w:szCs w:val="20"/>
                <w:lang w:val="en-US" w:bidi="bn-BD"/>
              </w:rPr>
            </w:pPr>
            <w:r w:rsidRPr="001C653E">
              <w:rPr>
                <w:sz w:val="20"/>
                <w:szCs w:val="20"/>
              </w:rPr>
              <w:t xml:space="preserve">Almost Never </w:t>
            </w:r>
            <w:r w:rsidRPr="001C653E">
              <w:rPr>
                <w:rFonts w:ascii="SutonnyMJ" w:hAnsi="SutonnyMJ" w:cs="SutonnyMJ"/>
                <w:sz w:val="20"/>
                <w:szCs w:val="20"/>
                <w:cs/>
                <w:lang w:bidi="bn-BD"/>
              </w:rPr>
              <w:t>(</w:t>
            </w:r>
            <w:r w:rsidRPr="001C653E">
              <w:rPr>
                <w:rFonts w:ascii="SutonnyMJ" w:hAnsi="SutonnyMJ" w:cs="SutonnyMJ"/>
                <w:sz w:val="20"/>
                <w:szCs w:val="20"/>
                <w:lang w:bidi="bn-BD"/>
              </w:rPr>
              <w:t>K`vwPr</w:t>
            </w:r>
            <w:r w:rsidRPr="001C653E">
              <w:rPr>
                <w:rFonts w:ascii="SutonnyMJ" w:hAnsi="SutonnyMJ" w:cs="SutonnyMJ"/>
                <w:sz w:val="20"/>
                <w:szCs w:val="20"/>
                <w:cs/>
                <w:lang w:bidi="bn-BD"/>
              </w:rPr>
              <w:t>)</w:t>
            </w:r>
          </w:p>
        </w:tc>
        <w:tc>
          <w:tcPr>
            <w:tcW w:w="1170" w:type="dxa"/>
          </w:tcPr>
          <w:p w:rsidR="008F5B2C" w:rsidRPr="001C653E" w:rsidRDefault="008F5B2C" w:rsidP="00485C81">
            <w:pPr>
              <w:jc w:val="center"/>
              <w:rPr>
                <w:rFonts w:cs="Vrinda"/>
                <w:sz w:val="20"/>
                <w:szCs w:val="20"/>
                <w:lang w:val="en-US" w:bidi="bn-BD"/>
              </w:rPr>
            </w:pPr>
            <w:r w:rsidRPr="001C653E">
              <w:rPr>
                <w:sz w:val="20"/>
                <w:szCs w:val="20"/>
              </w:rPr>
              <w:t xml:space="preserve">Sometimes </w:t>
            </w:r>
            <w:r w:rsidRPr="001C653E">
              <w:rPr>
                <w:rFonts w:ascii="SutonnyMJ" w:hAnsi="SutonnyMJ" w:cs="SutonnyMJ"/>
                <w:sz w:val="20"/>
                <w:szCs w:val="20"/>
                <w:cs/>
                <w:lang w:bidi="bn-BD"/>
              </w:rPr>
              <w:t>(</w:t>
            </w:r>
            <w:r w:rsidRPr="001C653E">
              <w:rPr>
                <w:rFonts w:ascii="SutonnyMJ" w:hAnsi="SutonnyMJ" w:cs="SutonnyMJ"/>
                <w:sz w:val="20"/>
                <w:szCs w:val="20"/>
                <w:lang w:bidi="bn-BD"/>
              </w:rPr>
              <w:t>gv‡S g‡a¨</w:t>
            </w:r>
            <w:r w:rsidRPr="001C653E">
              <w:rPr>
                <w:rFonts w:ascii="SutonnyMJ" w:hAnsi="SutonnyMJ" w:cs="SutonnyMJ"/>
                <w:sz w:val="20"/>
                <w:szCs w:val="20"/>
                <w:cs/>
                <w:lang w:bidi="bn-BD"/>
              </w:rPr>
              <w:t>)</w:t>
            </w:r>
          </w:p>
        </w:tc>
        <w:tc>
          <w:tcPr>
            <w:tcW w:w="720" w:type="dxa"/>
          </w:tcPr>
          <w:p w:rsidR="008F5B2C" w:rsidRPr="001C653E" w:rsidRDefault="008F5B2C" w:rsidP="00485C81">
            <w:pPr>
              <w:jc w:val="center"/>
              <w:rPr>
                <w:rFonts w:cs="Vrinda"/>
                <w:sz w:val="20"/>
                <w:szCs w:val="20"/>
                <w:lang w:val="en-US" w:bidi="bn-BD"/>
              </w:rPr>
            </w:pPr>
            <w:r w:rsidRPr="001C653E">
              <w:rPr>
                <w:sz w:val="20"/>
                <w:szCs w:val="20"/>
              </w:rPr>
              <w:t>Fairly Often</w:t>
            </w:r>
            <w:r w:rsidRPr="001C653E">
              <w:rPr>
                <w:sz w:val="20"/>
                <w:szCs w:val="20"/>
                <w:cs/>
                <w:lang w:bidi="bn-IN"/>
              </w:rPr>
              <w:t xml:space="preserve"> </w:t>
            </w:r>
            <w:r w:rsidRPr="001C653E">
              <w:rPr>
                <w:rFonts w:ascii="SutonnyMJ" w:hAnsi="SutonnyMJ" w:cs="SutonnyMJ"/>
                <w:sz w:val="20"/>
                <w:szCs w:val="20"/>
                <w:cs/>
                <w:lang w:bidi="bn-BD"/>
              </w:rPr>
              <w:t>(</w:t>
            </w:r>
            <w:r w:rsidRPr="001C653E">
              <w:rPr>
                <w:rFonts w:ascii="SutonnyMJ" w:hAnsi="SutonnyMJ" w:cs="SutonnyMJ"/>
                <w:sz w:val="20"/>
                <w:szCs w:val="20"/>
                <w:lang w:bidi="bn-BD"/>
              </w:rPr>
              <w:t>Nb Nb</w:t>
            </w:r>
            <w:r w:rsidRPr="001C653E">
              <w:rPr>
                <w:rFonts w:ascii="SutonnyMJ" w:hAnsi="SutonnyMJ" w:cs="SutonnyMJ"/>
                <w:sz w:val="20"/>
                <w:szCs w:val="20"/>
                <w:cs/>
                <w:lang w:bidi="bn-BD"/>
              </w:rPr>
              <w:t>)</w:t>
            </w:r>
          </w:p>
        </w:tc>
        <w:tc>
          <w:tcPr>
            <w:tcW w:w="720" w:type="dxa"/>
            <w:gridSpan w:val="3"/>
          </w:tcPr>
          <w:p w:rsidR="008F5B2C" w:rsidRPr="001C653E" w:rsidRDefault="008F5B2C" w:rsidP="002F27F5">
            <w:pPr>
              <w:jc w:val="center"/>
              <w:rPr>
                <w:rFonts w:cs="Vrinda"/>
                <w:sz w:val="20"/>
                <w:szCs w:val="20"/>
                <w:lang w:val="en-US" w:bidi="bn-BD"/>
              </w:rPr>
            </w:pPr>
            <w:r w:rsidRPr="001C653E">
              <w:rPr>
                <w:sz w:val="20"/>
                <w:szCs w:val="20"/>
              </w:rPr>
              <w:t>Very Often</w:t>
            </w:r>
            <w:r w:rsidRPr="001C653E">
              <w:rPr>
                <w:sz w:val="20"/>
                <w:szCs w:val="20"/>
                <w:cs/>
                <w:lang w:bidi="bn-IN"/>
              </w:rPr>
              <w:t xml:space="preserve"> </w:t>
            </w:r>
            <w:r w:rsidRPr="001C653E">
              <w:rPr>
                <w:rFonts w:ascii="SutonnyMJ" w:hAnsi="SutonnyMJ" w:cs="SutonnyMJ"/>
                <w:sz w:val="20"/>
                <w:szCs w:val="20"/>
                <w:cs/>
                <w:lang w:bidi="bn-BD"/>
              </w:rPr>
              <w:t>(</w:t>
            </w:r>
            <w:r w:rsidRPr="001C653E">
              <w:rPr>
                <w:rFonts w:ascii="SutonnyMJ" w:hAnsi="SutonnyMJ" w:cs="SutonnyMJ"/>
                <w:sz w:val="20"/>
                <w:szCs w:val="20"/>
                <w:lang w:bidi="bn-BD"/>
              </w:rPr>
              <w:t>cÖvqB</w:t>
            </w:r>
            <w:r w:rsidRPr="001C653E">
              <w:rPr>
                <w:rFonts w:ascii="SutonnyMJ" w:hAnsi="SutonnyMJ" w:cs="SutonnyMJ" w:hint="cs"/>
                <w:sz w:val="20"/>
                <w:szCs w:val="20"/>
                <w:cs/>
                <w:lang w:bidi="bn-BD"/>
              </w:rPr>
              <w:t>)</w:t>
            </w:r>
          </w:p>
        </w:tc>
        <w:tc>
          <w:tcPr>
            <w:tcW w:w="792" w:type="dxa"/>
          </w:tcPr>
          <w:p w:rsidR="008F5B2C" w:rsidRPr="001C653E" w:rsidRDefault="008F5B2C" w:rsidP="00485C81">
            <w:pPr>
              <w:rPr>
                <w:rFonts w:cs="Vrinda"/>
                <w:sz w:val="20"/>
                <w:szCs w:val="20"/>
                <w:lang w:val="en-US" w:bidi="bn-BD"/>
              </w:rPr>
            </w:pPr>
          </w:p>
        </w:tc>
      </w:tr>
      <w:tr w:rsidR="008F5B2C" w:rsidRPr="001C653E" w:rsidTr="008F5B2C">
        <w:trPr>
          <w:gridAfter w:val="1"/>
          <w:wAfter w:w="21" w:type="dxa"/>
        </w:trPr>
        <w:tc>
          <w:tcPr>
            <w:tcW w:w="720" w:type="dxa"/>
          </w:tcPr>
          <w:p w:rsidR="008F5B2C" w:rsidRPr="001C653E" w:rsidRDefault="008F5B2C" w:rsidP="00485C81">
            <w:pPr>
              <w:jc w:val="both"/>
              <w:rPr>
                <w:sz w:val="20"/>
                <w:szCs w:val="20"/>
                <w:lang w:val="en-US" w:bidi="bn-BD"/>
              </w:rPr>
            </w:pPr>
            <w:r w:rsidRPr="001C653E">
              <w:rPr>
                <w:sz w:val="20"/>
                <w:szCs w:val="20"/>
                <w:cs/>
                <w:lang w:val="en-US" w:bidi="bn-BD"/>
              </w:rPr>
              <w:t>501</w:t>
            </w:r>
          </w:p>
        </w:tc>
        <w:tc>
          <w:tcPr>
            <w:tcW w:w="5416" w:type="dxa"/>
            <w:gridSpan w:val="2"/>
          </w:tcPr>
          <w:p w:rsidR="008F5B2C" w:rsidRPr="001C653E" w:rsidRDefault="008F5B2C" w:rsidP="00485C81">
            <w:pPr>
              <w:autoSpaceDE w:val="0"/>
              <w:autoSpaceDN w:val="0"/>
              <w:adjustRightInd w:val="0"/>
              <w:rPr>
                <w:sz w:val="20"/>
                <w:szCs w:val="20"/>
              </w:rPr>
            </w:pPr>
            <w:r w:rsidRPr="001C653E">
              <w:rPr>
                <w:sz w:val="20"/>
                <w:szCs w:val="20"/>
              </w:rPr>
              <w:t>In the last month, how often have you been upset because of something that happened unexpectedly?</w:t>
            </w:r>
          </w:p>
          <w:p w:rsidR="008F5B2C" w:rsidRPr="001C653E" w:rsidRDefault="008F5B2C" w:rsidP="00485C81">
            <w:pPr>
              <w:jc w:val="both"/>
              <w:rPr>
                <w:rFonts w:cs="Vrinda"/>
                <w:sz w:val="20"/>
                <w:szCs w:val="20"/>
                <w:lang w:val="en-US" w:bidi="bn-BD"/>
              </w:rPr>
            </w:pPr>
            <w:r w:rsidRPr="001C653E">
              <w:rPr>
                <w:rFonts w:ascii="SutonnyMJ" w:hAnsi="SutonnyMJ" w:cs="SutonnyMJ"/>
                <w:sz w:val="20"/>
                <w:szCs w:val="20"/>
                <w:lang w:bidi="bn-BD"/>
              </w:rPr>
              <w:t>MZ GK</w:t>
            </w:r>
            <w:r w:rsidRPr="001C653E">
              <w:rPr>
                <w:rFonts w:ascii="SutonnyMJ" w:hAnsi="SutonnyMJ" w:cs="SutonnyMJ"/>
                <w:sz w:val="20"/>
                <w:szCs w:val="20"/>
              </w:rPr>
              <w:t>gv‡m</w:t>
            </w:r>
            <w:r w:rsidRPr="001C653E">
              <w:rPr>
                <w:rFonts w:ascii="SutonnyMJ" w:hAnsi="SutonnyMJ" w:cs="SutonnyMJ"/>
                <w:sz w:val="20"/>
                <w:szCs w:val="20"/>
                <w:lang w:bidi="bn-BD"/>
              </w:rPr>
              <w:t xml:space="preserve"> †Kvb AcÖZ¨vwkZ NUbvi Rb¨ Avcwb KZ Nb Nb gvbwmK fv‡e wech©¯Í wQ‡jb - </w:t>
            </w:r>
            <w:r w:rsidRPr="001C653E">
              <w:rPr>
                <w:rFonts w:ascii="SutonnyMJ" w:hAnsi="SutonnyMJ" w:cs="Vrinda"/>
                <w:sz w:val="20"/>
                <w:szCs w:val="20"/>
                <w:lang w:bidi="bn-BD"/>
              </w:rPr>
              <w:t>KLbB bv</w:t>
            </w:r>
            <w:r w:rsidRPr="001C653E">
              <w:rPr>
                <w:rFonts w:ascii="SutonnyMJ" w:hAnsi="SutonnyMJ" w:cs="SutonnyMJ"/>
                <w:sz w:val="20"/>
                <w:szCs w:val="20"/>
                <w:lang w:bidi="bn-BD"/>
              </w:rPr>
              <w:t>, K`vwPr, gv‡S g‡a¨, Nb Nb bvwK cÖvqB?</w:t>
            </w:r>
          </w:p>
        </w:tc>
        <w:tc>
          <w:tcPr>
            <w:tcW w:w="720" w:type="dxa"/>
            <w:gridSpan w:val="2"/>
          </w:tcPr>
          <w:p w:rsidR="008F5B2C" w:rsidRPr="001C653E" w:rsidRDefault="008F5B2C" w:rsidP="00485C81">
            <w:pPr>
              <w:jc w:val="center"/>
              <w:rPr>
                <w:rFonts w:cs="Vrinda"/>
                <w:sz w:val="20"/>
                <w:szCs w:val="20"/>
                <w:lang w:val="en-US" w:bidi="bn-BD"/>
              </w:rPr>
            </w:pPr>
            <w:r w:rsidRPr="001C653E">
              <w:rPr>
                <w:sz w:val="20"/>
                <w:szCs w:val="20"/>
              </w:rPr>
              <w:t>0</w:t>
            </w:r>
          </w:p>
        </w:tc>
        <w:tc>
          <w:tcPr>
            <w:tcW w:w="810" w:type="dxa"/>
          </w:tcPr>
          <w:p w:rsidR="008F5B2C" w:rsidRPr="001C653E" w:rsidRDefault="008F5B2C" w:rsidP="00485C81">
            <w:pPr>
              <w:jc w:val="center"/>
              <w:rPr>
                <w:rFonts w:cs="Vrinda"/>
                <w:sz w:val="20"/>
                <w:szCs w:val="20"/>
                <w:lang w:val="en-US" w:bidi="bn-BD"/>
              </w:rPr>
            </w:pPr>
            <w:r w:rsidRPr="001C653E">
              <w:rPr>
                <w:rFonts w:cs="Vrinda"/>
                <w:sz w:val="20"/>
                <w:szCs w:val="20"/>
                <w:lang w:val="en-US" w:bidi="bn-BD"/>
              </w:rPr>
              <w:t>1</w:t>
            </w:r>
          </w:p>
        </w:tc>
        <w:tc>
          <w:tcPr>
            <w:tcW w:w="1170" w:type="dxa"/>
          </w:tcPr>
          <w:p w:rsidR="008F5B2C" w:rsidRPr="001C653E" w:rsidRDefault="008F5B2C" w:rsidP="00485C81">
            <w:pPr>
              <w:jc w:val="center"/>
              <w:rPr>
                <w:rFonts w:cs="Vrinda"/>
                <w:sz w:val="20"/>
                <w:szCs w:val="20"/>
                <w:lang w:val="en-US" w:bidi="bn-BD"/>
              </w:rPr>
            </w:pPr>
            <w:r w:rsidRPr="001C653E">
              <w:rPr>
                <w:rFonts w:cs="Vrinda"/>
                <w:sz w:val="20"/>
                <w:szCs w:val="20"/>
                <w:lang w:val="en-US" w:bidi="bn-BD"/>
              </w:rPr>
              <w:t>2</w:t>
            </w:r>
          </w:p>
        </w:tc>
        <w:tc>
          <w:tcPr>
            <w:tcW w:w="720" w:type="dxa"/>
          </w:tcPr>
          <w:p w:rsidR="008F5B2C" w:rsidRPr="001C653E" w:rsidRDefault="008F5B2C" w:rsidP="00485C81">
            <w:pPr>
              <w:jc w:val="center"/>
              <w:rPr>
                <w:rFonts w:cs="Vrinda"/>
                <w:sz w:val="20"/>
                <w:szCs w:val="20"/>
                <w:lang w:val="en-US" w:bidi="bn-BD"/>
              </w:rPr>
            </w:pPr>
            <w:r w:rsidRPr="001C653E">
              <w:rPr>
                <w:rFonts w:cs="Vrinda"/>
                <w:sz w:val="20"/>
                <w:szCs w:val="20"/>
                <w:lang w:val="en-US" w:bidi="bn-BD"/>
              </w:rPr>
              <w:t>3</w:t>
            </w:r>
          </w:p>
        </w:tc>
        <w:tc>
          <w:tcPr>
            <w:tcW w:w="720" w:type="dxa"/>
            <w:gridSpan w:val="3"/>
          </w:tcPr>
          <w:p w:rsidR="008F5B2C" w:rsidRPr="001C653E" w:rsidRDefault="008F5B2C" w:rsidP="00485C81">
            <w:pPr>
              <w:jc w:val="center"/>
              <w:rPr>
                <w:rFonts w:cs="Vrinda"/>
                <w:sz w:val="20"/>
                <w:szCs w:val="20"/>
                <w:lang w:val="en-US" w:bidi="bn-BD"/>
              </w:rPr>
            </w:pPr>
            <w:r w:rsidRPr="001C653E">
              <w:rPr>
                <w:rFonts w:cs="Vrinda"/>
                <w:sz w:val="20"/>
                <w:szCs w:val="20"/>
                <w:lang w:val="en-US" w:bidi="bn-BD"/>
              </w:rPr>
              <w:t>4</w:t>
            </w:r>
          </w:p>
        </w:tc>
        <w:tc>
          <w:tcPr>
            <w:tcW w:w="792" w:type="dxa"/>
          </w:tcPr>
          <w:p w:rsidR="008F5B2C" w:rsidRPr="001C653E" w:rsidRDefault="008F5B2C" w:rsidP="00485C81">
            <w:pPr>
              <w:jc w:val="both"/>
              <w:rPr>
                <w:rFonts w:cs="Vrinda"/>
                <w:sz w:val="20"/>
                <w:szCs w:val="20"/>
                <w:lang w:val="en-US" w:bidi="bn-BD"/>
              </w:rPr>
            </w:pPr>
          </w:p>
        </w:tc>
      </w:tr>
      <w:tr w:rsidR="008F5B2C" w:rsidRPr="001C653E" w:rsidTr="008F5B2C">
        <w:trPr>
          <w:gridAfter w:val="1"/>
          <w:wAfter w:w="21" w:type="dxa"/>
        </w:trPr>
        <w:tc>
          <w:tcPr>
            <w:tcW w:w="720" w:type="dxa"/>
          </w:tcPr>
          <w:p w:rsidR="008F5B2C" w:rsidRPr="001C653E" w:rsidRDefault="008F5B2C" w:rsidP="00485C81">
            <w:pPr>
              <w:jc w:val="both"/>
              <w:rPr>
                <w:sz w:val="20"/>
                <w:szCs w:val="20"/>
                <w:lang w:val="en-US" w:bidi="bn-BD"/>
              </w:rPr>
            </w:pPr>
            <w:r w:rsidRPr="001C653E">
              <w:rPr>
                <w:sz w:val="20"/>
                <w:szCs w:val="20"/>
                <w:cs/>
                <w:lang w:val="en-US" w:bidi="bn-BD"/>
              </w:rPr>
              <w:t>502</w:t>
            </w:r>
          </w:p>
        </w:tc>
        <w:tc>
          <w:tcPr>
            <w:tcW w:w="5416" w:type="dxa"/>
            <w:gridSpan w:val="2"/>
          </w:tcPr>
          <w:p w:rsidR="008F5B2C" w:rsidRPr="001C653E" w:rsidRDefault="008F5B2C" w:rsidP="00485C81">
            <w:pPr>
              <w:autoSpaceDE w:val="0"/>
              <w:autoSpaceDN w:val="0"/>
              <w:adjustRightInd w:val="0"/>
              <w:rPr>
                <w:sz w:val="20"/>
                <w:szCs w:val="20"/>
              </w:rPr>
            </w:pPr>
            <w:r w:rsidRPr="001C653E">
              <w:rPr>
                <w:sz w:val="20"/>
                <w:szCs w:val="20"/>
              </w:rPr>
              <w:t>In the last month, how often have you felt that you were unable to control the important things in your life?</w:t>
            </w:r>
          </w:p>
          <w:p w:rsidR="008F5B2C" w:rsidRPr="001C653E" w:rsidRDefault="008F5B2C" w:rsidP="00511F0A">
            <w:pPr>
              <w:rPr>
                <w:rFonts w:cs="Vrinda"/>
                <w:sz w:val="20"/>
                <w:szCs w:val="20"/>
                <w:lang w:val="en-US" w:bidi="bn-BD"/>
              </w:rPr>
            </w:pPr>
            <w:r w:rsidRPr="001C653E">
              <w:rPr>
                <w:rFonts w:ascii="SutonnyMJ" w:hAnsi="SutonnyMJ" w:cs="SutonnyMJ"/>
                <w:sz w:val="20"/>
                <w:szCs w:val="20"/>
                <w:lang w:bidi="bn-BD"/>
              </w:rPr>
              <w:t>MZ GK</w:t>
            </w:r>
            <w:r w:rsidRPr="001C653E">
              <w:rPr>
                <w:rFonts w:ascii="SutonnyMJ" w:hAnsi="SutonnyMJ" w:cs="SutonnyMJ"/>
                <w:sz w:val="20"/>
                <w:szCs w:val="20"/>
              </w:rPr>
              <w:t>gv‡m</w:t>
            </w:r>
            <w:r w:rsidRPr="001C653E">
              <w:rPr>
                <w:rFonts w:ascii="SutonnyMJ" w:hAnsi="SutonnyMJ" w:cs="SutonnyMJ"/>
                <w:sz w:val="20"/>
                <w:szCs w:val="20"/>
                <w:lang w:bidi="bn-BD"/>
              </w:rPr>
              <w:t xml:space="preserve"> Avcbvi KZ Nb Nb g‡b n‡q‡Q †h, Avcwb Avcbvi wb‡Ri Rxe‡bi ¸iæZ¡cyb© †Kv‡bv wKQz wbqš¿b Ki‡Z cviwQ‡jb bv - </w:t>
            </w:r>
            <w:r w:rsidRPr="001C653E">
              <w:rPr>
                <w:rFonts w:ascii="SutonnyMJ" w:hAnsi="SutonnyMJ" w:cs="Vrinda"/>
                <w:sz w:val="20"/>
                <w:szCs w:val="20"/>
                <w:lang w:bidi="bn-BD"/>
              </w:rPr>
              <w:t>KLbB bv</w:t>
            </w:r>
            <w:r w:rsidRPr="001C653E">
              <w:rPr>
                <w:rFonts w:ascii="SutonnyMJ" w:hAnsi="SutonnyMJ" w:cs="SutonnyMJ"/>
                <w:sz w:val="20"/>
                <w:szCs w:val="20"/>
                <w:lang w:bidi="bn-BD"/>
              </w:rPr>
              <w:t>, K`vwPr, gv‡S g‡a¨, Nb Nb bvwK cÖvqB?</w:t>
            </w:r>
          </w:p>
        </w:tc>
        <w:tc>
          <w:tcPr>
            <w:tcW w:w="720" w:type="dxa"/>
            <w:gridSpan w:val="2"/>
          </w:tcPr>
          <w:p w:rsidR="008F5B2C" w:rsidRPr="001C653E" w:rsidRDefault="008F5B2C" w:rsidP="00485C81">
            <w:pPr>
              <w:jc w:val="center"/>
              <w:rPr>
                <w:sz w:val="20"/>
                <w:szCs w:val="20"/>
              </w:rPr>
            </w:pPr>
            <w:r w:rsidRPr="001C653E">
              <w:rPr>
                <w:sz w:val="20"/>
                <w:szCs w:val="20"/>
              </w:rPr>
              <w:t>0</w:t>
            </w:r>
          </w:p>
        </w:tc>
        <w:tc>
          <w:tcPr>
            <w:tcW w:w="810" w:type="dxa"/>
          </w:tcPr>
          <w:p w:rsidR="008F5B2C" w:rsidRPr="001C653E" w:rsidRDefault="008F5B2C" w:rsidP="00485C81">
            <w:pPr>
              <w:jc w:val="center"/>
              <w:rPr>
                <w:sz w:val="20"/>
                <w:szCs w:val="20"/>
              </w:rPr>
            </w:pPr>
            <w:r w:rsidRPr="001C653E">
              <w:rPr>
                <w:rFonts w:cs="Vrinda"/>
                <w:sz w:val="20"/>
                <w:szCs w:val="20"/>
                <w:lang w:val="en-US" w:bidi="bn-BD"/>
              </w:rPr>
              <w:t>1</w:t>
            </w:r>
          </w:p>
        </w:tc>
        <w:tc>
          <w:tcPr>
            <w:tcW w:w="1170" w:type="dxa"/>
          </w:tcPr>
          <w:p w:rsidR="008F5B2C" w:rsidRPr="001C653E" w:rsidRDefault="008F5B2C" w:rsidP="00485C81">
            <w:pPr>
              <w:jc w:val="center"/>
              <w:rPr>
                <w:sz w:val="20"/>
                <w:szCs w:val="20"/>
              </w:rPr>
            </w:pPr>
            <w:r w:rsidRPr="001C653E">
              <w:rPr>
                <w:rFonts w:cs="Vrinda"/>
                <w:sz w:val="20"/>
                <w:szCs w:val="20"/>
                <w:lang w:val="en-US" w:bidi="bn-BD"/>
              </w:rPr>
              <w:t>2</w:t>
            </w:r>
          </w:p>
        </w:tc>
        <w:tc>
          <w:tcPr>
            <w:tcW w:w="720" w:type="dxa"/>
          </w:tcPr>
          <w:p w:rsidR="008F5B2C" w:rsidRPr="001C653E" w:rsidRDefault="008F5B2C" w:rsidP="00485C81">
            <w:pPr>
              <w:jc w:val="center"/>
              <w:rPr>
                <w:sz w:val="20"/>
                <w:szCs w:val="20"/>
              </w:rPr>
            </w:pPr>
            <w:r w:rsidRPr="001C653E">
              <w:rPr>
                <w:rFonts w:cs="Vrinda"/>
                <w:sz w:val="20"/>
                <w:szCs w:val="20"/>
                <w:lang w:val="en-US" w:bidi="bn-BD"/>
              </w:rPr>
              <w:t>3</w:t>
            </w:r>
          </w:p>
        </w:tc>
        <w:tc>
          <w:tcPr>
            <w:tcW w:w="720" w:type="dxa"/>
            <w:gridSpan w:val="3"/>
          </w:tcPr>
          <w:p w:rsidR="008F5B2C" w:rsidRPr="001C653E" w:rsidRDefault="008F5B2C" w:rsidP="00485C81">
            <w:pPr>
              <w:jc w:val="center"/>
              <w:rPr>
                <w:sz w:val="20"/>
                <w:szCs w:val="20"/>
              </w:rPr>
            </w:pPr>
            <w:r w:rsidRPr="001C653E">
              <w:rPr>
                <w:rFonts w:cs="Vrinda"/>
                <w:sz w:val="20"/>
                <w:szCs w:val="20"/>
                <w:lang w:val="en-US" w:bidi="bn-BD"/>
              </w:rPr>
              <w:t>4</w:t>
            </w:r>
          </w:p>
        </w:tc>
        <w:tc>
          <w:tcPr>
            <w:tcW w:w="792" w:type="dxa"/>
          </w:tcPr>
          <w:p w:rsidR="008F5B2C" w:rsidRPr="001C653E" w:rsidRDefault="008F5B2C" w:rsidP="00485C81">
            <w:pPr>
              <w:jc w:val="both"/>
              <w:rPr>
                <w:rFonts w:cs="Vrinda"/>
                <w:sz w:val="20"/>
                <w:szCs w:val="20"/>
                <w:lang w:val="en-US" w:bidi="bn-BD"/>
              </w:rPr>
            </w:pPr>
          </w:p>
        </w:tc>
      </w:tr>
      <w:tr w:rsidR="008F5B2C" w:rsidRPr="001C653E" w:rsidTr="008F5B2C">
        <w:trPr>
          <w:gridAfter w:val="1"/>
          <w:wAfter w:w="21" w:type="dxa"/>
        </w:trPr>
        <w:tc>
          <w:tcPr>
            <w:tcW w:w="720" w:type="dxa"/>
          </w:tcPr>
          <w:p w:rsidR="008F5B2C" w:rsidRPr="001C653E" w:rsidRDefault="008F5B2C" w:rsidP="00485C81">
            <w:pPr>
              <w:jc w:val="both"/>
              <w:rPr>
                <w:sz w:val="20"/>
                <w:szCs w:val="20"/>
                <w:lang w:val="en-US" w:bidi="bn-BD"/>
              </w:rPr>
            </w:pPr>
            <w:r w:rsidRPr="001C653E">
              <w:rPr>
                <w:sz w:val="20"/>
                <w:szCs w:val="20"/>
                <w:cs/>
                <w:lang w:val="en-US" w:bidi="bn-BD"/>
              </w:rPr>
              <w:t>503</w:t>
            </w:r>
          </w:p>
        </w:tc>
        <w:tc>
          <w:tcPr>
            <w:tcW w:w="5416" w:type="dxa"/>
            <w:gridSpan w:val="2"/>
          </w:tcPr>
          <w:p w:rsidR="008F5B2C" w:rsidRPr="001C653E" w:rsidRDefault="008F5B2C" w:rsidP="00485C81">
            <w:pPr>
              <w:autoSpaceDE w:val="0"/>
              <w:autoSpaceDN w:val="0"/>
              <w:adjustRightInd w:val="0"/>
              <w:rPr>
                <w:sz w:val="20"/>
                <w:szCs w:val="20"/>
              </w:rPr>
            </w:pPr>
            <w:r w:rsidRPr="001C653E">
              <w:rPr>
                <w:sz w:val="20"/>
                <w:szCs w:val="20"/>
              </w:rPr>
              <w:t>In the last month, how often have you felt nervous and “stressed”?</w:t>
            </w:r>
          </w:p>
          <w:p w:rsidR="008F5B2C" w:rsidRPr="001C653E" w:rsidRDefault="008F5B2C" w:rsidP="00485C81">
            <w:pPr>
              <w:rPr>
                <w:rFonts w:cs="Vrinda"/>
                <w:sz w:val="20"/>
                <w:szCs w:val="20"/>
                <w:lang w:val="en-US" w:bidi="bn-BD"/>
              </w:rPr>
            </w:pPr>
            <w:r w:rsidRPr="001C653E">
              <w:rPr>
                <w:rFonts w:ascii="SutonnyMJ" w:hAnsi="SutonnyMJ" w:cs="SutonnyMJ"/>
                <w:sz w:val="20"/>
                <w:szCs w:val="20"/>
                <w:lang w:bidi="bn-BD"/>
              </w:rPr>
              <w:t>MZ GK</w:t>
            </w:r>
            <w:r w:rsidRPr="001C653E">
              <w:rPr>
                <w:rFonts w:ascii="SutonnyMJ" w:hAnsi="SutonnyMJ" w:cs="SutonnyMJ"/>
                <w:sz w:val="20"/>
                <w:szCs w:val="20"/>
              </w:rPr>
              <w:t>gv‡m</w:t>
            </w:r>
            <w:r w:rsidRPr="001C653E">
              <w:rPr>
                <w:rFonts w:ascii="SutonnyMJ" w:hAnsi="SutonnyMJ" w:cs="SutonnyMJ"/>
                <w:sz w:val="20"/>
                <w:szCs w:val="20"/>
                <w:lang w:bidi="bn-BD"/>
              </w:rPr>
              <w:t xml:space="preserve"> Avcwb KZ Nb Nb wePwjZ wQ‡jb I gvbwmK Pvc Abyfe K‡i‡Qb - </w:t>
            </w:r>
            <w:r w:rsidRPr="001C653E">
              <w:rPr>
                <w:rFonts w:ascii="SutonnyMJ" w:hAnsi="SutonnyMJ" w:cs="Vrinda"/>
                <w:sz w:val="20"/>
                <w:szCs w:val="20"/>
                <w:lang w:bidi="bn-BD"/>
              </w:rPr>
              <w:t>KLbB bv</w:t>
            </w:r>
            <w:r w:rsidRPr="001C653E">
              <w:rPr>
                <w:rFonts w:ascii="SutonnyMJ" w:hAnsi="SutonnyMJ" w:cs="SutonnyMJ"/>
                <w:sz w:val="20"/>
                <w:szCs w:val="20"/>
                <w:lang w:bidi="bn-BD"/>
              </w:rPr>
              <w:t>, K`vwPr, gv‡S g‡a¨, Nb Nb bvwK cÖvqB?</w:t>
            </w:r>
          </w:p>
        </w:tc>
        <w:tc>
          <w:tcPr>
            <w:tcW w:w="720" w:type="dxa"/>
            <w:gridSpan w:val="2"/>
          </w:tcPr>
          <w:p w:rsidR="008F5B2C" w:rsidRPr="001C653E" w:rsidRDefault="008F5B2C" w:rsidP="00485C81">
            <w:pPr>
              <w:jc w:val="center"/>
              <w:rPr>
                <w:sz w:val="20"/>
                <w:szCs w:val="20"/>
              </w:rPr>
            </w:pPr>
            <w:r w:rsidRPr="001C653E">
              <w:rPr>
                <w:sz w:val="20"/>
                <w:szCs w:val="20"/>
              </w:rPr>
              <w:t>0</w:t>
            </w:r>
          </w:p>
        </w:tc>
        <w:tc>
          <w:tcPr>
            <w:tcW w:w="810" w:type="dxa"/>
          </w:tcPr>
          <w:p w:rsidR="008F5B2C" w:rsidRPr="001C653E" w:rsidRDefault="008F5B2C" w:rsidP="00485C81">
            <w:pPr>
              <w:jc w:val="center"/>
              <w:rPr>
                <w:sz w:val="20"/>
                <w:szCs w:val="20"/>
              </w:rPr>
            </w:pPr>
            <w:r w:rsidRPr="001C653E">
              <w:rPr>
                <w:rFonts w:cs="Vrinda"/>
                <w:sz w:val="20"/>
                <w:szCs w:val="20"/>
                <w:lang w:val="en-US" w:bidi="bn-BD"/>
              </w:rPr>
              <w:t>1</w:t>
            </w:r>
          </w:p>
        </w:tc>
        <w:tc>
          <w:tcPr>
            <w:tcW w:w="1170" w:type="dxa"/>
          </w:tcPr>
          <w:p w:rsidR="008F5B2C" w:rsidRPr="001C653E" w:rsidRDefault="008F5B2C" w:rsidP="00485C81">
            <w:pPr>
              <w:jc w:val="center"/>
              <w:rPr>
                <w:sz w:val="20"/>
                <w:szCs w:val="20"/>
              </w:rPr>
            </w:pPr>
            <w:r w:rsidRPr="001C653E">
              <w:rPr>
                <w:rFonts w:cs="Vrinda"/>
                <w:sz w:val="20"/>
                <w:szCs w:val="20"/>
                <w:lang w:val="en-US" w:bidi="bn-BD"/>
              </w:rPr>
              <w:t>2</w:t>
            </w:r>
          </w:p>
        </w:tc>
        <w:tc>
          <w:tcPr>
            <w:tcW w:w="720" w:type="dxa"/>
          </w:tcPr>
          <w:p w:rsidR="008F5B2C" w:rsidRPr="001C653E" w:rsidRDefault="008F5B2C" w:rsidP="00485C81">
            <w:pPr>
              <w:jc w:val="center"/>
              <w:rPr>
                <w:sz w:val="20"/>
                <w:szCs w:val="20"/>
              </w:rPr>
            </w:pPr>
            <w:r w:rsidRPr="001C653E">
              <w:rPr>
                <w:rFonts w:cs="Vrinda"/>
                <w:sz w:val="20"/>
                <w:szCs w:val="20"/>
                <w:lang w:val="en-US" w:bidi="bn-BD"/>
              </w:rPr>
              <w:t>3</w:t>
            </w:r>
          </w:p>
        </w:tc>
        <w:tc>
          <w:tcPr>
            <w:tcW w:w="720" w:type="dxa"/>
            <w:gridSpan w:val="3"/>
          </w:tcPr>
          <w:p w:rsidR="008F5B2C" w:rsidRPr="001C653E" w:rsidRDefault="008F5B2C" w:rsidP="00485C81">
            <w:pPr>
              <w:jc w:val="center"/>
              <w:rPr>
                <w:sz w:val="20"/>
                <w:szCs w:val="20"/>
              </w:rPr>
            </w:pPr>
            <w:r w:rsidRPr="001C653E">
              <w:rPr>
                <w:rFonts w:cs="Vrinda"/>
                <w:sz w:val="20"/>
                <w:szCs w:val="20"/>
                <w:lang w:val="en-US" w:bidi="bn-BD"/>
              </w:rPr>
              <w:t>4</w:t>
            </w:r>
          </w:p>
        </w:tc>
        <w:tc>
          <w:tcPr>
            <w:tcW w:w="792" w:type="dxa"/>
          </w:tcPr>
          <w:p w:rsidR="008F5B2C" w:rsidRPr="001C653E" w:rsidRDefault="008F5B2C" w:rsidP="00485C81">
            <w:pPr>
              <w:jc w:val="both"/>
              <w:rPr>
                <w:rFonts w:cs="Vrinda"/>
                <w:sz w:val="20"/>
                <w:szCs w:val="20"/>
                <w:lang w:val="en-US" w:bidi="bn-BD"/>
              </w:rPr>
            </w:pPr>
          </w:p>
        </w:tc>
      </w:tr>
      <w:tr w:rsidR="008F5B2C" w:rsidRPr="001C653E" w:rsidTr="008F5B2C">
        <w:trPr>
          <w:gridAfter w:val="1"/>
          <w:wAfter w:w="21" w:type="dxa"/>
        </w:trPr>
        <w:tc>
          <w:tcPr>
            <w:tcW w:w="720" w:type="dxa"/>
          </w:tcPr>
          <w:p w:rsidR="008F5B2C" w:rsidRPr="001C653E" w:rsidRDefault="008F5B2C" w:rsidP="00485C81">
            <w:pPr>
              <w:jc w:val="both"/>
              <w:rPr>
                <w:sz w:val="20"/>
                <w:szCs w:val="20"/>
                <w:lang w:val="en-US" w:bidi="bn-BD"/>
              </w:rPr>
            </w:pPr>
            <w:r w:rsidRPr="001C653E">
              <w:rPr>
                <w:sz w:val="20"/>
                <w:szCs w:val="20"/>
                <w:cs/>
                <w:lang w:val="en-US" w:bidi="bn-BD"/>
              </w:rPr>
              <w:t>504</w:t>
            </w:r>
          </w:p>
        </w:tc>
        <w:tc>
          <w:tcPr>
            <w:tcW w:w="5416" w:type="dxa"/>
            <w:gridSpan w:val="2"/>
          </w:tcPr>
          <w:p w:rsidR="008F5B2C" w:rsidRPr="001C653E" w:rsidRDefault="008F5B2C" w:rsidP="00485C81">
            <w:pPr>
              <w:autoSpaceDE w:val="0"/>
              <w:autoSpaceDN w:val="0"/>
              <w:adjustRightInd w:val="0"/>
              <w:rPr>
                <w:sz w:val="20"/>
                <w:szCs w:val="20"/>
                <w:lang w:bidi="bn-IN"/>
              </w:rPr>
            </w:pPr>
            <w:r w:rsidRPr="001C653E">
              <w:rPr>
                <w:sz w:val="20"/>
                <w:szCs w:val="20"/>
                <w:lang w:bidi="bn-IN"/>
              </w:rPr>
              <w:t xml:space="preserve">In the last month, how often have you felt confident about your ability to handle your personal problems? </w:t>
            </w:r>
          </w:p>
          <w:p w:rsidR="008F5B2C" w:rsidRPr="001C653E" w:rsidRDefault="008F5B2C" w:rsidP="00D77A41">
            <w:pPr>
              <w:rPr>
                <w:rFonts w:cs="Vrinda"/>
                <w:sz w:val="20"/>
                <w:szCs w:val="20"/>
                <w:lang w:val="en-US" w:bidi="bn-BD"/>
              </w:rPr>
            </w:pPr>
            <w:r w:rsidRPr="001C653E">
              <w:rPr>
                <w:rFonts w:ascii="SutonnyMJ" w:hAnsi="SutonnyMJ" w:cs="SutonnyMJ"/>
                <w:sz w:val="20"/>
                <w:szCs w:val="20"/>
                <w:lang w:bidi="bn-BD"/>
              </w:rPr>
              <w:t>MZ GK</w:t>
            </w:r>
            <w:r w:rsidRPr="001C653E">
              <w:rPr>
                <w:rFonts w:ascii="SutonnyMJ" w:hAnsi="SutonnyMJ" w:cs="SutonnyMJ"/>
                <w:sz w:val="20"/>
                <w:szCs w:val="20"/>
              </w:rPr>
              <w:t>gv‡m</w:t>
            </w:r>
            <w:r w:rsidRPr="001C653E">
              <w:rPr>
                <w:rFonts w:ascii="SutonnyMJ" w:hAnsi="SutonnyMJ" w:cs="SutonnyMJ"/>
                <w:sz w:val="20"/>
                <w:szCs w:val="20"/>
                <w:lang w:bidi="bn-BD"/>
              </w:rPr>
              <w:t xml:space="preserve"> KZ Nb Nb Avcbvi g‡b n‡q‡Q †h, Avcbvi e¨w³MZ mgm¨v Avcwb wb‡RB mgvavb Ki‡Z cvi‡eb - </w:t>
            </w:r>
            <w:r w:rsidRPr="001C653E">
              <w:rPr>
                <w:rFonts w:ascii="SutonnyMJ" w:hAnsi="SutonnyMJ" w:cs="Vrinda"/>
                <w:sz w:val="20"/>
                <w:szCs w:val="20"/>
                <w:lang w:bidi="bn-BD"/>
              </w:rPr>
              <w:t>KLbB bv</w:t>
            </w:r>
            <w:r w:rsidRPr="001C653E">
              <w:rPr>
                <w:rFonts w:ascii="SutonnyMJ" w:hAnsi="SutonnyMJ" w:cs="SutonnyMJ"/>
                <w:sz w:val="20"/>
                <w:szCs w:val="20"/>
                <w:lang w:bidi="bn-BD"/>
              </w:rPr>
              <w:t>, K`vwPr, gv‡S g‡a¨, Nb Nb bvwK cÖvqB?</w:t>
            </w:r>
          </w:p>
        </w:tc>
        <w:tc>
          <w:tcPr>
            <w:tcW w:w="720" w:type="dxa"/>
            <w:gridSpan w:val="2"/>
          </w:tcPr>
          <w:p w:rsidR="008F5B2C" w:rsidRPr="001C653E" w:rsidRDefault="008F5B2C" w:rsidP="00485C81">
            <w:pPr>
              <w:jc w:val="center"/>
              <w:rPr>
                <w:sz w:val="20"/>
                <w:szCs w:val="20"/>
              </w:rPr>
            </w:pPr>
            <w:r w:rsidRPr="001C653E">
              <w:rPr>
                <w:sz w:val="20"/>
                <w:szCs w:val="20"/>
              </w:rPr>
              <w:t>0</w:t>
            </w:r>
          </w:p>
        </w:tc>
        <w:tc>
          <w:tcPr>
            <w:tcW w:w="810" w:type="dxa"/>
          </w:tcPr>
          <w:p w:rsidR="008F5B2C" w:rsidRPr="001C653E" w:rsidRDefault="008F5B2C" w:rsidP="00485C81">
            <w:pPr>
              <w:jc w:val="center"/>
              <w:rPr>
                <w:sz w:val="20"/>
                <w:szCs w:val="20"/>
              </w:rPr>
            </w:pPr>
            <w:r w:rsidRPr="001C653E">
              <w:rPr>
                <w:rFonts w:cs="Vrinda"/>
                <w:sz w:val="20"/>
                <w:szCs w:val="20"/>
                <w:lang w:val="en-US" w:bidi="bn-BD"/>
              </w:rPr>
              <w:t>1</w:t>
            </w:r>
          </w:p>
        </w:tc>
        <w:tc>
          <w:tcPr>
            <w:tcW w:w="1170" w:type="dxa"/>
          </w:tcPr>
          <w:p w:rsidR="008F5B2C" w:rsidRPr="001C653E" w:rsidRDefault="008F5B2C" w:rsidP="00485C81">
            <w:pPr>
              <w:jc w:val="center"/>
              <w:rPr>
                <w:sz w:val="20"/>
                <w:szCs w:val="20"/>
              </w:rPr>
            </w:pPr>
            <w:r w:rsidRPr="001C653E">
              <w:rPr>
                <w:rFonts w:cs="Vrinda"/>
                <w:sz w:val="20"/>
                <w:szCs w:val="20"/>
                <w:lang w:val="en-US" w:bidi="bn-BD"/>
              </w:rPr>
              <w:t>2</w:t>
            </w:r>
          </w:p>
        </w:tc>
        <w:tc>
          <w:tcPr>
            <w:tcW w:w="720" w:type="dxa"/>
          </w:tcPr>
          <w:p w:rsidR="008F5B2C" w:rsidRPr="001C653E" w:rsidRDefault="008F5B2C" w:rsidP="00485C81">
            <w:pPr>
              <w:jc w:val="center"/>
              <w:rPr>
                <w:sz w:val="20"/>
                <w:szCs w:val="20"/>
              </w:rPr>
            </w:pPr>
            <w:r w:rsidRPr="001C653E">
              <w:rPr>
                <w:rFonts w:cs="Vrinda"/>
                <w:sz w:val="20"/>
                <w:szCs w:val="20"/>
                <w:lang w:val="en-US" w:bidi="bn-BD"/>
              </w:rPr>
              <w:t>3</w:t>
            </w:r>
          </w:p>
        </w:tc>
        <w:tc>
          <w:tcPr>
            <w:tcW w:w="720" w:type="dxa"/>
            <w:gridSpan w:val="3"/>
          </w:tcPr>
          <w:p w:rsidR="008F5B2C" w:rsidRPr="001C653E" w:rsidRDefault="008F5B2C" w:rsidP="00485C81">
            <w:pPr>
              <w:jc w:val="center"/>
              <w:rPr>
                <w:sz w:val="20"/>
                <w:szCs w:val="20"/>
              </w:rPr>
            </w:pPr>
            <w:r w:rsidRPr="001C653E">
              <w:rPr>
                <w:rFonts w:cs="Vrinda"/>
                <w:sz w:val="20"/>
                <w:szCs w:val="20"/>
                <w:lang w:val="en-US" w:bidi="bn-BD"/>
              </w:rPr>
              <w:t>4</w:t>
            </w:r>
          </w:p>
        </w:tc>
        <w:tc>
          <w:tcPr>
            <w:tcW w:w="792" w:type="dxa"/>
          </w:tcPr>
          <w:p w:rsidR="008F5B2C" w:rsidRPr="001C653E" w:rsidRDefault="008F5B2C" w:rsidP="00485C81">
            <w:pPr>
              <w:jc w:val="both"/>
              <w:rPr>
                <w:rFonts w:cs="Vrinda"/>
                <w:sz w:val="20"/>
                <w:szCs w:val="20"/>
                <w:lang w:val="en-US" w:bidi="bn-BD"/>
              </w:rPr>
            </w:pPr>
          </w:p>
        </w:tc>
      </w:tr>
      <w:tr w:rsidR="008F5B2C" w:rsidRPr="001C653E" w:rsidTr="008F5B2C">
        <w:trPr>
          <w:gridAfter w:val="1"/>
          <w:wAfter w:w="21" w:type="dxa"/>
        </w:trPr>
        <w:tc>
          <w:tcPr>
            <w:tcW w:w="720" w:type="dxa"/>
          </w:tcPr>
          <w:p w:rsidR="008F5B2C" w:rsidRPr="001C653E" w:rsidRDefault="008F5B2C" w:rsidP="00485C81">
            <w:pPr>
              <w:jc w:val="both"/>
              <w:rPr>
                <w:sz w:val="20"/>
                <w:szCs w:val="20"/>
                <w:lang w:val="en-US" w:bidi="bn-BD"/>
              </w:rPr>
            </w:pPr>
            <w:r w:rsidRPr="001C653E">
              <w:rPr>
                <w:sz w:val="20"/>
                <w:szCs w:val="20"/>
                <w:cs/>
                <w:lang w:val="en-US" w:bidi="bn-BD"/>
              </w:rPr>
              <w:t>505</w:t>
            </w:r>
          </w:p>
        </w:tc>
        <w:tc>
          <w:tcPr>
            <w:tcW w:w="5416" w:type="dxa"/>
            <w:gridSpan w:val="2"/>
          </w:tcPr>
          <w:p w:rsidR="008F5B2C" w:rsidRPr="001C653E" w:rsidRDefault="008F5B2C" w:rsidP="00485C81">
            <w:pPr>
              <w:autoSpaceDE w:val="0"/>
              <w:autoSpaceDN w:val="0"/>
              <w:adjustRightInd w:val="0"/>
              <w:rPr>
                <w:sz w:val="20"/>
                <w:szCs w:val="20"/>
                <w:lang w:bidi="bn-IN"/>
              </w:rPr>
            </w:pPr>
            <w:r w:rsidRPr="001C653E">
              <w:rPr>
                <w:sz w:val="20"/>
                <w:szCs w:val="20"/>
                <w:lang w:bidi="bn-IN"/>
              </w:rPr>
              <w:t>In the last month, how often have you felt that things were going your way?</w:t>
            </w:r>
          </w:p>
          <w:p w:rsidR="008F5B2C" w:rsidRPr="001C653E" w:rsidRDefault="008F5B2C" w:rsidP="00D77A41">
            <w:pPr>
              <w:rPr>
                <w:rFonts w:cs="Vrinda"/>
                <w:sz w:val="20"/>
                <w:szCs w:val="20"/>
                <w:lang w:val="en-US" w:bidi="bn-BD"/>
              </w:rPr>
            </w:pPr>
            <w:r w:rsidRPr="001C653E">
              <w:rPr>
                <w:rFonts w:ascii="SutonnyMJ" w:hAnsi="SutonnyMJ" w:cs="SutonnyMJ"/>
                <w:sz w:val="20"/>
                <w:szCs w:val="20"/>
                <w:lang w:bidi="bn-BD"/>
              </w:rPr>
              <w:t>MZ GK</w:t>
            </w:r>
            <w:r w:rsidRPr="001C653E">
              <w:rPr>
                <w:rFonts w:ascii="SutonnyMJ" w:hAnsi="SutonnyMJ" w:cs="SutonnyMJ"/>
                <w:sz w:val="20"/>
                <w:szCs w:val="20"/>
              </w:rPr>
              <w:t>gv‡m</w:t>
            </w:r>
            <w:r w:rsidRPr="001C653E">
              <w:rPr>
                <w:rFonts w:ascii="SutonnyMJ" w:hAnsi="SutonnyMJ" w:cs="SutonnyMJ"/>
                <w:sz w:val="20"/>
                <w:szCs w:val="20"/>
                <w:lang w:bidi="bn-BD"/>
              </w:rPr>
              <w:t xml:space="preserve"> Avcbvi KZ Nb Nb g‡b n‡q‡Q †h, mewKQz Avcwb †hfv‡e Pv‡”Qb †mfv‡eB n‡”Q - </w:t>
            </w:r>
            <w:r w:rsidRPr="001C653E">
              <w:rPr>
                <w:rFonts w:ascii="SutonnyMJ" w:hAnsi="SutonnyMJ" w:cs="Vrinda"/>
                <w:sz w:val="20"/>
                <w:szCs w:val="20"/>
                <w:lang w:bidi="bn-BD"/>
              </w:rPr>
              <w:t>KLbB bv</w:t>
            </w:r>
            <w:r w:rsidRPr="001C653E">
              <w:rPr>
                <w:rFonts w:ascii="SutonnyMJ" w:hAnsi="SutonnyMJ" w:cs="SutonnyMJ"/>
                <w:sz w:val="20"/>
                <w:szCs w:val="20"/>
                <w:lang w:bidi="bn-BD"/>
              </w:rPr>
              <w:t>, K`vwPr, gv‡S g‡a¨, Nb Nb bvwK cÖvqB?</w:t>
            </w:r>
          </w:p>
        </w:tc>
        <w:tc>
          <w:tcPr>
            <w:tcW w:w="720" w:type="dxa"/>
            <w:gridSpan w:val="2"/>
          </w:tcPr>
          <w:p w:rsidR="008F5B2C" w:rsidRPr="001C653E" w:rsidRDefault="008F5B2C" w:rsidP="00485C81">
            <w:pPr>
              <w:jc w:val="center"/>
              <w:rPr>
                <w:sz w:val="20"/>
                <w:szCs w:val="20"/>
              </w:rPr>
            </w:pPr>
            <w:r w:rsidRPr="001C653E">
              <w:rPr>
                <w:sz w:val="20"/>
                <w:szCs w:val="20"/>
              </w:rPr>
              <w:t>0</w:t>
            </w:r>
          </w:p>
        </w:tc>
        <w:tc>
          <w:tcPr>
            <w:tcW w:w="810" w:type="dxa"/>
          </w:tcPr>
          <w:p w:rsidR="008F5B2C" w:rsidRPr="001C653E" w:rsidRDefault="008F5B2C" w:rsidP="00485C81">
            <w:pPr>
              <w:jc w:val="center"/>
              <w:rPr>
                <w:sz w:val="20"/>
                <w:szCs w:val="20"/>
              </w:rPr>
            </w:pPr>
            <w:r w:rsidRPr="001C653E">
              <w:rPr>
                <w:rFonts w:cs="Vrinda"/>
                <w:sz w:val="20"/>
                <w:szCs w:val="20"/>
                <w:lang w:val="en-US" w:bidi="bn-BD"/>
              </w:rPr>
              <w:t>1</w:t>
            </w:r>
          </w:p>
        </w:tc>
        <w:tc>
          <w:tcPr>
            <w:tcW w:w="1170" w:type="dxa"/>
          </w:tcPr>
          <w:p w:rsidR="008F5B2C" w:rsidRPr="001C653E" w:rsidRDefault="008F5B2C" w:rsidP="00485C81">
            <w:pPr>
              <w:jc w:val="center"/>
              <w:rPr>
                <w:sz w:val="20"/>
                <w:szCs w:val="20"/>
              </w:rPr>
            </w:pPr>
            <w:r w:rsidRPr="001C653E">
              <w:rPr>
                <w:rFonts w:cs="Vrinda"/>
                <w:sz w:val="20"/>
                <w:szCs w:val="20"/>
                <w:lang w:val="en-US" w:bidi="bn-BD"/>
              </w:rPr>
              <w:t>2</w:t>
            </w:r>
          </w:p>
        </w:tc>
        <w:tc>
          <w:tcPr>
            <w:tcW w:w="720" w:type="dxa"/>
          </w:tcPr>
          <w:p w:rsidR="008F5B2C" w:rsidRPr="001C653E" w:rsidRDefault="008F5B2C" w:rsidP="00485C81">
            <w:pPr>
              <w:jc w:val="center"/>
              <w:rPr>
                <w:sz w:val="20"/>
                <w:szCs w:val="20"/>
              </w:rPr>
            </w:pPr>
            <w:r w:rsidRPr="001C653E">
              <w:rPr>
                <w:rFonts w:cs="Vrinda"/>
                <w:sz w:val="20"/>
                <w:szCs w:val="20"/>
                <w:lang w:val="en-US" w:bidi="bn-BD"/>
              </w:rPr>
              <w:t>3</w:t>
            </w:r>
          </w:p>
        </w:tc>
        <w:tc>
          <w:tcPr>
            <w:tcW w:w="720" w:type="dxa"/>
            <w:gridSpan w:val="3"/>
          </w:tcPr>
          <w:p w:rsidR="008F5B2C" w:rsidRPr="001C653E" w:rsidRDefault="008F5B2C" w:rsidP="00485C81">
            <w:pPr>
              <w:jc w:val="center"/>
              <w:rPr>
                <w:sz w:val="20"/>
                <w:szCs w:val="20"/>
              </w:rPr>
            </w:pPr>
            <w:r w:rsidRPr="001C653E">
              <w:rPr>
                <w:rFonts w:cs="Vrinda"/>
                <w:sz w:val="20"/>
                <w:szCs w:val="20"/>
                <w:lang w:val="en-US" w:bidi="bn-BD"/>
              </w:rPr>
              <w:t>4</w:t>
            </w:r>
          </w:p>
        </w:tc>
        <w:tc>
          <w:tcPr>
            <w:tcW w:w="792" w:type="dxa"/>
          </w:tcPr>
          <w:p w:rsidR="008F5B2C" w:rsidRPr="001C653E" w:rsidRDefault="008F5B2C" w:rsidP="00485C81">
            <w:pPr>
              <w:jc w:val="both"/>
              <w:rPr>
                <w:rFonts w:cs="Vrinda"/>
                <w:sz w:val="20"/>
                <w:szCs w:val="20"/>
                <w:lang w:val="en-US" w:bidi="bn-BD"/>
              </w:rPr>
            </w:pPr>
          </w:p>
        </w:tc>
      </w:tr>
      <w:tr w:rsidR="008F5B2C" w:rsidRPr="001C653E" w:rsidTr="008F5B2C">
        <w:trPr>
          <w:gridAfter w:val="1"/>
          <w:wAfter w:w="21" w:type="dxa"/>
        </w:trPr>
        <w:tc>
          <w:tcPr>
            <w:tcW w:w="720" w:type="dxa"/>
          </w:tcPr>
          <w:p w:rsidR="008F5B2C" w:rsidRPr="001C653E" w:rsidRDefault="008F5B2C" w:rsidP="00485C81">
            <w:pPr>
              <w:jc w:val="both"/>
              <w:rPr>
                <w:sz w:val="20"/>
                <w:szCs w:val="20"/>
                <w:lang w:val="en-US" w:bidi="bn-BD"/>
              </w:rPr>
            </w:pPr>
            <w:r w:rsidRPr="001C653E">
              <w:rPr>
                <w:sz w:val="20"/>
                <w:szCs w:val="20"/>
                <w:cs/>
                <w:lang w:val="en-US" w:bidi="bn-BD"/>
              </w:rPr>
              <w:t>506</w:t>
            </w:r>
          </w:p>
        </w:tc>
        <w:tc>
          <w:tcPr>
            <w:tcW w:w="5416" w:type="dxa"/>
            <w:gridSpan w:val="2"/>
          </w:tcPr>
          <w:p w:rsidR="008F5B2C" w:rsidRPr="001C653E" w:rsidRDefault="008F5B2C" w:rsidP="00485C81">
            <w:pPr>
              <w:autoSpaceDE w:val="0"/>
              <w:autoSpaceDN w:val="0"/>
              <w:adjustRightInd w:val="0"/>
              <w:rPr>
                <w:sz w:val="20"/>
                <w:szCs w:val="20"/>
                <w:lang w:bidi="bn-IN"/>
              </w:rPr>
            </w:pPr>
            <w:r w:rsidRPr="001C653E">
              <w:rPr>
                <w:sz w:val="20"/>
                <w:szCs w:val="20"/>
                <w:lang w:bidi="bn-IN"/>
              </w:rPr>
              <w:t xml:space="preserve">In the last month, how often have you found that you could not cope with all the things that you had to do? </w:t>
            </w:r>
          </w:p>
          <w:p w:rsidR="008F5B2C" w:rsidRPr="001C653E" w:rsidRDefault="008F5B2C" w:rsidP="00D77A41">
            <w:pPr>
              <w:rPr>
                <w:rFonts w:cs="Vrinda"/>
                <w:sz w:val="20"/>
                <w:szCs w:val="20"/>
                <w:cs/>
                <w:lang w:val="en-US" w:bidi="bn-BD"/>
              </w:rPr>
            </w:pPr>
            <w:r w:rsidRPr="001C653E">
              <w:rPr>
                <w:rFonts w:ascii="SutonnyMJ" w:hAnsi="SutonnyMJ" w:cs="SutonnyMJ"/>
                <w:sz w:val="20"/>
                <w:szCs w:val="20"/>
                <w:lang w:bidi="bn-BD"/>
              </w:rPr>
              <w:t>MZ GK</w:t>
            </w:r>
            <w:r w:rsidRPr="001C653E">
              <w:rPr>
                <w:rFonts w:ascii="SutonnyMJ" w:hAnsi="SutonnyMJ" w:cs="SutonnyMJ"/>
                <w:sz w:val="20"/>
                <w:szCs w:val="20"/>
              </w:rPr>
              <w:t>gv‡m</w:t>
            </w:r>
            <w:r w:rsidRPr="001C653E">
              <w:rPr>
                <w:rFonts w:ascii="SutonnyMJ" w:hAnsi="SutonnyMJ" w:cs="SutonnyMJ"/>
                <w:sz w:val="20"/>
                <w:szCs w:val="20"/>
                <w:lang w:bidi="bn-BD"/>
              </w:rPr>
              <w:t xml:space="preserve"> KZ Nb Nb Avcbvi g‡b n‡q‡Q †h, †hme KvR Avcbv‡K Ki‡Z n‡qwQj Zv</w:t>
            </w:r>
            <w:r w:rsidRPr="001C653E">
              <w:rPr>
                <w:rFonts w:ascii="SutonnyMJ" w:hAnsi="SutonnyMJ" w:cs="Vrinda" w:hint="cs"/>
                <w:sz w:val="20"/>
                <w:szCs w:val="20"/>
                <w:cs/>
                <w:lang w:bidi="bn-BD"/>
              </w:rPr>
              <w:t xml:space="preserve"> </w:t>
            </w:r>
            <w:r w:rsidRPr="001C653E">
              <w:rPr>
                <w:rFonts w:ascii="SutonnyMJ" w:hAnsi="SutonnyMJ" w:cs="SutonnyMJ"/>
                <w:sz w:val="20"/>
                <w:szCs w:val="20"/>
                <w:lang w:bidi="bn-BD"/>
              </w:rPr>
              <w:t xml:space="preserve">Avcwb wVKVvK gZ †kl Ki‡Z cv‡ibwb - </w:t>
            </w:r>
            <w:r w:rsidRPr="001C653E">
              <w:rPr>
                <w:rFonts w:ascii="SutonnyMJ" w:hAnsi="SutonnyMJ" w:cs="Vrinda"/>
                <w:sz w:val="20"/>
                <w:szCs w:val="20"/>
                <w:lang w:bidi="bn-BD"/>
              </w:rPr>
              <w:t>KLbB bv</w:t>
            </w:r>
            <w:r w:rsidRPr="001C653E">
              <w:rPr>
                <w:rFonts w:ascii="SutonnyMJ" w:hAnsi="SutonnyMJ" w:cs="SutonnyMJ"/>
                <w:sz w:val="20"/>
                <w:szCs w:val="20"/>
                <w:lang w:bidi="bn-BD"/>
              </w:rPr>
              <w:t>, K`vwPr, gv‡S g‡a¨, Nb Nb bvwK cÖvqB?</w:t>
            </w:r>
          </w:p>
        </w:tc>
        <w:tc>
          <w:tcPr>
            <w:tcW w:w="720" w:type="dxa"/>
            <w:gridSpan w:val="2"/>
          </w:tcPr>
          <w:p w:rsidR="008F5B2C" w:rsidRPr="001C653E" w:rsidRDefault="008F5B2C" w:rsidP="00485C81">
            <w:pPr>
              <w:jc w:val="center"/>
              <w:rPr>
                <w:sz w:val="20"/>
                <w:szCs w:val="20"/>
              </w:rPr>
            </w:pPr>
            <w:r w:rsidRPr="001C653E">
              <w:rPr>
                <w:sz w:val="20"/>
                <w:szCs w:val="20"/>
              </w:rPr>
              <w:t>0</w:t>
            </w:r>
          </w:p>
        </w:tc>
        <w:tc>
          <w:tcPr>
            <w:tcW w:w="810" w:type="dxa"/>
          </w:tcPr>
          <w:p w:rsidR="008F5B2C" w:rsidRPr="001C653E" w:rsidRDefault="008F5B2C" w:rsidP="00485C81">
            <w:pPr>
              <w:jc w:val="center"/>
              <w:rPr>
                <w:sz w:val="20"/>
                <w:szCs w:val="20"/>
              </w:rPr>
            </w:pPr>
            <w:r w:rsidRPr="001C653E">
              <w:rPr>
                <w:rFonts w:cs="Vrinda"/>
                <w:sz w:val="20"/>
                <w:szCs w:val="20"/>
                <w:lang w:val="en-US" w:bidi="bn-BD"/>
              </w:rPr>
              <w:t>1</w:t>
            </w:r>
          </w:p>
        </w:tc>
        <w:tc>
          <w:tcPr>
            <w:tcW w:w="1170" w:type="dxa"/>
          </w:tcPr>
          <w:p w:rsidR="008F5B2C" w:rsidRPr="001C653E" w:rsidRDefault="008F5B2C" w:rsidP="00485C81">
            <w:pPr>
              <w:jc w:val="center"/>
              <w:rPr>
                <w:sz w:val="20"/>
                <w:szCs w:val="20"/>
              </w:rPr>
            </w:pPr>
            <w:r w:rsidRPr="001C653E">
              <w:rPr>
                <w:rFonts w:cs="Vrinda"/>
                <w:sz w:val="20"/>
                <w:szCs w:val="20"/>
                <w:lang w:val="en-US" w:bidi="bn-BD"/>
              </w:rPr>
              <w:t>2</w:t>
            </w:r>
          </w:p>
        </w:tc>
        <w:tc>
          <w:tcPr>
            <w:tcW w:w="720" w:type="dxa"/>
          </w:tcPr>
          <w:p w:rsidR="008F5B2C" w:rsidRPr="001C653E" w:rsidRDefault="008F5B2C" w:rsidP="00485C81">
            <w:pPr>
              <w:jc w:val="center"/>
              <w:rPr>
                <w:sz w:val="20"/>
                <w:szCs w:val="20"/>
              </w:rPr>
            </w:pPr>
            <w:r w:rsidRPr="001C653E">
              <w:rPr>
                <w:rFonts w:cs="Vrinda"/>
                <w:sz w:val="20"/>
                <w:szCs w:val="20"/>
                <w:lang w:val="en-US" w:bidi="bn-BD"/>
              </w:rPr>
              <w:t>3</w:t>
            </w:r>
          </w:p>
        </w:tc>
        <w:tc>
          <w:tcPr>
            <w:tcW w:w="720" w:type="dxa"/>
            <w:gridSpan w:val="3"/>
          </w:tcPr>
          <w:p w:rsidR="008F5B2C" w:rsidRPr="001C653E" w:rsidRDefault="008F5B2C" w:rsidP="00485C81">
            <w:pPr>
              <w:jc w:val="center"/>
              <w:rPr>
                <w:sz w:val="20"/>
                <w:szCs w:val="20"/>
              </w:rPr>
            </w:pPr>
            <w:r w:rsidRPr="001C653E">
              <w:rPr>
                <w:rFonts w:cs="Vrinda"/>
                <w:sz w:val="20"/>
                <w:szCs w:val="20"/>
                <w:lang w:val="en-US" w:bidi="bn-BD"/>
              </w:rPr>
              <w:t>4</w:t>
            </w:r>
          </w:p>
        </w:tc>
        <w:tc>
          <w:tcPr>
            <w:tcW w:w="792" w:type="dxa"/>
          </w:tcPr>
          <w:p w:rsidR="008F5B2C" w:rsidRPr="001C653E" w:rsidRDefault="008F5B2C" w:rsidP="00485C81">
            <w:pPr>
              <w:jc w:val="both"/>
              <w:rPr>
                <w:rFonts w:cs="Vrinda"/>
                <w:sz w:val="20"/>
                <w:szCs w:val="20"/>
                <w:lang w:val="en-US" w:bidi="bn-BD"/>
              </w:rPr>
            </w:pPr>
          </w:p>
        </w:tc>
      </w:tr>
      <w:tr w:rsidR="008F5B2C" w:rsidRPr="001C653E" w:rsidTr="008F5B2C">
        <w:trPr>
          <w:gridAfter w:val="1"/>
          <w:wAfter w:w="21" w:type="dxa"/>
        </w:trPr>
        <w:tc>
          <w:tcPr>
            <w:tcW w:w="720" w:type="dxa"/>
          </w:tcPr>
          <w:p w:rsidR="008F5B2C" w:rsidRPr="001C653E" w:rsidRDefault="008F5B2C" w:rsidP="00485C81">
            <w:pPr>
              <w:jc w:val="both"/>
              <w:rPr>
                <w:sz w:val="20"/>
                <w:szCs w:val="20"/>
                <w:lang w:val="en-US" w:bidi="bn-BD"/>
              </w:rPr>
            </w:pPr>
            <w:r w:rsidRPr="001C653E">
              <w:rPr>
                <w:sz w:val="20"/>
                <w:szCs w:val="20"/>
                <w:cs/>
                <w:lang w:val="en-US" w:bidi="bn-BD"/>
              </w:rPr>
              <w:t>507</w:t>
            </w:r>
          </w:p>
        </w:tc>
        <w:tc>
          <w:tcPr>
            <w:tcW w:w="5416" w:type="dxa"/>
            <w:gridSpan w:val="2"/>
          </w:tcPr>
          <w:p w:rsidR="008F5B2C" w:rsidRPr="001C653E" w:rsidRDefault="008F5B2C" w:rsidP="00485C81">
            <w:pPr>
              <w:autoSpaceDE w:val="0"/>
              <w:autoSpaceDN w:val="0"/>
              <w:adjustRightInd w:val="0"/>
              <w:rPr>
                <w:sz w:val="20"/>
                <w:szCs w:val="20"/>
                <w:lang w:bidi="bn-IN"/>
              </w:rPr>
            </w:pPr>
            <w:r w:rsidRPr="001C653E">
              <w:rPr>
                <w:sz w:val="20"/>
                <w:szCs w:val="20"/>
                <w:lang w:bidi="bn-IN"/>
              </w:rPr>
              <w:t>In the last month, how often have you been able to control irritations in your life?</w:t>
            </w:r>
          </w:p>
          <w:p w:rsidR="008F5B2C" w:rsidRPr="001C653E" w:rsidRDefault="008F5B2C" w:rsidP="00485C81">
            <w:pPr>
              <w:rPr>
                <w:rFonts w:cs="Vrinda"/>
                <w:sz w:val="20"/>
                <w:szCs w:val="20"/>
                <w:cs/>
                <w:lang w:bidi="bn-IN"/>
              </w:rPr>
            </w:pPr>
            <w:r w:rsidRPr="001C653E">
              <w:rPr>
                <w:rFonts w:ascii="SutonnyMJ" w:hAnsi="SutonnyMJ" w:cs="SutonnyMJ"/>
                <w:sz w:val="20"/>
                <w:szCs w:val="20"/>
                <w:lang w:bidi="bn-BD"/>
              </w:rPr>
              <w:t>MZ GK</w:t>
            </w:r>
            <w:r w:rsidRPr="001C653E">
              <w:rPr>
                <w:rFonts w:ascii="SutonnyMJ" w:hAnsi="SutonnyMJ" w:cs="SutonnyMJ"/>
                <w:sz w:val="20"/>
                <w:szCs w:val="20"/>
              </w:rPr>
              <w:t>gv‡m</w:t>
            </w:r>
            <w:r w:rsidRPr="001C653E">
              <w:rPr>
                <w:rFonts w:ascii="SutonnyMJ" w:hAnsi="SutonnyMJ" w:cs="SutonnyMJ"/>
                <w:sz w:val="20"/>
                <w:szCs w:val="20"/>
                <w:lang w:bidi="bn-BD"/>
              </w:rPr>
              <w:t xml:space="preserve"> Avcwb KZ Nb Nb Avcbvi Rxe‡bi weiw³Ki welq¸‡jv wbqš¿b Ki‡Z m¶g n‡qwQ‡jb - </w:t>
            </w:r>
            <w:r w:rsidRPr="001C653E">
              <w:rPr>
                <w:rFonts w:ascii="SutonnyMJ" w:hAnsi="SutonnyMJ" w:cs="Vrinda"/>
                <w:sz w:val="20"/>
                <w:szCs w:val="20"/>
                <w:lang w:bidi="bn-BD"/>
              </w:rPr>
              <w:t>KLbB bv</w:t>
            </w:r>
            <w:r w:rsidRPr="001C653E">
              <w:rPr>
                <w:rFonts w:ascii="SutonnyMJ" w:hAnsi="SutonnyMJ" w:cs="SutonnyMJ"/>
                <w:sz w:val="20"/>
                <w:szCs w:val="20"/>
                <w:lang w:bidi="bn-BD"/>
              </w:rPr>
              <w:t>, K`vwPr, gv‡S g‡a¨, Nb Nb bvwK cÖvqB?</w:t>
            </w:r>
          </w:p>
        </w:tc>
        <w:tc>
          <w:tcPr>
            <w:tcW w:w="720" w:type="dxa"/>
            <w:gridSpan w:val="2"/>
          </w:tcPr>
          <w:p w:rsidR="008F5B2C" w:rsidRPr="001C653E" w:rsidRDefault="008F5B2C" w:rsidP="00485C81">
            <w:pPr>
              <w:jc w:val="center"/>
              <w:rPr>
                <w:sz w:val="20"/>
                <w:szCs w:val="20"/>
              </w:rPr>
            </w:pPr>
            <w:r w:rsidRPr="001C653E">
              <w:rPr>
                <w:sz w:val="20"/>
                <w:szCs w:val="20"/>
              </w:rPr>
              <w:t>0</w:t>
            </w:r>
          </w:p>
        </w:tc>
        <w:tc>
          <w:tcPr>
            <w:tcW w:w="810" w:type="dxa"/>
          </w:tcPr>
          <w:p w:rsidR="008F5B2C" w:rsidRPr="001C653E" w:rsidRDefault="008F5B2C" w:rsidP="00485C81">
            <w:pPr>
              <w:jc w:val="center"/>
              <w:rPr>
                <w:sz w:val="20"/>
                <w:szCs w:val="20"/>
              </w:rPr>
            </w:pPr>
            <w:r w:rsidRPr="001C653E">
              <w:rPr>
                <w:rFonts w:cs="Vrinda"/>
                <w:sz w:val="20"/>
                <w:szCs w:val="20"/>
                <w:lang w:val="en-US" w:bidi="bn-BD"/>
              </w:rPr>
              <w:t>1</w:t>
            </w:r>
          </w:p>
        </w:tc>
        <w:tc>
          <w:tcPr>
            <w:tcW w:w="1170" w:type="dxa"/>
          </w:tcPr>
          <w:p w:rsidR="008F5B2C" w:rsidRPr="001C653E" w:rsidRDefault="008F5B2C" w:rsidP="00485C81">
            <w:pPr>
              <w:jc w:val="center"/>
              <w:rPr>
                <w:sz w:val="20"/>
                <w:szCs w:val="20"/>
              </w:rPr>
            </w:pPr>
            <w:r w:rsidRPr="001C653E">
              <w:rPr>
                <w:rFonts w:cs="Vrinda"/>
                <w:sz w:val="20"/>
                <w:szCs w:val="20"/>
                <w:lang w:val="en-US" w:bidi="bn-BD"/>
              </w:rPr>
              <w:t>2</w:t>
            </w:r>
          </w:p>
        </w:tc>
        <w:tc>
          <w:tcPr>
            <w:tcW w:w="720" w:type="dxa"/>
          </w:tcPr>
          <w:p w:rsidR="008F5B2C" w:rsidRPr="001C653E" w:rsidRDefault="008F5B2C" w:rsidP="00485C81">
            <w:pPr>
              <w:jc w:val="center"/>
              <w:rPr>
                <w:sz w:val="20"/>
                <w:szCs w:val="20"/>
              </w:rPr>
            </w:pPr>
            <w:r w:rsidRPr="001C653E">
              <w:rPr>
                <w:rFonts w:cs="Vrinda"/>
                <w:sz w:val="20"/>
                <w:szCs w:val="20"/>
                <w:lang w:val="en-US" w:bidi="bn-BD"/>
              </w:rPr>
              <w:t>3</w:t>
            </w:r>
          </w:p>
        </w:tc>
        <w:tc>
          <w:tcPr>
            <w:tcW w:w="720" w:type="dxa"/>
            <w:gridSpan w:val="3"/>
          </w:tcPr>
          <w:p w:rsidR="008F5B2C" w:rsidRPr="001C653E" w:rsidRDefault="008F5B2C" w:rsidP="00485C81">
            <w:pPr>
              <w:jc w:val="center"/>
              <w:rPr>
                <w:sz w:val="20"/>
                <w:szCs w:val="20"/>
              </w:rPr>
            </w:pPr>
            <w:r w:rsidRPr="001C653E">
              <w:rPr>
                <w:rFonts w:cs="Vrinda"/>
                <w:sz w:val="20"/>
                <w:szCs w:val="20"/>
                <w:lang w:val="en-US" w:bidi="bn-BD"/>
              </w:rPr>
              <w:t>4</w:t>
            </w:r>
          </w:p>
        </w:tc>
        <w:tc>
          <w:tcPr>
            <w:tcW w:w="792" w:type="dxa"/>
          </w:tcPr>
          <w:p w:rsidR="008F5B2C" w:rsidRPr="001C653E" w:rsidRDefault="008F5B2C" w:rsidP="00485C81">
            <w:pPr>
              <w:jc w:val="both"/>
              <w:rPr>
                <w:rFonts w:cs="Vrinda"/>
                <w:sz w:val="20"/>
                <w:szCs w:val="20"/>
                <w:lang w:val="en-US" w:bidi="bn-BD"/>
              </w:rPr>
            </w:pPr>
          </w:p>
        </w:tc>
      </w:tr>
      <w:tr w:rsidR="008F5B2C" w:rsidRPr="001C653E" w:rsidTr="008F5B2C">
        <w:trPr>
          <w:gridAfter w:val="1"/>
          <w:wAfter w:w="21" w:type="dxa"/>
        </w:trPr>
        <w:tc>
          <w:tcPr>
            <w:tcW w:w="720" w:type="dxa"/>
          </w:tcPr>
          <w:p w:rsidR="008F5B2C" w:rsidRPr="001C653E" w:rsidRDefault="008F5B2C" w:rsidP="00485C81">
            <w:pPr>
              <w:jc w:val="both"/>
              <w:rPr>
                <w:sz w:val="20"/>
                <w:szCs w:val="20"/>
                <w:lang w:val="en-US" w:bidi="bn-BD"/>
              </w:rPr>
            </w:pPr>
            <w:r w:rsidRPr="001C653E">
              <w:rPr>
                <w:sz w:val="20"/>
                <w:szCs w:val="20"/>
                <w:cs/>
                <w:lang w:val="en-US" w:bidi="bn-BD"/>
              </w:rPr>
              <w:t>508</w:t>
            </w:r>
          </w:p>
        </w:tc>
        <w:tc>
          <w:tcPr>
            <w:tcW w:w="5416" w:type="dxa"/>
            <w:gridSpan w:val="2"/>
          </w:tcPr>
          <w:p w:rsidR="008F5B2C" w:rsidRPr="001C653E" w:rsidRDefault="008F5B2C" w:rsidP="00485C81">
            <w:pPr>
              <w:autoSpaceDE w:val="0"/>
              <w:autoSpaceDN w:val="0"/>
              <w:adjustRightInd w:val="0"/>
              <w:rPr>
                <w:sz w:val="20"/>
                <w:szCs w:val="20"/>
                <w:lang w:bidi="bn-IN"/>
              </w:rPr>
            </w:pPr>
            <w:r w:rsidRPr="001C653E">
              <w:rPr>
                <w:sz w:val="20"/>
                <w:szCs w:val="20"/>
                <w:lang w:bidi="bn-IN"/>
              </w:rPr>
              <w:t>In the last month, how often have you felt that you were on top of things?</w:t>
            </w:r>
          </w:p>
          <w:p w:rsidR="008F5B2C" w:rsidRPr="001C653E" w:rsidRDefault="008F5B2C" w:rsidP="00981E16">
            <w:pPr>
              <w:rPr>
                <w:rFonts w:cs="Vrinda"/>
                <w:sz w:val="20"/>
                <w:szCs w:val="20"/>
                <w:cs/>
                <w:lang w:bidi="bn-IN"/>
              </w:rPr>
            </w:pPr>
            <w:r w:rsidRPr="001C653E">
              <w:rPr>
                <w:rFonts w:ascii="SutonnyMJ" w:hAnsi="SutonnyMJ" w:cs="SutonnyMJ"/>
                <w:sz w:val="20"/>
                <w:szCs w:val="20"/>
                <w:lang w:bidi="bn-BD"/>
              </w:rPr>
              <w:t>MZ GK</w:t>
            </w:r>
            <w:r w:rsidRPr="001C653E">
              <w:rPr>
                <w:rFonts w:ascii="SutonnyMJ" w:hAnsi="SutonnyMJ" w:cs="SutonnyMJ"/>
                <w:sz w:val="20"/>
                <w:szCs w:val="20"/>
              </w:rPr>
              <w:t>gv‡m</w:t>
            </w:r>
            <w:r w:rsidRPr="001C653E">
              <w:rPr>
                <w:rFonts w:ascii="SutonnyMJ" w:hAnsi="SutonnyMJ" w:cs="SutonnyMJ"/>
                <w:sz w:val="20"/>
                <w:szCs w:val="20"/>
                <w:lang w:bidi="bn-BD"/>
              </w:rPr>
              <w:t xml:space="preserve"> KZ Nb Nb Avcbvi g‡b n‡q‡Q †h, Avcwb me‡P‡q fvj Av‡Qb - </w:t>
            </w:r>
            <w:r w:rsidRPr="001C653E">
              <w:rPr>
                <w:rFonts w:ascii="SutonnyMJ" w:hAnsi="SutonnyMJ" w:cs="Vrinda"/>
                <w:sz w:val="20"/>
                <w:szCs w:val="20"/>
                <w:lang w:bidi="bn-BD"/>
              </w:rPr>
              <w:t>KLbB bv</w:t>
            </w:r>
            <w:r w:rsidRPr="001C653E">
              <w:rPr>
                <w:rFonts w:ascii="SutonnyMJ" w:hAnsi="SutonnyMJ" w:cs="SutonnyMJ"/>
                <w:sz w:val="20"/>
                <w:szCs w:val="20"/>
                <w:lang w:bidi="bn-BD"/>
              </w:rPr>
              <w:t>, K`vwPr, gv‡S g‡a¨, Nb Nb bvwK cÖvqB?</w:t>
            </w:r>
          </w:p>
        </w:tc>
        <w:tc>
          <w:tcPr>
            <w:tcW w:w="720" w:type="dxa"/>
            <w:gridSpan w:val="2"/>
          </w:tcPr>
          <w:p w:rsidR="008F5B2C" w:rsidRPr="001C653E" w:rsidRDefault="008F5B2C" w:rsidP="00485C81">
            <w:pPr>
              <w:jc w:val="center"/>
              <w:rPr>
                <w:sz w:val="20"/>
                <w:szCs w:val="20"/>
              </w:rPr>
            </w:pPr>
            <w:r w:rsidRPr="001C653E">
              <w:rPr>
                <w:sz w:val="20"/>
                <w:szCs w:val="20"/>
              </w:rPr>
              <w:t>0</w:t>
            </w:r>
          </w:p>
        </w:tc>
        <w:tc>
          <w:tcPr>
            <w:tcW w:w="810" w:type="dxa"/>
          </w:tcPr>
          <w:p w:rsidR="008F5B2C" w:rsidRPr="001C653E" w:rsidRDefault="008F5B2C" w:rsidP="00485C81">
            <w:pPr>
              <w:jc w:val="center"/>
              <w:rPr>
                <w:sz w:val="20"/>
                <w:szCs w:val="20"/>
              </w:rPr>
            </w:pPr>
            <w:r w:rsidRPr="001C653E">
              <w:rPr>
                <w:rFonts w:cs="Vrinda"/>
                <w:sz w:val="20"/>
                <w:szCs w:val="20"/>
                <w:lang w:val="en-US" w:bidi="bn-BD"/>
              </w:rPr>
              <w:t>1</w:t>
            </w:r>
          </w:p>
        </w:tc>
        <w:tc>
          <w:tcPr>
            <w:tcW w:w="1170" w:type="dxa"/>
          </w:tcPr>
          <w:p w:rsidR="008F5B2C" w:rsidRPr="001C653E" w:rsidRDefault="008F5B2C" w:rsidP="00485C81">
            <w:pPr>
              <w:jc w:val="center"/>
              <w:rPr>
                <w:sz w:val="20"/>
                <w:szCs w:val="20"/>
              </w:rPr>
            </w:pPr>
            <w:r w:rsidRPr="001C653E">
              <w:rPr>
                <w:rFonts w:cs="Vrinda"/>
                <w:sz w:val="20"/>
                <w:szCs w:val="20"/>
                <w:lang w:val="en-US" w:bidi="bn-BD"/>
              </w:rPr>
              <w:t>2</w:t>
            </w:r>
          </w:p>
        </w:tc>
        <w:tc>
          <w:tcPr>
            <w:tcW w:w="720" w:type="dxa"/>
          </w:tcPr>
          <w:p w:rsidR="008F5B2C" w:rsidRPr="001C653E" w:rsidRDefault="008F5B2C" w:rsidP="00485C81">
            <w:pPr>
              <w:jc w:val="center"/>
              <w:rPr>
                <w:sz w:val="20"/>
                <w:szCs w:val="20"/>
              </w:rPr>
            </w:pPr>
            <w:r w:rsidRPr="001C653E">
              <w:rPr>
                <w:rFonts w:cs="Vrinda"/>
                <w:sz w:val="20"/>
                <w:szCs w:val="20"/>
                <w:lang w:val="en-US" w:bidi="bn-BD"/>
              </w:rPr>
              <w:t>3</w:t>
            </w:r>
          </w:p>
        </w:tc>
        <w:tc>
          <w:tcPr>
            <w:tcW w:w="720" w:type="dxa"/>
            <w:gridSpan w:val="3"/>
          </w:tcPr>
          <w:p w:rsidR="008F5B2C" w:rsidRPr="001C653E" w:rsidRDefault="008F5B2C" w:rsidP="00485C81">
            <w:pPr>
              <w:jc w:val="center"/>
              <w:rPr>
                <w:sz w:val="20"/>
                <w:szCs w:val="20"/>
              </w:rPr>
            </w:pPr>
            <w:r w:rsidRPr="001C653E">
              <w:rPr>
                <w:rFonts w:cs="Vrinda"/>
                <w:sz w:val="20"/>
                <w:szCs w:val="20"/>
                <w:lang w:val="en-US" w:bidi="bn-BD"/>
              </w:rPr>
              <w:t>4</w:t>
            </w:r>
          </w:p>
        </w:tc>
        <w:tc>
          <w:tcPr>
            <w:tcW w:w="792" w:type="dxa"/>
          </w:tcPr>
          <w:p w:rsidR="008F5B2C" w:rsidRPr="001C653E" w:rsidRDefault="008F5B2C" w:rsidP="00485C81">
            <w:pPr>
              <w:jc w:val="both"/>
              <w:rPr>
                <w:rFonts w:cs="Vrinda"/>
                <w:sz w:val="20"/>
                <w:szCs w:val="20"/>
                <w:lang w:val="en-US" w:bidi="bn-BD"/>
              </w:rPr>
            </w:pPr>
          </w:p>
        </w:tc>
      </w:tr>
      <w:tr w:rsidR="008F5B2C" w:rsidRPr="001C653E" w:rsidTr="008F5B2C">
        <w:trPr>
          <w:gridAfter w:val="1"/>
          <w:wAfter w:w="21" w:type="dxa"/>
        </w:trPr>
        <w:tc>
          <w:tcPr>
            <w:tcW w:w="720" w:type="dxa"/>
          </w:tcPr>
          <w:p w:rsidR="008F5B2C" w:rsidRPr="001C653E" w:rsidRDefault="008F5B2C" w:rsidP="00485C81">
            <w:pPr>
              <w:jc w:val="both"/>
              <w:rPr>
                <w:sz w:val="20"/>
                <w:szCs w:val="20"/>
                <w:lang w:val="en-US" w:bidi="bn-BD"/>
              </w:rPr>
            </w:pPr>
            <w:r w:rsidRPr="001C653E">
              <w:rPr>
                <w:sz w:val="20"/>
                <w:szCs w:val="20"/>
                <w:cs/>
                <w:lang w:val="en-US" w:bidi="bn-BD"/>
              </w:rPr>
              <w:t>509</w:t>
            </w:r>
          </w:p>
        </w:tc>
        <w:tc>
          <w:tcPr>
            <w:tcW w:w="5416" w:type="dxa"/>
            <w:gridSpan w:val="2"/>
          </w:tcPr>
          <w:p w:rsidR="008F5B2C" w:rsidRPr="001C653E" w:rsidRDefault="008F5B2C" w:rsidP="00485C81">
            <w:pPr>
              <w:autoSpaceDE w:val="0"/>
              <w:autoSpaceDN w:val="0"/>
              <w:adjustRightInd w:val="0"/>
              <w:rPr>
                <w:sz w:val="20"/>
                <w:szCs w:val="20"/>
                <w:lang w:bidi="bn-IN"/>
              </w:rPr>
            </w:pPr>
            <w:r w:rsidRPr="001C653E">
              <w:rPr>
                <w:sz w:val="20"/>
                <w:szCs w:val="20"/>
                <w:lang w:bidi="bn-IN"/>
              </w:rPr>
              <w:t>In the last month, how often have you been angered</w:t>
            </w:r>
            <w:r w:rsidRPr="001C653E">
              <w:rPr>
                <w:rFonts w:cs="Vrinda" w:hint="cs"/>
                <w:sz w:val="20"/>
                <w:szCs w:val="20"/>
                <w:cs/>
                <w:lang w:bidi="bn-BD"/>
              </w:rPr>
              <w:t xml:space="preserve"> </w:t>
            </w:r>
            <w:r w:rsidRPr="001C653E">
              <w:rPr>
                <w:sz w:val="20"/>
                <w:szCs w:val="20"/>
                <w:lang w:bidi="bn-IN"/>
              </w:rPr>
              <w:t>because of things that were outside of your control?</w:t>
            </w:r>
          </w:p>
          <w:p w:rsidR="008F5B2C" w:rsidRPr="001C653E" w:rsidRDefault="008F5B2C" w:rsidP="00485C81">
            <w:pPr>
              <w:rPr>
                <w:sz w:val="20"/>
                <w:szCs w:val="20"/>
                <w:lang w:bidi="bn-IN"/>
              </w:rPr>
            </w:pPr>
            <w:r w:rsidRPr="001C653E">
              <w:rPr>
                <w:rFonts w:ascii="SutonnyMJ" w:hAnsi="SutonnyMJ" w:cs="SutonnyMJ"/>
                <w:sz w:val="20"/>
                <w:szCs w:val="20"/>
                <w:lang w:bidi="bn-BD"/>
              </w:rPr>
              <w:t>‡Kv‡bvwKQz Avcbvi wbqš¿‡bi evwn‡i P‡j hvIqvq MZ GK</w:t>
            </w:r>
            <w:r w:rsidRPr="001C653E">
              <w:rPr>
                <w:rFonts w:ascii="SutonnyMJ" w:hAnsi="SutonnyMJ" w:cs="SutonnyMJ"/>
                <w:sz w:val="20"/>
                <w:szCs w:val="20"/>
              </w:rPr>
              <w:t>gv‡m</w:t>
            </w:r>
            <w:r w:rsidRPr="001C653E">
              <w:rPr>
                <w:rFonts w:ascii="SutonnyMJ" w:hAnsi="SutonnyMJ" w:cs="SutonnyMJ"/>
                <w:sz w:val="20"/>
                <w:szCs w:val="20"/>
                <w:lang w:bidi="bn-BD"/>
              </w:rPr>
              <w:t xml:space="preserve"> Avcwb KZ Nb Nb ivMvwš^Z n‡qwQ‡jb - </w:t>
            </w:r>
            <w:r w:rsidRPr="001C653E">
              <w:rPr>
                <w:rFonts w:ascii="SutonnyMJ" w:hAnsi="SutonnyMJ" w:cs="Vrinda"/>
                <w:sz w:val="20"/>
                <w:szCs w:val="20"/>
                <w:lang w:bidi="bn-BD"/>
              </w:rPr>
              <w:t>KLbB bv</w:t>
            </w:r>
            <w:r w:rsidRPr="001C653E">
              <w:rPr>
                <w:rFonts w:ascii="SutonnyMJ" w:hAnsi="SutonnyMJ" w:cs="SutonnyMJ"/>
                <w:sz w:val="20"/>
                <w:szCs w:val="20"/>
                <w:lang w:bidi="bn-BD"/>
              </w:rPr>
              <w:t>, K`vwPr, gv‡S g‡a¨, Nb Nb bvwK cÖvqB?</w:t>
            </w:r>
          </w:p>
        </w:tc>
        <w:tc>
          <w:tcPr>
            <w:tcW w:w="720" w:type="dxa"/>
            <w:gridSpan w:val="2"/>
          </w:tcPr>
          <w:p w:rsidR="008F5B2C" w:rsidRPr="001C653E" w:rsidRDefault="008F5B2C" w:rsidP="00485C81">
            <w:pPr>
              <w:jc w:val="center"/>
              <w:rPr>
                <w:sz w:val="20"/>
                <w:szCs w:val="20"/>
              </w:rPr>
            </w:pPr>
            <w:r w:rsidRPr="001C653E">
              <w:rPr>
                <w:sz w:val="20"/>
                <w:szCs w:val="20"/>
              </w:rPr>
              <w:t>0</w:t>
            </w:r>
          </w:p>
        </w:tc>
        <w:tc>
          <w:tcPr>
            <w:tcW w:w="810" w:type="dxa"/>
          </w:tcPr>
          <w:p w:rsidR="008F5B2C" w:rsidRPr="001C653E" w:rsidRDefault="008F5B2C" w:rsidP="00485C81">
            <w:pPr>
              <w:jc w:val="center"/>
              <w:rPr>
                <w:sz w:val="20"/>
                <w:szCs w:val="20"/>
              </w:rPr>
            </w:pPr>
            <w:r w:rsidRPr="001C653E">
              <w:rPr>
                <w:rFonts w:cs="Vrinda"/>
                <w:sz w:val="20"/>
                <w:szCs w:val="20"/>
                <w:lang w:val="en-US" w:bidi="bn-BD"/>
              </w:rPr>
              <w:t>1</w:t>
            </w:r>
          </w:p>
        </w:tc>
        <w:tc>
          <w:tcPr>
            <w:tcW w:w="1170" w:type="dxa"/>
          </w:tcPr>
          <w:p w:rsidR="008F5B2C" w:rsidRPr="001C653E" w:rsidRDefault="008F5B2C" w:rsidP="00485C81">
            <w:pPr>
              <w:jc w:val="center"/>
              <w:rPr>
                <w:sz w:val="20"/>
                <w:szCs w:val="20"/>
              </w:rPr>
            </w:pPr>
            <w:r w:rsidRPr="001C653E">
              <w:rPr>
                <w:rFonts w:cs="Vrinda"/>
                <w:sz w:val="20"/>
                <w:szCs w:val="20"/>
                <w:lang w:val="en-US" w:bidi="bn-BD"/>
              </w:rPr>
              <w:t>2</w:t>
            </w:r>
          </w:p>
        </w:tc>
        <w:tc>
          <w:tcPr>
            <w:tcW w:w="720" w:type="dxa"/>
          </w:tcPr>
          <w:p w:rsidR="008F5B2C" w:rsidRPr="001C653E" w:rsidRDefault="008F5B2C" w:rsidP="00485C81">
            <w:pPr>
              <w:jc w:val="center"/>
              <w:rPr>
                <w:sz w:val="20"/>
                <w:szCs w:val="20"/>
              </w:rPr>
            </w:pPr>
            <w:r w:rsidRPr="001C653E">
              <w:rPr>
                <w:rFonts w:cs="Vrinda"/>
                <w:sz w:val="20"/>
                <w:szCs w:val="20"/>
                <w:lang w:val="en-US" w:bidi="bn-BD"/>
              </w:rPr>
              <w:t>3</w:t>
            </w:r>
          </w:p>
        </w:tc>
        <w:tc>
          <w:tcPr>
            <w:tcW w:w="720" w:type="dxa"/>
            <w:gridSpan w:val="3"/>
          </w:tcPr>
          <w:p w:rsidR="008F5B2C" w:rsidRPr="001C653E" w:rsidRDefault="008F5B2C" w:rsidP="00485C81">
            <w:pPr>
              <w:jc w:val="center"/>
              <w:rPr>
                <w:sz w:val="20"/>
                <w:szCs w:val="20"/>
              </w:rPr>
            </w:pPr>
            <w:r w:rsidRPr="001C653E">
              <w:rPr>
                <w:rFonts w:cs="Vrinda"/>
                <w:sz w:val="20"/>
                <w:szCs w:val="20"/>
                <w:lang w:val="en-US" w:bidi="bn-BD"/>
              </w:rPr>
              <w:t>4</w:t>
            </w:r>
          </w:p>
        </w:tc>
        <w:tc>
          <w:tcPr>
            <w:tcW w:w="792" w:type="dxa"/>
          </w:tcPr>
          <w:p w:rsidR="008F5B2C" w:rsidRPr="001C653E" w:rsidRDefault="008F5B2C" w:rsidP="00485C81">
            <w:pPr>
              <w:jc w:val="both"/>
              <w:rPr>
                <w:rFonts w:cs="Vrinda"/>
                <w:sz w:val="20"/>
                <w:szCs w:val="20"/>
                <w:lang w:val="en-US" w:bidi="bn-BD"/>
              </w:rPr>
            </w:pPr>
          </w:p>
        </w:tc>
      </w:tr>
      <w:tr w:rsidR="008F5B2C" w:rsidRPr="001C653E" w:rsidTr="008F5B2C">
        <w:trPr>
          <w:gridAfter w:val="1"/>
          <w:wAfter w:w="21" w:type="dxa"/>
        </w:trPr>
        <w:tc>
          <w:tcPr>
            <w:tcW w:w="720" w:type="dxa"/>
          </w:tcPr>
          <w:p w:rsidR="008F5B2C" w:rsidRPr="001C653E" w:rsidRDefault="008F5B2C" w:rsidP="00485C81">
            <w:pPr>
              <w:jc w:val="both"/>
              <w:rPr>
                <w:sz w:val="20"/>
                <w:szCs w:val="20"/>
                <w:lang w:val="en-US" w:bidi="bn-BD"/>
              </w:rPr>
            </w:pPr>
            <w:r w:rsidRPr="001C653E">
              <w:rPr>
                <w:sz w:val="20"/>
                <w:szCs w:val="20"/>
                <w:cs/>
                <w:lang w:val="en-US" w:bidi="bn-BD"/>
              </w:rPr>
              <w:t>510</w:t>
            </w:r>
          </w:p>
        </w:tc>
        <w:tc>
          <w:tcPr>
            <w:tcW w:w="5416" w:type="dxa"/>
            <w:gridSpan w:val="2"/>
          </w:tcPr>
          <w:p w:rsidR="008F5B2C" w:rsidRPr="001C653E" w:rsidRDefault="008F5B2C" w:rsidP="00485C81">
            <w:pPr>
              <w:autoSpaceDE w:val="0"/>
              <w:autoSpaceDN w:val="0"/>
              <w:adjustRightInd w:val="0"/>
              <w:rPr>
                <w:sz w:val="20"/>
                <w:szCs w:val="20"/>
                <w:lang w:bidi="bn-IN"/>
              </w:rPr>
            </w:pPr>
            <w:r w:rsidRPr="001C653E">
              <w:rPr>
                <w:sz w:val="20"/>
                <w:szCs w:val="20"/>
                <w:lang w:bidi="bn-IN"/>
              </w:rPr>
              <w:t>In the last month, how often have you felt difficulties</w:t>
            </w:r>
            <w:r w:rsidRPr="001C653E">
              <w:rPr>
                <w:rFonts w:cs="Vrinda" w:hint="cs"/>
                <w:sz w:val="20"/>
                <w:szCs w:val="20"/>
                <w:cs/>
                <w:lang w:bidi="bn-BD"/>
              </w:rPr>
              <w:t xml:space="preserve"> </w:t>
            </w:r>
            <w:r w:rsidRPr="001C653E">
              <w:rPr>
                <w:sz w:val="20"/>
                <w:szCs w:val="20"/>
                <w:lang w:bidi="bn-IN"/>
              </w:rPr>
              <w:t xml:space="preserve">were piling up so high that you could not overcome them? </w:t>
            </w:r>
          </w:p>
          <w:p w:rsidR="008F5B2C" w:rsidRPr="001C653E" w:rsidRDefault="008F5B2C" w:rsidP="00485C81">
            <w:pPr>
              <w:rPr>
                <w:sz w:val="20"/>
                <w:szCs w:val="20"/>
                <w:lang w:bidi="bn-IN"/>
              </w:rPr>
            </w:pPr>
            <w:r w:rsidRPr="001C653E">
              <w:rPr>
                <w:rFonts w:ascii="SutonnyMJ" w:hAnsi="SutonnyMJ" w:cs="SutonnyMJ"/>
                <w:sz w:val="20"/>
                <w:szCs w:val="20"/>
                <w:lang w:bidi="bn-BD"/>
              </w:rPr>
              <w:t>MZ GK</w:t>
            </w:r>
            <w:r w:rsidRPr="001C653E">
              <w:rPr>
                <w:rFonts w:ascii="SutonnyMJ" w:hAnsi="SutonnyMJ" w:cs="SutonnyMJ"/>
                <w:sz w:val="20"/>
                <w:szCs w:val="20"/>
              </w:rPr>
              <w:t>gv‡m</w:t>
            </w:r>
            <w:r w:rsidRPr="001C653E">
              <w:rPr>
                <w:rFonts w:ascii="SutonnyMJ" w:hAnsi="SutonnyMJ" w:cs="SutonnyMJ"/>
                <w:sz w:val="20"/>
                <w:szCs w:val="20"/>
                <w:lang w:bidi="bn-BD"/>
              </w:rPr>
              <w:t xml:space="preserve"> KZ Nb Nb Avcbvi g‡b n‡q‡Q †h, Avcbvi mgm¨v GZ †ewk wQj hv </w:t>
            </w:r>
            <w:r w:rsidRPr="001C653E">
              <w:rPr>
                <w:rFonts w:ascii="SutonnyMJ" w:hAnsi="SutonnyMJ" w:cs="SutonnyMJ"/>
                <w:sz w:val="20"/>
                <w:szCs w:val="20"/>
                <w:lang w:bidi="bn-BD"/>
              </w:rPr>
              <w:lastRenderedPageBreak/>
              <w:t xml:space="preserve">Avcwb mgvavb Ki‡Z cv‡ibwb - </w:t>
            </w:r>
            <w:r w:rsidRPr="001C653E">
              <w:rPr>
                <w:rFonts w:ascii="SutonnyMJ" w:hAnsi="SutonnyMJ" w:cs="Vrinda"/>
                <w:sz w:val="20"/>
                <w:szCs w:val="20"/>
                <w:lang w:bidi="bn-BD"/>
              </w:rPr>
              <w:t>KLbB bv</w:t>
            </w:r>
            <w:r w:rsidRPr="001C653E">
              <w:rPr>
                <w:rFonts w:ascii="SutonnyMJ" w:hAnsi="SutonnyMJ" w:cs="SutonnyMJ"/>
                <w:sz w:val="20"/>
                <w:szCs w:val="20"/>
                <w:lang w:bidi="bn-BD"/>
              </w:rPr>
              <w:t>, K`vwPr, gv‡S g‡a¨, Nb Nb bvwK cÖvqB?</w:t>
            </w:r>
          </w:p>
        </w:tc>
        <w:tc>
          <w:tcPr>
            <w:tcW w:w="720" w:type="dxa"/>
            <w:gridSpan w:val="2"/>
          </w:tcPr>
          <w:p w:rsidR="008F5B2C" w:rsidRPr="001C653E" w:rsidRDefault="008F5B2C" w:rsidP="00485C81">
            <w:pPr>
              <w:jc w:val="center"/>
              <w:rPr>
                <w:sz w:val="20"/>
                <w:szCs w:val="20"/>
              </w:rPr>
            </w:pPr>
            <w:r w:rsidRPr="001C653E">
              <w:rPr>
                <w:sz w:val="20"/>
                <w:szCs w:val="20"/>
              </w:rPr>
              <w:lastRenderedPageBreak/>
              <w:t>0</w:t>
            </w:r>
          </w:p>
        </w:tc>
        <w:tc>
          <w:tcPr>
            <w:tcW w:w="810" w:type="dxa"/>
          </w:tcPr>
          <w:p w:rsidR="008F5B2C" w:rsidRPr="001C653E" w:rsidRDefault="008F5B2C" w:rsidP="00485C81">
            <w:pPr>
              <w:jc w:val="center"/>
              <w:rPr>
                <w:sz w:val="20"/>
                <w:szCs w:val="20"/>
              </w:rPr>
            </w:pPr>
            <w:r w:rsidRPr="001C653E">
              <w:rPr>
                <w:rFonts w:cs="Vrinda"/>
                <w:sz w:val="20"/>
                <w:szCs w:val="20"/>
                <w:lang w:val="en-US" w:bidi="bn-BD"/>
              </w:rPr>
              <w:t>1</w:t>
            </w:r>
          </w:p>
        </w:tc>
        <w:tc>
          <w:tcPr>
            <w:tcW w:w="1170" w:type="dxa"/>
          </w:tcPr>
          <w:p w:rsidR="008F5B2C" w:rsidRPr="001C653E" w:rsidRDefault="008F5B2C" w:rsidP="00485C81">
            <w:pPr>
              <w:jc w:val="center"/>
              <w:rPr>
                <w:sz w:val="20"/>
                <w:szCs w:val="20"/>
              </w:rPr>
            </w:pPr>
            <w:r w:rsidRPr="001C653E">
              <w:rPr>
                <w:rFonts w:cs="Vrinda"/>
                <w:sz w:val="20"/>
                <w:szCs w:val="20"/>
                <w:lang w:val="en-US" w:bidi="bn-BD"/>
              </w:rPr>
              <w:t>2</w:t>
            </w:r>
          </w:p>
        </w:tc>
        <w:tc>
          <w:tcPr>
            <w:tcW w:w="720" w:type="dxa"/>
          </w:tcPr>
          <w:p w:rsidR="008F5B2C" w:rsidRPr="001C653E" w:rsidRDefault="008F5B2C" w:rsidP="00485C81">
            <w:pPr>
              <w:jc w:val="center"/>
              <w:rPr>
                <w:sz w:val="20"/>
                <w:szCs w:val="20"/>
              </w:rPr>
            </w:pPr>
            <w:r w:rsidRPr="001C653E">
              <w:rPr>
                <w:rFonts w:cs="Vrinda"/>
                <w:sz w:val="20"/>
                <w:szCs w:val="20"/>
                <w:lang w:val="en-US" w:bidi="bn-BD"/>
              </w:rPr>
              <w:t>3</w:t>
            </w:r>
          </w:p>
        </w:tc>
        <w:tc>
          <w:tcPr>
            <w:tcW w:w="720" w:type="dxa"/>
            <w:gridSpan w:val="3"/>
          </w:tcPr>
          <w:p w:rsidR="008F5B2C" w:rsidRPr="001C653E" w:rsidRDefault="008F5B2C" w:rsidP="00485C81">
            <w:pPr>
              <w:jc w:val="center"/>
              <w:rPr>
                <w:sz w:val="20"/>
                <w:szCs w:val="20"/>
              </w:rPr>
            </w:pPr>
            <w:r w:rsidRPr="001C653E">
              <w:rPr>
                <w:rFonts w:cs="Vrinda"/>
                <w:sz w:val="20"/>
                <w:szCs w:val="20"/>
                <w:lang w:val="en-US" w:bidi="bn-BD"/>
              </w:rPr>
              <w:t>4</w:t>
            </w:r>
          </w:p>
        </w:tc>
        <w:tc>
          <w:tcPr>
            <w:tcW w:w="792" w:type="dxa"/>
          </w:tcPr>
          <w:p w:rsidR="008F5B2C" w:rsidRPr="001C653E" w:rsidRDefault="008F5B2C" w:rsidP="00485C81">
            <w:pPr>
              <w:jc w:val="both"/>
              <w:rPr>
                <w:rFonts w:cs="Vrinda"/>
                <w:sz w:val="20"/>
                <w:szCs w:val="20"/>
                <w:lang w:val="en-US" w:bidi="bn-BD"/>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525"/>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00653A">
            <w:pPr>
              <w:numPr>
                <w:ilvl w:val="0"/>
                <w:numId w:val="45"/>
              </w:numPr>
              <w:jc w:val="both"/>
              <w:rPr>
                <w:sz w:val="20"/>
                <w:szCs w:val="20"/>
              </w:rPr>
            </w:pPr>
          </w:p>
        </w:tc>
        <w:tc>
          <w:tcPr>
            <w:tcW w:w="5686" w:type="dxa"/>
            <w:gridSpan w:val="2"/>
            <w:tcBorders>
              <w:top w:val="single" w:sz="6" w:space="0" w:color="auto"/>
              <w:bottom w:val="single" w:sz="6" w:space="0" w:color="auto"/>
            </w:tcBorders>
          </w:tcPr>
          <w:p w:rsidR="008F5B2C" w:rsidRPr="001C653E" w:rsidRDefault="008F5B2C" w:rsidP="003B1EBC">
            <w:pPr>
              <w:pStyle w:val="BodyText"/>
              <w:rPr>
                <w:b w:val="0"/>
                <w:color w:val="000000"/>
                <w:sz w:val="20"/>
                <w:szCs w:val="20"/>
              </w:rPr>
            </w:pPr>
            <w:r w:rsidRPr="001C653E">
              <w:rPr>
                <w:b w:val="0"/>
                <w:color w:val="000000"/>
                <w:sz w:val="20"/>
                <w:szCs w:val="20"/>
              </w:rPr>
              <w:t xml:space="preserve">Did anything unusual happen that bothered you during the last week? </w:t>
            </w:r>
          </w:p>
          <w:p w:rsidR="008F5B2C" w:rsidRPr="001C653E" w:rsidRDefault="008F5B2C" w:rsidP="003B1EBC">
            <w:pPr>
              <w:pStyle w:val="BodyText"/>
              <w:rPr>
                <w:rFonts w:ascii="SutonnyMJ" w:hAnsi="SutonnyMJ" w:cs="SutonnyMJ"/>
                <w:b w:val="0"/>
                <w:color w:val="000000"/>
                <w:sz w:val="20"/>
                <w:szCs w:val="20"/>
              </w:rPr>
            </w:pPr>
            <w:r w:rsidRPr="001C653E">
              <w:rPr>
                <w:rFonts w:ascii="SutonnyMJ" w:hAnsi="SutonnyMJ" w:cs="SutonnyMJ"/>
                <w:b w:val="0"/>
                <w:color w:val="000000"/>
                <w:sz w:val="20"/>
                <w:szCs w:val="20"/>
              </w:rPr>
              <w:t xml:space="preserve">MZ GK mßv‡n </w:t>
            </w:r>
            <w:r w:rsidRPr="001C653E">
              <w:rPr>
                <w:rFonts w:ascii="SutonnyMJ" w:hAnsi="SutonnyMJ" w:cs="SutonnyMJ"/>
                <w:b w:val="0"/>
                <w:sz w:val="20"/>
                <w:szCs w:val="20"/>
              </w:rPr>
              <w:t>KZ</w:t>
            </w:r>
            <w:r w:rsidRPr="001C653E">
              <w:rPr>
                <w:rFonts w:ascii="SutonnyMJ" w:hAnsi="SutonnyMJ" w:cs="SutonnyMJ"/>
                <w:b w:val="0"/>
                <w:color w:val="000000"/>
                <w:sz w:val="20"/>
                <w:szCs w:val="20"/>
              </w:rPr>
              <w:t xml:space="preserve"> w`b Ggb wKQz N‡U‡Q hv‡Z Avcwb wei³ n‡q‡Qb?</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485C81">
            <w:pPr>
              <w:tabs>
                <w:tab w:val="left" w:pos="720"/>
                <w:tab w:val="right" w:leader="dot" w:pos="4401"/>
              </w:tabs>
              <w:ind w:left="360" w:hanging="360"/>
              <w:jc w:val="both"/>
              <w:rPr>
                <w:rFonts w:ascii="SutonnyMJ" w:hAnsi="SutonnyMJ" w:cs="SutonnyMJ"/>
                <w:sz w:val="20"/>
                <w:szCs w:val="20"/>
              </w:rPr>
            </w:pPr>
            <w:r w:rsidRPr="001C653E">
              <w:rPr>
                <w:color w:val="000000"/>
                <w:sz w:val="20"/>
                <w:szCs w:val="20"/>
              </w:rPr>
              <w:t>____________   days</w:t>
            </w:r>
            <w:r w:rsidRPr="001C653E">
              <w:rPr>
                <w:rFonts w:ascii="SutonnyMJ" w:hAnsi="SutonnyMJ" w:cs="SutonnyMJ"/>
                <w:color w:val="000000"/>
                <w:sz w:val="20"/>
                <w:szCs w:val="20"/>
              </w:rPr>
              <w:t xml:space="preserve"> (w`b)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1C653E" w:rsidRDefault="008F5B2C" w:rsidP="00485C81">
            <w:pPr>
              <w:jc w:val="both"/>
              <w:rPr>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1155"/>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00653A">
            <w:pPr>
              <w:numPr>
                <w:ilvl w:val="0"/>
                <w:numId w:val="45"/>
              </w:numPr>
              <w:jc w:val="both"/>
              <w:rPr>
                <w:sz w:val="20"/>
                <w:szCs w:val="20"/>
              </w:rPr>
            </w:pPr>
          </w:p>
        </w:tc>
        <w:tc>
          <w:tcPr>
            <w:tcW w:w="5686" w:type="dxa"/>
            <w:gridSpan w:val="2"/>
            <w:tcBorders>
              <w:top w:val="single" w:sz="6" w:space="0" w:color="auto"/>
              <w:bottom w:val="single" w:sz="6" w:space="0" w:color="auto"/>
            </w:tcBorders>
          </w:tcPr>
          <w:p w:rsidR="008F5B2C" w:rsidRPr="001C653E" w:rsidRDefault="008F5B2C" w:rsidP="00485C81">
            <w:pPr>
              <w:pStyle w:val="BodyText"/>
              <w:rPr>
                <w:b w:val="0"/>
                <w:color w:val="000000"/>
                <w:sz w:val="20"/>
                <w:szCs w:val="20"/>
              </w:rPr>
            </w:pPr>
            <w:r w:rsidRPr="001C653E">
              <w:rPr>
                <w:b w:val="0"/>
                <w:color w:val="000000"/>
                <w:sz w:val="20"/>
                <w:szCs w:val="20"/>
              </w:rPr>
              <w:t xml:space="preserve">Sometimes we don’t feel hungry. How many days did you not want to eat anything? </w:t>
            </w:r>
          </w:p>
          <w:p w:rsidR="008F5B2C" w:rsidRPr="001C653E" w:rsidRDefault="008F5B2C" w:rsidP="00485C81">
            <w:pPr>
              <w:pStyle w:val="BodyText"/>
              <w:rPr>
                <w:rFonts w:ascii="SutonnyMJ" w:hAnsi="SutonnyMJ" w:cs="SutonnyMJ"/>
                <w:b w:val="0"/>
                <w:sz w:val="20"/>
                <w:szCs w:val="20"/>
              </w:rPr>
            </w:pPr>
            <w:r w:rsidRPr="001C653E">
              <w:rPr>
                <w:rFonts w:ascii="SutonnyMJ" w:hAnsi="SutonnyMJ" w:cs="SutonnyMJ"/>
                <w:b w:val="0"/>
                <w:sz w:val="20"/>
                <w:szCs w:val="20"/>
              </w:rPr>
              <w:t>A‡bK mgq Avgiv ÿzav_© Abyfe Kwi bv</w:t>
            </w:r>
            <w:r w:rsidRPr="001C653E">
              <w:rPr>
                <w:rFonts w:ascii="SutonnyMJ" w:hAnsi="SutonnyMJ" w:cs="SutonnyMJ"/>
                <w:sz w:val="20"/>
                <w:szCs w:val="20"/>
              </w:rPr>
              <w:t>|</w:t>
            </w:r>
            <w:r w:rsidRPr="001C653E">
              <w:rPr>
                <w:rFonts w:ascii="SutonnyMJ" w:hAnsi="SutonnyMJ" w:cs="SutonnyMJ"/>
                <w:b w:val="0"/>
                <w:sz w:val="20"/>
                <w:szCs w:val="20"/>
              </w:rPr>
              <w:t xml:space="preserve"> </w:t>
            </w:r>
            <w:r w:rsidRPr="001C653E">
              <w:rPr>
                <w:rFonts w:ascii="SutonnyMJ" w:hAnsi="SutonnyMJ" w:cs="SutonnyMJ"/>
                <w:b w:val="0"/>
                <w:color w:val="000000"/>
                <w:sz w:val="20"/>
                <w:szCs w:val="20"/>
              </w:rPr>
              <w:t xml:space="preserve">MZ GK mßv‡n </w:t>
            </w:r>
            <w:r w:rsidRPr="001C653E">
              <w:rPr>
                <w:rFonts w:ascii="SutonnyMJ" w:hAnsi="SutonnyMJ" w:cs="SutonnyMJ"/>
                <w:b w:val="0"/>
                <w:sz w:val="20"/>
                <w:szCs w:val="20"/>
              </w:rPr>
              <w:t>KZ</w:t>
            </w:r>
            <w:r w:rsidRPr="001C653E">
              <w:rPr>
                <w:rFonts w:ascii="SutonnyMJ" w:hAnsi="SutonnyMJ" w:cs="SutonnyMJ"/>
                <w:b w:val="0"/>
                <w:color w:val="000000"/>
                <w:sz w:val="20"/>
                <w:szCs w:val="20"/>
              </w:rPr>
              <w:t xml:space="preserve"> w`b </w:t>
            </w:r>
            <w:r w:rsidRPr="001C653E">
              <w:rPr>
                <w:rFonts w:ascii="SutonnyMJ" w:hAnsi="SutonnyMJ" w:cs="SutonnyMJ"/>
                <w:b w:val="0"/>
                <w:sz w:val="20"/>
                <w:szCs w:val="20"/>
              </w:rPr>
              <w:t>Avcbvi †Kvb wKQz †L‡Z B‡”Q nq wb ?</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485C81">
            <w:pPr>
              <w:tabs>
                <w:tab w:val="left" w:pos="720"/>
                <w:tab w:val="right" w:leader="dot" w:pos="4401"/>
              </w:tabs>
              <w:ind w:left="360" w:hanging="360"/>
              <w:jc w:val="both"/>
              <w:rPr>
                <w:rFonts w:ascii="Calibri" w:hAnsi="Calibri"/>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1C653E" w:rsidRDefault="008F5B2C" w:rsidP="00485C81">
            <w:pPr>
              <w:jc w:val="both"/>
              <w:rPr>
                <w:color w:val="FF0000"/>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1155"/>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00653A">
            <w:pPr>
              <w:numPr>
                <w:ilvl w:val="0"/>
                <w:numId w:val="45"/>
              </w:numPr>
              <w:jc w:val="both"/>
              <w:rPr>
                <w:sz w:val="20"/>
                <w:szCs w:val="20"/>
              </w:rPr>
            </w:pPr>
          </w:p>
        </w:tc>
        <w:tc>
          <w:tcPr>
            <w:tcW w:w="5686" w:type="dxa"/>
            <w:gridSpan w:val="2"/>
            <w:tcBorders>
              <w:top w:val="single" w:sz="6" w:space="0" w:color="auto"/>
              <w:bottom w:val="single" w:sz="6" w:space="0" w:color="auto"/>
            </w:tcBorders>
          </w:tcPr>
          <w:p w:rsidR="008F5B2C" w:rsidRPr="001C653E" w:rsidRDefault="008F5B2C" w:rsidP="00485C81">
            <w:pPr>
              <w:pStyle w:val="BodyText"/>
              <w:rPr>
                <w:b w:val="0"/>
                <w:color w:val="000000"/>
                <w:sz w:val="20"/>
                <w:szCs w:val="20"/>
              </w:rPr>
            </w:pPr>
            <w:r w:rsidRPr="001C653E">
              <w:rPr>
                <w:b w:val="0"/>
                <w:color w:val="000000"/>
                <w:sz w:val="20"/>
                <w:szCs w:val="20"/>
              </w:rPr>
              <w:t>How many days did you feel so down that nobody could cheer you up?</w:t>
            </w:r>
          </w:p>
          <w:p w:rsidR="008F5B2C" w:rsidRPr="001C653E" w:rsidRDefault="008F5B2C" w:rsidP="003B1EBC">
            <w:pPr>
              <w:pStyle w:val="BodyText"/>
              <w:rPr>
                <w:rFonts w:ascii="Calibri" w:hAnsi="Calibri"/>
                <w:sz w:val="20"/>
                <w:szCs w:val="20"/>
              </w:rPr>
            </w:pPr>
            <w:r w:rsidRPr="001C653E">
              <w:rPr>
                <w:rFonts w:ascii="SutonnyMJ" w:hAnsi="SutonnyMJ" w:cs="SutonnyMJ"/>
                <w:b w:val="0"/>
                <w:color w:val="000000"/>
                <w:sz w:val="20"/>
                <w:szCs w:val="20"/>
              </w:rPr>
              <w:t xml:space="preserve">MZ GK mßv‡n </w:t>
            </w:r>
            <w:r w:rsidRPr="001C653E">
              <w:rPr>
                <w:rFonts w:ascii="SutonnyMJ" w:hAnsi="SutonnyMJ" w:cs="SutonnyMJ"/>
                <w:b w:val="0"/>
                <w:sz w:val="20"/>
                <w:szCs w:val="20"/>
              </w:rPr>
              <w:t>KZ</w:t>
            </w:r>
            <w:r w:rsidRPr="001C653E">
              <w:rPr>
                <w:rFonts w:ascii="SutonnyMJ" w:hAnsi="SutonnyMJ" w:cs="SutonnyMJ"/>
                <w:b w:val="0"/>
                <w:color w:val="000000"/>
                <w:sz w:val="20"/>
                <w:szCs w:val="20"/>
              </w:rPr>
              <w:t xml:space="preserve"> w`b </w:t>
            </w:r>
            <w:r w:rsidRPr="001C653E">
              <w:rPr>
                <w:rFonts w:ascii="SutonnyMJ" w:hAnsi="SutonnyMJ" w:cs="SutonnyMJ"/>
                <w:b w:val="0"/>
                <w:sz w:val="20"/>
                <w:szCs w:val="20"/>
              </w:rPr>
              <w:t>Avcwb G‡Zv D`vwmb wQ‡jb ‡h Ab¨ †KD Avcbv‡K Avb›` w`‡Z cv‡iwb?</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1C653E" w:rsidRDefault="008F5B2C" w:rsidP="00485C81">
            <w:pPr>
              <w:jc w:val="both"/>
              <w:rPr>
                <w:color w:val="FF0000"/>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1155"/>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00653A">
            <w:pPr>
              <w:numPr>
                <w:ilvl w:val="0"/>
                <w:numId w:val="45"/>
              </w:numPr>
              <w:jc w:val="both"/>
              <w:rPr>
                <w:sz w:val="20"/>
                <w:szCs w:val="20"/>
              </w:rPr>
            </w:pPr>
          </w:p>
        </w:tc>
        <w:tc>
          <w:tcPr>
            <w:tcW w:w="5686" w:type="dxa"/>
            <w:gridSpan w:val="2"/>
            <w:tcBorders>
              <w:top w:val="single" w:sz="6" w:space="0" w:color="auto"/>
              <w:bottom w:val="single" w:sz="6" w:space="0" w:color="auto"/>
            </w:tcBorders>
          </w:tcPr>
          <w:p w:rsidR="008F5B2C" w:rsidRPr="001C653E" w:rsidRDefault="008F5B2C" w:rsidP="00485C81">
            <w:pPr>
              <w:pStyle w:val="BodyText"/>
              <w:rPr>
                <w:b w:val="0"/>
                <w:color w:val="000000"/>
                <w:sz w:val="20"/>
                <w:szCs w:val="20"/>
              </w:rPr>
            </w:pPr>
            <w:r w:rsidRPr="001C653E">
              <w:rPr>
                <w:b w:val="0"/>
                <w:color w:val="000000"/>
                <w:sz w:val="20"/>
                <w:szCs w:val="20"/>
              </w:rPr>
              <w:t>Sometimes we feel that we’re no good and other times we feel that we’re just as good as everyone else.</w:t>
            </w:r>
          </w:p>
          <w:p w:rsidR="008F5B2C" w:rsidRPr="001C653E" w:rsidRDefault="008F5B2C" w:rsidP="00485C81">
            <w:pPr>
              <w:pStyle w:val="BodyText"/>
              <w:rPr>
                <w:b w:val="0"/>
                <w:color w:val="000000"/>
                <w:sz w:val="20"/>
                <w:szCs w:val="20"/>
              </w:rPr>
            </w:pPr>
            <w:r w:rsidRPr="001C653E">
              <w:rPr>
                <w:b w:val="0"/>
                <w:color w:val="000000"/>
                <w:sz w:val="20"/>
                <w:szCs w:val="20"/>
              </w:rPr>
              <w:t>How many days in the last week did you feel that you were just as good as other people?</w:t>
            </w:r>
          </w:p>
          <w:p w:rsidR="008F5B2C" w:rsidRPr="001C653E" w:rsidRDefault="008F5B2C" w:rsidP="00485C81">
            <w:pPr>
              <w:pStyle w:val="BodyText"/>
              <w:rPr>
                <w:rFonts w:ascii="SutonnyMJ" w:hAnsi="SutonnyMJ" w:cs="SutonnyMJ"/>
                <w:b w:val="0"/>
                <w:sz w:val="20"/>
                <w:szCs w:val="20"/>
                <w:cs/>
              </w:rPr>
            </w:pPr>
            <w:r w:rsidRPr="001C653E">
              <w:rPr>
                <w:rFonts w:ascii="SutonnyMJ" w:hAnsi="SutonnyMJ" w:cs="SutonnyMJ"/>
                <w:b w:val="0"/>
                <w:sz w:val="20"/>
                <w:szCs w:val="20"/>
              </w:rPr>
              <w:t xml:space="preserve">gv‡S gv‡S Avgv‡`i g‡b nq †h Avwg fv‡jv bv, Avevi gv‡S gv‡S g‡b nq †h Avwg wVK Avi mevi gZB fv‡jv| </w:t>
            </w:r>
          </w:p>
          <w:p w:rsidR="008F5B2C" w:rsidRPr="001C653E" w:rsidRDefault="008F5B2C" w:rsidP="00E311AC">
            <w:pPr>
              <w:pStyle w:val="BodyText"/>
              <w:rPr>
                <w:rFonts w:ascii="SutonnyMJ" w:hAnsi="SutonnyMJ" w:cs="SutonnyMJ"/>
                <w:b w:val="0"/>
                <w:sz w:val="20"/>
                <w:szCs w:val="20"/>
              </w:rPr>
            </w:pPr>
            <w:r w:rsidRPr="001C653E">
              <w:rPr>
                <w:rFonts w:ascii="SutonnyMJ" w:hAnsi="SutonnyMJ" w:cs="SutonnyMJ"/>
                <w:b w:val="0"/>
                <w:sz w:val="20"/>
                <w:szCs w:val="20"/>
              </w:rPr>
              <w:t>MZ GK mßv‡n KZ</w:t>
            </w:r>
            <w:r w:rsidRPr="001C653E">
              <w:rPr>
                <w:rFonts w:ascii="SutonnyMJ" w:hAnsi="SutonnyMJ" w:cs="SutonnyMJ"/>
                <w:b w:val="0"/>
                <w:color w:val="000000"/>
                <w:sz w:val="20"/>
                <w:szCs w:val="20"/>
              </w:rPr>
              <w:t xml:space="preserve"> w`b </w:t>
            </w:r>
            <w:r w:rsidRPr="001C653E">
              <w:rPr>
                <w:rFonts w:ascii="SutonnyMJ" w:hAnsi="SutonnyMJ" w:cs="SutonnyMJ"/>
                <w:b w:val="0"/>
                <w:sz w:val="20"/>
                <w:szCs w:val="20"/>
              </w:rPr>
              <w:t>Avcbvi GB iKg †j‡M‡Q †h Avcwb wVK Avi mevi gZB fv‡jv?</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1C653E" w:rsidRDefault="008F5B2C" w:rsidP="00485C81">
            <w:pPr>
              <w:jc w:val="both"/>
              <w:rPr>
                <w:color w:val="FF0000"/>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759"/>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00653A">
            <w:pPr>
              <w:numPr>
                <w:ilvl w:val="0"/>
                <w:numId w:val="45"/>
              </w:numPr>
              <w:jc w:val="both"/>
              <w:rPr>
                <w:sz w:val="20"/>
                <w:szCs w:val="20"/>
              </w:rPr>
            </w:pPr>
          </w:p>
        </w:tc>
        <w:tc>
          <w:tcPr>
            <w:tcW w:w="5686" w:type="dxa"/>
            <w:gridSpan w:val="2"/>
            <w:tcBorders>
              <w:top w:val="single" w:sz="6" w:space="0" w:color="auto"/>
              <w:bottom w:val="single" w:sz="6" w:space="0" w:color="auto"/>
            </w:tcBorders>
          </w:tcPr>
          <w:p w:rsidR="008F5B2C" w:rsidRPr="001C653E" w:rsidRDefault="008F5B2C" w:rsidP="00485C81">
            <w:pPr>
              <w:pStyle w:val="BodyText"/>
              <w:rPr>
                <w:b w:val="0"/>
                <w:color w:val="000000"/>
                <w:sz w:val="20"/>
                <w:szCs w:val="20"/>
              </w:rPr>
            </w:pPr>
            <w:r w:rsidRPr="001C653E">
              <w:rPr>
                <w:b w:val="0"/>
                <w:color w:val="000000"/>
                <w:sz w:val="20"/>
                <w:szCs w:val="20"/>
              </w:rPr>
              <w:t xml:space="preserve">How many days could you not do anything attentively?  </w:t>
            </w:r>
          </w:p>
          <w:p w:rsidR="008F5B2C" w:rsidRPr="001C653E" w:rsidRDefault="008F5B2C" w:rsidP="00485C81">
            <w:pPr>
              <w:pStyle w:val="BodyText"/>
              <w:rPr>
                <w:rFonts w:ascii="SutonnyMJ" w:hAnsi="SutonnyMJ" w:cs="SutonnyMJ"/>
                <w:sz w:val="20"/>
                <w:szCs w:val="20"/>
              </w:rPr>
            </w:pPr>
            <w:r w:rsidRPr="001C653E">
              <w:rPr>
                <w:rFonts w:ascii="SutonnyMJ" w:hAnsi="SutonnyMJ" w:cs="SutonnyMJ"/>
                <w:b w:val="0"/>
                <w:sz w:val="20"/>
                <w:szCs w:val="20"/>
              </w:rPr>
              <w:t>MZ GK mßv‡n KZ</w:t>
            </w:r>
            <w:r w:rsidRPr="001C653E">
              <w:rPr>
                <w:rFonts w:ascii="SutonnyMJ" w:hAnsi="SutonnyMJ" w:cs="SutonnyMJ"/>
                <w:b w:val="0"/>
                <w:color w:val="000000"/>
                <w:sz w:val="20"/>
                <w:szCs w:val="20"/>
              </w:rPr>
              <w:t xml:space="preserve"> w`b </w:t>
            </w:r>
            <w:r w:rsidRPr="001C653E">
              <w:rPr>
                <w:rFonts w:ascii="SutonnyMJ" w:hAnsi="SutonnyMJ" w:cs="SutonnyMJ"/>
                <w:b w:val="0"/>
                <w:sz w:val="20"/>
                <w:szCs w:val="20"/>
              </w:rPr>
              <w:t>Avcwb gb‡hvM mnKv‡i †Kvb KvR Ki‡Z cv‡ibwb?</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1C653E" w:rsidRDefault="008F5B2C" w:rsidP="00485C81">
            <w:pPr>
              <w:jc w:val="both"/>
              <w:rPr>
                <w:color w:val="FF0000"/>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525"/>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00653A">
            <w:pPr>
              <w:numPr>
                <w:ilvl w:val="0"/>
                <w:numId w:val="45"/>
              </w:numPr>
              <w:jc w:val="both"/>
              <w:rPr>
                <w:sz w:val="20"/>
                <w:szCs w:val="20"/>
              </w:rPr>
            </w:pPr>
          </w:p>
        </w:tc>
        <w:tc>
          <w:tcPr>
            <w:tcW w:w="5686" w:type="dxa"/>
            <w:gridSpan w:val="2"/>
            <w:tcBorders>
              <w:top w:val="single" w:sz="6" w:space="0" w:color="auto"/>
              <w:bottom w:val="single" w:sz="6" w:space="0" w:color="auto"/>
            </w:tcBorders>
          </w:tcPr>
          <w:p w:rsidR="008F5B2C" w:rsidRPr="001C653E" w:rsidRDefault="008F5B2C" w:rsidP="00485C81">
            <w:pPr>
              <w:pStyle w:val="BodyText"/>
              <w:rPr>
                <w:rFonts w:ascii="Calibri" w:hAnsi="Calibri"/>
                <w:sz w:val="20"/>
                <w:szCs w:val="20"/>
              </w:rPr>
            </w:pPr>
            <w:r w:rsidRPr="001C653E">
              <w:rPr>
                <w:b w:val="0"/>
                <w:color w:val="000000"/>
                <w:sz w:val="20"/>
                <w:szCs w:val="20"/>
              </w:rPr>
              <w:t>How many days did you feel depressed?</w:t>
            </w:r>
            <w:r w:rsidRPr="001C653E">
              <w:rPr>
                <w:rFonts w:ascii="Calibri" w:hAnsi="Calibri"/>
                <w:sz w:val="20"/>
                <w:szCs w:val="20"/>
              </w:rPr>
              <w:t xml:space="preserve"> </w:t>
            </w:r>
          </w:p>
          <w:p w:rsidR="008F5B2C" w:rsidRPr="001C653E" w:rsidRDefault="008F5B2C" w:rsidP="00485C81">
            <w:pPr>
              <w:pStyle w:val="BodyText"/>
              <w:rPr>
                <w:rFonts w:ascii="Calibri" w:hAnsi="Calibri"/>
                <w:sz w:val="20"/>
                <w:szCs w:val="20"/>
              </w:rPr>
            </w:pPr>
            <w:r w:rsidRPr="001C653E">
              <w:rPr>
                <w:rFonts w:ascii="SutonnyMJ" w:hAnsi="SutonnyMJ" w:cs="SutonnyMJ"/>
                <w:b w:val="0"/>
                <w:sz w:val="20"/>
                <w:szCs w:val="20"/>
              </w:rPr>
              <w:t>MZ GK mßv‡n KZ w`b Avcwb nZvkvMÖ¯’ wQ‡jb?</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1C653E" w:rsidRDefault="008F5B2C" w:rsidP="00485C81">
            <w:pPr>
              <w:jc w:val="both"/>
              <w:rPr>
                <w:color w:val="FF0000"/>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885"/>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00653A">
            <w:pPr>
              <w:numPr>
                <w:ilvl w:val="0"/>
                <w:numId w:val="45"/>
              </w:numPr>
              <w:jc w:val="both"/>
              <w:rPr>
                <w:sz w:val="20"/>
                <w:szCs w:val="20"/>
              </w:rPr>
            </w:pPr>
          </w:p>
        </w:tc>
        <w:tc>
          <w:tcPr>
            <w:tcW w:w="5686" w:type="dxa"/>
            <w:gridSpan w:val="2"/>
            <w:tcBorders>
              <w:top w:val="single" w:sz="6" w:space="0" w:color="auto"/>
              <w:bottom w:val="single" w:sz="6" w:space="0" w:color="auto"/>
            </w:tcBorders>
          </w:tcPr>
          <w:p w:rsidR="008F5B2C" w:rsidRPr="001C653E" w:rsidRDefault="008F5B2C" w:rsidP="00485C81">
            <w:pPr>
              <w:pStyle w:val="BodyText"/>
              <w:rPr>
                <w:b w:val="0"/>
                <w:color w:val="000000"/>
                <w:sz w:val="20"/>
                <w:szCs w:val="20"/>
              </w:rPr>
            </w:pPr>
            <w:r w:rsidRPr="001C653E">
              <w:rPr>
                <w:b w:val="0"/>
                <w:color w:val="000000"/>
                <w:sz w:val="20"/>
                <w:szCs w:val="20"/>
              </w:rPr>
              <w:t xml:space="preserve">How many days did you feel that easy work was just too difficult to do?  </w:t>
            </w:r>
          </w:p>
          <w:p w:rsidR="008F5B2C" w:rsidRPr="001C653E" w:rsidRDefault="008F5B2C" w:rsidP="00485C81">
            <w:pPr>
              <w:pStyle w:val="BodyText"/>
              <w:rPr>
                <w:rFonts w:ascii="Calibri" w:hAnsi="Calibri"/>
                <w:sz w:val="20"/>
                <w:szCs w:val="20"/>
              </w:rPr>
            </w:pPr>
            <w:r w:rsidRPr="001C653E">
              <w:rPr>
                <w:rFonts w:ascii="SutonnyMJ" w:hAnsi="SutonnyMJ" w:cs="SutonnyMJ"/>
                <w:b w:val="0"/>
                <w:sz w:val="20"/>
                <w:szCs w:val="20"/>
              </w:rPr>
              <w:t>MZ GK mßv‡n KZ w`b Avcbvi Kv‡Q A‡bK mnR KvRI KwVb g‡b n‡q‡Q?</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1C653E" w:rsidRDefault="008F5B2C" w:rsidP="00485C81">
            <w:pPr>
              <w:jc w:val="both"/>
              <w:rPr>
                <w:color w:val="FF0000"/>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705"/>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00653A">
            <w:pPr>
              <w:numPr>
                <w:ilvl w:val="0"/>
                <w:numId w:val="45"/>
              </w:numPr>
              <w:jc w:val="both"/>
              <w:rPr>
                <w:sz w:val="20"/>
                <w:szCs w:val="20"/>
              </w:rPr>
            </w:pPr>
          </w:p>
        </w:tc>
        <w:tc>
          <w:tcPr>
            <w:tcW w:w="5686" w:type="dxa"/>
            <w:gridSpan w:val="2"/>
            <w:tcBorders>
              <w:top w:val="single" w:sz="6" w:space="0" w:color="auto"/>
              <w:bottom w:val="single" w:sz="6" w:space="0" w:color="auto"/>
            </w:tcBorders>
          </w:tcPr>
          <w:p w:rsidR="008F5B2C" w:rsidRPr="001C653E" w:rsidRDefault="008F5B2C" w:rsidP="00485C81">
            <w:pPr>
              <w:pStyle w:val="BodyText"/>
              <w:rPr>
                <w:b w:val="0"/>
                <w:color w:val="000000"/>
                <w:sz w:val="20"/>
                <w:szCs w:val="20"/>
              </w:rPr>
            </w:pPr>
            <w:r w:rsidRPr="001C653E">
              <w:rPr>
                <w:b w:val="0"/>
                <w:color w:val="000000"/>
                <w:sz w:val="20"/>
                <w:szCs w:val="20"/>
              </w:rPr>
              <w:t xml:space="preserve">How many days did you think that the future looks good? </w:t>
            </w:r>
          </w:p>
          <w:p w:rsidR="008F5B2C" w:rsidRPr="001C653E" w:rsidRDefault="008F5B2C" w:rsidP="0083501A">
            <w:pPr>
              <w:pStyle w:val="BodyText"/>
              <w:rPr>
                <w:rFonts w:ascii="SutonnyMJ" w:hAnsi="SutonnyMJ" w:cs="SutonnyMJ"/>
                <w:sz w:val="20"/>
                <w:szCs w:val="20"/>
              </w:rPr>
            </w:pPr>
            <w:r w:rsidRPr="001C653E">
              <w:rPr>
                <w:rFonts w:ascii="SutonnyMJ" w:hAnsi="SutonnyMJ" w:cs="SutonnyMJ"/>
                <w:b w:val="0"/>
                <w:sz w:val="20"/>
                <w:szCs w:val="20"/>
              </w:rPr>
              <w:t>MZ GK mßv‡n KZ w`b Avcbvi g‡b n‡q‡Q †h Avcbvi fwel¨Z fv‡jv?</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1C653E" w:rsidRDefault="008F5B2C" w:rsidP="00485C81">
            <w:pPr>
              <w:jc w:val="both"/>
              <w:rPr>
                <w:color w:val="FF0000"/>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507"/>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00653A">
            <w:pPr>
              <w:numPr>
                <w:ilvl w:val="0"/>
                <w:numId w:val="45"/>
              </w:numPr>
              <w:jc w:val="both"/>
              <w:rPr>
                <w:sz w:val="20"/>
                <w:szCs w:val="20"/>
              </w:rPr>
            </w:pPr>
          </w:p>
        </w:tc>
        <w:tc>
          <w:tcPr>
            <w:tcW w:w="5686" w:type="dxa"/>
            <w:gridSpan w:val="2"/>
            <w:tcBorders>
              <w:top w:val="single" w:sz="6" w:space="0" w:color="auto"/>
              <w:bottom w:val="single" w:sz="6" w:space="0" w:color="auto"/>
            </w:tcBorders>
          </w:tcPr>
          <w:p w:rsidR="008F5B2C" w:rsidRPr="001C653E" w:rsidRDefault="008F5B2C" w:rsidP="00485C81">
            <w:pPr>
              <w:pStyle w:val="BodyText"/>
              <w:rPr>
                <w:b w:val="0"/>
                <w:color w:val="000000"/>
                <w:sz w:val="20"/>
                <w:szCs w:val="20"/>
              </w:rPr>
            </w:pPr>
            <w:r w:rsidRPr="001C653E">
              <w:rPr>
                <w:b w:val="0"/>
                <w:color w:val="000000"/>
                <w:sz w:val="20"/>
                <w:szCs w:val="20"/>
              </w:rPr>
              <w:t xml:space="preserve">How many days did you think your life had been a failure?  </w:t>
            </w:r>
          </w:p>
          <w:p w:rsidR="008F5B2C" w:rsidRPr="001C653E" w:rsidRDefault="008F5B2C" w:rsidP="00485C81">
            <w:pPr>
              <w:pStyle w:val="BodyText"/>
              <w:rPr>
                <w:rFonts w:ascii="Calibri" w:hAnsi="Calibri"/>
                <w:sz w:val="20"/>
                <w:szCs w:val="20"/>
              </w:rPr>
            </w:pPr>
            <w:r w:rsidRPr="001C653E">
              <w:rPr>
                <w:rFonts w:ascii="Calibri" w:hAnsi="Calibri"/>
                <w:sz w:val="20"/>
                <w:szCs w:val="20"/>
              </w:rPr>
              <w:t xml:space="preserve"> </w:t>
            </w:r>
            <w:r w:rsidRPr="001C653E">
              <w:rPr>
                <w:rFonts w:ascii="SutonnyMJ" w:hAnsi="SutonnyMJ" w:cs="SutonnyMJ"/>
                <w:b w:val="0"/>
                <w:sz w:val="20"/>
                <w:szCs w:val="20"/>
              </w:rPr>
              <w:t>MZ GK mßv‡n KZ w`b Avcwb wPšÍv K‡i‡Qb †h Avcbvi Rxeb wedj?</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1C653E" w:rsidRDefault="008F5B2C" w:rsidP="00485C81">
            <w:pPr>
              <w:jc w:val="both"/>
              <w:rPr>
                <w:color w:val="FF0000"/>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1056"/>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00653A">
            <w:pPr>
              <w:numPr>
                <w:ilvl w:val="0"/>
                <w:numId w:val="45"/>
              </w:numPr>
              <w:jc w:val="both"/>
              <w:rPr>
                <w:sz w:val="20"/>
                <w:szCs w:val="20"/>
              </w:rPr>
            </w:pPr>
          </w:p>
        </w:tc>
        <w:tc>
          <w:tcPr>
            <w:tcW w:w="5686" w:type="dxa"/>
            <w:gridSpan w:val="2"/>
            <w:tcBorders>
              <w:top w:val="single" w:sz="6" w:space="0" w:color="auto"/>
              <w:bottom w:val="single" w:sz="6" w:space="0" w:color="auto"/>
            </w:tcBorders>
          </w:tcPr>
          <w:p w:rsidR="008F5B2C" w:rsidRPr="001C653E" w:rsidRDefault="008F5B2C" w:rsidP="00485C81">
            <w:pPr>
              <w:pStyle w:val="BodyText"/>
              <w:rPr>
                <w:b w:val="0"/>
                <w:color w:val="000000"/>
                <w:sz w:val="20"/>
                <w:szCs w:val="20"/>
              </w:rPr>
            </w:pPr>
            <w:r w:rsidRPr="001C653E">
              <w:rPr>
                <w:b w:val="0"/>
                <w:color w:val="000000"/>
                <w:sz w:val="20"/>
                <w:szCs w:val="20"/>
              </w:rPr>
              <w:t xml:space="preserve">How many days did you feel scared that something bad was going to happen, even though it was not likely? </w:t>
            </w:r>
          </w:p>
          <w:p w:rsidR="008F5B2C" w:rsidRPr="001C653E" w:rsidRDefault="008F5B2C" w:rsidP="00CC7C25">
            <w:pPr>
              <w:pStyle w:val="BodyText"/>
              <w:rPr>
                <w:rFonts w:ascii="Calibri" w:hAnsi="Calibri"/>
                <w:sz w:val="20"/>
                <w:szCs w:val="20"/>
              </w:rPr>
            </w:pPr>
            <w:r w:rsidRPr="001C653E">
              <w:rPr>
                <w:rFonts w:ascii="SutonnyMJ" w:hAnsi="SutonnyMJ" w:cs="SutonnyMJ"/>
                <w:b w:val="0"/>
                <w:sz w:val="20"/>
                <w:szCs w:val="20"/>
              </w:rPr>
              <w:t>MZ GK mßv‡n KZ w`b Avcwb GB †f‡e fq †c‡q‡Qb †h Lvivc †Kvb wKQz NU‡Z P‡j‡Q, hw`I ‡ZgbwU nqwb?</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1C653E" w:rsidRDefault="008F5B2C" w:rsidP="00485C81">
            <w:pPr>
              <w:jc w:val="both"/>
              <w:rPr>
                <w:color w:val="FF0000"/>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525"/>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00653A">
            <w:pPr>
              <w:numPr>
                <w:ilvl w:val="0"/>
                <w:numId w:val="45"/>
              </w:numPr>
              <w:jc w:val="both"/>
              <w:rPr>
                <w:sz w:val="20"/>
                <w:szCs w:val="20"/>
              </w:rPr>
            </w:pPr>
          </w:p>
        </w:tc>
        <w:tc>
          <w:tcPr>
            <w:tcW w:w="5686" w:type="dxa"/>
            <w:gridSpan w:val="2"/>
            <w:tcBorders>
              <w:top w:val="single" w:sz="6" w:space="0" w:color="auto"/>
              <w:bottom w:val="single" w:sz="6" w:space="0" w:color="auto"/>
            </w:tcBorders>
          </w:tcPr>
          <w:p w:rsidR="008F5B2C" w:rsidRPr="001C653E" w:rsidRDefault="008F5B2C" w:rsidP="00485C81">
            <w:pPr>
              <w:pStyle w:val="BodyText"/>
              <w:rPr>
                <w:b w:val="0"/>
                <w:color w:val="000000"/>
                <w:sz w:val="20"/>
                <w:szCs w:val="20"/>
              </w:rPr>
            </w:pPr>
            <w:r w:rsidRPr="001C653E">
              <w:rPr>
                <w:b w:val="0"/>
                <w:color w:val="000000"/>
                <w:sz w:val="20"/>
                <w:szCs w:val="20"/>
              </w:rPr>
              <w:t xml:space="preserve">How many nights did you not sleep well and toss and turn?  </w:t>
            </w:r>
          </w:p>
          <w:p w:rsidR="008F5B2C" w:rsidRPr="001C653E" w:rsidRDefault="008F5B2C" w:rsidP="0083501A">
            <w:pPr>
              <w:pStyle w:val="BodyText"/>
              <w:rPr>
                <w:rFonts w:ascii="Calibri" w:hAnsi="Calibri"/>
                <w:sz w:val="20"/>
                <w:szCs w:val="20"/>
              </w:rPr>
            </w:pPr>
            <w:r w:rsidRPr="001C653E">
              <w:rPr>
                <w:rFonts w:ascii="SutonnyMJ" w:hAnsi="SutonnyMJ" w:cs="SutonnyMJ"/>
                <w:b w:val="0"/>
                <w:sz w:val="20"/>
                <w:szCs w:val="20"/>
              </w:rPr>
              <w:t>MZ GK mßv‡n KZ ivZ Avcwb fv‡jv K‡i Ny‡gv‡Z cv‡ibwb Ges Gcvk Icvk K‡i‡Qb?</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1C653E" w:rsidRDefault="008F5B2C" w:rsidP="00485C81">
            <w:pPr>
              <w:jc w:val="both"/>
              <w:rPr>
                <w:color w:val="FF0000"/>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534"/>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00653A">
            <w:pPr>
              <w:numPr>
                <w:ilvl w:val="0"/>
                <w:numId w:val="45"/>
              </w:numPr>
              <w:jc w:val="both"/>
              <w:rPr>
                <w:sz w:val="20"/>
                <w:szCs w:val="20"/>
              </w:rPr>
            </w:pPr>
          </w:p>
        </w:tc>
        <w:tc>
          <w:tcPr>
            <w:tcW w:w="5686" w:type="dxa"/>
            <w:gridSpan w:val="2"/>
            <w:tcBorders>
              <w:top w:val="single" w:sz="6" w:space="0" w:color="auto"/>
              <w:bottom w:val="single" w:sz="6" w:space="0" w:color="auto"/>
            </w:tcBorders>
          </w:tcPr>
          <w:p w:rsidR="008F5B2C" w:rsidRPr="001C653E" w:rsidRDefault="008F5B2C" w:rsidP="00485C81">
            <w:pPr>
              <w:pStyle w:val="BodyText"/>
              <w:rPr>
                <w:b w:val="0"/>
                <w:color w:val="000000"/>
                <w:sz w:val="20"/>
                <w:szCs w:val="20"/>
              </w:rPr>
            </w:pPr>
            <w:r w:rsidRPr="001C653E">
              <w:rPr>
                <w:b w:val="0"/>
                <w:color w:val="000000"/>
                <w:sz w:val="20"/>
                <w:szCs w:val="20"/>
              </w:rPr>
              <w:t xml:space="preserve">How many days did you feel happy?  </w:t>
            </w:r>
          </w:p>
          <w:p w:rsidR="008F5B2C" w:rsidRPr="001C653E" w:rsidRDefault="008F5B2C" w:rsidP="00485C81">
            <w:pPr>
              <w:pStyle w:val="BodyText"/>
              <w:rPr>
                <w:rFonts w:ascii="Calibri" w:hAnsi="Calibri"/>
                <w:sz w:val="20"/>
                <w:szCs w:val="20"/>
              </w:rPr>
            </w:pPr>
            <w:r w:rsidRPr="001C653E">
              <w:rPr>
                <w:rFonts w:ascii="SutonnyMJ" w:hAnsi="SutonnyMJ" w:cs="SutonnyMJ"/>
                <w:b w:val="0"/>
                <w:sz w:val="20"/>
                <w:szCs w:val="20"/>
              </w:rPr>
              <w:t>MZ GK mßv‡n KZ w`b Avcwb wb‡R‡K mywL g‡b K‡i‡Qb?</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1C653E" w:rsidRDefault="008F5B2C" w:rsidP="00485C81">
            <w:pPr>
              <w:jc w:val="both"/>
              <w:rPr>
                <w:color w:val="FF0000"/>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516"/>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00653A">
            <w:pPr>
              <w:numPr>
                <w:ilvl w:val="0"/>
                <w:numId w:val="45"/>
              </w:numPr>
              <w:jc w:val="both"/>
              <w:rPr>
                <w:sz w:val="20"/>
                <w:szCs w:val="20"/>
              </w:rPr>
            </w:pPr>
          </w:p>
        </w:tc>
        <w:tc>
          <w:tcPr>
            <w:tcW w:w="5686" w:type="dxa"/>
            <w:gridSpan w:val="2"/>
            <w:tcBorders>
              <w:top w:val="single" w:sz="6" w:space="0" w:color="auto"/>
              <w:bottom w:val="single" w:sz="6" w:space="0" w:color="auto"/>
            </w:tcBorders>
          </w:tcPr>
          <w:p w:rsidR="008F5B2C" w:rsidRPr="001C653E" w:rsidRDefault="008F5B2C" w:rsidP="00485C81">
            <w:pPr>
              <w:pStyle w:val="BodyText"/>
              <w:rPr>
                <w:b w:val="0"/>
                <w:color w:val="000000"/>
                <w:sz w:val="20"/>
                <w:szCs w:val="20"/>
              </w:rPr>
            </w:pPr>
            <w:r w:rsidRPr="001C653E">
              <w:rPr>
                <w:b w:val="0"/>
                <w:color w:val="000000"/>
                <w:sz w:val="20"/>
                <w:szCs w:val="20"/>
              </w:rPr>
              <w:t xml:space="preserve">How many days did you have no interest in talking to anyone?  </w:t>
            </w:r>
          </w:p>
          <w:p w:rsidR="008F5B2C" w:rsidRPr="001C653E" w:rsidRDefault="008F5B2C" w:rsidP="00485C81">
            <w:pPr>
              <w:pStyle w:val="BodyText"/>
              <w:rPr>
                <w:rFonts w:ascii="Calibri" w:hAnsi="Calibri"/>
                <w:sz w:val="20"/>
                <w:szCs w:val="20"/>
              </w:rPr>
            </w:pPr>
            <w:r w:rsidRPr="001C653E">
              <w:rPr>
                <w:rFonts w:ascii="SutonnyMJ" w:hAnsi="SutonnyMJ" w:cs="SutonnyMJ"/>
                <w:b w:val="0"/>
                <w:sz w:val="20"/>
                <w:szCs w:val="20"/>
              </w:rPr>
              <w:t>MZ GK mßv‡n KZ w`b Avcwb A‡b¨i mv‡_ K_v ej‡Z AvMÖn †eva K‡ibwb?</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1C653E" w:rsidRDefault="008F5B2C" w:rsidP="00485C81">
            <w:pPr>
              <w:jc w:val="both"/>
              <w:rPr>
                <w:color w:val="FF0000"/>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615"/>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00653A">
            <w:pPr>
              <w:numPr>
                <w:ilvl w:val="0"/>
                <w:numId w:val="45"/>
              </w:numPr>
              <w:jc w:val="both"/>
              <w:rPr>
                <w:sz w:val="20"/>
                <w:szCs w:val="20"/>
              </w:rPr>
            </w:pPr>
          </w:p>
        </w:tc>
        <w:tc>
          <w:tcPr>
            <w:tcW w:w="5686" w:type="dxa"/>
            <w:gridSpan w:val="2"/>
            <w:tcBorders>
              <w:top w:val="single" w:sz="6" w:space="0" w:color="auto"/>
              <w:bottom w:val="single" w:sz="6" w:space="0" w:color="auto"/>
            </w:tcBorders>
          </w:tcPr>
          <w:p w:rsidR="008F5B2C" w:rsidRPr="001C653E" w:rsidRDefault="008F5B2C" w:rsidP="00485C81">
            <w:pPr>
              <w:pStyle w:val="BodyText"/>
              <w:rPr>
                <w:b w:val="0"/>
                <w:color w:val="000000"/>
                <w:sz w:val="20"/>
                <w:szCs w:val="20"/>
              </w:rPr>
            </w:pPr>
            <w:r w:rsidRPr="001C653E">
              <w:rPr>
                <w:b w:val="0"/>
                <w:color w:val="000000"/>
                <w:sz w:val="20"/>
                <w:szCs w:val="20"/>
              </w:rPr>
              <w:t xml:space="preserve">How many days did you feel lonely?  </w:t>
            </w:r>
          </w:p>
          <w:p w:rsidR="008F5B2C" w:rsidRPr="001C653E" w:rsidRDefault="008F5B2C" w:rsidP="00485C81">
            <w:pPr>
              <w:pStyle w:val="BodyText"/>
              <w:rPr>
                <w:rFonts w:ascii="Calibri" w:hAnsi="Calibri"/>
                <w:sz w:val="20"/>
                <w:szCs w:val="20"/>
              </w:rPr>
            </w:pPr>
            <w:r w:rsidRPr="001C653E">
              <w:rPr>
                <w:rFonts w:ascii="SutonnyMJ" w:hAnsi="SutonnyMJ" w:cs="SutonnyMJ"/>
                <w:b w:val="0"/>
                <w:sz w:val="20"/>
                <w:szCs w:val="20"/>
              </w:rPr>
              <w:t>MZ GK mßv‡n KZ w`b Avcwb wb‡R‡K GKv g‡b K‡i‡Qb?</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1C653E" w:rsidRDefault="008F5B2C" w:rsidP="00485C81">
            <w:pPr>
              <w:jc w:val="both"/>
              <w:rPr>
                <w:color w:val="FF0000"/>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534"/>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00653A">
            <w:pPr>
              <w:numPr>
                <w:ilvl w:val="0"/>
                <w:numId w:val="45"/>
              </w:numPr>
              <w:jc w:val="both"/>
              <w:rPr>
                <w:sz w:val="20"/>
                <w:szCs w:val="20"/>
              </w:rPr>
            </w:pPr>
          </w:p>
        </w:tc>
        <w:tc>
          <w:tcPr>
            <w:tcW w:w="5686" w:type="dxa"/>
            <w:gridSpan w:val="2"/>
            <w:tcBorders>
              <w:top w:val="single" w:sz="6" w:space="0" w:color="auto"/>
              <w:bottom w:val="single" w:sz="6" w:space="0" w:color="auto"/>
            </w:tcBorders>
          </w:tcPr>
          <w:p w:rsidR="008F5B2C" w:rsidRPr="001C653E" w:rsidRDefault="008F5B2C" w:rsidP="00485C81">
            <w:pPr>
              <w:pStyle w:val="BodyText"/>
              <w:rPr>
                <w:b w:val="0"/>
                <w:color w:val="000000"/>
                <w:sz w:val="20"/>
                <w:szCs w:val="20"/>
              </w:rPr>
            </w:pPr>
            <w:r w:rsidRPr="001C653E">
              <w:rPr>
                <w:b w:val="0"/>
                <w:color w:val="000000"/>
                <w:sz w:val="20"/>
                <w:szCs w:val="20"/>
              </w:rPr>
              <w:t xml:space="preserve">How many days did you feel that no one cares about you?  </w:t>
            </w:r>
          </w:p>
          <w:p w:rsidR="008F5B2C" w:rsidRPr="001C653E" w:rsidRDefault="008F5B2C" w:rsidP="00485C81">
            <w:pPr>
              <w:pStyle w:val="BodyText"/>
              <w:rPr>
                <w:rFonts w:ascii="Calibri" w:hAnsi="Calibri"/>
                <w:sz w:val="20"/>
                <w:szCs w:val="20"/>
              </w:rPr>
            </w:pPr>
            <w:r w:rsidRPr="001C653E">
              <w:rPr>
                <w:rFonts w:ascii="SutonnyMJ" w:hAnsi="SutonnyMJ" w:cs="SutonnyMJ"/>
                <w:b w:val="0"/>
                <w:sz w:val="20"/>
                <w:szCs w:val="20"/>
              </w:rPr>
              <w:t>MZ GK mßv‡n KZ w`b Avcwb g‡b K‡i‡Qb †h †KD Avcbvi cÖwZ hZœ †bqbv?</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1C653E" w:rsidRDefault="008F5B2C" w:rsidP="00485C81">
            <w:pPr>
              <w:jc w:val="both"/>
              <w:rPr>
                <w:color w:val="FF0000"/>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516"/>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00653A">
            <w:pPr>
              <w:numPr>
                <w:ilvl w:val="0"/>
                <w:numId w:val="45"/>
              </w:numPr>
              <w:jc w:val="both"/>
              <w:rPr>
                <w:sz w:val="20"/>
                <w:szCs w:val="20"/>
              </w:rPr>
            </w:pPr>
          </w:p>
        </w:tc>
        <w:tc>
          <w:tcPr>
            <w:tcW w:w="5686" w:type="dxa"/>
            <w:gridSpan w:val="2"/>
            <w:tcBorders>
              <w:top w:val="single" w:sz="6" w:space="0" w:color="auto"/>
              <w:bottom w:val="single" w:sz="6" w:space="0" w:color="auto"/>
            </w:tcBorders>
          </w:tcPr>
          <w:p w:rsidR="008F5B2C" w:rsidRPr="001C653E" w:rsidRDefault="008F5B2C" w:rsidP="00485C81">
            <w:pPr>
              <w:pStyle w:val="BodyText"/>
              <w:rPr>
                <w:rFonts w:ascii="Calibri" w:hAnsi="Calibri"/>
                <w:sz w:val="20"/>
                <w:szCs w:val="20"/>
              </w:rPr>
            </w:pPr>
            <w:r w:rsidRPr="001C653E">
              <w:rPr>
                <w:b w:val="0"/>
                <w:color w:val="000000"/>
                <w:sz w:val="20"/>
                <w:szCs w:val="20"/>
              </w:rPr>
              <w:t>How many days did you enjoy yourself?</w:t>
            </w:r>
            <w:r w:rsidRPr="001C653E">
              <w:rPr>
                <w:rFonts w:ascii="Calibri" w:hAnsi="Calibri"/>
                <w:sz w:val="20"/>
                <w:szCs w:val="20"/>
              </w:rPr>
              <w:t xml:space="preserve">  </w:t>
            </w:r>
          </w:p>
          <w:p w:rsidR="008F5B2C" w:rsidRPr="001C653E" w:rsidRDefault="008F5B2C" w:rsidP="00CC7C25">
            <w:pPr>
              <w:pStyle w:val="BodyText"/>
              <w:rPr>
                <w:rFonts w:ascii="SutonnyMJ" w:hAnsi="SutonnyMJ" w:cs="SutonnyMJ"/>
                <w:b w:val="0"/>
                <w:sz w:val="20"/>
                <w:szCs w:val="20"/>
              </w:rPr>
            </w:pPr>
            <w:r w:rsidRPr="001C653E">
              <w:rPr>
                <w:rFonts w:ascii="SutonnyMJ" w:hAnsi="SutonnyMJ" w:cs="SutonnyMJ"/>
                <w:b w:val="0"/>
                <w:sz w:val="20"/>
                <w:szCs w:val="20"/>
              </w:rPr>
              <w:t>MZ GK mßv‡n KZ w`b Avcwb wb‡Ri gZ K‡i Dc‡fvM K‡i‡Qb?</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1C653E" w:rsidRDefault="008F5B2C" w:rsidP="00485C81">
            <w:pPr>
              <w:jc w:val="both"/>
              <w:rPr>
                <w:color w:val="FF0000"/>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525"/>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00653A">
            <w:pPr>
              <w:numPr>
                <w:ilvl w:val="0"/>
                <w:numId w:val="45"/>
              </w:numPr>
              <w:jc w:val="both"/>
              <w:rPr>
                <w:sz w:val="20"/>
                <w:szCs w:val="20"/>
              </w:rPr>
            </w:pPr>
          </w:p>
        </w:tc>
        <w:tc>
          <w:tcPr>
            <w:tcW w:w="5686" w:type="dxa"/>
            <w:gridSpan w:val="2"/>
            <w:tcBorders>
              <w:top w:val="single" w:sz="6" w:space="0" w:color="auto"/>
              <w:bottom w:val="single" w:sz="6" w:space="0" w:color="auto"/>
            </w:tcBorders>
          </w:tcPr>
          <w:p w:rsidR="008F5B2C" w:rsidRPr="001C653E" w:rsidRDefault="008F5B2C" w:rsidP="00485C81">
            <w:pPr>
              <w:pStyle w:val="BodyText"/>
              <w:rPr>
                <w:rFonts w:ascii="Calibri" w:hAnsi="Calibri"/>
                <w:sz w:val="20"/>
                <w:szCs w:val="20"/>
              </w:rPr>
            </w:pPr>
            <w:r w:rsidRPr="001C653E">
              <w:rPr>
                <w:b w:val="0"/>
                <w:color w:val="000000"/>
                <w:sz w:val="20"/>
                <w:szCs w:val="20"/>
              </w:rPr>
              <w:t>How many days did you feel like crying?</w:t>
            </w:r>
            <w:r w:rsidRPr="001C653E">
              <w:rPr>
                <w:rFonts w:ascii="Calibri" w:hAnsi="Calibri"/>
                <w:sz w:val="20"/>
                <w:szCs w:val="20"/>
              </w:rPr>
              <w:t xml:space="preserve"> </w:t>
            </w:r>
          </w:p>
          <w:p w:rsidR="008F5B2C" w:rsidRPr="001C653E" w:rsidRDefault="008F5B2C" w:rsidP="00CC7C25">
            <w:pPr>
              <w:pStyle w:val="BodyText"/>
              <w:rPr>
                <w:rFonts w:ascii="Calibri" w:hAnsi="Calibri"/>
                <w:sz w:val="20"/>
                <w:szCs w:val="20"/>
              </w:rPr>
            </w:pPr>
            <w:r w:rsidRPr="001C653E">
              <w:rPr>
                <w:rFonts w:ascii="SutonnyMJ" w:hAnsi="SutonnyMJ" w:cs="SutonnyMJ"/>
                <w:b w:val="0"/>
                <w:sz w:val="20"/>
                <w:szCs w:val="20"/>
              </w:rPr>
              <w:t>MZ GK mßv‡n KZ w`b Avcwb Kvbœv Abyfe K‡i‡Qb?</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1C653E" w:rsidRDefault="008F5B2C" w:rsidP="00485C81">
            <w:pPr>
              <w:jc w:val="both"/>
              <w:rPr>
                <w:color w:val="FF0000"/>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795"/>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00653A">
            <w:pPr>
              <w:numPr>
                <w:ilvl w:val="0"/>
                <w:numId w:val="45"/>
              </w:numPr>
              <w:jc w:val="both"/>
              <w:rPr>
                <w:sz w:val="20"/>
                <w:szCs w:val="20"/>
              </w:rPr>
            </w:pPr>
          </w:p>
        </w:tc>
        <w:tc>
          <w:tcPr>
            <w:tcW w:w="5686" w:type="dxa"/>
            <w:gridSpan w:val="2"/>
            <w:tcBorders>
              <w:top w:val="single" w:sz="6" w:space="0" w:color="auto"/>
              <w:bottom w:val="single" w:sz="6" w:space="0" w:color="auto"/>
            </w:tcBorders>
          </w:tcPr>
          <w:p w:rsidR="008F5B2C" w:rsidRPr="001C653E" w:rsidRDefault="008F5B2C" w:rsidP="00485C81">
            <w:pPr>
              <w:pStyle w:val="BodyText"/>
              <w:rPr>
                <w:b w:val="0"/>
                <w:color w:val="000000"/>
                <w:sz w:val="20"/>
                <w:szCs w:val="20"/>
              </w:rPr>
            </w:pPr>
            <w:r w:rsidRPr="001C653E">
              <w:rPr>
                <w:b w:val="0"/>
                <w:color w:val="000000"/>
                <w:sz w:val="20"/>
                <w:szCs w:val="20"/>
              </w:rPr>
              <w:t xml:space="preserve">How many days did you feel so sad that you had no interest in anything? </w:t>
            </w:r>
          </w:p>
          <w:p w:rsidR="008F5B2C" w:rsidRPr="001C653E" w:rsidRDefault="008F5B2C" w:rsidP="00CC7C25">
            <w:pPr>
              <w:pStyle w:val="BodyText"/>
              <w:rPr>
                <w:rFonts w:ascii="Calibri" w:hAnsi="Calibri"/>
                <w:sz w:val="20"/>
                <w:szCs w:val="20"/>
              </w:rPr>
            </w:pPr>
            <w:r w:rsidRPr="001C653E">
              <w:rPr>
                <w:rFonts w:ascii="Calibri" w:hAnsi="Calibri"/>
                <w:sz w:val="20"/>
                <w:szCs w:val="20"/>
              </w:rPr>
              <w:t xml:space="preserve"> </w:t>
            </w:r>
            <w:r w:rsidRPr="001C653E">
              <w:rPr>
                <w:rFonts w:ascii="SutonnyMJ" w:hAnsi="SutonnyMJ" w:cs="SutonnyMJ"/>
                <w:b w:val="0"/>
                <w:sz w:val="20"/>
                <w:szCs w:val="20"/>
              </w:rPr>
              <w:t>MZ GK mßv‡n KZ w`b Avcwb GZ `ytwL wQ‡jb ‡h, †Kvb wKQz‡ZB Avcbvi †Kvb AvMÖn wQ‡jv bv?</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1C653E" w:rsidRDefault="008F5B2C" w:rsidP="00485C81">
            <w:pPr>
              <w:jc w:val="both"/>
              <w:rPr>
                <w:color w:val="FF0000"/>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570"/>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00653A">
            <w:pPr>
              <w:numPr>
                <w:ilvl w:val="0"/>
                <w:numId w:val="45"/>
              </w:numPr>
              <w:jc w:val="both"/>
              <w:rPr>
                <w:sz w:val="20"/>
                <w:szCs w:val="20"/>
              </w:rPr>
            </w:pPr>
          </w:p>
        </w:tc>
        <w:tc>
          <w:tcPr>
            <w:tcW w:w="5686" w:type="dxa"/>
            <w:gridSpan w:val="2"/>
            <w:tcBorders>
              <w:top w:val="single" w:sz="6" w:space="0" w:color="auto"/>
              <w:bottom w:val="single" w:sz="6" w:space="0" w:color="auto"/>
            </w:tcBorders>
          </w:tcPr>
          <w:p w:rsidR="008F5B2C" w:rsidRPr="001C653E" w:rsidRDefault="008F5B2C" w:rsidP="00485C81">
            <w:pPr>
              <w:pStyle w:val="BodyText"/>
              <w:rPr>
                <w:b w:val="0"/>
                <w:color w:val="000000"/>
                <w:sz w:val="20"/>
                <w:szCs w:val="20"/>
              </w:rPr>
            </w:pPr>
            <w:r w:rsidRPr="001C653E">
              <w:rPr>
                <w:b w:val="0"/>
                <w:color w:val="000000"/>
                <w:sz w:val="20"/>
                <w:szCs w:val="20"/>
              </w:rPr>
              <w:t xml:space="preserve">How many days did you feel that people don’t like you? </w:t>
            </w:r>
          </w:p>
          <w:p w:rsidR="008F5B2C" w:rsidRPr="001C653E" w:rsidRDefault="008F5B2C" w:rsidP="00CA04AB">
            <w:pPr>
              <w:pStyle w:val="BodyText"/>
              <w:rPr>
                <w:rFonts w:ascii="Calibri" w:hAnsi="Calibri"/>
                <w:sz w:val="20"/>
                <w:szCs w:val="20"/>
              </w:rPr>
            </w:pPr>
            <w:r w:rsidRPr="001C653E">
              <w:rPr>
                <w:rFonts w:ascii="SutonnyMJ" w:hAnsi="SutonnyMJ" w:cs="SutonnyMJ"/>
                <w:b w:val="0"/>
                <w:sz w:val="20"/>
                <w:szCs w:val="20"/>
              </w:rPr>
              <w:t>MZ GK mßv‡n KZ w`b Avcbvi g‡b n‡q‡Q †h †KD Avcbv‡K cQ›` K‡ibv?</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1C653E" w:rsidRDefault="008F5B2C" w:rsidP="00485C81">
            <w:pPr>
              <w:jc w:val="both"/>
              <w:rPr>
                <w:color w:val="FF0000"/>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795"/>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00653A">
            <w:pPr>
              <w:numPr>
                <w:ilvl w:val="0"/>
                <w:numId w:val="45"/>
              </w:numPr>
              <w:jc w:val="both"/>
              <w:rPr>
                <w:sz w:val="20"/>
                <w:szCs w:val="20"/>
              </w:rPr>
            </w:pPr>
          </w:p>
        </w:tc>
        <w:tc>
          <w:tcPr>
            <w:tcW w:w="5686" w:type="dxa"/>
            <w:gridSpan w:val="2"/>
            <w:tcBorders>
              <w:top w:val="single" w:sz="6" w:space="0" w:color="auto"/>
              <w:bottom w:val="single" w:sz="6" w:space="0" w:color="auto"/>
            </w:tcBorders>
          </w:tcPr>
          <w:p w:rsidR="008F5B2C" w:rsidRPr="001C653E" w:rsidRDefault="008F5B2C" w:rsidP="00485C81">
            <w:pPr>
              <w:pStyle w:val="BodyText"/>
              <w:rPr>
                <w:b w:val="0"/>
                <w:color w:val="000000"/>
                <w:sz w:val="20"/>
                <w:szCs w:val="20"/>
              </w:rPr>
            </w:pPr>
            <w:r w:rsidRPr="001C653E">
              <w:rPr>
                <w:b w:val="0"/>
                <w:color w:val="000000"/>
                <w:sz w:val="20"/>
                <w:szCs w:val="20"/>
              </w:rPr>
              <w:t xml:space="preserve">How many days could you not get going and didn’t feel like moving? </w:t>
            </w:r>
          </w:p>
          <w:p w:rsidR="008F5B2C" w:rsidRPr="001C653E" w:rsidRDefault="008F5B2C" w:rsidP="00CC7C25">
            <w:pPr>
              <w:pStyle w:val="BodyText"/>
              <w:rPr>
                <w:rFonts w:ascii="Calibri" w:hAnsi="Calibri"/>
                <w:sz w:val="20"/>
                <w:szCs w:val="20"/>
              </w:rPr>
            </w:pPr>
            <w:r w:rsidRPr="001C653E">
              <w:rPr>
                <w:rFonts w:ascii="SutonnyMJ" w:hAnsi="SutonnyMJ" w:cs="SutonnyMJ"/>
                <w:b w:val="0"/>
                <w:sz w:val="20"/>
                <w:szCs w:val="20"/>
              </w:rPr>
              <w:t>MZ GK mßv‡n KZ w`b Avcbvi wKQzB Ki‡Z B‡PQ nqwb GgbwK bo‡ZI B‡PQ nqwb?</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1C653E" w:rsidRDefault="008F5B2C" w:rsidP="00485C81">
            <w:pPr>
              <w:jc w:val="both"/>
              <w:rPr>
                <w:color w:val="FF0000"/>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525"/>
        </w:trPr>
        <w:tc>
          <w:tcPr>
            <w:tcW w:w="11089" w:type="dxa"/>
            <w:gridSpan w:val="13"/>
            <w:tcBorders>
              <w:top w:val="single" w:sz="6" w:space="0" w:color="auto"/>
              <w:left w:val="single" w:sz="6" w:space="0" w:color="auto"/>
              <w:bottom w:val="single" w:sz="6" w:space="0" w:color="auto"/>
              <w:right w:val="single" w:sz="6" w:space="0" w:color="auto"/>
            </w:tcBorders>
          </w:tcPr>
          <w:p w:rsidR="008F5B2C" w:rsidRPr="001C653E" w:rsidRDefault="008F5B2C" w:rsidP="00B5404B">
            <w:pPr>
              <w:pStyle w:val="BodyText"/>
              <w:jc w:val="center"/>
              <w:rPr>
                <w:b w:val="0"/>
                <w:sz w:val="20"/>
                <w:szCs w:val="20"/>
              </w:rPr>
            </w:pPr>
            <w:r w:rsidRPr="001C653E">
              <w:rPr>
                <w:b w:val="0"/>
                <w:sz w:val="20"/>
                <w:szCs w:val="20"/>
              </w:rPr>
              <w:t>Just now we talked about problems that may have bothered you in the past week. I would like to ask you now about your life.</w:t>
            </w:r>
          </w:p>
          <w:p w:rsidR="008F5B2C" w:rsidRPr="001C653E" w:rsidRDefault="008F5B2C" w:rsidP="00B5404B">
            <w:pPr>
              <w:jc w:val="center"/>
              <w:rPr>
                <w:color w:val="FF0000"/>
                <w:sz w:val="20"/>
                <w:szCs w:val="20"/>
              </w:rPr>
            </w:pPr>
            <w:r w:rsidRPr="001C653E">
              <w:rPr>
                <w:rFonts w:ascii="SutonnyMJ" w:hAnsi="SutonnyMJ" w:cs="SutonnyMJ"/>
                <w:sz w:val="20"/>
                <w:szCs w:val="20"/>
              </w:rPr>
              <w:t>G‡ZvÿY Avgiv Avcbvi mgm¨v m¤ú©‡K Rvbjvg hv MZ mßv‡n Avcbvi m‡½ N‡U‡Q| GLb Avwg Avcbvi Kv‡Q Rvb‡Z PvB‡ev: Avcbvi Rxeb m¤ú©‡K|</w:t>
            </w: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Pr>
        <w:tc>
          <w:tcPr>
            <w:tcW w:w="810" w:type="dxa"/>
            <w:gridSpan w:val="2"/>
            <w:tcBorders>
              <w:top w:val="single" w:sz="6" w:space="0" w:color="auto"/>
              <w:left w:val="single" w:sz="6" w:space="0" w:color="auto"/>
              <w:right w:val="single" w:sz="12" w:space="0" w:color="auto"/>
            </w:tcBorders>
          </w:tcPr>
          <w:p w:rsidR="008F5B2C" w:rsidRPr="001C653E" w:rsidRDefault="008F5B2C" w:rsidP="0000653A">
            <w:pPr>
              <w:numPr>
                <w:ilvl w:val="0"/>
                <w:numId w:val="45"/>
              </w:numPr>
              <w:jc w:val="both"/>
              <w:rPr>
                <w:sz w:val="20"/>
                <w:szCs w:val="20"/>
              </w:rPr>
            </w:pPr>
          </w:p>
        </w:tc>
        <w:tc>
          <w:tcPr>
            <w:tcW w:w="5686" w:type="dxa"/>
            <w:gridSpan w:val="2"/>
            <w:tcBorders>
              <w:top w:val="single" w:sz="6" w:space="0" w:color="auto"/>
            </w:tcBorders>
          </w:tcPr>
          <w:p w:rsidR="008F5B2C" w:rsidRPr="001C653E" w:rsidRDefault="008F5B2C" w:rsidP="00485C81">
            <w:pPr>
              <w:rPr>
                <w:rFonts w:cs="Vrinda"/>
                <w:sz w:val="20"/>
                <w:szCs w:val="25"/>
                <w:cs/>
                <w:lang w:bidi="bn-BD"/>
              </w:rPr>
            </w:pPr>
            <w:r w:rsidRPr="001C653E">
              <w:rPr>
                <w:sz w:val="20"/>
                <w:szCs w:val="20"/>
              </w:rPr>
              <w:t xml:space="preserve">In your life, have you </w:t>
            </w:r>
            <w:r w:rsidRPr="001C653E">
              <w:rPr>
                <w:sz w:val="20"/>
                <w:szCs w:val="20"/>
                <w:u w:val="single"/>
              </w:rPr>
              <w:t>ever</w:t>
            </w:r>
            <w:r w:rsidRPr="001C653E">
              <w:rPr>
                <w:sz w:val="20"/>
                <w:szCs w:val="20"/>
              </w:rPr>
              <w:t xml:space="preserve"> thought about ending your life?</w:t>
            </w:r>
          </w:p>
          <w:p w:rsidR="008F5B2C" w:rsidRPr="001C653E" w:rsidRDefault="008F5B2C" w:rsidP="00485C81">
            <w:pPr>
              <w:rPr>
                <w:rFonts w:ascii="SutonnyMJ" w:hAnsi="SutonnyMJ" w:cs="SutonnyMJ"/>
                <w:sz w:val="20"/>
                <w:szCs w:val="20"/>
              </w:rPr>
            </w:pPr>
            <w:r w:rsidRPr="001C653E">
              <w:rPr>
                <w:rFonts w:ascii="SutonnyMJ" w:hAnsi="SutonnyMJ" w:cs="SutonnyMJ"/>
                <w:sz w:val="20"/>
                <w:szCs w:val="20"/>
              </w:rPr>
              <w:t>Avcwb wK KL‡bv Avcbvi Rxeb †kl Kivi K_v wPšÍv K‡i‡Qb?</w:t>
            </w:r>
          </w:p>
        </w:tc>
        <w:tc>
          <w:tcPr>
            <w:tcW w:w="3600" w:type="dxa"/>
            <w:gridSpan w:val="5"/>
            <w:tcBorders>
              <w:left w:val="single" w:sz="6" w:space="0" w:color="auto"/>
              <w:right w:val="single" w:sz="4" w:space="0" w:color="auto"/>
            </w:tcBorders>
          </w:tcPr>
          <w:p w:rsidR="008F5B2C" w:rsidRPr="001C653E" w:rsidRDefault="008F5B2C" w:rsidP="00485C81">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lang w:val="en-US" w:bidi="bn-BD"/>
              </w:rPr>
              <w:t>... …………………………….</w:t>
            </w:r>
            <w:r w:rsidRPr="001C653E">
              <w:rPr>
                <w:sz w:val="20"/>
                <w:szCs w:val="20"/>
              </w:rPr>
              <w:t>1</w:t>
            </w:r>
          </w:p>
          <w:p w:rsidR="008F5B2C" w:rsidRPr="001C653E" w:rsidRDefault="008F5B2C" w:rsidP="00485C81">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lang w:val="en-US" w:bidi="bn-BD"/>
              </w:rPr>
              <w:t>... ……………………………..2</w:t>
            </w:r>
          </w:p>
          <w:p w:rsidR="008F5B2C" w:rsidRPr="001C653E" w:rsidRDefault="008F5B2C" w:rsidP="00B5404B">
            <w:pPr>
              <w:tabs>
                <w:tab w:val="right" w:leader="dot" w:pos="3969"/>
              </w:tabs>
              <w:jc w:val="both"/>
              <w:rPr>
                <w:rFonts w:cs="Vrinda"/>
                <w:sz w:val="20"/>
                <w:szCs w:val="20"/>
                <w:cs/>
                <w:lang w:val="en-US" w:bidi="bn-BD"/>
              </w:rPr>
            </w:pPr>
            <w:r w:rsidRPr="001C653E">
              <w:rPr>
                <w:sz w:val="20"/>
                <w:szCs w:val="20"/>
              </w:rPr>
              <w:t>REFUSED/NO ANSWER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rFonts w:ascii="SutonnyMJ" w:hAnsi="SutonnyMJ" w:cs="SutonnyMJ" w:hint="cs"/>
                <w:sz w:val="20"/>
                <w:szCs w:val="20"/>
                <w:cs/>
                <w:lang w:bidi="bn-BD"/>
              </w:rPr>
              <w:t>)</w:t>
            </w:r>
            <w:r w:rsidRPr="001C653E">
              <w:rPr>
                <w:rFonts w:ascii="SutonnyMJ" w:hAnsi="SutonnyMJ" w:cs="Vrinda" w:hint="cs"/>
                <w:sz w:val="20"/>
                <w:szCs w:val="20"/>
                <w:cs/>
                <w:lang w:bidi="bn-BD"/>
              </w:rPr>
              <w:t xml:space="preserve"> </w:t>
            </w:r>
            <w:r w:rsidRPr="001C653E">
              <w:rPr>
                <w:sz w:val="20"/>
                <w:szCs w:val="20"/>
                <w:lang w:val="en-US" w:bidi="bn-BD"/>
              </w:rPr>
              <w:t>... …………………………………</w:t>
            </w:r>
            <w:r w:rsidRPr="001C653E">
              <w:rPr>
                <w:sz w:val="20"/>
                <w:szCs w:val="20"/>
              </w:rPr>
              <w:t>9</w:t>
            </w:r>
          </w:p>
        </w:tc>
        <w:tc>
          <w:tcPr>
            <w:tcW w:w="993" w:type="dxa"/>
            <w:gridSpan w:val="4"/>
            <w:tcBorders>
              <w:left w:val="single" w:sz="4" w:space="0" w:color="auto"/>
              <w:right w:val="single" w:sz="6" w:space="0" w:color="auto"/>
            </w:tcBorders>
          </w:tcPr>
          <w:p w:rsidR="008F5B2C" w:rsidRPr="001C653E" w:rsidRDefault="008F5B2C" w:rsidP="00485C81">
            <w:pPr>
              <w:jc w:val="both"/>
              <w:rPr>
                <w:b/>
                <w:sz w:val="20"/>
                <w:szCs w:val="20"/>
              </w:rPr>
            </w:pPr>
          </w:p>
          <w:p w:rsidR="008F5B2C" w:rsidRPr="001C653E" w:rsidRDefault="008F5B2C" w:rsidP="00075699">
            <w:pPr>
              <w:jc w:val="both"/>
              <w:rPr>
                <w:rFonts w:cs="Vrinda"/>
                <w:sz w:val="20"/>
                <w:szCs w:val="25"/>
                <w:cs/>
                <w:lang w:bidi="bn-BD"/>
              </w:rPr>
            </w:pPr>
            <w:r w:rsidRPr="001C653E">
              <w:rPr>
                <w:b/>
                <w:sz w:val="20"/>
                <w:szCs w:val="20"/>
              </w:rPr>
              <w:sym w:font="Symbol" w:char="F0DE"/>
            </w:r>
            <w:r w:rsidRPr="001C653E">
              <w:rPr>
                <w:sz w:val="20"/>
                <w:szCs w:val="20"/>
                <w:cs/>
                <w:lang w:bidi="bn-BD"/>
              </w:rPr>
              <w:t>5</w:t>
            </w:r>
            <w:r w:rsidRPr="001C653E">
              <w:rPr>
                <w:sz w:val="20"/>
                <w:szCs w:val="20"/>
              </w:rPr>
              <w:t>3</w:t>
            </w:r>
            <w:r w:rsidRPr="001C653E">
              <w:rPr>
                <w:sz w:val="20"/>
                <w:szCs w:val="20"/>
                <w:cs/>
                <w:lang w:bidi="bn-BD"/>
              </w:rPr>
              <w:t>5</w:t>
            </w: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641"/>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00653A">
            <w:pPr>
              <w:numPr>
                <w:ilvl w:val="0"/>
                <w:numId w:val="45"/>
              </w:numPr>
              <w:jc w:val="both"/>
              <w:rPr>
                <w:sz w:val="20"/>
                <w:szCs w:val="20"/>
              </w:rPr>
            </w:pPr>
          </w:p>
        </w:tc>
        <w:tc>
          <w:tcPr>
            <w:tcW w:w="5686" w:type="dxa"/>
            <w:gridSpan w:val="2"/>
            <w:tcBorders>
              <w:top w:val="single" w:sz="6" w:space="0" w:color="auto"/>
              <w:left w:val="single" w:sz="12" w:space="0" w:color="auto"/>
              <w:bottom w:val="single" w:sz="6" w:space="0" w:color="auto"/>
              <w:right w:val="single" w:sz="6" w:space="0" w:color="auto"/>
            </w:tcBorders>
          </w:tcPr>
          <w:p w:rsidR="008F5B2C" w:rsidRPr="001C653E" w:rsidRDefault="008F5B2C" w:rsidP="00485C81">
            <w:pPr>
              <w:jc w:val="both"/>
              <w:rPr>
                <w:sz w:val="20"/>
                <w:szCs w:val="20"/>
              </w:rPr>
            </w:pPr>
            <w:r w:rsidRPr="001C653E">
              <w:rPr>
                <w:sz w:val="20"/>
                <w:szCs w:val="20"/>
              </w:rPr>
              <w:t xml:space="preserve">Have you </w:t>
            </w:r>
            <w:r w:rsidRPr="001C653E">
              <w:rPr>
                <w:sz w:val="20"/>
                <w:szCs w:val="20"/>
                <w:u w:val="single"/>
              </w:rPr>
              <w:t>ever</w:t>
            </w:r>
            <w:r w:rsidRPr="001C653E">
              <w:rPr>
                <w:sz w:val="20"/>
                <w:szCs w:val="20"/>
              </w:rPr>
              <w:t xml:space="preserve"> tried to take your life? </w:t>
            </w:r>
          </w:p>
          <w:p w:rsidR="008F5B2C" w:rsidRPr="001C653E" w:rsidRDefault="008F5B2C" w:rsidP="00B5404B">
            <w:pPr>
              <w:jc w:val="both"/>
              <w:rPr>
                <w:rFonts w:ascii="SutonnyMJ" w:hAnsi="SutonnyMJ" w:cs="SutonnyMJ"/>
                <w:sz w:val="20"/>
                <w:szCs w:val="20"/>
              </w:rPr>
            </w:pPr>
            <w:r w:rsidRPr="001C653E">
              <w:rPr>
                <w:rFonts w:ascii="SutonnyMJ" w:hAnsi="SutonnyMJ" w:cs="SutonnyMJ"/>
                <w:sz w:val="20"/>
                <w:szCs w:val="20"/>
              </w:rPr>
              <w:t>Avcwb wK KL‡bv AvZœnZ¨vi †Póv K‡i‡Qb?</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B5404B">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lang w:val="en-US" w:bidi="bn-BD"/>
              </w:rPr>
              <w:t>... …………………………….</w:t>
            </w:r>
            <w:r w:rsidRPr="001C653E">
              <w:rPr>
                <w:sz w:val="20"/>
                <w:szCs w:val="20"/>
              </w:rPr>
              <w:t>1</w:t>
            </w:r>
          </w:p>
          <w:p w:rsidR="008F5B2C" w:rsidRPr="001C653E" w:rsidRDefault="008F5B2C" w:rsidP="00B5404B">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lang w:val="en-US" w:bidi="bn-BD"/>
              </w:rPr>
              <w:t>... ……………………………..2</w:t>
            </w:r>
          </w:p>
          <w:p w:rsidR="008F5B2C" w:rsidRPr="001C653E" w:rsidRDefault="008F5B2C" w:rsidP="00B5404B">
            <w:pPr>
              <w:tabs>
                <w:tab w:val="right" w:leader="dot" w:pos="3969"/>
              </w:tabs>
              <w:jc w:val="both"/>
              <w:rPr>
                <w:rFonts w:cs="Vrinda"/>
                <w:sz w:val="20"/>
                <w:szCs w:val="20"/>
                <w:cs/>
                <w:lang w:val="en-US" w:bidi="bn-BD"/>
              </w:rPr>
            </w:pPr>
            <w:r w:rsidRPr="001C653E">
              <w:rPr>
                <w:sz w:val="20"/>
                <w:szCs w:val="20"/>
              </w:rPr>
              <w:t>REFUSED/NO ANSWER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rFonts w:ascii="SutonnyMJ" w:hAnsi="SutonnyMJ" w:cs="SutonnyMJ" w:hint="cs"/>
                <w:sz w:val="20"/>
                <w:szCs w:val="20"/>
                <w:cs/>
                <w:lang w:bidi="bn-BD"/>
              </w:rPr>
              <w:t>)</w:t>
            </w:r>
            <w:r w:rsidRPr="001C653E">
              <w:rPr>
                <w:rFonts w:ascii="SutonnyMJ" w:hAnsi="SutonnyMJ" w:cs="Vrinda" w:hint="cs"/>
                <w:sz w:val="20"/>
                <w:szCs w:val="20"/>
                <w:cs/>
                <w:lang w:bidi="bn-BD"/>
              </w:rPr>
              <w:t xml:space="preserve"> </w:t>
            </w:r>
            <w:r w:rsidRPr="001C653E">
              <w:rPr>
                <w:sz w:val="20"/>
                <w:szCs w:val="20"/>
                <w:lang w:val="en-US" w:bidi="bn-BD"/>
              </w:rPr>
              <w:t>... …………………………………</w:t>
            </w:r>
            <w:r w:rsidRPr="001C653E">
              <w:rPr>
                <w:sz w:val="20"/>
                <w:szCs w:val="20"/>
              </w:rPr>
              <w:t>9</w:t>
            </w:r>
          </w:p>
        </w:tc>
        <w:tc>
          <w:tcPr>
            <w:tcW w:w="993" w:type="dxa"/>
            <w:gridSpan w:val="4"/>
            <w:tcBorders>
              <w:top w:val="single" w:sz="6" w:space="0" w:color="auto"/>
              <w:left w:val="nil"/>
              <w:bottom w:val="single" w:sz="6" w:space="0" w:color="auto"/>
              <w:right w:val="single" w:sz="6" w:space="0" w:color="auto"/>
            </w:tcBorders>
          </w:tcPr>
          <w:p w:rsidR="008F5B2C" w:rsidRPr="001C653E" w:rsidRDefault="008F5B2C" w:rsidP="00485C81">
            <w:pPr>
              <w:jc w:val="both"/>
              <w:rPr>
                <w:b/>
                <w:sz w:val="20"/>
                <w:szCs w:val="20"/>
              </w:rPr>
            </w:pPr>
          </w:p>
          <w:p w:rsidR="008F5B2C" w:rsidRPr="001C653E" w:rsidRDefault="008F5B2C" w:rsidP="00485C81">
            <w:pPr>
              <w:jc w:val="both"/>
              <w:rPr>
                <w:sz w:val="20"/>
                <w:szCs w:val="20"/>
              </w:rPr>
            </w:pPr>
            <w:r w:rsidRPr="001C653E">
              <w:rPr>
                <w:b/>
                <w:sz w:val="20"/>
                <w:szCs w:val="20"/>
              </w:rPr>
              <w:sym w:font="Symbol" w:char="F0DE"/>
            </w:r>
            <w:r w:rsidRPr="001C653E">
              <w:rPr>
                <w:sz w:val="20"/>
                <w:szCs w:val="20"/>
                <w:cs/>
                <w:lang w:bidi="bn-BD"/>
              </w:rPr>
              <w:t>5</w:t>
            </w:r>
            <w:r w:rsidRPr="001C653E">
              <w:rPr>
                <w:sz w:val="20"/>
                <w:szCs w:val="20"/>
              </w:rPr>
              <w:t>3</w:t>
            </w:r>
            <w:r w:rsidRPr="001C653E">
              <w:rPr>
                <w:sz w:val="20"/>
                <w:szCs w:val="20"/>
                <w:cs/>
                <w:lang w:bidi="bn-BD"/>
              </w:rPr>
              <w:t>5</w:t>
            </w: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641"/>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00653A">
            <w:pPr>
              <w:numPr>
                <w:ilvl w:val="0"/>
                <w:numId w:val="45"/>
              </w:numPr>
              <w:jc w:val="both"/>
              <w:rPr>
                <w:sz w:val="20"/>
                <w:szCs w:val="20"/>
              </w:rPr>
            </w:pPr>
          </w:p>
        </w:tc>
        <w:tc>
          <w:tcPr>
            <w:tcW w:w="5686" w:type="dxa"/>
            <w:gridSpan w:val="2"/>
            <w:tcBorders>
              <w:top w:val="single" w:sz="6" w:space="0" w:color="auto"/>
              <w:left w:val="single" w:sz="12" w:space="0" w:color="auto"/>
              <w:bottom w:val="single" w:sz="6" w:space="0" w:color="auto"/>
              <w:right w:val="single" w:sz="6" w:space="0" w:color="auto"/>
            </w:tcBorders>
          </w:tcPr>
          <w:p w:rsidR="008F5B2C" w:rsidRPr="001C653E" w:rsidRDefault="008F5B2C" w:rsidP="00485C81">
            <w:pPr>
              <w:rPr>
                <w:sz w:val="20"/>
                <w:szCs w:val="20"/>
              </w:rPr>
            </w:pPr>
            <w:r w:rsidRPr="001C653E">
              <w:rPr>
                <w:sz w:val="20"/>
                <w:szCs w:val="20"/>
              </w:rPr>
              <w:t xml:space="preserve">Have you tried to take your life </w:t>
            </w:r>
            <w:r w:rsidRPr="001C653E">
              <w:rPr>
                <w:sz w:val="20"/>
                <w:szCs w:val="20"/>
                <w:u w:val="single"/>
              </w:rPr>
              <w:t>in the past 12 months</w:t>
            </w:r>
            <w:r w:rsidRPr="001C653E">
              <w:rPr>
                <w:sz w:val="20"/>
                <w:szCs w:val="20"/>
              </w:rPr>
              <w:t>?</w:t>
            </w:r>
          </w:p>
          <w:p w:rsidR="008F5B2C" w:rsidRPr="001C653E" w:rsidRDefault="008F5B2C" w:rsidP="00485C81">
            <w:pPr>
              <w:rPr>
                <w:sz w:val="20"/>
                <w:szCs w:val="20"/>
              </w:rPr>
            </w:pPr>
            <w:r w:rsidRPr="001C653E">
              <w:rPr>
                <w:rFonts w:ascii="SutonnyMJ" w:hAnsi="SutonnyMJ" w:cs="SutonnyMJ"/>
                <w:sz w:val="20"/>
                <w:szCs w:val="20"/>
              </w:rPr>
              <w:t>MZ 12 gv‡m, Avcwb wK AvZœnZ¨v Kivi †Póv K‡i‡Qb?</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B5404B">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lang w:val="en-US" w:bidi="bn-BD"/>
              </w:rPr>
              <w:t>... …………………………….</w:t>
            </w:r>
            <w:r w:rsidRPr="001C653E">
              <w:rPr>
                <w:sz w:val="20"/>
                <w:szCs w:val="20"/>
              </w:rPr>
              <w:t>1</w:t>
            </w:r>
          </w:p>
          <w:p w:rsidR="008F5B2C" w:rsidRPr="001C653E" w:rsidRDefault="008F5B2C" w:rsidP="00B5404B">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lang w:val="en-US" w:bidi="bn-BD"/>
              </w:rPr>
              <w:t>... ……………………………..2</w:t>
            </w:r>
          </w:p>
          <w:p w:rsidR="008F5B2C" w:rsidRPr="001C653E" w:rsidRDefault="008F5B2C" w:rsidP="00B5404B">
            <w:pPr>
              <w:tabs>
                <w:tab w:val="left" w:pos="720"/>
                <w:tab w:val="right" w:leader="dot" w:pos="4253"/>
              </w:tabs>
              <w:rPr>
                <w:sz w:val="20"/>
                <w:szCs w:val="20"/>
              </w:rPr>
            </w:pPr>
            <w:r w:rsidRPr="001C653E">
              <w:rPr>
                <w:sz w:val="20"/>
                <w:szCs w:val="20"/>
              </w:rPr>
              <w:t>REFUSED/NO ANSWER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rFonts w:ascii="SutonnyMJ" w:hAnsi="SutonnyMJ" w:cs="SutonnyMJ" w:hint="cs"/>
                <w:sz w:val="20"/>
                <w:szCs w:val="20"/>
                <w:cs/>
                <w:lang w:bidi="bn-BD"/>
              </w:rPr>
              <w:t>)</w:t>
            </w:r>
            <w:r w:rsidRPr="001C653E">
              <w:rPr>
                <w:rFonts w:ascii="SutonnyMJ" w:hAnsi="SutonnyMJ" w:cs="Vrinda" w:hint="cs"/>
                <w:sz w:val="20"/>
                <w:szCs w:val="20"/>
                <w:cs/>
                <w:lang w:bidi="bn-BD"/>
              </w:rPr>
              <w:t xml:space="preserve"> </w:t>
            </w:r>
            <w:r w:rsidRPr="001C653E">
              <w:rPr>
                <w:sz w:val="20"/>
                <w:szCs w:val="20"/>
                <w:lang w:val="en-US" w:bidi="bn-BD"/>
              </w:rPr>
              <w:t>... …………………………………</w:t>
            </w:r>
            <w:r w:rsidRPr="001C653E">
              <w:rPr>
                <w:sz w:val="20"/>
                <w:szCs w:val="20"/>
              </w:rPr>
              <w:t>9</w:t>
            </w:r>
          </w:p>
        </w:tc>
        <w:tc>
          <w:tcPr>
            <w:tcW w:w="993" w:type="dxa"/>
            <w:gridSpan w:val="4"/>
            <w:tcBorders>
              <w:top w:val="single" w:sz="6" w:space="0" w:color="auto"/>
              <w:left w:val="nil"/>
              <w:bottom w:val="single" w:sz="6" w:space="0" w:color="auto"/>
              <w:right w:val="single" w:sz="6" w:space="0" w:color="auto"/>
            </w:tcBorders>
          </w:tcPr>
          <w:p w:rsidR="008F5B2C" w:rsidRPr="001C653E" w:rsidRDefault="008F5B2C" w:rsidP="00B5404B">
            <w:pPr>
              <w:jc w:val="both"/>
              <w:rPr>
                <w:sz w:val="20"/>
                <w:szCs w:val="20"/>
                <w:lang w:val="en-US"/>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641"/>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00653A">
            <w:pPr>
              <w:numPr>
                <w:ilvl w:val="0"/>
                <w:numId w:val="45"/>
              </w:numPr>
              <w:jc w:val="both"/>
              <w:rPr>
                <w:sz w:val="20"/>
                <w:szCs w:val="20"/>
              </w:rPr>
            </w:pPr>
          </w:p>
        </w:tc>
        <w:tc>
          <w:tcPr>
            <w:tcW w:w="5686" w:type="dxa"/>
            <w:gridSpan w:val="2"/>
            <w:tcBorders>
              <w:top w:val="single" w:sz="6" w:space="0" w:color="auto"/>
              <w:left w:val="single" w:sz="12" w:space="0" w:color="auto"/>
              <w:bottom w:val="single" w:sz="6" w:space="0" w:color="auto"/>
              <w:right w:val="single" w:sz="6" w:space="0" w:color="auto"/>
            </w:tcBorders>
          </w:tcPr>
          <w:p w:rsidR="008F5B2C" w:rsidRPr="001C653E" w:rsidRDefault="008F5B2C" w:rsidP="00485C81">
            <w:pPr>
              <w:rPr>
                <w:rFonts w:cs="Vrinda"/>
                <w:sz w:val="20"/>
                <w:szCs w:val="20"/>
                <w:cs/>
                <w:lang w:bidi="bn-BD"/>
              </w:rPr>
            </w:pPr>
            <w:r w:rsidRPr="001C653E">
              <w:rPr>
                <w:sz w:val="20"/>
                <w:szCs w:val="20"/>
              </w:rPr>
              <w:t>At the time when you tried to take your life, did you require medical care or hospitalization?</w:t>
            </w:r>
          </w:p>
          <w:p w:rsidR="008F5B2C" w:rsidRPr="001C653E" w:rsidRDefault="008F5B2C" w:rsidP="00B5404B">
            <w:pPr>
              <w:rPr>
                <w:rFonts w:cs="Vrinda"/>
                <w:sz w:val="20"/>
                <w:szCs w:val="20"/>
                <w:cs/>
                <w:lang w:bidi="bn-BD"/>
              </w:rPr>
            </w:pPr>
            <w:r w:rsidRPr="001C653E">
              <w:rPr>
                <w:rFonts w:ascii="SutonnyMJ" w:hAnsi="SutonnyMJ" w:cs="SutonnyMJ"/>
                <w:sz w:val="20"/>
                <w:szCs w:val="20"/>
              </w:rPr>
              <w:t>hLb Avcwb AvZœnZ¨v Kivi †Póv K‡iwQ‡jb ZLb wK †Kvbai‡bi wPwKrmv ev nvmcvZv‡j fwZ© nevi cÖ‡qvRb n‡qwQ‡jv?</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B5404B">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lang w:val="en-US" w:bidi="bn-BD"/>
              </w:rPr>
              <w:t>... …………………………….</w:t>
            </w:r>
            <w:r w:rsidRPr="001C653E">
              <w:rPr>
                <w:sz w:val="20"/>
                <w:szCs w:val="20"/>
              </w:rPr>
              <w:t>1</w:t>
            </w:r>
          </w:p>
          <w:p w:rsidR="008F5B2C" w:rsidRPr="001C653E" w:rsidRDefault="008F5B2C" w:rsidP="00B5404B">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lang w:val="en-US" w:bidi="bn-BD"/>
              </w:rPr>
              <w:t>... ……………………………..2</w:t>
            </w:r>
          </w:p>
          <w:p w:rsidR="008F5B2C" w:rsidRPr="001C653E" w:rsidRDefault="008F5B2C" w:rsidP="00B5404B">
            <w:pPr>
              <w:tabs>
                <w:tab w:val="left" w:pos="720"/>
                <w:tab w:val="right" w:leader="dot" w:pos="4253"/>
              </w:tabs>
              <w:rPr>
                <w:sz w:val="20"/>
                <w:szCs w:val="20"/>
              </w:rPr>
            </w:pPr>
            <w:r w:rsidRPr="001C653E">
              <w:rPr>
                <w:sz w:val="20"/>
                <w:szCs w:val="20"/>
              </w:rPr>
              <w:t>REFUSED/NO ANSWER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rFonts w:ascii="SutonnyMJ" w:hAnsi="SutonnyMJ" w:cs="SutonnyMJ" w:hint="cs"/>
                <w:sz w:val="20"/>
                <w:szCs w:val="20"/>
                <w:cs/>
                <w:lang w:bidi="bn-BD"/>
              </w:rPr>
              <w:t>)</w:t>
            </w:r>
            <w:r w:rsidRPr="001C653E">
              <w:rPr>
                <w:rFonts w:ascii="SutonnyMJ" w:hAnsi="SutonnyMJ" w:cs="Vrinda" w:hint="cs"/>
                <w:sz w:val="20"/>
                <w:szCs w:val="20"/>
                <w:cs/>
                <w:lang w:bidi="bn-BD"/>
              </w:rPr>
              <w:t xml:space="preserve"> </w:t>
            </w:r>
            <w:r w:rsidRPr="001C653E">
              <w:rPr>
                <w:sz w:val="20"/>
                <w:szCs w:val="20"/>
                <w:lang w:val="en-US" w:bidi="bn-BD"/>
              </w:rPr>
              <w:t>... …………………………………</w:t>
            </w:r>
            <w:r w:rsidRPr="001C653E">
              <w:rPr>
                <w:sz w:val="20"/>
                <w:szCs w:val="20"/>
              </w:rPr>
              <w:t>9</w:t>
            </w:r>
          </w:p>
        </w:tc>
        <w:tc>
          <w:tcPr>
            <w:tcW w:w="993" w:type="dxa"/>
            <w:gridSpan w:val="4"/>
            <w:tcBorders>
              <w:top w:val="single" w:sz="6" w:space="0" w:color="auto"/>
              <w:left w:val="nil"/>
              <w:bottom w:val="single" w:sz="6" w:space="0" w:color="auto"/>
              <w:right w:val="single" w:sz="6" w:space="0" w:color="auto"/>
            </w:tcBorders>
          </w:tcPr>
          <w:p w:rsidR="008F5B2C" w:rsidRPr="001C653E" w:rsidRDefault="008F5B2C" w:rsidP="00485C81">
            <w:pPr>
              <w:jc w:val="both"/>
              <w:rPr>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745"/>
        </w:trPr>
        <w:tc>
          <w:tcPr>
            <w:tcW w:w="810" w:type="dxa"/>
            <w:gridSpan w:val="2"/>
            <w:tcBorders>
              <w:top w:val="single" w:sz="6" w:space="0" w:color="auto"/>
              <w:left w:val="single" w:sz="6" w:space="0" w:color="auto"/>
              <w:right w:val="single" w:sz="12" w:space="0" w:color="auto"/>
            </w:tcBorders>
          </w:tcPr>
          <w:p w:rsidR="008F5B2C" w:rsidRPr="001C653E" w:rsidRDefault="008F5B2C" w:rsidP="0000653A">
            <w:pPr>
              <w:numPr>
                <w:ilvl w:val="0"/>
                <w:numId w:val="45"/>
              </w:numPr>
              <w:jc w:val="both"/>
              <w:rPr>
                <w:sz w:val="20"/>
                <w:szCs w:val="20"/>
              </w:rPr>
            </w:pPr>
          </w:p>
        </w:tc>
        <w:tc>
          <w:tcPr>
            <w:tcW w:w="5686" w:type="dxa"/>
            <w:gridSpan w:val="2"/>
            <w:tcBorders>
              <w:top w:val="single" w:sz="6" w:space="0" w:color="auto"/>
            </w:tcBorders>
          </w:tcPr>
          <w:p w:rsidR="008F5B2C" w:rsidRPr="001C653E" w:rsidRDefault="008F5B2C" w:rsidP="00485C81">
            <w:pPr>
              <w:jc w:val="both"/>
              <w:rPr>
                <w:rFonts w:ascii="SutonnyMJ" w:hAnsi="SutonnyMJ" w:cs="SutonnyMJ"/>
                <w:sz w:val="20"/>
                <w:szCs w:val="20"/>
              </w:rPr>
            </w:pPr>
            <w:r w:rsidRPr="001C653E">
              <w:rPr>
                <w:sz w:val="20"/>
                <w:szCs w:val="20"/>
              </w:rPr>
              <w:t xml:space="preserve">In the </w:t>
            </w:r>
            <w:r w:rsidRPr="001C653E">
              <w:rPr>
                <w:sz w:val="20"/>
                <w:szCs w:val="20"/>
                <w:u w:val="single"/>
              </w:rPr>
              <w:t>past 12 months</w:t>
            </w:r>
            <w:r w:rsidRPr="001C653E">
              <w:rPr>
                <w:sz w:val="20"/>
                <w:szCs w:val="20"/>
              </w:rPr>
              <w:t xml:space="preserve">, have you had an operation (other than a caesarean section)? </w:t>
            </w:r>
          </w:p>
          <w:p w:rsidR="008F5B2C" w:rsidRPr="001C653E" w:rsidRDefault="008F5B2C" w:rsidP="00485C81">
            <w:pPr>
              <w:jc w:val="both"/>
              <w:rPr>
                <w:rFonts w:ascii="SutonnyMJ" w:hAnsi="SutonnyMJ" w:cs="SutonnyMJ"/>
                <w:sz w:val="20"/>
                <w:szCs w:val="20"/>
              </w:rPr>
            </w:pPr>
            <w:r w:rsidRPr="001C653E">
              <w:rPr>
                <w:rFonts w:ascii="SutonnyMJ" w:hAnsi="SutonnyMJ"/>
                <w:sz w:val="20"/>
                <w:szCs w:val="20"/>
              </w:rPr>
              <w:t>MZ 12 gv‡m wmRvi Qvov Avcbvi wK Avi †Kvb Acv‡ikb n‡q‡Q?</w:t>
            </w:r>
          </w:p>
        </w:tc>
        <w:tc>
          <w:tcPr>
            <w:tcW w:w="3600" w:type="dxa"/>
            <w:gridSpan w:val="5"/>
            <w:tcBorders>
              <w:top w:val="single" w:sz="6" w:space="0" w:color="auto"/>
              <w:left w:val="single" w:sz="4" w:space="0" w:color="auto"/>
              <w:right w:val="single" w:sz="4" w:space="0" w:color="auto"/>
            </w:tcBorders>
          </w:tcPr>
          <w:p w:rsidR="008F5B2C" w:rsidRPr="001C653E" w:rsidRDefault="008F5B2C" w:rsidP="00B5404B">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lang w:val="en-US" w:bidi="bn-BD"/>
              </w:rPr>
              <w:t>... …………………………….</w:t>
            </w:r>
            <w:r w:rsidRPr="001C653E">
              <w:rPr>
                <w:sz w:val="20"/>
                <w:szCs w:val="20"/>
              </w:rPr>
              <w:t>1</w:t>
            </w:r>
          </w:p>
          <w:p w:rsidR="008F5B2C" w:rsidRPr="001C653E" w:rsidRDefault="008F5B2C" w:rsidP="00CC7C25">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lang w:val="en-US" w:bidi="bn-BD"/>
              </w:rPr>
              <w:t>... ……………………………..2</w:t>
            </w:r>
          </w:p>
        </w:tc>
        <w:tc>
          <w:tcPr>
            <w:tcW w:w="993" w:type="dxa"/>
            <w:gridSpan w:val="4"/>
            <w:tcBorders>
              <w:top w:val="single" w:sz="6" w:space="0" w:color="auto"/>
              <w:left w:val="single" w:sz="4" w:space="0" w:color="auto"/>
              <w:right w:val="single" w:sz="6" w:space="0" w:color="auto"/>
            </w:tcBorders>
          </w:tcPr>
          <w:p w:rsidR="008F5B2C" w:rsidRPr="001C653E" w:rsidRDefault="008F5B2C" w:rsidP="00485C81">
            <w:pPr>
              <w:tabs>
                <w:tab w:val="right" w:leader="dot" w:pos="4536"/>
              </w:tabs>
              <w:jc w:val="both"/>
              <w:rPr>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1074"/>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00653A">
            <w:pPr>
              <w:numPr>
                <w:ilvl w:val="0"/>
                <w:numId w:val="45"/>
              </w:numPr>
              <w:jc w:val="both"/>
              <w:rPr>
                <w:sz w:val="20"/>
                <w:szCs w:val="20"/>
              </w:rPr>
            </w:pPr>
          </w:p>
        </w:tc>
        <w:tc>
          <w:tcPr>
            <w:tcW w:w="5686" w:type="dxa"/>
            <w:gridSpan w:val="2"/>
            <w:tcBorders>
              <w:top w:val="single" w:sz="6" w:space="0" w:color="auto"/>
              <w:bottom w:val="single" w:sz="6" w:space="0" w:color="auto"/>
            </w:tcBorders>
          </w:tcPr>
          <w:p w:rsidR="008F5B2C" w:rsidRPr="001C653E" w:rsidRDefault="008F5B2C" w:rsidP="00485C81">
            <w:pPr>
              <w:rPr>
                <w:rFonts w:ascii="SutonnyMJ" w:hAnsi="SutonnyMJ" w:cs="SutonnyMJ"/>
                <w:sz w:val="20"/>
                <w:szCs w:val="20"/>
              </w:rPr>
            </w:pPr>
            <w:r w:rsidRPr="001C653E">
              <w:rPr>
                <w:sz w:val="20"/>
                <w:szCs w:val="20"/>
              </w:rPr>
              <w:t xml:space="preserve">In the </w:t>
            </w:r>
            <w:r w:rsidRPr="001C653E">
              <w:rPr>
                <w:sz w:val="20"/>
                <w:szCs w:val="20"/>
                <w:u w:val="single"/>
              </w:rPr>
              <w:t>past 12 months</w:t>
            </w:r>
            <w:r w:rsidRPr="001C653E">
              <w:rPr>
                <w:sz w:val="20"/>
                <w:szCs w:val="20"/>
              </w:rPr>
              <w:t>, did you have to spend any nights in a hospital because you were sick (other than to give birth)?</w:t>
            </w:r>
            <w:r w:rsidRPr="001C653E">
              <w:rPr>
                <w:rFonts w:ascii="SutonnyMJ" w:hAnsi="SutonnyMJ" w:cs="SutonnyMJ"/>
                <w:sz w:val="20"/>
                <w:szCs w:val="20"/>
              </w:rPr>
              <w:t xml:space="preserve"> </w:t>
            </w:r>
          </w:p>
          <w:p w:rsidR="008F5B2C" w:rsidRPr="001C653E" w:rsidRDefault="008F5B2C" w:rsidP="00485C81">
            <w:pPr>
              <w:jc w:val="both"/>
              <w:rPr>
                <w:rFonts w:ascii="SutonnyMJ" w:hAnsi="SutonnyMJ"/>
                <w:sz w:val="20"/>
                <w:szCs w:val="20"/>
              </w:rPr>
            </w:pPr>
            <w:r w:rsidRPr="001C653E">
              <w:rPr>
                <w:rFonts w:ascii="SutonnyMJ" w:hAnsi="SutonnyMJ"/>
                <w:sz w:val="20"/>
                <w:szCs w:val="20"/>
              </w:rPr>
              <w:t>MZ 12 gv‡m ev</w:t>
            </w:r>
            <w:r w:rsidRPr="001C653E">
              <w:rPr>
                <w:rFonts w:ascii="SutonnyMJ" w:hAnsi="SutonnyMJ" w:cs="SutonnyMJ"/>
                <w:sz w:val="20"/>
                <w:szCs w:val="20"/>
              </w:rPr>
              <w:t>”Pv nevi Rb¨ Qvov wb‡Ri ‡Kv</w:t>
            </w:r>
            <w:r w:rsidRPr="001C653E">
              <w:rPr>
                <w:rFonts w:ascii="SutonnyMJ" w:hAnsi="SutonnyMJ"/>
                <w:sz w:val="20"/>
                <w:szCs w:val="20"/>
              </w:rPr>
              <w:t>b ¯^v¯’¨ mgm¨vi Kvi‡Y Avcbv‡K KZ ivZ nvmcvZv‡j KvUv‡Z n‡q‡Q?</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485C81">
            <w:pPr>
              <w:tabs>
                <w:tab w:val="right" w:leader="dot" w:pos="4253"/>
                <w:tab w:val="right" w:leader="dot" w:pos="4536"/>
              </w:tabs>
              <w:jc w:val="both"/>
              <w:rPr>
                <w:sz w:val="20"/>
                <w:szCs w:val="20"/>
              </w:rPr>
            </w:pPr>
            <w:r w:rsidRPr="001C653E">
              <w:rPr>
                <w:sz w:val="20"/>
                <w:szCs w:val="20"/>
              </w:rPr>
              <w:t>NIGHTS IN HOSPITAL (</w:t>
            </w:r>
            <w:r w:rsidRPr="001C653E">
              <w:rPr>
                <w:rFonts w:ascii="SutonnyMJ" w:hAnsi="SutonnyMJ"/>
                <w:sz w:val="20"/>
                <w:szCs w:val="20"/>
              </w:rPr>
              <w:t>nvmcvZv‡j KvUvb iv‡Zi msL¨v</w:t>
            </w:r>
            <w:r w:rsidRPr="001C653E">
              <w:rPr>
                <w:sz w:val="20"/>
                <w:szCs w:val="20"/>
              </w:rPr>
              <w:t>) ................................[    ][    ]</w:t>
            </w:r>
          </w:p>
          <w:p w:rsidR="008F5B2C" w:rsidRPr="001C653E" w:rsidRDefault="008F5B2C" w:rsidP="00CC7C25">
            <w:pPr>
              <w:tabs>
                <w:tab w:val="right" w:leader="dot" w:pos="4253"/>
                <w:tab w:val="right" w:leader="dot" w:pos="4536"/>
              </w:tabs>
              <w:rPr>
                <w:sz w:val="20"/>
                <w:szCs w:val="20"/>
              </w:rPr>
            </w:pPr>
            <w:r w:rsidRPr="001C653E">
              <w:rPr>
                <w:sz w:val="20"/>
                <w:szCs w:val="20"/>
              </w:rPr>
              <w:t>NONE (</w:t>
            </w:r>
            <w:r w:rsidRPr="001C653E">
              <w:rPr>
                <w:rFonts w:ascii="SutonnyMJ" w:hAnsi="SutonnyMJ" w:cs="SutonnyMJ"/>
                <w:sz w:val="20"/>
                <w:szCs w:val="20"/>
              </w:rPr>
              <w:t>ivwÎ hvcb K‡iwb</w:t>
            </w:r>
            <w:r w:rsidRPr="001C653E">
              <w:rPr>
                <w:sz w:val="20"/>
                <w:szCs w:val="20"/>
              </w:rPr>
              <w:t>) ..........................00</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1C653E" w:rsidRDefault="008F5B2C" w:rsidP="00485C81">
            <w:pPr>
              <w:tabs>
                <w:tab w:val="right" w:leader="dot" w:pos="4536"/>
              </w:tabs>
              <w:jc w:val="both"/>
              <w:rPr>
                <w:sz w:val="20"/>
                <w:szCs w:val="20"/>
              </w:rPr>
            </w:pPr>
          </w:p>
        </w:tc>
      </w:tr>
    </w:tbl>
    <w:p w:rsidR="008E745B" w:rsidRPr="001C653E" w:rsidRDefault="008E745B" w:rsidP="00374D24">
      <w:pPr>
        <w:pStyle w:val="Footer"/>
        <w:rPr>
          <w:rFonts w:cs="Vrinda"/>
          <w:sz w:val="16"/>
          <w:szCs w:val="20"/>
          <w:lang w:bidi="bn-BD"/>
        </w:rPr>
      </w:pPr>
    </w:p>
    <w:p w:rsidR="008E745B" w:rsidRPr="001C653E" w:rsidRDefault="008E745B" w:rsidP="008E745B">
      <w:pPr>
        <w:pStyle w:val="Footer"/>
        <w:rPr>
          <w:sz w:val="16"/>
          <w:szCs w:val="16"/>
        </w:rPr>
      </w:pPr>
      <w:r w:rsidRPr="001C653E">
        <w:rPr>
          <w:rFonts w:cs="Vrinda"/>
          <w:sz w:val="16"/>
          <w:szCs w:val="20"/>
          <w:lang w:bidi="bn-BD"/>
        </w:rPr>
        <w:br w:type="page"/>
      </w:r>
    </w:p>
    <w:tbl>
      <w:tblPr>
        <w:tblW w:w="10434" w:type="dxa"/>
        <w:tblLayout w:type="fixed"/>
        <w:tblLook w:val="0000"/>
      </w:tblPr>
      <w:tblGrid>
        <w:gridCol w:w="540"/>
        <w:gridCol w:w="4586"/>
        <w:gridCol w:w="1978"/>
        <w:gridCol w:w="1260"/>
        <w:gridCol w:w="1350"/>
        <w:gridCol w:w="180"/>
        <w:gridCol w:w="540"/>
      </w:tblGrid>
      <w:tr w:rsidR="006A33FD" w:rsidRPr="001C653E" w:rsidTr="006A33FD">
        <w:trPr>
          <w:cantSplit/>
          <w:trHeight w:val="420"/>
        </w:trPr>
        <w:tc>
          <w:tcPr>
            <w:tcW w:w="10434" w:type="dxa"/>
            <w:gridSpan w:val="7"/>
            <w:tcBorders>
              <w:top w:val="single" w:sz="12" w:space="0" w:color="auto"/>
              <w:left w:val="single" w:sz="4" w:space="0" w:color="auto"/>
              <w:bottom w:val="single" w:sz="12" w:space="0" w:color="auto"/>
              <w:right w:val="single" w:sz="12" w:space="0" w:color="auto"/>
            </w:tcBorders>
            <w:shd w:val="clear" w:color="auto" w:fill="FFFF00"/>
          </w:tcPr>
          <w:p w:rsidR="006A33FD" w:rsidRPr="001C653E" w:rsidRDefault="006A33FD" w:rsidP="008E745B">
            <w:pPr>
              <w:jc w:val="center"/>
              <w:rPr>
                <w:b/>
                <w:sz w:val="20"/>
                <w:szCs w:val="20"/>
              </w:rPr>
            </w:pPr>
            <w:r w:rsidRPr="001C653E">
              <w:rPr>
                <w:b/>
                <w:sz w:val="20"/>
                <w:szCs w:val="20"/>
              </w:rPr>
              <w:lastRenderedPageBreak/>
              <w:t xml:space="preserve">SECTION </w:t>
            </w:r>
            <w:r w:rsidRPr="001C653E">
              <w:rPr>
                <w:b/>
                <w:sz w:val="20"/>
                <w:szCs w:val="20"/>
                <w:lang w:val="en-US" w:bidi="bn-BD"/>
              </w:rPr>
              <w:t>6:</w:t>
            </w:r>
            <w:r w:rsidRPr="001C653E">
              <w:rPr>
                <w:b/>
                <w:sz w:val="20"/>
                <w:szCs w:val="20"/>
              </w:rPr>
              <w:t xml:space="preserve">  GENDER NORMS AND ATTITUDES</w:t>
            </w:r>
          </w:p>
        </w:tc>
      </w:tr>
      <w:tr w:rsidR="006A33FD" w:rsidRPr="001C653E" w:rsidTr="006A33FD">
        <w:trPr>
          <w:cantSplit/>
        </w:trPr>
        <w:tc>
          <w:tcPr>
            <w:tcW w:w="9714" w:type="dxa"/>
            <w:gridSpan w:val="5"/>
            <w:tcBorders>
              <w:left w:val="single" w:sz="4" w:space="0" w:color="auto"/>
              <w:bottom w:val="single" w:sz="6" w:space="0" w:color="auto"/>
            </w:tcBorders>
          </w:tcPr>
          <w:p w:rsidR="006A33FD" w:rsidRPr="001C653E" w:rsidRDefault="006A33FD" w:rsidP="006A33FD">
            <w:pPr>
              <w:rPr>
                <w:sz w:val="20"/>
                <w:szCs w:val="20"/>
                <w:cs/>
                <w:lang w:bidi="bn-IN"/>
              </w:rPr>
            </w:pPr>
            <w:r w:rsidRPr="001C653E">
              <w:rPr>
                <w:sz w:val="20"/>
                <w:szCs w:val="20"/>
              </w:rPr>
              <w:t>In this community and elsewhere, people have different ideas about families and children and what is acceptable behaviour for men and women in the home. I am going to read you a list of statements, and I would like you to tell me whether you generally agree or disagree with the statement. There are no right or wrong answers.</w:t>
            </w:r>
          </w:p>
          <w:p w:rsidR="006A33FD" w:rsidRPr="001C653E" w:rsidRDefault="006A33FD" w:rsidP="006A33FD">
            <w:pPr>
              <w:rPr>
                <w:sz w:val="20"/>
                <w:szCs w:val="20"/>
                <w:cs/>
                <w:lang w:bidi="bn-IN"/>
              </w:rPr>
            </w:pPr>
            <w:r w:rsidRPr="001C653E">
              <w:rPr>
                <w:rFonts w:ascii="SutonnyMJ" w:hAnsi="SutonnyMJ"/>
                <w:sz w:val="20"/>
                <w:szCs w:val="20"/>
              </w:rPr>
              <w:t>GLb Rxeb m¤ú‡K© we‡kl K‡i mgv‡R bvix-cyi“‡li m¤úK© m¤^‡Ü Avcbvi gZvgZ  Rvb‡Z PvB‡ev| Gme †Kvb cÖ‡kœiB wVK ev fyj DËi e‡j wKQy †bB| Avwg Avm‡j Gme wel‡q Avcbvi wK gZvgZ ZvB Rvb‡Z Pvw”Q| Avwg wKQy e³e¨ c‡o †kvbv‡ev| Avcwb Avgv‡K ej‡eb e³e¨¸‡jvi mv‡_ wK GKgZ bvwK wØgZ †cvlY K‡ib?</w:t>
            </w:r>
          </w:p>
        </w:tc>
        <w:tc>
          <w:tcPr>
            <w:tcW w:w="720" w:type="dxa"/>
            <w:gridSpan w:val="2"/>
            <w:tcBorders>
              <w:left w:val="single" w:sz="6" w:space="0" w:color="auto"/>
              <w:bottom w:val="single" w:sz="6" w:space="0" w:color="auto"/>
              <w:right w:val="single" w:sz="6" w:space="0" w:color="auto"/>
            </w:tcBorders>
          </w:tcPr>
          <w:p w:rsidR="006A33FD" w:rsidRPr="001C653E" w:rsidRDefault="006A33FD" w:rsidP="003911F6">
            <w:pPr>
              <w:jc w:val="both"/>
              <w:rPr>
                <w:sz w:val="20"/>
                <w:szCs w:val="20"/>
              </w:rPr>
            </w:pPr>
          </w:p>
        </w:tc>
      </w:tr>
      <w:tr w:rsidR="006A33FD" w:rsidRPr="001C653E" w:rsidTr="006A33FD">
        <w:trPr>
          <w:cantSplit/>
        </w:trPr>
        <w:tc>
          <w:tcPr>
            <w:tcW w:w="540" w:type="dxa"/>
            <w:tcBorders>
              <w:top w:val="single" w:sz="6" w:space="0" w:color="auto"/>
              <w:left w:val="single" w:sz="4" w:space="0" w:color="auto"/>
              <w:bottom w:val="single" w:sz="6" w:space="0" w:color="auto"/>
              <w:right w:val="single" w:sz="12" w:space="0" w:color="auto"/>
            </w:tcBorders>
          </w:tcPr>
          <w:p w:rsidR="006A33FD" w:rsidRPr="001C653E" w:rsidRDefault="006A33FD" w:rsidP="00CA39CB">
            <w:pPr>
              <w:jc w:val="both"/>
              <w:rPr>
                <w:rFonts w:cs="Vrinda"/>
                <w:sz w:val="20"/>
                <w:szCs w:val="20"/>
                <w:lang w:val="en-US" w:bidi="bn-BD"/>
              </w:rPr>
            </w:pPr>
            <w:r w:rsidRPr="001C653E">
              <w:rPr>
                <w:rFonts w:cs="Vrinda"/>
                <w:sz w:val="20"/>
                <w:szCs w:val="20"/>
                <w:lang w:val="en-US" w:bidi="bn-BD"/>
              </w:rPr>
              <w:t>No.</w:t>
            </w:r>
          </w:p>
        </w:tc>
        <w:tc>
          <w:tcPr>
            <w:tcW w:w="4586" w:type="dxa"/>
            <w:tcBorders>
              <w:top w:val="single" w:sz="6" w:space="0" w:color="auto"/>
              <w:bottom w:val="single" w:sz="6" w:space="0" w:color="auto"/>
              <w:right w:val="single" w:sz="4" w:space="0" w:color="auto"/>
            </w:tcBorders>
          </w:tcPr>
          <w:p w:rsidR="006A33FD" w:rsidRPr="001C653E" w:rsidRDefault="006A33FD" w:rsidP="00CA39CB">
            <w:pPr>
              <w:jc w:val="both"/>
              <w:rPr>
                <w:rFonts w:cs="Vrinda"/>
                <w:sz w:val="20"/>
                <w:szCs w:val="20"/>
                <w:lang w:val="en-US" w:bidi="bn-BD"/>
              </w:rPr>
            </w:pPr>
            <w:r w:rsidRPr="001C653E">
              <w:rPr>
                <w:sz w:val="20"/>
                <w:szCs w:val="20"/>
              </w:rPr>
              <w:t>QUESTIONS &amp; FILTERS</w:t>
            </w:r>
          </w:p>
        </w:tc>
        <w:tc>
          <w:tcPr>
            <w:tcW w:w="4588" w:type="dxa"/>
            <w:gridSpan w:val="3"/>
            <w:tcBorders>
              <w:top w:val="single" w:sz="6" w:space="0" w:color="auto"/>
              <w:left w:val="single" w:sz="4" w:space="0" w:color="auto"/>
              <w:bottom w:val="single" w:sz="6" w:space="0" w:color="auto"/>
            </w:tcBorders>
          </w:tcPr>
          <w:p w:rsidR="006A33FD" w:rsidRPr="001C653E" w:rsidRDefault="006A33FD" w:rsidP="00CA39CB">
            <w:pPr>
              <w:jc w:val="both"/>
              <w:rPr>
                <w:rFonts w:cs="Vrinda"/>
                <w:sz w:val="20"/>
                <w:szCs w:val="20"/>
                <w:lang w:val="en-US" w:bidi="bn-BD"/>
              </w:rPr>
            </w:pPr>
            <w:r w:rsidRPr="001C653E">
              <w:rPr>
                <w:sz w:val="20"/>
                <w:szCs w:val="20"/>
              </w:rPr>
              <w:t>CODING CATEGORIES</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CA39CB">
            <w:pPr>
              <w:rPr>
                <w:sz w:val="20"/>
                <w:szCs w:val="20"/>
              </w:rPr>
            </w:pPr>
            <w:r w:rsidRPr="001C653E">
              <w:rPr>
                <w:sz w:val="20"/>
                <w:szCs w:val="20"/>
              </w:rPr>
              <w:t>SKIP</w:t>
            </w:r>
          </w:p>
          <w:p w:rsidR="006A33FD" w:rsidRPr="001C653E" w:rsidRDefault="006A33FD" w:rsidP="00CA39CB">
            <w:pPr>
              <w:jc w:val="both"/>
              <w:rPr>
                <w:rFonts w:cs="Vrinda"/>
                <w:sz w:val="20"/>
                <w:szCs w:val="20"/>
                <w:lang w:val="en-US" w:bidi="bn-BD"/>
              </w:rPr>
            </w:pPr>
            <w:r w:rsidRPr="001C653E">
              <w:rPr>
                <w:sz w:val="20"/>
                <w:szCs w:val="20"/>
              </w:rPr>
              <w:t xml:space="preserve"> TO</w:t>
            </w: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rsidR="006A33FD" w:rsidRPr="001C653E" w:rsidRDefault="006A33FD" w:rsidP="003911F6">
            <w:pPr>
              <w:widowControl w:val="0"/>
              <w:autoSpaceDE w:val="0"/>
              <w:autoSpaceDN w:val="0"/>
              <w:adjustRightInd w:val="0"/>
              <w:rPr>
                <w:sz w:val="20"/>
                <w:szCs w:val="20"/>
              </w:rPr>
            </w:pPr>
            <w:r w:rsidRPr="001C653E">
              <w:rPr>
                <w:sz w:val="20"/>
                <w:szCs w:val="20"/>
              </w:rPr>
              <w:t>It is important that sons have more education than daughters.</w:t>
            </w:r>
          </w:p>
          <w:p w:rsidR="006A33FD" w:rsidRPr="001C653E" w:rsidRDefault="006A33FD" w:rsidP="003911F6">
            <w:pPr>
              <w:widowControl w:val="0"/>
              <w:autoSpaceDE w:val="0"/>
              <w:autoSpaceDN w:val="0"/>
              <w:adjustRightInd w:val="0"/>
              <w:rPr>
                <w:sz w:val="20"/>
                <w:szCs w:val="20"/>
              </w:rPr>
            </w:pPr>
            <w:r w:rsidRPr="001C653E">
              <w:rPr>
                <w:rFonts w:ascii="SutonnyMJ" w:hAnsi="SutonnyMJ"/>
                <w:sz w:val="20"/>
                <w:szCs w:val="20"/>
              </w:rPr>
              <w:t>‡g‡q‡`i †P‡q †Q‡j‡`i †ekx †jLvcov Kiv `iKvi|</w:t>
            </w:r>
          </w:p>
        </w:tc>
        <w:tc>
          <w:tcPr>
            <w:tcW w:w="4588" w:type="dxa"/>
            <w:gridSpan w:val="3"/>
            <w:tcBorders>
              <w:top w:val="single" w:sz="6" w:space="0" w:color="auto"/>
              <w:left w:val="single" w:sz="4" w:space="0" w:color="auto"/>
              <w:bottom w:val="single" w:sz="6" w:space="0" w:color="auto"/>
            </w:tcBorders>
          </w:tcPr>
          <w:p w:rsidR="006A33FD" w:rsidRPr="001C653E" w:rsidRDefault="006A33FD" w:rsidP="00CF3ADD">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CF3ADD">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rsidR="006A33FD" w:rsidRPr="001C653E" w:rsidRDefault="006A33FD" w:rsidP="00CF3ADD">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CF3ADD">
            <w:pPr>
              <w:tabs>
                <w:tab w:val="right" w:leader="dot" w:pos="3887"/>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rsidR="006A33FD" w:rsidRPr="001C653E" w:rsidRDefault="006A33FD" w:rsidP="003911F6">
            <w:pPr>
              <w:widowControl w:val="0"/>
              <w:autoSpaceDE w:val="0"/>
              <w:autoSpaceDN w:val="0"/>
              <w:adjustRightInd w:val="0"/>
              <w:rPr>
                <w:sz w:val="20"/>
                <w:szCs w:val="20"/>
              </w:rPr>
            </w:pPr>
            <w:r w:rsidRPr="001C653E">
              <w:rPr>
                <w:sz w:val="20"/>
                <w:szCs w:val="20"/>
              </w:rPr>
              <w:t>Daughters should be sent to school only if they are not needed to help at home.</w:t>
            </w:r>
          </w:p>
          <w:p w:rsidR="006A33FD" w:rsidRPr="001C653E" w:rsidRDefault="006A33FD" w:rsidP="003911F6">
            <w:pPr>
              <w:widowControl w:val="0"/>
              <w:autoSpaceDE w:val="0"/>
              <w:autoSpaceDN w:val="0"/>
              <w:adjustRightInd w:val="0"/>
              <w:rPr>
                <w:sz w:val="20"/>
                <w:szCs w:val="20"/>
              </w:rPr>
            </w:pPr>
            <w:r w:rsidRPr="001C653E">
              <w:rPr>
                <w:rFonts w:ascii="SutonnyMJ" w:hAnsi="SutonnyMJ"/>
                <w:sz w:val="20"/>
                <w:szCs w:val="20"/>
              </w:rPr>
              <w:t xml:space="preserve">‡g‡q‡`i‡K ïaygvÎ ZLbB ¯‹z‡j cvVv‡bv DwPZ hLb evwo‡Z Zv‡`i †Kvb KvR †bB| </w:t>
            </w:r>
          </w:p>
        </w:tc>
        <w:tc>
          <w:tcPr>
            <w:tcW w:w="4588" w:type="dxa"/>
            <w:gridSpan w:val="3"/>
            <w:tcBorders>
              <w:top w:val="single" w:sz="6" w:space="0" w:color="auto"/>
              <w:left w:val="single" w:sz="4" w:space="0" w:color="auto"/>
              <w:bottom w:val="single" w:sz="6" w:space="0" w:color="auto"/>
            </w:tcBorders>
          </w:tcPr>
          <w:p w:rsidR="006A33FD" w:rsidRPr="001C653E" w:rsidRDefault="006A33FD" w:rsidP="003911F6">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3F23CA">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rsidR="006A33FD" w:rsidRPr="001C653E" w:rsidRDefault="006A33FD" w:rsidP="003F23CA">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3F23CA">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rsidR="006A33FD" w:rsidRPr="001C653E" w:rsidRDefault="006A33FD" w:rsidP="003911F6">
            <w:pPr>
              <w:widowControl w:val="0"/>
              <w:autoSpaceDE w:val="0"/>
              <w:autoSpaceDN w:val="0"/>
              <w:adjustRightInd w:val="0"/>
              <w:rPr>
                <w:rFonts w:ascii="SutonnyMJ" w:hAnsi="SutonnyMJ"/>
                <w:sz w:val="20"/>
                <w:szCs w:val="20"/>
              </w:rPr>
            </w:pPr>
            <w:r w:rsidRPr="001C653E">
              <w:rPr>
                <w:sz w:val="20"/>
                <w:szCs w:val="20"/>
              </w:rPr>
              <w:t>The most important reason that sons should be more educated than daughters is so that they can better look after their parents when they are older.</w:t>
            </w:r>
          </w:p>
          <w:p w:rsidR="006A33FD" w:rsidRPr="001C653E" w:rsidRDefault="006A33FD" w:rsidP="00E10582">
            <w:pPr>
              <w:widowControl w:val="0"/>
              <w:autoSpaceDE w:val="0"/>
              <w:autoSpaceDN w:val="0"/>
              <w:adjustRightInd w:val="0"/>
              <w:rPr>
                <w:sz w:val="20"/>
                <w:szCs w:val="20"/>
              </w:rPr>
            </w:pPr>
            <w:r w:rsidRPr="001C653E">
              <w:rPr>
                <w:rFonts w:ascii="SutonnyMJ" w:hAnsi="SutonnyMJ"/>
                <w:sz w:val="20"/>
                <w:szCs w:val="20"/>
              </w:rPr>
              <w:t xml:space="preserve">‡g‡q‡`i †P‡q †Q‡j‡`i †ekx †jLvcov Kiv `iKvi hv‡Z, hLb evev-gv e„× n‡q hv‡e Zviv Zv‡`i evev-gv‡K fv‡jvgZ †`Lv‡kvbv Ki‡Z cv‡i | </w:t>
            </w:r>
          </w:p>
        </w:tc>
        <w:tc>
          <w:tcPr>
            <w:tcW w:w="4588" w:type="dxa"/>
            <w:gridSpan w:val="3"/>
            <w:tcBorders>
              <w:top w:val="single" w:sz="6" w:space="0" w:color="auto"/>
              <w:left w:val="single" w:sz="4" w:space="0" w:color="auto"/>
              <w:bottom w:val="single" w:sz="6" w:space="0" w:color="auto"/>
            </w:tcBorders>
          </w:tcPr>
          <w:p w:rsidR="006A33FD" w:rsidRPr="001C653E" w:rsidRDefault="006A33FD" w:rsidP="003F23CA">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3F23CA">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rsidR="006A33FD" w:rsidRPr="001C653E" w:rsidRDefault="006A33FD" w:rsidP="003F23CA">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3F23CA">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rsidR="006A33FD" w:rsidRPr="001C653E" w:rsidRDefault="006A33FD" w:rsidP="003911F6">
            <w:pPr>
              <w:widowControl w:val="0"/>
              <w:autoSpaceDE w:val="0"/>
              <w:autoSpaceDN w:val="0"/>
              <w:adjustRightInd w:val="0"/>
              <w:rPr>
                <w:sz w:val="20"/>
                <w:szCs w:val="20"/>
              </w:rPr>
            </w:pPr>
            <w:r w:rsidRPr="001C653E">
              <w:rPr>
                <w:sz w:val="20"/>
                <w:szCs w:val="20"/>
              </w:rPr>
              <w:t>If there is a limited amount of money to pay for tutoring, it should be spent on sons first.</w:t>
            </w:r>
          </w:p>
          <w:p w:rsidR="006A33FD" w:rsidRPr="001C653E" w:rsidRDefault="006A33FD" w:rsidP="003911F6">
            <w:pPr>
              <w:widowControl w:val="0"/>
              <w:autoSpaceDE w:val="0"/>
              <w:autoSpaceDN w:val="0"/>
              <w:adjustRightInd w:val="0"/>
              <w:rPr>
                <w:sz w:val="20"/>
                <w:szCs w:val="20"/>
              </w:rPr>
            </w:pPr>
            <w:r w:rsidRPr="001C653E">
              <w:rPr>
                <w:rFonts w:ascii="SutonnyMJ" w:hAnsi="SutonnyMJ"/>
                <w:sz w:val="20"/>
                <w:szCs w:val="20"/>
              </w:rPr>
              <w:t>hw` †jLvcovi Li‡Pi Rb¨ mvgvb¨ wKQz UvKv _v‡K Z‡e †mUv †Q‡j‡`i Rb¨B LiP Kiv DwPZ|</w:t>
            </w:r>
          </w:p>
        </w:tc>
        <w:tc>
          <w:tcPr>
            <w:tcW w:w="4588" w:type="dxa"/>
            <w:gridSpan w:val="3"/>
            <w:tcBorders>
              <w:top w:val="single" w:sz="6" w:space="0" w:color="auto"/>
              <w:left w:val="single" w:sz="4" w:space="0" w:color="auto"/>
              <w:bottom w:val="single" w:sz="6" w:space="0" w:color="auto"/>
            </w:tcBorders>
          </w:tcPr>
          <w:p w:rsidR="006A33FD" w:rsidRPr="001C653E" w:rsidRDefault="006A33FD" w:rsidP="003F23CA">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3F23CA">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rsidR="006A33FD" w:rsidRPr="001C653E" w:rsidRDefault="006A33FD" w:rsidP="003F23CA">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3F23CA">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rsidR="006A33FD" w:rsidRPr="001C653E" w:rsidRDefault="006A33FD" w:rsidP="003911F6">
            <w:pPr>
              <w:widowControl w:val="0"/>
              <w:autoSpaceDE w:val="0"/>
              <w:autoSpaceDN w:val="0"/>
              <w:adjustRightInd w:val="0"/>
              <w:rPr>
                <w:sz w:val="20"/>
                <w:szCs w:val="20"/>
              </w:rPr>
            </w:pPr>
            <w:r w:rsidRPr="001C653E">
              <w:rPr>
                <w:sz w:val="20"/>
                <w:szCs w:val="20"/>
              </w:rPr>
              <w:t>A woman should take good care of her own children and not worry about other people’s affairs.</w:t>
            </w:r>
          </w:p>
          <w:p w:rsidR="006A33FD" w:rsidRPr="001C653E" w:rsidRDefault="006A33FD" w:rsidP="003911F6">
            <w:pPr>
              <w:widowControl w:val="0"/>
              <w:autoSpaceDE w:val="0"/>
              <w:autoSpaceDN w:val="0"/>
              <w:adjustRightInd w:val="0"/>
              <w:rPr>
                <w:sz w:val="20"/>
                <w:szCs w:val="20"/>
              </w:rPr>
            </w:pPr>
            <w:r w:rsidRPr="001C653E">
              <w:rPr>
                <w:rFonts w:ascii="SutonnyMJ" w:hAnsi="SutonnyMJ"/>
                <w:sz w:val="20"/>
                <w:szCs w:val="20"/>
              </w:rPr>
              <w:t>GKRb bvixi ïay Zvi wb‡Ri †Q‡j‡g‡q‡`i fv‡jvgZ ‡`Lv‡kvbv Kiv DwPZ Ges Ab¨ gvby‡li e¨vcv‡i wPšÍv Kivi `iKvi bvB|</w:t>
            </w:r>
          </w:p>
        </w:tc>
        <w:tc>
          <w:tcPr>
            <w:tcW w:w="4588" w:type="dxa"/>
            <w:gridSpan w:val="3"/>
            <w:tcBorders>
              <w:top w:val="single" w:sz="6" w:space="0" w:color="auto"/>
              <w:left w:val="single" w:sz="4" w:space="0" w:color="auto"/>
              <w:bottom w:val="single" w:sz="6" w:space="0" w:color="auto"/>
            </w:tcBorders>
          </w:tcPr>
          <w:p w:rsidR="006A33FD" w:rsidRPr="001C653E" w:rsidRDefault="006A33FD" w:rsidP="003F23CA">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3F23CA">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rsidR="006A33FD" w:rsidRPr="001C653E" w:rsidRDefault="006A33FD" w:rsidP="003F23CA">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3F23CA">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rsidR="006A33FD" w:rsidRPr="001C653E" w:rsidRDefault="006A33FD" w:rsidP="003911F6">
            <w:pPr>
              <w:widowControl w:val="0"/>
              <w:autoSpaceDE w:val="0"/>
              <w:autoSpaceDN w:val="0"/>
              <w:adjustRightInd w:val="0"/>
              <w:rPr>
                <w:sz w:val="20"/>
                <w:szCs w:val="20"/>
              </w:rPr>
            </w:pPr>
            <w:r w:rsidRPr="001C653E">
              <w:rPr>
                <w:sz w:val="20"/>
                <w:szCs w:val="20"/>
              </w:rPr>
              <w:t>Women should leave politics to the men.</w:t>
            </w:r>
          </w:p>
          <w:p w:rsidR="006A33FD" w:rsidRPr="001C653E" w:rsidRDefault="006A33FD" w:rsidP="003422EF">
            <w:pPr>
              <w:widowControl w:val="0"/>
              <w:autoSpaceDE w:val="0"/>
              <w:autoSpaceDN w:val="0"/>
              <w:adjustRightInd w:val="0"/>
              <w:rPr>
                <w:sz w:val="20"/>
                <w:szCs w:val="20"/>
              </w:rPr>
            </w:pPr>
            <w:r w:rsidRPr="001C653E">
              <w:rPr>
                <w:rFonts w:ascii="SutonnyMJ" w:hAnsi="SutonnyMJ"/>
                <w:sz w:val="20"/>
                <w:szCs w:val="20"/>
              </w:rPr>
              <w:t xml:space="preserve">bvix‡`i DwPZ ivRbxwZUv cyiæl‡`i Rb¨ †Q‡o ‡`qv | </w:t>
            </w:r>
          </w:p>
        </w:tc>
        <w:tc>
          <w:tcPr>
            <w:tcW w:w="4588" w:type="dxa"/>
            <w:gridSpan w:val="3"/>
            <w:tcBorders>
              <w:top w:val="single" w:sz="6" w:space="0" w:color="auto"/>
              <w:left w:val="single" w:sz="4" w:space="0" w:color="auto"/>
              <w:bottom w:val="single" w:sz="6" w:space="0" w:color="auto"/>
            </w:tcBorders>
          </w:tcPr>
          <w:p w:rsidR="006A33FD" w:rsidRPr="001C653E" w:rsidRDefault="006A33FD" w:rsidP="00D070D2">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D070D2">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rsidR="006A33FD" w:rsidRPr="001C653E" w:rsidRDefault="006A33FD" w:rsidP="00D070D2">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D070D2">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rsidR="006A33FD" w:rsidRPr="001C653E" w:rsidRDefault="006A33FD" w:rsidP="003911F6">
            <w:pPr>
              <w:widowControl w:val="0"/>
              <w:autoSpaceDE w:val="0"/>
              <w:autoSpaceDN w:val="0"/>
              <w:adjustRightInd w:val="0"/>
              <w:rPr>
                <w:sz w:val="20"/>
                <w:szCs w:val="20"/>
              </w:rPr>
            </w:pPr>
            <w:r w:rsidRPr="001C653E">
              <w:rPr>
                <w:sz w:val="20"/>
                <w:szCs w:val="20"/>
              </w:rPr>
              <w:t>A woman has to have a husband or sons or some other male kinsman to protect her.</w:t>
            </w:r>
          </w:p>
          <w:p w:rsidR="006A33FD" w:rsidRPr="001C653E" w:rsidRDefault="006A33FD" w:rsidP="00884D43">
            <w:pPr>
              <w:widowControl w:val="0"/>
              <w:autoSpaceDE w:val="0"/>
              <w:autoSpaceDN w:val="0"/>
              <w:adjustRightInd w:val="0"/>
              <w:rPr>
                <w:sz w:val="20"/>
                <w:szCs w:val="20"/>
              </w:rPr>
            </w:pPr>
            <w:r w:rsidRPr="001C653E">
              <w:rPr>
                <w:rFonts w:ascii="SutonnyMJ" w:hAnsi="SutonnyMJ"/>
                <w:sz w:val="20"/>
                <w:szCs w:val="20"/>
              </w:rPr>
              <w:t>bvix‡`i iÿv Kivi Rb¨ Zvi mv‡_ Zvi ¯^vgx ev mšÍvb ev Ab¨ †Kvb cyiæl AvZ¥xq _vKv DwPZ|</w:t>
            </w:r>
          </w:p>
        </w:tc>
        <w:tc>
          <w:tcPr>
            <w:tcW w:w="4588" w:type="dxa"/>
            <w:gridSpan w:val="3"/>
            <w:tcBorders>
              <w:top w:val="single" w:sz="6" w:space="0" w:color="auto"/>
              <w:left w:val="single" w:sz="4" w:space="0" w:color="auto"/>
              <w:bottom w:val="single" w:sz="6" w:space="0" w:color="auto"/>
            </w:tcBorders>
          </w:tcPr>
          <w:p w:rsidR="006A33FD" w:rsidRPr="001C653E" w:rsidRDefault="006A33FD" w:rsidP="00D070D2">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D070D2">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rsidR="006A33FD" w:rsidRPr="001C653E" w:rsidRDefault="006A33FD" w:rsidP="00D070D2">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D070D2">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rsidR="006A33FD" w:rsidRPr="001C653E" w:rsidRDefault="006A33FD" w:rsidP="003911F6">
            <w:pPr>
              <w:widowControl w:val="0"/>
              <w:autoSpaceDE w:val="0"/>
              <w:autoSpaceDN w:val="0"/>
              <w:adjustRightInd w:val="0"/>
              <w:rPr>
                <w:sz w:val="20"/>
                <w:szCs w:val="20"/>
              </w:rPr>
            </w:pPr>
            <w:r w:rsidRPr="001C653E">
              <w:rPr>
                <w:sz w:val="20"/>
                <w:szCs w:val="20"/>
              </w:rPr>
              <w:t>The only thing a woman can really rely on in her old age is her sons.</w:t>
            </w:r>
          </w:p>
          <w:p w:rsidR="006A33FD" w:rsidRPr="001C653E" w:rsidRDefault="006A33FD" w:rsidP="003422EF">
            <w:pPr>
              <w:widowControl w:val="0"/>
              <w:autoSpaceDE w:val="0"/>
              <w:autoSpaceDN w:val="0"/>
              <w:adjustRightInd w:val="0"/>
              <w:rPr>
                <w:sz w:val="20"/>
                <w:szCs w:val="20"/>
              </w:rPr>
            </w:pPr>
            <w:r w:rsidRPr="001C653E">
              <w:rPr>
                <w:rFonts w:ascii="SutonnyMJ" w:hAnsi="SutonnyMJ"/>
                <w:sz w:val="20"/>
                <w:szCs w:val="20"/>
              </w:rPr>
              <w:t xml:space="preserve">GKRb e„× bvix ïaygvÎ Zvi cyÎmšÍv‡bi DciB wbf©i Ki‡Z cv‡i| </w:t>
            </w:r>
          </w:p>
        </w:tc>
        <w:tc>
          <w:tcPr>
            <w:tcW w:w="4588" w:type="dxa"/>
            <w:gridSpan w:val="3"/>
            <w:tcBorders>
              <w:top w:val="single" w:sz="6" w:space="0" w:color="auto"/>
              <w:left w:val="single" w:sz="4" w:space="0" w:color="auto"/>
              <w:bottom w:val="single" w:sz="6" w:space="0" w:color="auto"/>
            </w:tcBorders>
          </w:tcPr>
          <w:p w:rsidR="006A33FD" w:rsidRPr="001C653E" w:rsidRDefault="006A33FD" w:rsidP="00D070D2">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D070D2">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rsidR="006A33FD" w:rsidRPr="001C653E" w:rsidRDefault="006A33FD" w:rsidP="00D070D2">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D070D2">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rsidR="006A33FD" w:rsidRPr="001C653E" w:rsidRDefault="006A33FD" w:rsidP="003911F6">
            <w:pPr>
              <w:widowControl w:val="0"/>
              <w:autoSpaceDE w:val="0"/>
              <w:autoSpaceDN w:val="0"/>
              <w:adjustRightInd w:val="0"/>
              <w:rPr>
                <w:sz w:val="20"/>
                <w:szCs w:val="20"/>
              </w:rPr>
            </w:pPr>
            <w:r w:rsidRPr="001C653E">
              <w:rPr>
                <w:sz w:val="20"/>
                <w:szCs w:val="20"/>
              </w:rPr>
              <w:t>A good woman never questions her husband’s opinions, even if she is not sure she agrees with them.</w:t>
            </w:r>
          </w:p>
          <w:p w:rsidR="006A33FD" w:rsidRPr="001C653E" w:rsidRDefault="006A33FD" w:rsidP="003422EF">
            <w:pPr>
              <w:widowControl w:val="0"/>
              <w:autoSpaceDE w:val="0"/>
              <w:autoSpaceDN w:val="0"/>
              <w:adjustRightInd w:val="0"/>
              <w:rPr>
                <w:sz w:val="20"/>
                <w:szCs w:val="20"/>
              </w:rPr>
            </w:pPr>
            <w:r w:rsidRPr="001C653E">
              <w:rPr>
                <w:rFonts w:ascii="SutonnyMJ" w:hAnsi="SutonnyMJ"/>
                <w:sz w:val="20"/>
                <w:szCs w:val="20"/>
              </w:rPr>
              <w:t>GKRb fv‡jv ¯¿x Zvi ¯^vgxi mv‡_ GKgZ bv n‡jI ¯^vgxi gZvg‡Zi e¨vcv‡i †Kv‡bv cªkœ Ki‡e bv|</w:t>
            </w:r>
          </w:p>
        </w:tc>
        <w:tc>
          <w:tcPr>
            <w:tcW w:w="4588" w:type="dxa"/>
            <w:gridSpan w:val="3"/>
            <w:tcBorders>
              <w:top w:val="single" w:sz="6" w:space="0" w:color="auto"/>
              <w:left w:val="single" w:sz="4" w:space="0" w:color="auto"/>
              <w:bottom w:val="single" w:sz="6" w:space="0" w:color="auto"/>
            </w:tcBorders>
          </w:tcPr>
          <w:p w:rsidR="006A33FD" w:rsidRPr="001C653E" w:rsidRDefault="006A33FD" w:rsidP="00D070D2">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D070D2">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rsidR="006A33FD" w:rsidRPr="001C653E" w:rsidRDefault="006A33FD" w:rsidP="00D070D2">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D070D2">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rsidR="006A33FD" w:rsidRPr="001C653E" w:rsidRDefault="006A33FD" w:rsidP="003911F6">
            <w:pPr>
              <w:rPr>
                <w:sz w:val="20"/>
                <w:szCs w:val="20"/>
              </w:rPr>
            </w:pPr>
            <w:r w:rsidRPr="001C653E">
              <w:rPr>
                <w:sz w:val="20"/>
                <w:szCs w:val="20"/>
              </w:rPr>
              <w:t>When it is a question of children’s health, it is best to do whatever the father wants.</w:t>
            </w:r>
          </w:p>
          <w:p w:rsidR="006A33FD" w:rsidRPr="001C653E" w:rsidRDefault="006A33FD" w:rsidP="003422EF">
            <w:pPr>
              <w:rPr>
                <w:sz w:val="20"/>
                <w:szCs w:val="20"/>
              </w:rPr>
            </w:pPr>
            <w:r w:rsidRPr="001C653E">
              <w:rPr>
                <w:rFonts w:ascii="SutonnyMJ" w:hAnsi="SutonnyMJ"/>
                <w:sz w:val="20"/>
                <w:szCs w:val="20"/>
              </w:rPr>
              <w:t xml:space="preserve">hLb ev”Pvi ¯^v¯’¨ wb‡q cÖkœ Av‡m ZLb ev”Pvi evev hv fv‡jv g‡b  K‡i ZvB Kiv DwPZ| </w:t>
            </w:r>
          </w:p>
        </w:tc>
        <w:tc>
          <w:tcPr>
            <w:tcW w:w="4588" w:type="dxa"/>
            <w:gridSpan w:val="3"/>
            <w:tcBorders>
              <w:top w:val="single" w:sz="6" w:space="0" w:color="auto"/>
              <w:left w:val="single" w:sz="4" w:space="0" w:color="auto"/>
              <w:bottom w:val="single" w:sz="6" w:space="0" w:color="auto"/>
            </w:tcBorders>
          </w:tcPr>
          <w:p w:rsidR="006A33FD" w:rsidRPr="001C653E" w:rsidRDefault="006A33FD" w:rsidP="00D070D2">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D070D2">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rsidR="006A33FD" w:rsidRPr="001C653E" w:rsidRDefault="006A33FD" w:rsidP="00D070D2">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D070D2">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rsidR="006A33FD" w:rsidRPr="001C653E" w:rsidRDefault="006A33FD" w:rsidP="003911F6">
            <w:pPr>
              <w:widowControl w:val="0"/>
              <w:autoSpaceDE w:val="0"/>
              <w:autoSpaceDN w:val="0"/>
              <w:adjustRightInd w:val="0"/>
              <w:rPr>
                <w:sz w:val="20"/>
                <w:szCs w:val="20"/>
              </w:rPr>
            </w:pPr>
            <w:r w:rsidRPr="001C653E">
              <w:rPr>
                <w:sz w:val="20"/>
                <w:szCs w:val="20"/>
              </w:rPr>
              <w:t>Daughters should be able to work outside the home after they have children if they want to.</w:t>
            </w:r>
          </w:p>
          <w:p w:rsidR="006A33FD" w:rsidRPr="001C653E" w:rsidRDefault="006A33FD" w:rsidP="00C22592">
            <w:pPr>
              <w:widowControl w:val="0"/>
              <w:autoSpaceDE w:val="0"/>
              <w:autoSpaceDN w:val="0"/>
              <w:adjustRightInd w:val="0"/>
              <w:rPr>
                <w:sz w:val="20"/>
                <w:szCs w:val="20"/>
              </w:rPr>
            </w:pPr>
            <w:r w:rsidRPr="001C653E">
              <w:rPr>
                <w:rFonts w:ascii="SutonnyMJ" w:hAnsi="SutonnyMJ"/>
                <w:sz w:val="20"/>
                <w:szCs w:val="20"/>
              </w:rPr>
              <w:t xml:space="preserve">‡g‡qiv hw` evoxi evB‡i KvR Ki‡Z Pvq Zvn‡j  Zv ev”Pv nIqvi ciB Kiv DwPZ| </w:t>
            </w:r>
          </w:p>
        </w:tc>
        <w:tc>
          <w:tcPr>
            <w:tcW w:w="4588" w:type="dxa"/>
            <w:gridSpan w:val="3"/>
            <w:tcBorders>
              <w:top w:val="single" w:sz="6" w:space="0" w:color="auto"/>
              <w:left w:val="single" w:sz="4" w:space="0" w:color="auto"/>
              <w:bottom w:val="single" w:sz="6" w:space="0" w:color="auto"/>
            </w:tcBorders>
          </w:tcPr>
          <w:p w:rsidR="006A33FD" w:rsidRPr="001C653E" w:rsidRDefault="006A33FD" w:rsidP="00D070D2">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D070D2">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rsidR="006A33FD" w:rsidRPr="001C653E" w:rsidRDefault="006A33FD" w:rsidP="00D070D2">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D070D2">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rsidR="006A33FD" w:rsidRPr="001C653E" w:rsidRDefault="006A33FD" w:rsidP="003911F6">
            <w:pPr>
              <w:widowControl w:val="0"/>
              <w:autoSpaceDE w:val="0"/>
              <w:autoSpaceDN w:val="0"/>
              <w:adjustRightInd w:val="0"/>
              <w:rPr>
                <w:sz w:val="20"/>
                <w:szCs w:val="20"/>
              </w:rPr>
            </w:pPr>
            <w:r w:rsidRPr="001C653E">
              <w:rPr>
                <w:sz w:val="20"/>
                <w:szCs w:val="20"/>
              </w:rPr>
              <w:t>Daughters should have just the same chance to work outside the homes as sons.</w:t>
            </w:r>
          </w:p>
          <w:p w:rsidR="006A33FD" w:rsidRPr="001C653E" w:rsidRDefault="006A33FD" w:rsidP="003422EF">
            <w:pPr>
              <w:widowControl w:val="0"/>
              <w:autoSpaceDE w:val="0"/>
              <w:autoSpaceDN w:val="0"/>
              <w:adjustRightInd w:val="0"/>
              <w:rPr>
                <w:sz w:val="20"/>
                <w:szCs w:val="20"/>
              </w:rPr>
            </w:pPr>
            <w:r w:rsidRPr="001C653E">
              <w:rPr>
                <w:rFonts w:ascii="SutonnyMJ" w:hAnsi="SutonnyMJ"/>
                <w:sz w:val="20"/>
                <w:szCs w:val="20"/>
              </w:rPr>
              <w:t>‡g‡q‡`i evoxi evB‡i KvR Kivi my‡hvM ZZUzKzB cvIqv DwPZ, hZUzKz ‡Q‡jiv cvq|</w:t>
            </w:r>
          </w:p>
        </w:tc>
        <w:tc>
          <w:tcPr>
            <w:tcW w:w="4588" w:type="dxa"/>
            <w:gridSpan w:val="3"/>
            <w:tcBorders>
              <w:top w:val="single" w:sz="6" w:space="0" w:color="auto"/>
              <w:left w:val="single" w:sz="4" w:space="0" w:color="auto"/>
              <w:bottom w:val="single" w:sz="6" w:space="0" w:color="auto"/>
            </w:tcBorders>
          </w:tcPr>
          <w:p w:rsidR="006A33FD" w:rsidRPr="001C653E" w:rsidRDefault="006A33FD" w:rsidP="00D070D2">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D070D2">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rsidR="006A33FD" w:rsidRPr="001C653E" w:rsidRDefault="006A33FD" w:rsidP="00D070D2">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D070D2">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rsidR="006A33FD" w:rsidRPr="001C653E" w:rsidRDefault="006A33FD" w:rsidP="003911F6">
            <w:pPr>
              <w:widowControl w:val="0"/>
              <w:autoSpaceDE w:val="0"/>
              <w:autoSpaceDN w:val="0"/>
              <w:adjustRightInd w:val="0"/>
              <w:rPr>
                <w:sz w:val="20"/>
                <w:szCs w:val="20"/>
              </w:rPr>
            </w:pPr>
            <w:r w:rsidRPr="001C653E">
              <w:rPr>
                <w:sz w:val="20"/>
                <w:szCs w:val="20"/>
              </w:rPr>
              <w:t>Daughters should be told that an important reason not to have too many children is so they can work outside the home and earn money.</w:t>
            </w:r>
          </w:p>
          <w:p w:rsidR="006A33FD" w:rsidRPr="001C653E" w:rsidRDefault="006A33FD" w:rsidP="003422EF">
            <w:pPr>
              <w:widowControl w:val="0"/>
              <w:autoSpaceDE w:val="0"/>
              <w:autoSpaceDN w:val="0"/>
              <w:adjustRightInd w:val="0"/>
              <w:rPr>
                <w:b/>
                <w:bCs/>
                <w:sz w:val="20"/>
                <w:szCs w:val="20"/>
              </w:rPr>
            </w:pPr>
            <w:r w:rsidRPr="001C653E">
              <w:rPr>
                <w:rFonts w:ascii="SutonnyMJ" w:hAnsi="SutonnyMJ"/>
                <w:sz w:val="20"/>
                <w:szCs w:val="20"/>
              </w:rPr>
              <w:t xml:space="preserve">‡g‡q‡`i ejv DwPZ Zviv †hb †ekx ev”Pv bv †bq,  Zvn‡j Zviv evoxi evB‡i KvR Ki‡Z cvi‡e Ges UvKv Avq Ki‡Z cvi‡e| </w:t>
            </w:r>
          </w:p>
        </w:tc>
        <w:tc>
          <w:tcPr>
            <w:tcW w:w="4588" w:type="dxa"/>
            <w:gridSpan w:val="3"/>
            <w:tcBorders>
              <w:top w:val="single" w:sz="6" w:space="0" w:color="auto"/>
              <w:left w:val="single" w:sz="4" w:space="0" w:color="auto"/>
              <w:bottom w:val="single" w:sz="6" w:space="0" w:color="auto"/>
            </w:tcBorders>
          </w:tcPr>
          <w:p w:rsidR="006A33FD" w:rsidRPr="001C653E" w:rsidRDefault="006A33FD" w:rsidP="00D070D2">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D070D2">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rsidR="006A33FD" w:rsidRPr="001C653E" w:rsidRDefault="006A33FD" w:rsidP="00D070D2">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D070D2">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rsidR="006A33FD" w:rsidRPr="001C653E" w:rsidRDefault="006A33FD" w:rsidP="003911F6">
            <w:pPr>
              <w:widowControl w:val="0"/>
              <w:autoSpaceDE w:val="0"/>
              <w:autoSpaceDN w:val="0"/>
              <w:adjustRightInd w:val="0"/>
              <w:rPr>
                <w:sz w:val="20"/>
                <w:szCs w:val="20"/>
              </w:rPr>
            </w:pPr>
            <w:r w:rsidRPr="001C653E">
              <w:rPr>
                <w:sz w:val="20"/>
                <w:szCs w:val="20"/>
              </w:rPr>
              <w:t>I would like my daughter to be able to work outside the home so she can support herself if necessary.</w:t>
            </w:r>
          </w:p>
          <w:p w:rsidR="006A33FD" w:rsidRPr="001C653E" w:rsidRDefault="006A33FD" w:rsidP="003422EF">
            <w:pPr>
              <w:widowControl w:val="0"/>
              <w:autoSpaceDE w:val="0"/>
              <w:autoSpaceDN w:val="0"/>
              <w:adjustRightInd w:val="0"/>
              <w:rPr>
                <w:sz w:val="20"/>
                <w:szCs w:val="20"/>
              </w:rPr>
            </w:pPr>
            <w:r w:rsidRPr="001C653E">
              <w:rPr>
                <w:rFonts w:ascii="SutonnyMJ" w:hAnsi="SutonnyMJ"/>
                <w:sz w:val="20"/>
                <w:szCs w:val="20"/>
              </w:rPr>
              <w:t>Avwg PvB Avgvi ‡g‡q ‡hb evoxi evB‡i KvR Ki‡Z cv‡i, †hb †m Zvi wb‡Ri cÖ‡qvRb wb‡RB ‡gUv‡Z cv‡i|</w:t>
            </w:r>
          </w:p>
        </w:tc>
        <w:tc>
          <w:tcPr>
            <w:tcW w:w="4588" w:type="dxa"/>
            <w:gridSpan w:val="3"/>
            <w:tcBorders>
              <w:top w:val="single" w:sz="6" w:space="0" w:color="auto"/>
              <w:left w:val="single" w:sz="4" w:space="0" w:color="auto"/>
              <w:bottom w:val="single" w:sz="6" w:space="0" w:color="auto"/>
            </w:tcBorders>
          </w:tcPr>
          <w:p w:rsidR="006A33FD" w:rsidRPr="001C653E" w:rsidRDefault="006A33FD" w:rsidP="00D070D2">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D070D2">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rsidR="006A33FD" w:rsidRPr="001C653E" w:rsidRDefault="006A33FD" w:rsidP="00D070D2">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D070D2">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rsidR="006A33FD" w:rsidRPr="001C653E" w:rsidRDefault="006A33FD" w:rsidP="003911F6">
            <w:pPr>
              <w:pStyle w:val="BodyText"/>
              <w:rPr>
                <w:b w:val="0"/>
                <w:sz w:val="20"/>
                <w:szCs w:val="20"/>
              </w:rPr>
            </w:pPr>
            <w:r w:rsidRPr="001C653E">
              <w:rPr>
                <w:b w:val="0"/>
                <w:sz w:val="20"/>
                <w:szCs w:val="20"/>
              </w:rPr>
              <w:t xml:space="preserve">A good wife obeys her husband even if she disagrees </w:t>
            </w:r>
          </w:p>
          <w:p w:rsidR="006A33FD" w:rsidRPr="001C653E" w:rsidRDefault="006A33FD" w:rsidP="003911F6">
            <w:pPr>
              <w:rPr>
                <w:rFonts w:ascii="SutonnyMJ" w:hAnsi="SutonnyMJ" w:cs="SutonnyMJ"/>
                <w:sz w:val="20"/>
                <w:szCs w:val="20"/>
              </w:rPr>
            </w:pPr>
            <w:r w:rsidRPr="001C653E">
              <w:rPr>
                <w:rFonts w:ascii="SutonnyMJ" w:hAnsi="SutonnyMJ"/>
                <w:sz w:val="20"/>
                <w:szCs w:val="20"/>
              </w:rPr>
              <w:t>g†Zi wgj bv n‡jI GKRb fvj ¯¿xi</w:t>
            </w:r>
            <w:r w:rsidRPr="001C653E">
              <w:rPr>
                <w:rFonts w:ascii="SutonnyMJ" w:hAnsi="SutonnyMJ" w:cs="Vrinda" w:hint="cs"/>
                <w:b/>
                <w:sz w:val="20"/>
                <w:szCs w:val="20"/>
                <w:cs/>
                <w:lang w:bidi="bn-BD"/>
              </w:rPr>
              <w:t xml:space="preserve"> </w:t>
            </w:r>
            <w:r w:rsidRPr="001C653E">
              <w:rPr>
                <w:rFonts w:ascii="SutonnyMJ" w:hAnsi="SutonnyMJ" w:cs="SutonnyMJ"/>
                <w:sz w:val="20"/>
                <w:szCs w:val="20"/>
              </w:rPr>
              <w:t>Zvi ¯^vgx‡K</w:t>
            </w:r>
          </w:p>
          <w:p w:rsidR="006A33FD" w:rsidRPr="001C653E" w:rsidRDefault="006A33FD" w:rsidP="00CD0015">
            <w:pPr>
              <w:jc w:val="both"/>
              <w:rPr>
                <w:sz w:val="20"/>
                <w:szCs w:val="20"/>
              </w:rPr>
            </w:pPr>
            <w:r w:rsidRPr="001C653E">
              <w:rPr>
                <w:rFonts w:ascii="SutonnyMJ" w:hAnsi="SutonnyMJ"/>
                <w:sz w:val="20"/>
                <w:szCs w:val="20"/>
              </w:rPr>
              <w:t>†g‡b Pjv DwPZ|</w:t>
            </w:r>
          </w:p>
        </w:tc>
        <w:tc>
          <w:tcPr>
            <w:tcW w:w="4588" w:type="dxa"/>
            <w:gridSpan w:val="3"/>
            <w:tcBorders>
              <w:top w:val="single" w:sz="6" w:space="0" w:color="auto"/>
              <w:left w:val="single" w:sz="4" w:space="0" w:color="auto"/>
              <w:bottom w:val="single" w:sz="6" w:space="0" w:color="auto"/>
            </w:tcBorders>
          </w:tcPr>
          <w:p w:rsidR="006A33FD" w:rsidRPr="001C653E" w:rsidRDefault="006A33FD" w:rsidP="00D070D2">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D070D2">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rsidR="006A33FD" w:rsidRPr="001C653E" w:rsidRDefault="006A33FD" w:rsidP="00D070D2">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D070D2">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sz w:val="20"/>
                <w:szCs w:val="20"/>
              </w:rPr>
            </w:pPr>
          </w:p>
        </w:tc>
      </w:tr>
      <w:tr w:rsidR="006A33FD" w:rsidRPr="001C653E" w:rsidTr="006A33FD">
        <w:trPr>
          <w:cantSplit/>
        </w:trPr>
        <w:tc>
          <w:tcPr>
            <w:tcW w:w="540" w:type="dxa"/>
            <w:tcBorders>
              <w:top w:val="single" w:sz="6" w:space="0" w:color="auto"/>
              <w:left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tcBorders>
          </w:tcPr>
          <w:p w:rsidR="006A33FD" w:rsidRPr="001C653E" w:rsidRDefault="006A33FD" w:rsidP="003911F6">
            <w:pPr>
              <w:jc w:val="both"/>
              <w:rPr>
                <w:sz w:val="20"/>
                <w:szCs w:val="20"/>
              </w:rPr>
            </w:pPr>
            <w:r w:rsidRPr="001C653E">
              <w:rPr>
                <w:sz w:val="20"/>
                <w:szCs w:val="20"/>
              </w:rPr>
              <w:t>Family problems should only be discussed with people in the family</w:t>
            </w:r>
          </w:p>
          <w:p w:rsidR="006A33FD" w:rsidRPr="001C653E" w:rsidRDefault="006A33FD" w:rsidP="003911F6">
            <w:pPr>
              <w:jc w:val="both"/>
              <w:rPr>
                <w:rFonts w:ascii="SutonnyMJ" w:hAnsi="SutonnyMJ"/>
                <w:sz w:val="20"/>
                <w:szCs w:val="20"/>
              </w:rPr>
            </w:pPr>
            <w:r w:rsidRPr="001C653E">
              <w:rPr>
                <w:rFonts w:ascii="SutonnyMJ" w:hAnsi="SutonnyMJ"/>
                <w:sz w:val="20"/>
                <w:szCs w:val="20"/>
              </w:rPr>
              <w:t>N‡ii K_v ci‡K Rvbv‡bv wVK bv|</w:t>
            </w:r>
          </w:p>
          <w:p w:rsidR="006A33FD" w:rsidRPr="001C653E" w:rsidRDefault="006A33FD" w:rsidP="003911F6">
            <w:pPr>
              <w:jc w:val="both"/>
              <w:rPr>
                <w:sz w:val="20"/>
                <w:szCs w:val="20"/>
              </w:rPr>
            </w:pPr>
          </w:p>
        </w:tc>
        <w:tc>
          <w:tcPr>
            <w:tcW w:w="4588" w:type="dxa"/>
            <w:gridSpan w:val="3"/>
            <w:tcBorders>
              <w:top w:val="single" w:sz="6" w:space="0" w:color="auto"/>
              <w:left w:val="single" w:sz="6" w:space="0" w:color="auto"/>
              <w:bottom w:val="single" w:sz="6" w:space="0" w:color="auto"/>
            </w:tcBorders>
          </w:tcPr>
          <w:p w:rsidR="006A33FD" w:rsidRPr="001C653E" w:rsidRDefault="006A33FD" w:rsidP="00D070D2">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D070D2">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rsidR="006A33FD" w:rsidRPr="001C653E" w:rsidRDefault="006A33FD" w:rsidP="00D070D2">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D070D2">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tcBorders>
          </w:tcPr>
          <w:p w:rsidR="006A33FD" w:rsidRPr="001C653E" w:rsidRDefault="006A33FD" w:rsidP="003911F6">
            <w:pPr>
              <w:pStyle w:val="BodyText"/>
              <w:rPr>
                <w:b w:val="0"/>
                <w:sz w:val="20"/>
                <w:szCs w:val="20"/>
              </w:rPr>
            </w:pPr>
            <w:r w:rsidRPr="001C653E">
              <w:rPr>
                <w:b w:val="0"/>
                <w:sz w:val="20"/>
                <w:szCs w:val="20"/>
              </w:rPr>
              <w:t>It is important for a man to show his wife/partner who is the boss.</w:t>
            </w:r>
          </w:p>
          <w:p w:rsidR="006A33FD" w:rsidRPr="001C653E" w:rsidRDefault="006A33FD" w:rsidP="003911F6">
            <w:pPr>
              <w:pStyle w:val="BodyText"/>
              <w:rPr>
                <w:b w:val="0"/>
                <w:sz w:val="20"/>
                <w:szCs w:val="20"/>
              </w:rPr>
            </w:pPr>
            <w:r w:rsidRPr="001C653E">
              <w:rPr>
                <w:rFonts w:ascii="SutonnyMJ" w:hAnsi="SutonnyMJ"/>
                <w:b w:val="0"/>
                <w:sz w:val="20"/>
                <w:szCs w:val="20"/>
              </w:rPr>
              <w:t>¯^vgxi DwPr ¯¿xi</w:t>
            </w:r>
            <w:r w:rsidRPr="001C653E">
              <w:rPr>
                <w:rFonts w:ascii="SutonnyMJ" w:hAnsi="SutonnyMJ" w:cs="Vrinda" w:hint="cs"/>
                <w:b w:val="0"/>
                <w:sz w:val="20"/>
                <w:szCs w:val="20"/>
                <w:cs/>
                <w:lang w:bidi="bn-BD"/>
              </w:rPr>
              <w:t xml:space="preserve"> </w:t>
            </w:r>
            <w:r w:rsidRPr="001C653E">
              <w:rPr>
                <w:rFonts w:ascii="SutonnyMJ" w:hAnsi="SutonnyMJ" w:cs="SutonnyMJ"/>
                <w:b w:val="0"/>
                <w:sz w:val="20"/>
                <w:szCs w:val="20"/>
              </w:rPr>
              <w:t>Dci</w:t>
            </w:r>
            <w:r w:rsidRPr="001C653E">
              <w:rPr>
                <w:rFonts w:ascii="SutonnyMJ" w:hAnsi="SutonnyMJ"/>
                <w:b w:val="0"/>
                <w:sz w:val="20"/>
                <w:szCs w:val="20"/>
              </w:rPr>
              <w:t xml:space="preserve"> Lei`vix  Kiv |</w:t>
            </w:r>
          </w:p>
        </w:tc>
        <w:tc>
          <w:tcPr>
            <w:tcW w:w="4588" w:type="dxa"/>
            <w:gridSpan w:val="3"/>
            <w:tcBorders>
              <w:top w:val="single" w:sz="6" w:space="0" w:color="auto"/>
              <w:left w:val="single" w:sz="6" w:space="0" w:color="auto"/>
              <w:bottom w:val="single" w:sz="6" w:space="0" w:color="auto"/>
            </w:tcBorders>
          </w:tcPr>
          <w:p w:rsidR="006A33FD" w:rsidRPr="001C653E" w:rsidRDefault="006A33FD" w:rsidP="00D070D2">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D070D2">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rsidR="006A33FD" w:rsidRPr="001C653E" w:rsidRDefault="006A33FD" w:rsidP="00D070D2">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D070D2">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1C653E" w:rsidRDefault="006A33FD" w:rsidP="003911F6">
            <w:pPr>
              <w:pStyle w:val="CommentText"/>
            </w:pPr>
            <w:r w:rsidRPr="001C653E">
              <w:t>A woman should be able to choose her own friends even if her husband disapproves</w:t>
            </w:r>
          </w:p>
          <w:p w:rsidR="006A33FD" w:rsidRPr="001C653E" w:rsidRDefault="006A33FD" w:rsidP="003911F6">
            <w:pPr>
              <w:rPr>
                <w:rFonts w:cs="Vrinda"/>
                <w:cs/>
                <w:lang w:bidi="bn-BD"/>
              </w:rPr>
            </w:pPr>
            <w:r w:rsidRPr="001C653E">
              <w:rPr>
                <w:rFonts w:ascii="SutonnyMJ" w:hAnsi="SutonnyMJ"/>
                <w:sz w:val="20"/>
                <w:szCs w:val="20"/>
              </w:rPr>
              <w:t>¯^</w:t>
            </w:r>
            <w:r w:rsidRPr="001C653E">
              <w:rPr>
                <w:rFonts w:ascii="SutonnyMJ" w:hAnsi="SutonnyMJ" w:cs="SutonnyMJ"/>
                <w:sz w:val="20"/>
                <w:szCs w:val="20"/>
              </w:rPr>
              <w:t>vgx cQ›` KiæK ev bv KiæK ¯¿xi</w:t>
            </w:r>
            <w:r w:rsidRPr="001C653E">
              <w:rPr>
                <w:rFonts w:ascii="SutonnyMJ" w:hAnsi="SutonnyMJ" w:cs="SutonnyMJ" w:hint="cs"/>
                <w:sz w:val="20"/>
                <w:szCs w:val="20"/>
                <w:cs/>
                <w:lang w:bidi="bn-BD"/>
              </w:rPr>
              <w:t xml:space="preserve"> </w:t>
            </w:r>
            <w:r w:rsidRPr="001C653E">
              <w:rPr>
                <w:rFonts w:ascii="SutonnyMJ" w:hAnsi="SutonnyMJ" w:cs="SutonnyMJ"/>
                <w:sz w:val="20"/>
                <w:szCs w:val="20"/>
              </w:rPr>
              <w:t>wb‡Ri eÜz-evÜe ‡e‡Q †bIqv DwPZ|</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1C653E" w:rsidRDefault="006A33FD" w:rsidP="00D070D2">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D070D2">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rsidR="006A33FD" w:rsidRPr="001C653E" w:rsidRDefault="006A33FD" w:rsidP="00D070D2">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D070D2">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1C653E" w:rsidRDefault="006A33FD" w:rsidP="003911F6">
            <w:pPr>
              <w:pStyle w:val="BodyText"/>
              <w:rPr>
                <w:b w:val="0"/>
                <w:sz w:val="20"/>
                <w:szCs w:val="20"/>
              </w:rPr>
            </w:pPr>
            <w:r w:rsidRPr="001C653E">
              <w:rPr>
                <w:b w:val="0"/>
                <w:sz w:val="20"/>
                <w:szCs w:val="20"/>
              </w:rPr>
              <w:t>It’s a wife’s obligation to have sex with her husband even if she doesn’t feel like it.</w:t>
            </w:r>
          </w:p>
          <w:p w:rsidR="006A33FD" w:rsidRPr="001C653E" w:rsidRDefault="006A33FD" w:rsidP="003911F6">
            <w:pPr>
              <w:jc w:val="both"/>
              <w:rPr>
                <w:rFonts w:ascii="SutonnyMJ" w:hAnsi="SutonnyMJ" w:cs="SutonnyMJ"/>
                <w:sz w:val="20"/>
                <w:szCs w:val="20"/>
              </w:rPr>
            </w:pPr>
            <w:r w:rsidRPr="001C653E">
              <w:rPr>
                <w:rFonts w:ascii="SutonnyMJ" w:hAnsi="SutonnyMJ"/>
                <w:sz w:val="20"/>
                <w:szCs w:val="20"/>
              </w:rPr>
              <w:t>gb bv PvB‡jI ¯^vgxi mv‡_ mnevm Kiv GKRb ¯¿xi</w:t>
            </w:r>
            <w:r w:rsidRPr="001C653E">
              <w:rPr>
                <w:rFonts w:ascii="SutonnyMJ" w:hAnsi="SutonnyMJ" w:cs="SutonnyMJ"/>
                <w:sz w:val="20"/>
                <w:szCs w:val="20"/>
              </w:rPr>
              <w:t xml:space="preserve"> </w:t>
            </w:r>
            <w:r w:rsidRPr="001C653E">
              <w:rPr>
                <w:rFonts w:ascii="SutonnyMJ" w:hAnsi="SutonnyMJ"/>
                <w:sz w:val="20"/>
                <w:szCs w:val="20"/>
              </w:rPr>
              <w:t>Aek¨ KZ©e¨|</w:t>
            </w:r>
          </w:p>
          <w:p w:rsidR="006A33FD" w:rsidRPr="001C653E" w:rsidRDefault="006A33FD" w:rsidP="003911F6">
            <w:pPr>
              <w:pStyle w:val="BodyText"/>
              <w:rPr>
                <w:rFonts w:cs="Vrinda"/>
                <w:sz w:val="20"/>
                <w:szCs w:val="20"/>
                <w:cs/>
                <w:lang w:bidi="bn-BD"/>
              </w:rPr>
            </w:pPr>
          </w:p>
        </w:tc>
        <w:tc>
          <w:tcPr>
            <w:tcW w:w="4588" w:type="dxa"/>
            <w:gridSpan w:val="3"/>
            <w:tcBorders>
              <w:top w:val="single" w:sz="6" w:space="0" w:color="auto"/>
              <w:left w:val="single" w:sz="6" w:space="0" w:color="auto"/>
              <w:bottom w:val="single" w:sz="6" w:space="0" w:color="auto"/>
              <w:right w:val="single" w:sz="6" w:space="0" w:color="auto"/>
            </w:tcBorders>
          </w:tcPr>
          <w:p w:rsidR="006A33FD" w:rsidRPr="001C653E" w:rsidRDefault="006A33FD" w:rsidP="00D070D2">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D070D2">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rsidR="006A33FD" w:rsidRPr="001C653E" w:rsidRDefault="006A33FD" w:rsidP="00D070D2">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D070D2">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1C653E" w:rsidRDefault="006A33FD" w:rsidP="003911F6">
            <w:pPr>
              <w:pStyle w:val="BodyText"/>
              <w:rPr>
                <w:b w:val="0"/>
                <w:sz w:val="20"/>
                <w:szCs w:val="20"/>
              </w:rPr>
            </w:pPr>
            <w:r w:rsidRPr="001C653E">
              <w:rPr>
                <w:b w:val="0"/>
                <w:sz w:val="20"/>
                <w:szCs w:val="20"/>
              </w:rPr>
              <w:t>If a man mistreats his wife, others outside of the family should intervene.</w:t>
            </w:r>
          </w:p>
          <w:p w:rsidR="006A33FD" w:rsidRPr="001C653E" w:rsidRDefault="006A33FD" w:rsidP="003911F6">
            <w:pPr>
              <w:jc w:val="both"/>
              <w:rPr>
                <w:rFonts w:ascii="SutonnyMJ" w:hAnsi="SutonnyMJ"/>
                <w:sz w:val="20"/>
                <w:szCs w:val="20"/>
              </w:rPr>
            </w:pPr>
            <w:r w:rsidRPr="001C653E">
              <w:rPr>
                <w:rFonts w:ascii="SutonnyMJ" w:hAnsi="SutonnyMJ"/>
                <w:sz w:val="20"/>
                <w:szCs w:val="20"/>
              </w:rPr>
              <w:t>¯^vgx ¯¿xi mv‡_ Lvivc e¨envi Ki‡j cwiev‡ii evB‡ii ‡jv‡KiI GB e¨vcv‡i wKQy Kiv DwPZ|</w:t>
            </w:r>
          </w:p>
          <w:p w:rsidR="006A33FD" w:rsidRPr="001C653E" w:rsidRDefault="006A33FD" w:rsidP="003911F6">
            <w:pPr>
              <w:jc w:val="both"/>
              <w:rPr>
                <w:sz w:val="20"/>
                <w:szCs w:val="20"/>
              </w:rPr>
            </w:pPr>
          </w:p>
        </w:tc>
        <w:tc>
          <w:tcPr>
            <w:tcW w:w="4588" w:type="dxa"/>
            <w:gridSpan w:val="3"/>
            <w:tcBorders>
              <w:top w:val="single" w:sz="6" w:space="0" w:color="auto"/>
              <w:left w:val="single" w:sz="6" w:space="0" w:color="auto"/>
              <w:bottom w:val="single" w:sz="6" w:space="0" w:color="auto"/>
              <w:right w:val="single" w:sz="6" w:space="0" w:color="auto"/>
            </w:tcBorders>
          </w:tcPr>
          <w:p w:rsidR="006A33FD" w:rsidRPr="001C653E" w:rsidRDefault="006A33FD" w:rsidP="00F353C8">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F353C8">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rsidR="006A33FD" w:rsidRPr="001C653E" w:rsidRDefault="006A33FD" w:rsidP="00F353C8">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F353C8">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Height w:val="840"/>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1C653E" w:rsidRDefault="006A33FD" w:rsidP="003911F6">
            <w:pPr>
              <w:jc w:val="both"/>
              <w:rPr>
                <w:sz w:val="20"/>
                <w:szCs w:val="20"/>
              </w:rPr>
            </w:pPr>
            <w:r w:rsidRPr="001C653E">
              <w:rPr>
                <w:sz w:val="20"/>
                <w:szCs w:val="20"/>
              </w:rPr>
              <w:t>There are times when a woman deserves to be beaten.</w:t>
            </w:r>
          </w:p>
          <w:p w:rsidR="006A33FD" w:rsidRPr="001C653E" w:rsidRDefault="006A33FD" w:rsidP="003911F6">
            <w:pPr>
              <w:jc w:val="both"/>
              <w:rPr>
                <w:sz w:val="20"/>
                <w:szCs w:val="20"/>
              </w:rPr>
            </w:pPr>
            <w:r w:rsidRPr="001C653E">
              <w:rPr>
                <w:rFonts w:ascii="SutonnyMJ" w:hAnsi="SutonnyMJ"/>
                <w:sz w:val="20"/>
                <w:szCs w:val="20"/>
              </w:rPr>
              <w:t>wKQy wKQy †¶‡Î †g‡q‡`i Mv‡q nvZ †Zvjv `iKvi|</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1C653E" w:rsidRDefault="006A33FD" w:rsidP="00F73DA3">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F73DA3">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rsidR="006A33FD" w:rsidRPr="001C653E" w:rsidRDefault="006A33FD" w:rsidP="00F73DA3">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rsidR="006A33FD" w:rsidRPr="001C653E" w:rsidRDefault="006A33FD" w:rsidP="00F73DA3">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F73DA3">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1C653E" w:rsidRDefault="006A33FD" w:rsidP="003911F6">
            <w:pPr>
              <w:jc w:val="both"/>
              <w:rPr>
                <w:sz w:val="20"/>
                <w:szCs w:val="20"/>
              </w:rPr>
            </w:pPr>
            <w:r w:rsidRPr="001C653E">
              <w:rPr>
                <w:sz w:val="20"/>
                <w:szCs w:val="20"/>
              </w:rPr>
              <w:t>A man can hit his wife if she does not complete her household work to his satisfaction.</w:t>
            </w:r>
          </w:p>
          <w:p w:rsidR="006A33FD" w:rsidRPr="001C653E" w:rsidRDefault="006A33FD" w:rsidP="0097082C">
            <w:pPr>
              <w:pStyle w:val="BodyText"/>
              <w:rPr>
                <w:b w:val="0"/>
                <w:sz w:val="20"/>
                <w:szCs w:val="20"/>
              </w:rPr>
            </w:pPr>
            <w:r w:rsidRPr="001C653E">
              <w:rPr>
                <w:rFonts w:ascii="SutonnyMJ" w:hAnsi="SutonnyMJ"/>
                <w:b w:val="0"/>
                <w:sz w:val="20"/>
                <w:szCs w:val="20"/>
              </w:rPr>
              <w:t>gbgZ N‡ii KvR bv Ki‡j ¯^vgx  ¯¿x</w:t>
            </w:r>
            <w:r w:rsidRPr="001C653E">
              <w:rPr>
                <w:rFonts w:ascii="SutonnyMJ" w:hAnsi="SutonnyMJ" w:cs="SutonnyMJ"/>
                <w:b w:val="0"/>
                <w:sz w:val="20"/>
                <w:szCs w:val="20"/>
              </w:rPr>
              <w:t xml:space="preserve">†K </w:t>
            </w:r>
            <w:r w:rsidRPr="001C653E">
              <w:rPr>
                <w:rFonts w:ascii="SutonnyMJ" w:hAnsi="SutonnyMJ"/>
                <w:b w:val="0"/>
                <w:sz w:val="20"/>
                <w:szCs w:val="20"/>
              </w:rPr>
              <w:t xml:space="preserve">gviai </w:t>
            </w:r>
            <w:r w:rsidRPr="001C653E">
              <w:rPr>
                <w:rFonts w:ascii="SutonnyMJ" w:hAnsi="SutonnyMJ" w:cs="SutonnyMJ"/>
                <w:b w:val="0"/>
                <w:sz w:val="20"/>
                <w:szCs w:val="20"/>
              </w:rPr>
              <w:t>Ki‡Z</w:t>
            </w:r>
            <w:r w:rsidRPr="001C653E">
              <w:rPr>
                <w:rFonts w:ascii="SutonnyMJ" w:hAnsi="SutonnyMJ"/>
                <w:sz w:val="20"/>
                <w:szCs w:val="20"/>
              </w:rPr>
              <w:t xml:space="preserve"> </w:t>
            </w:r>
            <w:r w:rsidRPr="001C653E">
              <w:rPr>
                <w:rFonts w:ascii="SutonnyMJ" w:hAnsi="SutonnyMJ" w:cs="SutonnyMJ"/>
                <w:b w:val="0"/>
                <w:sz w:val="20"/>
                <w:szCs w:val="20"/>
              </w:rPr>
              <w:t>cv‡i</w:t>
            </w:r>
            <w:r w:rsidRPr="001C653E">
              <w:rPr>
                <w:rFonts w:ascii="SutonnyMJ" w:hAnsi="SutonnyMJ"/>
                <w:sz w:val="20"/>
                <w:szCs w:val="20"/>
              </w:rPr>
              <w:t>|</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1C653E" w:rsidRDefault="006A33FD" w:rsidP="00F73DA3">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F73DA3">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rsidR="006A33FD" w:rsidRPr="001C653E" w:rsidRDefault="006A33FD" w:rsidP="00F73DA3">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rsidR="006A33FD" w:rsidRPr="001C653E" w:rsidRDefault="006A33FD" w:rsidP="00F73DA3">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F73DA3">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1C653E" w:rsidRDefault="006A33FD" w:rsidP="003911F6">
            <w:pPr>
              <w:pStyle w:val="BodyText"/>
              <w:rPr>
                <w:b w:val="0"/>
                <w:sz w:val="20"/>
                <w:szCs w:val="20"/>
              </w:rPr>
            </w:pPr>
            <w:r w:rsidRPr="001C653E">
              <w:rPr>
                <w:b w:val="0"/>
                <w:sz w:val="20"/>
                <w:szCs w:val="20"/>
              </w:rPr>
              <w:t>A man can hit his wife if he suspects that she is unfaithful</w:t>
            </w:r>
          </w:p>
          <w:p w:rsidR="006A33FD" w:rsidRPr="001C653E" w:rsidRDefault="006A33FD" w:rsidP="003911F6">
            <w:pPr>
              <w:pStyle w:val="BodyText"/>
              <w:rPr>
                <w:b w:val="0"/>
                <w:sz w:val="20"/>
                <w:szCs w:val="20"/>
              </w:rPr>
            </w:pPr>
            <w:r w:rsidRPr="001C653E">
              <w:rPr>
                <w:rFonts w:ascii="SutonnyMJ" w:hAnsi="SutonnyMJ"/>
                <w:b w:val="0"/>
                <w:sz w:val="20"/>
                <w:szCs w:val="20"/>
              </w:rPr>
              <w:t>¯¿xi PwiÎ wb‡q m‡›`n n‡j ¯^vgx ¯¿x</w:t>
            </w:r>
            <w:r w:rsidRPr="001C653E">
              <w:rPr>
                <w:rFonts w:ascii="SutonnyMJ" w:hAnsi="SutonnyMJ" w:cs="SutonnyMJ"/>
                <w:b w:val="0"/>
                <w:sz w:val="20"/>
                <w:szCs w:val="20"/>
              </w:rPr>
              <w:t xml:space="preserve">†K </w:t>
            </w:r>
            <w:r w:rsidRPr="001C653E">
              <w:rPr>
                <w:rFonts w:ascii="SutonnyMJ" w:hAnsi="SutonnyMJ"/>
                <w:b w:val="0"/>
                <w:sz w:val="20"/>
                <w:szCs w:val="20"/>
              </w:rPr>
              <w:t xml:space="preserve">gviai </w:t>
            </w:r>
            <w:r w:rsidRPr="001C653E">
              <w:rPr>
                <w:rFonts w:ascii="SutonnyMJ" w:hAnsi="SutonnyMJ" w:cs="SutonnyMJ"/>
                <w:b w:val="0"/>
                <w:sz w:val="20"/>
                <w:szCs w:val="20"/>
              </w:rPr>
              <w:t>Ki‡Z</w:t>
            </w:r>
            <w:r w:rsidRPr="001C653E">
              <w:rPr>
                <w:rFonts w:ascii="SutonnyMJ" w:hAnsi="SutonnyMJ"/>
                <w:sz w:val="20"/>
                <w:szCs w:val="20"/>
              </w:rPr>
              <w:t xml:space="preserve"> </w:t>
            </w:r>
            <w:r w:rsidRPr="001C653E">
              <w:rPr>
                <w:rFonts w:ascii="SutonnyMJ" w:hAnsi="SutonnyMJ" w:cs="SutonnyMJ"/>
                <w:b w:val="0"/>
                <w:sz w:val="20"/>
                <w:szCs w:val="20"/>
              </w:rPr>
              <w:t>cv‡i</w:t>
            </w:r>
            <w:r w:rsidRPr="001C653E">
              <w:rPr>
                <w:rFonts w:ascii="SutonnyMJ" w:hAnsi="SutonnyMJ"/>
                <w:sz w:val="20"/>
                <w:szCs w:val="20"/>
              </w:rPr>
              <w:t>|</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1C653E" w:rsidRDefault="006A33FD" w:rsidP="00F73DA3">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F73DA3">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rsidR="006A33FD" w:rsidRPr="001C653E" w:rsidRDefault="006A33FD" w:rsidP="00F73DA3">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rsidR="006A33FD" w:rsidRPr="001C653E" w:rsidRDefault="006A33FD" w:rsidP="00F73DA3">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F73DA3">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1C653E" w:rsidRDefault="006A33FD" w:rsidP="003911F6">
            <w:pPr>
              <w:pStyle w:val="BodyText"/>
              <w:rPr>
                <w:b w:val="0"/>
                <w:sz w:val="20"/>
                <w:szCs w:val="20"/>
              </w:rPr>
            </w:pPr>
            <w:r w:rsidRPr="001C653E">
              <w:rPr>
                <w:b w:val="0"/>
                <w:sz w:val="20"/>
                <w:szCs w:val="20"/>
              </w:rPr>
              <w:t>It is alright for a man to beat his wife if she is unfaithful.</w:t>
            </w:r>
          </w:p>
          <w:p w:rsidR="006A33FD" w:rsidRPr="001C653E" w:rsidRDefault="006A33FD" w:rsidP="0097082C">
            <w:pPr>
              <w:pStyle w:val="BodyText"/>
              <w:rPr>
                <w:sz w:val="20"/>
                <w:szCs w:val="20"/>
              </w:rPr>
            </w:pPr>
            <w:r w:rsidRPr="001C653E">
              <w:rPr>
                <w:rFonts w:ascii="SutonnyMJ" w:hAnsi="SutonnyMJ"/>
                <w:b w:val="0"/>
                <w:sz w:val="20"/>
                <w:szCs w:val="20"/>
              </w:rPr>
              <w:t>¯¿xi PwiÎ Lvivc n‡j ¯^vgx ¯¿x</w:t>
            </w:r>
            <w:r w:rsidRPr="001C653E">
              <w:rPr>
                <w:rFonts w:ascii="SutonnyMJ" w:hAnsi="SutonnyMJ" w:cs="SutonnyMJ"/>
                <w:b w:val="0"/>
                <w:sz w:val="20"/>
                <w:szCs w:val="20"/>
              </w:rPr>
              <w:t xml:space="preserve">†K </w:t>
            </w:r>
            <w:r w:rsidRPr="001C653E">
              <w:rPr>
                <w:rFonts w:ascii="SutonnyMJ" w:hAnsi="SutonnyMJ"/>
                <w:b w:val="0"/>
                <w:sz w:val="20"/>
                <w:szCs w:val="20"/>
              </w:rPr>
              <w:t xml:space="preserve">gviai </w:t>
            </w:r>
            <w:r w:rsidRPr="001C653E">
              <w:rPr>
                <w:rFonts w:ascii="SutonnyMJ" w:hAnsi="SutonnyMJ" w:cs="SutonnyMJ"/>
                <w:b w:val="0"/>
                <w:sz w:val="20"/>
                <w:szCs w:val="20"/>
              </w:rPr>
              <w:t>Ki‡Z</w:t>
            </w:r>
            <w:r w:rsidRPr="001C653E">
              <w:rPr>
                <w:rFonts w:ascii="SutonnyMJ" w:hAnsi="SutonnyMJ"/>
                <w:sz w:val="20"/>
                <w:szCs w:val="20"/>
              </w:rPr>
              <w:t xml:space="preserve"> </w:t>
            </w:r>
            <w:r w:rsidRPr="001C653E">
              <w:rPr>
                <w:rFonts w:ascii="SutonnyMJ" w:hAnsi="SutonnyMJ" w:cs="SutonnyMJ"/>
                <w:b w:val="0"/>
                <w:sz w:val="20"/>
                <w:szCs w:val="20"/>
              </w:rPr>
              <w:t>cv‡i</w:t>
            </w:r>
            <w:r w:rsidRPr="001C653E">
              <w:rPr>
                <w:rFonts w:ascii="SutonnyMJ" w:hAnsi="SutonnyMJ"/>
                <w:sz w:val="20"/>
                <w:szCs w:val="20"/>
              </w:rPr>
              <w:t>|</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1C653E" w:rsidRDefault="006A33FD" w:rsidP="00F73DA3">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F73DA3">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rsidR="006A33FD" w:rsidRPr="001C653E" w:rsidRDefault="006A33FD" w:rsidP="00F73DA3">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rsidR="006A33FD" w:rsidRPr="001C653E" w:rsidRDefault="006A33FD" w:rsidP="00F73DA3">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F73DA3">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1C653E" w:rsidRDefault="006A33FD" w:rsidP="003911F6">
            <w:pPr>
              <w:pStyle w:val="BodyText"/>
              <w:rPr>
                <w:b w:val="0"/>
                <w:sz w:val="20"/>
                <w:szCs w:val="20"/>
              </w:rPr>
            </w:pPr>
            <w:r w:rsidRPr="001C653E">
              <w:rPr>
                <w:b w:val="0"/>
                <w:sz w:val="20"/>
                <w:szCs w:val="20"/>
              </w:rPr>
              <w:t>A man can hit his wife if she asks him whether he has other girlfriends.</w:t>
            </w:r>
          </w:p>
          <w:p w:rsidR="006A33FD" w:rsidRPr="001C653E" w:rsidRDefault="006A33FD" w:rsidP="003E4850">
            <w:pPr>
              <w:pStyle w:val="BodyText"/>
              <w:rPr>
                <w:b w:val="0"/>
                <w:sz w:val="20"/>
                <w:szCs w:val="20"/>
              </w:rPr>
            </w:pPr>
            <w:r w:rsidRPr="001C653E">
              <w:rPr>
                <w:rFonts w:ascii="SutonnyMJ" w:hAnsi="SutonnyMJ"/>
                <w:b w:val="0"/>
                <w:sz w:val="20"/>
                <w:szCs w:val="20"/>
              </w:rPr>
              <w:t xml:space="preserve">Ab¨ †g‡qi m‡½ m¤cK© </w:t>
            </w:r>
            <w:r w:rsidRPr="001C653E">
              <w:rPr>
                <w:rFonts w:ascii="SutonnyMJ" w:hAnsi="SutonnyMJ" w:cs="SutonnyMJ"/>
                <w:b w:val="0"/>
                <w:sz w:val="20"/>
                <w:szCs w:val="20"/>
              </w:rPr>
              <w:t xml:space="preserve">Av‡Q wKbv Zv Rvb‡Z PvB‡j ¯^vgx </w:t>
            </w:r>
            <w:r w:rsidRPr="001C653E">
              <w:rPr>
                <w:rFonts w:ascii="SutonnyMJ" w:hAnsi="SutonnyMJ"/>
                <w:b w:val="0"/>
                <w:sz w:val="20"/>
                <w:szCs w:val="20"/>
              </w:rPr>
              <w:t>¯¿x</w:t>
            </w:r>
            <w:r w:rsidRPr="001C653E">
              <w:rPr>
                <w:rFonts w:ascii="SutonnyMJ" w:hAnsi="SutonnyMJ" w:cs="SutonnyMJ"/>
                <w:b w:val="0"/>
                <w:sz w:val="20"/>
                <w:szCs w:val="20"/>
              </w:rPr>
              <w:t xml:space="preserve">‡K </w:t>
            </w:r>
            <w:r w:rsidRPr="001C653E">
              <w:rPr>
                <w:rFonts w:ascii="SutonnyMJ" w:hAnsi="SutonnyMJ"/>
                <w:b w:val="0"/>
                <w:sz w:val="20"/>
                <w:szCs w:val="20"/>
              </w:rPr>
              <w:t xml:space="preserve">gviai </w:t>
            </w:r>
            <w:r w:rsidRPr="001C653E">
              <w:rPr>
                <w:rFonts w:ascii="SutonnyMJ" w:hAnsi="SutonnyMJ" w:cs="SutonnyMJ"/>
                <w:b w:val="0"/>
                <w:sz w:val="20"/>
                <w:szCs w:val="20"/>
              </w:rPr>
              <w:t>Ki‡Z</w:t>
            </w:r>
            <w:r w:rsidRPr="001C653E">
              <w:rPr>
                <w:rFonts w:ascii="SutonnyMJ" w:hAnsi="SutonnyMJ"/>
                <w:sz w:val="20"/>
                <w:szCs w:val="20"/>
              </w:rPr>
              <w:t xml:space="preserve"> </w:t>
            </w:r>
            <w:r w:rsidRPr="001C653E">
              <w:rPr>
                <w:rFonts w:ascii="SutonnyMJ" w:hAnsi="SutonnyMJ" w:cs="SutonnyMJ"/>
                <w:b w:val="0"/>
                <w:sz w:val="20"/>
                <w:szCs w:val="20"/>
              </w:rPr>
              <w:t>cv‡i</w:t>
            </w:r>
            <w:r w:rsidRPr="001C653E">
              <w:rPr>
                <w:rFonts w:ascii="SutonnyMJ" w:hAnsi="SutonnyMJ"/>
                <w:sz w:val="20"/>
                <w:szCs w:val="20"/>
              </w:rPr>
              <w:t>|</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1C653E" w:rsidRDefault="006A33FD" w:rsidP="00F73DA3">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F73DA3">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rsidR="006A33FD" w:rsidRPr="001C653E" w:rsidRDefault="006A33FD" w:rsidP="00F73DA3">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rsidR="006A33FD" w:rsidRPr="001C653E" w:rsidRDefault="006A33FD" w:rsidP="00F73DA3">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F73DA3">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1C653E" w:rsidRDefault="006A33FD" w:rsidP="003911F6">
            <w:pPr>
              <w:pStyle w:val="BodyText"/>
              <w:rPr>
                <w:b w:val="0"/>
                <w:sz w:val="20"/>
                <w:szCs w:val="20"/>
              </w:rPr>
            </w:pPr>
            <w:r w:rsidRPr="001C653E">
              <w:rPr>
                <w:b w:val="0"/>
                <w:sz w:val="20"/>
                <w:szCs w:val="20"/>
              </w:rPr>
              <w:t>A man can hit his wife if she won’t have sex with him.</w:t>
            </w:r>
          </w:p>
          <w:p w:rsidR="006A33FD" w:rsidRPr="001C653E" w:rsidRDefault="006A33FD" w:rsidP="003911F6">
            <w:pPr>
              <w:pStyle w:val="BodyText"/>
              <w:rPr>
                <w:b w:val="0"/>
                <w:sz w:val="20"/>
                <w:szCs w:val="20"/>
              </w:rPr>
            </w:pPr>
            <w:r w:rsidRPr="001C653E">
              <w:rPr>
                <w:rFonts w:ascii="SutonnyMJ" w:hAnsi="SutonnyMJ"/>
                <w:b w:val="0"/>
                <w:sz w:val="20"/>
                <w:szCs w:val="20"/>
              </w:rPr>
              <w:t xml:space="preserve">¯¿x </w:t>
            </w:r>
            <w:r w:rsidRPr="001C653E">
              <w:rPr>
                <w:rFonts w:ascii="SutonnyMJ" w:hAnsi="SutonnyMJ" w:cs="SutonnyMJ"/>
                <w:b w:val="0"/>
                <w:sz w:val="20"/>
                <w:szCs w:val="20"/>
              </w:rPr>
              <w:t xml:space="preserve">mnev‡m ivRx bv n‡j ¯^vgx Zv‡K </w:t>
            </w:r>
            <w:r w:rsidRPr="001C653E">
              <w:rPr>
                <w:rFonts w:ascii="SutonnyMJ" w:hAnsi="SutonnyMJ"/>
                <w:b w:val="0"/>
                <w:sz w:val="20"/>
                <w:szCs w:val="20"/>
              </w:rPr>
              <w:t xml:space="preserve">gviai </w:t>
            </w:r>
            <w:r w:rsidRPr="001C653E">
              <w:rPr>
                <w:rFonts w:ascii="SutonnyMJ" w:hAnsi="SutonnyMJ" w:cs="SutonnyMJ"/>
                <w:b w:val="0"/>
                <w:sz w:val="20"/>
                <w:szCs w:val="20"/>
              </w:rPr>
              <w:t>Ki‡Z</w:t>
            </w:r>
            <w:r w:rsidRPr="001C653E">
              <w:rPr>
                <w:rFonts w:ascii="SutonnyMJ" w:hAnsi="SutonnyMJ"/>
                <w:sz w:val="20"/>
                <w:szCs w:val="20"/>
              </w:rPr>
              <w:t xml:space="preserve"> </w:t>
            </w:r>
            <w:r w:rsidRPr="001C653E">
              <w:rPr>
                <w:rFonts w:ascii="SutonnyMJ" w:hAnsi="SutonnyMJ" w:cs="SutonnyMJ"/>
                <w:b w:val="0"/>
                <w:sz w:val="20"/>
                <w:szCs w:val="20"/>
              </w:rPr>
              <w:t>cv‡i</w:t>
            </w:r>
            <w:r w:rsidRPr="001C653E">
              <w:rPr>
                <w:rFonts w:ascii="SutonnyMJ" w:hAnsi="SutonnyMJ"/>
                <w:sz w:val="20"/>
                <w:szCs w:val="20"/>
              </w:rPr>
              <w:t>|</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1C653E" w:rsidRDefault="006A33FD" w:rsidP="00F73DA3">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F73DA3">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rsidR="006A33FD" w:rsidRPr="001C653E" w:rsidRDefault="006A33FD" w:rsidP="00F73DA3">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rsidR="006A33FD" w:rsidRPr="001C653E" w:rsidRDefault="006A33FD" w:rsidP="00F73DA3">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F73DA3">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1C653E" w:rsidRDefault="006A33FD" w:rsidP="003911F6">
            <w:pPr>
              <w:pStyle w:val="BodyText"/>
              <w:rPr>
                <w:b w:val="0"/>
                <w:sz w:val="20"/>
                <w:szCs w:val="20"/>
              </w:rPr>
            </w:pPr>
            <w:r w:rsidRPr="001C653E">
              <w:rPr>
                <w:b w:val="0"/>
                <w:sz w:val="20"/>
                <w:szCs w:val="20"/>
              </w:rPr>
              <w:t>A woman should tolerate violence to keep her family together.</w:t>
            </w:r>
          </w:p>
          <w:p w:rsidR="006A33FD" w:rsidRPr="001C653E" w:rsidRDefault="006A33FD" w:rsidP="003911F6">
            <w:pPr>
              <w:pStyle w:val="BodyText"/>
              <w:rPr>
                <w:sz w:val="20"/>
                <w:szCs w:val="20"/>
              </w:rPr>
            </w:pPr>
            <w:r w:rsidRPr="001C653E">
              <w:rPr>
                <w:rFonts w:ascii="SutonnyMJ" w:hAnsi="SutonnyMJ"/>
                <w:b w:val="0"/>
                <w:sz w:val="20"/>
                <w:szCs w:val="20"/>
              </w:rPr>
              <w:t>msmvi wUwK‡q ivLvi Rb¨ GKRb bvixi wbh©vZb mn¨ K‡i hvIqv DwPZ|</w:t>
            </w:r>
            <w:r w:rsidRPr="001C653E">
              <w:rPr>
                <w:rFonts w:ascii="SutonnyMJ" w:hAnsi="SutonnyMJ"/>
                <w:sz w:val="20"/>
                <w:szCs w:val="20"/>
              </w:rPr>
              <w:t xml:space="preserve"> </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1C653E" w:rsidRDefault="006A33FD" w:rsidP="00AB73FC">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AB73FC">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rsidR="006A33FD" w:rsidRPr="001C653E" w:rsidRDefault="006A33FD" w:rsidP="00AB73FC">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rsidR="006A33FD" w:rsidRPr="001C653E" w:rsidRDefault="006A33FD" w:rsidP="00AB73FC">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AB73FC">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1C653E" w:rsidRDefault="006A33FD" w:rsidP="003911F6">
            <w:pPr>
              <w:pStyle w:val="BodyText"/>
              <w:rPr>
                <w:b w:val="0"/>
                <w:sz w:val="20"/>
                <w:szCs w:val="20"/>
              </w:rPr>
            </w:pPr>
            <w:r w:rsidRPr="001C653E">
              <w:rPr>
                <w:b w:val="0"/>
                <w:sz w:val="20"/>
                <w:szCs w:val="20"/>
              </w:rPr>
              <w:t>If someone insults a man, he should defend his reputation with force if he has to.</w:t>
            </w:r>
          </w:p>
          <w:p w:rsidR="006A33FD" w:rsidRPr="001C653E" w:rsidRDefault="006A33FD" w:rsidP="003911F6">
            <w:pPr>
              <w:pStyle w:val="BodyText"/>
              <w:rPr>
                <w:sz w:val="20"/>
                <w:szCs w:val="20"/>
              </w:rPr>
            </w:pPr>
            <w:r w:rsidRPr="001C653E">
              <w:rPr>
                <w:rFonts w:ascii="SutonnyMJ" w:hAnsi="SutonnyMJ"/>
                <w:b w:val="0"/>
                <w:sz w:val="20"/>
                <w:szCs w:val="20"/>
              </w:rPr>
              <w:t xml:space="preserve">GKRb cyiæl‡K †KD Acgvb Ki‡j </w:t>
            </w:r>
            <w:r w:rsidRPr="001C653E">
              <w:rPr>
                <w:rFonts w:ascii="SutonnyMJ" w:hAnsi="SutonnyMJ"/>
                <w:b w:val="0"/>
                <w:sz w:val="20"/>
                <w:szCs w:val="20"/>
                <w:u w:val="single"/>
              </w:rPr>
              <w:t>kix‡ii †Rvi</w:t>
            </w:r>
            <w:r w:rsidRPr="001C653E">
              <w:rPr>
                <w:rFonts w:ascii="SutonnyMJ" w:hAnsi="SutonnyMJ"/>
                <w:b w:val="0"/>
                <w:sz w:val="20"/>
                <w:szCs w:val="20"/>
              </w:rPr>
              <w:t xml:space="preserve"> LvwU‡q n‡jI Zvi wb‡Ri gh©v`v i¶v Kiv DwPZ|</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1C653E" w:rsidRDefault="006A33FD" w:rsidP="00AB73FC">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AB73FC">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rsidR="006A33FD" w:rsidRPr="001C653E" w:rsidRDefault="006A33FD" w:rsidP="00AB73FC">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rsidR="006A33FD" w:rsidRPr="001C653E" w:rsidRDefault="006A33FD" w:rsidP="00AB73FC">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AB73FC">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1C653E" w:rsidRDefault="006A33FD" w:rsidP="003911F6">
            <w:pPr>
              <w:pStyle w:val="BodyText"/>
              <w:rPr>
                <w:b w:val="0"/>
                <w:sz w:val="20"/>
                <w:szCs w:val="20"/>
              </w:rPr>
            </w:pPr>
            <w:r w:rsidRPr="001C653E">
              <w:rPr>
                <w:b w:val="0"/>
                <w:sz w:val="20"/>
                <w:szCs w:val="20"/>
              </w:rPr>
              <w:t>A man using violence against his wife is a private matter that shouldn’t be discussed outside the couple.</w:t>
            </w:r>
          </w:p>
          <w:p w:rsidR="006A33FD" w:rsidRPr="001C653E" w:rsidRDefault="006A33FD" w:rsidP="003E4850">
            <w:pPr>
              <w:pStyle w:val="BodyText"/>
              <w:rPr>
                <w:sz w:val="20"/>
                <w:szCs w:val="20"/>
              </w:rPr>
            </w:pPr>
            <w:r w:rsidRPr="001C653E">
              <w:rPr>
                <w:rFonts w:ascii="SutonnyMJ" w:hAnsi="SutonnyMJ"/>
                <w:b w:val="0"/>
                <w:sz w:val="20"/>
                <w:szCs w:val="20"/>
              </w:rPr>
              <w:t>GKRb cyiæl Zvi ¯¿x‡K gviai K‡i, evB‡ii Kv‡iv mv‡_ Zv Av‡jvPbv Kiv DwPZ bq|</w:t>
            </w:r>
            <w:r w:rsidRPr="001C653E">
              <w:rPr>
                <w:rFonts w:ascii="SutonnyMJ" w:hAnsi="SutonnyMJ"/>
                <w:sz w:val="20"/>
                <w:szCs w:val="20"/>
              </w:rPr>
              <w:t xml:space="preserve"> </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1C653E" w:rsidRDefault="006A33FD" w:rsidP="00AB73FC">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AB73FC">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rsidR="006A33FD" w:rsidRPr="001C653E" w:rsidRDefault="006A33FD" w:rsidP="00AB73FC">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rsidR="006A33FD" w:rsidRPr="001C653E" w:rsidRDefault="006A33FD" w:rsidP="00AB73FC">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AB73FC">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1C653E" w:rsidRDefault="006A33FD" w:rsidP="003911F6">
            <w:pPr>
              <w:pStyle w:val="BodyText"/>
              <w:rPr>
                <w:b w:val="0"/>
                <w:sz w:val="20"/>
                <w:szCs w:val="20"/>
              </w:rPr>
            </w:pPr>
            <w:r w:rsidRPr="001C653E">
              <w:rPr>
                <w:b w:val="0"/>
                <w:sz w:val="20"/>
                <w:szCs w:val="20"/>
              </w:rPr>
              <w:t>Men need sex more than women do.</w:t>
            </w:r>
          </w:p>
          <w:p w:rsidR="006A33FD" w:rsidRPr="001C653E" w:rsidRDefault="00ED04E7" w:rsidP="003911F6">
            <w:pPr>
              <w:pStyle w:val="BodyText"/>
              <w:rPr>
                <w:sz w:val="20"/>
                <w:szCs w:val="20"/>
              </w:rPr>
            </w:pPr>
            <w:r w:rsidRPr="00F10BE0">
              <w:rPr>
                <w:rFonts w:ascii="SutonnyMJ" w:hAnsi="SutonnyMJ"/>
                <w:b w:val="0"/>
                <w:sz w:val="20"/>
                <w:szCs w:val="20"/>
              </w:rPr>
              <w:t xml:space="preserve">†g‡q‡`i </w:t>
            </w:r>
            <w:r>
              <w:rPr>
                <w:rFonts w:ascii="SutonnyMJ" w:hAnsi="SutonnyMJ"/>
                <w:b w:val="0"/>
                <w:sz w:val="20"/>
                <w:szCs w:val="20"/>
              </w:rPr>
              <w:t>PvB‡Z †Q‡j‡`i †m· (†hŠb Pvwn`v) ‡ekx</w:t>
            </w:r>
            <w:r w:rsidRPr="00F10BE0">
              <w:rPr>
                <w:rFonts w:ascii="SutonnyMJ" w:hAnsi="SutonnyMJ" w:cs="Vrinda" w:hint="cs"/>
                <w:b w:val="0"/>
                <w:sz w:val="20"/>
                <w:szCs w:val="20"/>
                <w:lang w:bidi="bn-BD"/>
              </w:rPr>
              <w:t>|</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1C653E" w:rsidRDefault="006A33FD" w:rsidP="00AB73FC">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AB73FC">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rsidR="006A33FD" w:rsidRPr="001C653E" w:rsidRDefault="006A33FD" w:rsidP="00AB73FC">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rsidR="006A33FD" w:rsidRPr="001C653E" w:rsidRDefault="006A33FD" w:rsidP="00AB73FC">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AB73FC">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1C653E" w:rsidRDefault="006A33FD" w:rsidP="003911F6">
            <w:pPr>
              <w:pStyle w:val="BodyText"/>
              <w:rPr>
                <w:b w:val="0"/>
                <w:sz w:val="20"/>
                <w:szCs w:val="20"/>
              </w:rPr>
            </w:pPr>
            <w:r w:rsidRPr="001C653E">
              <w:rPr>
                <w:b w:val="0"/>
                <w:sz w:val="20"/>
                <w:szCs w:val="20"/>
              </w:rPr>
              <w:t>A man needs other women even if things with his wife are fine.</w:t>
            </w:r>
          </w:p>
          <w:p w:rsidR="006A33FD" w:rsidRPr="001C653E" w:rsidRDefault="00ED04E7" w:rsidP="00F245C6">
            <w:pPr>
              <w:pStyle w:val="BodyText"/>
              <w:rPr>
                <w:sz w:val="20"/>
                <w:szCs w:val="20"/>
              </w:rPr>
            </w:pPr>
            <w:r w:rsidRPr="00462C4D">
              <w:rPr>
                <w:rFonts w:ascii="SutonnyMJ" w:hAnsi="SutonnyMJ"/>
                <w:b w:val="0"/>
                <w:sz w:val="20"/>
                <w:szCs w:val="20"/>
              </w:rPr>
              <w:t>¯¿x</w:t>
            </w:r>
            <w:r>
              <w:rPr>
                <w:rFonts w:ascii="SutonnyMJ" w:hAnsi="SutonnyMJ"/>
                <w:b w:val="0"/>
                <w:sz w:val="20"/>
                <w:szCs w:val="20"/>
              </w:rPr>
              <w:t>i</w:t>
            </w:r>
            <w:r w:rsidRPr="00462C4D">
              <w:rPr>
                <w:rFonts w:ascii="SutonnyMJ" w:hAnsi="SutonnyMJ"/>
                <w:b w:val="0"/>
                <w:sz w:val="20"/>
                <w:szCs w:val="20"/>
              </w:rPr>
              <w:t xml:space="preserve"> </w:t>
            </w:r>
            <w:r>
              <w:rPr>
                <w:rFonts w:ascii="SutonnyMJ" w:hAnsi="SutonnyMJ"/>
                <w:b w:val="0"/>
                <w:sz w:val="20"/>
                <w:szCs w:val="20"/>
              </w:rPr>
              <w:t>mv‡_</w:t>
            </w:r>
            <w:r w:rsidRPr="00462C4D">
              <w:rPr>
                <w:rFonts w:ascii="SutonnyMJ" w:hAnsi="SutonnyMJ"/>
                <w:b w:val="0"/>
                <w:sz w:val="20"/>
                <w:szCs w:val="20"/>
              </w:rPr>
              <w:t xml:space="preserve"> fv‡jv </w:t>
            </w:r>
            <w:r>
              <w:rPr>
                <w:rFonts w:ascii="SutonnyMJ" w:hAnsi="SutonnyMJ"/>
                <w:b w:val="0"/>
                <w:sz w:val="20"/>
                <w:szCs w:val="20"/>
              </w:rPr>
              <w:t>m¤úK ©_vK‡jI</w:t>
            </w:r>
            <w:r w:rsidRPr="00462C4D">
              <w:rPr>
                <w:rFonts w:ascii="SutonnyMJ" w:hAnsi="SutonnyMJ"/>
                <w:b w:val="0"/>
                <w:sz w:val="20"/>
                <w:szCs w:val="20"/>
              </w:rPr>
              <w:t xml:space="preserve"> GKRb cyiæ</w:t>
            </w:r>
            <w:r>
              <w:rPr>
                <w:rFonts w:ascii="SutonnyMJ" w:hAnsi="SutonnyMJ"/>
                <w:b w:val="0"/>
                <w:sz w:val="20"/>
                <w:szCs w:val="20"/>
              </w:rPr>
              <w:t>‡</w:t>
            </w:r>
            <w:r w:rsidRPr="00462C4D">
              <w:rPr>
                <w:rFonts w:ascii="SutonnyMJ" w:hAnsi="SutonnyMJ"/>
                <w:b w:val="0"/>
                <w:sz w:val="20"/>
                <w:szCs w:val="20"/>
              </w:rPr>
              <w:t>l</w:t>
            </w:r>
            <w:r>
              <w:rPr>
                <w:rFonts w:ascii="SutonnyMJ" w:hAnsi="SutonnyMJ"/>
                <w:b w:val="0"/>
                <w:sz w:val="20"/>
                <w:szCs w:val="20"/>
              </w:rPr>
              <w:t>i</w:t>
            </w:r>
            <w:r w:rsidRPr="00462C4D">
              <w:rPr>
                <w:rFonts w:ascii="SutonnyMJ" w:hAnsi="SutonnyMJ"/>
                <w:b w:val="0"/>
                <w:sz w:val="20"/>
                <w:szCs w:val="20"/>
              </w:rPr>
              <w:t xml:space="preserve"> </w:t>
            </w:r>
            <w:r>
              <w:rPr>
                <w:rFonts w:ascii="SutonnyMJ" w:hAnsi="SutonnyMJ"/>
                <w:b w:val="0"/>
                <w:sz w:val="20"/>
                <w:szCs w:val="20"/>
              </w:rPr>
              <w:t>Rxe‡b Ab¨ gwnjvi cÖ‡qvRb Av‡Q</w:t>
            </w:r>
            <w:r w:rsidRPr="00462C4D">
              <w:rPr>
                <w:rFonts w:ascii="SutonnyMJ" w:hAnsi="SutonnyMJ"/>
                <w:b w:val="0"/>
                <w:sz w:val="20"/>
                <w:szCs w:val="20"/>
              </w:rPr>
              <w:t>|</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1C653E" w:rsidRDefault="006A33FD" w:rsidP="00AB73FC">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AB73FC">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rsidR="006A33FD" w:rsidRPr="001C653E" w:rsidRDefault="006A33FD" w:rsidP="00AB73FC">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rsidR="006A33FD" w:rsidRPr="001C653E" w:rsidRDefault="006A33FD" w:rsidP="00AB73FC">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AB73FC">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1C653E" w:rsidRDefault="006A33FD" w:rsidP="003911F6">
            <w:pPr>
              <w:pStyle w:val="BodyText"/>
              <w:rPr>
                <w:b w:val="0"/>
                <w:sz w:val="20"/>
                <w:szCs w:val="20"/>
              </w:rPr>
            </w:pPr>
            <w:r w:rsidRPr="001C653E">
              <w:rPr>
                <w:b w:val="0"/>
                <w:sz w:val="20"/>
                <w:szCs w:val="20"/>
              </w:rPr>
              <w:t>It disgusts me when I see a man acting like a woman.</w:t>
            </w:r>
          </w:p>
          <w:p w:rsidR="006A33FD" w:rsidRPr="001C653E" w:rsidRDefault="00ED04E7" w:rsidP="0097082C">
            <w:pPr>
              <w:pStyle w:val="BodyText"/>
              <w:rPr>
                <w:sz w:val="20"/>
                <w:szCs w:val="20"/>
              </w:rPr>
            </w:pPr>
            <w:r w:rsidRPr="003C1AA4">
              <w:rPr>
                <w:rFonts w:ascii="SutonnyMJ" w:hAnsi="SutonnyMJ"/>
                <w:b w:val="0"/>
                <w:sz w:val="20"/>
                <w:szCs w:val="20"/>
              </w:rPr>
              <w:t>GKRb cyiæl bvix‡`i</w:t>
            </w:r>
            <w:r w:rsidRPr="003C1AA4">
              <w:rPr>
                <w:rFonts w:ascii="SutonnyMJ" w:hAnsi="SutonnyMJ"/>
                <w:sz w:val="20"/>
                <w:szCs w:val="20"/>
              </w:rPr>
              <w:t xml:space="preserve"> </w:t>
            </w:r>
            <w:r>
              <w:rPr>
                <w:rFonts w:ascii="SutonnyMJ" w:hAnsi="SutonnyMJ"/>
                <w:b w:val="0"/>
                <w:sz w:val="20"/>
                <w:szCs w:val="20"/>
              </w:rPr>
              <w:t>gZ AvPiY K</w:t>
            </w:r>
            <w:r w:rsidRPr="003C1AA4">
              <w:rPr>
                <w:rFonts w:ascii="SutonnyMJ" w:hAnsi="SutonnyMJ"/>
                <w:b w:val="0"/>
                <w:sz w:val="20"/>
                <w:szCs w:val="20"/>
              </w:rPr>
              <w:t>i</w:t>
            </w:r>
            <w:r>
              <w:rPr>
                <w:rFonts w:ascii="SutonnyMJ" w:hAnsi="SutonnyMJ"/>
                <w:b w:val="0"/>
                <w:sz w:val="20"/>
                <w:szCs w:val="20"/>
              </w:rPr>
              <w:t>‡j</w:t>
            </w:r>
            <w:r w:rsidRPr="003C1AA4">
              <w:rPr>
                <w:rFonts w:ascii="SutonnyMJ" w:hAnsi="SutonnyMJ"/>
                <w:b w:val="0"/>
                <w:sz w:val="20"/>
                <w:szCs w:val="20"/>
              </w:rPr>
              <w:t xml:space="preserve"> </w:t>
            </w:r>
            <w:r>
              <w:rPr>
                <w:rFonts w:ascii="SutonnyMJ" w:hAnsi="SutonnyMJ"/>
                <w:b w:val="0"/>
                <w:sz w:val="20"/>
                <w:szCs w:val="20"/>
              </w:rPr>
              <w:t>‡mUv</w:t>
            </w:r>
            <w:r w:rsidRPr="003C1AA4">
              <w:rPr>
                <w:rFonts w:ascii="SutonnyMJ" w:hAnsi="SutonnyMJ"/>
                <w:b w:val="0"/>
                <w:sz w:val="20"/>
                <w:szCs w:val="20"/>
              </w:rPr>
              <w:t xml:space="preserve"> N„Yvi welq|</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1C653E" w:rsidRDefault="006A33FD" w:rsidP="00AB73FC">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AB73FC">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rsidR="006A33FD" w:rsidRPr="001C653E" w:rsidRDefault="006A33FD" w:rsidP="00AB73FC">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rsidR="006A33FD" w:rsidRPr="001C653E" w:rsidRDefault="006A33FD" w:rsidP="00AB73FC">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AB73FC">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1C653E" w:rsidRDefault="006A33FD" w:rsidP="003911F6">
            <w:pPr>
              <w:pStyle w:val="BodyText"/>
              <w:rPr>
                <w:b w:val="0"/>
                <w:sz w:val="20"/>
                <w:szCs w:val="20"/>
              </w:rPr>
            </w:pPr>
            <w:r w:rsidRPr="001C653E">
              <w:rPr>
                <w:b w:val="0"/>
                <w:sz w:val="20"/>
                <w:szCs w:val="20"/>
              </w:rPr>
              <w:t>A woman who has sex before she marries does not deserve respect.</w:t>
            </w:r>
          </w:p>
          <w:p w:rsidR="006A33FD" w:rsidRPr="001C653E" w:rsidRDefault="006A33FD" w:rsidP="00F245C6">
            <w:pPr>
              <w:pStyle w:val="BodyText"/>
              <w:rPr>
                <w:sz w:val="20"/>
                <w:szCs w:val="20"/>
              </w:rPr>
            </w:pPr>
            <w:r w:rsidRPr="001C653E">
              <w:rPr>
                <w:rFonts w:ascii="SutonnyMJ" w:hAnsi="SutonnyMJ"/>
                <w:b w:val="0"/>
                <w:sz w:val="20"/>
                <w:szCs w:val="20"/>
              </w:rPr>
              <w:t>‡h bvix Zvi we‡qi Av‡M †hŠbKvR K‡i‡Q Zv‡K m¤§vb Kiv DwPZ bq|</w:t>
            </w:r>
            <w:r w:rsidRPr="001C653E">
              <w:rPr>
                <w:rFonts w:ascii="SutonnyMJ" w:hAnsi="SutonnyMJ"/>
                <w:sz w:val="20"/>
                <w:szCs w:val="20"/>
              </w:rPr>
              <w:t xml:space="preserve"> </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1C653E" w:rsidRDefault="006A33FD" w:rsidP="00D177F3">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D177F3">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rsidR="006A33FD" w:rsidRPr="001C653E" w:rsidRDefault="006A33FD" w:rsidP="00D177F3">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rsidR="006A33FD" w:rsidRPr="001C653E" w:rsidRDefault="006A33FD" w:rsidP="00D177F3">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D177F3">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1C653E" w:rsidRDefault="006A33FD" w:rsidP="003911F6">
            <w:pPr>
              <w:pStyle w:val="BodyText"/>
              <w:rPr>
                <w:b w:val="0"/>
                <w:sz w:val="20"/>
                <w:szCs w:val="20"/>
              </w:rPr>
            </w:pPr>
            <w:r w:rsidRPr="001C653E">
              <w:rPr>
                <w:b w:val="0"/>
                <w:sz w:val="20"/>
                <w:szCs w:val="20"/>
              </w:rPr>
              <w:t>Men should be outraged if their wives ask them to use a condom.</w:t>
            </w:r>
          </w:p>
          <w:p w:rsidR="006A33FD" w:rsidRPr="001C653E" w:rsidRDefault="006A33FD" w:rsidP="003911F6">
            <w:pPr>
              <w:pStyle w:val="BodyText"/>
              <w:rPr>
                <w:b w:val="0"/>
                <w:sz w:val="20"/>
                <w:szCs w:val="20"/>
              </w:rPr>
            </w:pPr>
            <w:r w:rsidRPr="001C653E">
              <w:rPr>
                <w:rFonts w:ascii="SutonnyMJ" w:hAnsi="SutonnyMJ"/>
                <w:b w:val="0"/>
                <w:sz w:val="20"/>
                <w:szCs w:val="20"/>
              </w:rPr>
              <w:t>¯¿x hw` ¯^vgx‡K KbWg e¨envi Ki‡Z e‡j Zvn‡j  ¯^vgxi †i‡M  hvIqv DwPr|</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1C653E" w:rsidRDefault="006A33FD" w:rsidP="00D177F3">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D177F3">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rsidR="006A33FD" w:rsidRPr="001C653E" w:rsidRDefault="006A33FD" w:rsidP="00D177F3">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rsidR="006A33FD" w:rsidRPr="001C653E" w:rsidRDefault="006A33FD" w:rsidP="00D177F3">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D177F3">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1C653E" w:rsidRDefault="006A33FD" w:rsidP="003911F6">
            <w:pPr>
              <w:pStyle w:val="BodyText"/>
              <w:rPr>
                <w:b w:val="0"/>
                <w:sz w:val="20"/>
                <w:szCs w:val="20"/>
              </w:rPr>
            </w:pPr>
            <w:r w:rsidRPr="001C653E">
              <w:rPr>
                <w:b w:val="0"/>
                <w:sz w:val="20"/>
                <w:szCs w:val="20"/>
              </w:rPr>
              <w:t>It is a woman’s responsibility to avoid getting pregnant.</w:t>
            </w:r>
          </w:p>
          <w:p w:rsidR="006A33FD" w:rsidRPr="001C653E" w:rsidRDefault="006A33FD" w:rsidP="003911F6">
            <w:pPr>
              <w:pStyle w:val="BodyText"/>
              <w:rPr>
                <w:b w:val="0"/>
                <w:sz w:val="20"/>
                <w:szCs w:val="20"/>
              </w:rPr>
            </w:pPr>
            <w:r w:rsidRPr="001C653E">
              <w:rPr>
                <w:rFonts w:ascii="SutonnyMJ" w:hAnsi="SutonnyMJ"/>
                <w:b w:val="0"/>
                <w:sz w:val="20"/>
                <w:szCs w:val="20"/>
              </w:rPr>
              <w:t xml:space="preserve">†c‡U ev”Pv Avmv †VKv‡bv bvixi `vwqZ¡| </w:t>
            </w:r>
          </w:p>
          <w:p w:rsidR="006A33FD" w:rsidRPr="001C653E" w:rsidRDefault="006A33FD" w:rsidP="003911F6">
            <w:pPr>
              <w:pStyle w:val="BodyText"/>
              <w:rPr>
                <w:sz w:val="20"/>
                <w:szCs w:val="20"/>
              </w:rPr>
            </w:pPr>
          </w:p>
        </w:tc>
        <w:tc>
          <w:tcPr>
            <w:tcW w:w="4588" w:type="dxa"/>
            <w:gridSpan w:val="3"/>
            <w:tcBorders>
              <w:top w:val="single" w:sz="6" w:space="0" w:color="auto"/>
              <w:left w:val="single" w:sz="6" w:space="0" w:color="auto"/>
              <w:bottom w:val="single" w:sz="6" w:space="0" w:color="auto"/>
              <w:right w:val="single" w:sz="6" w:space="0" w:color="auto"/>
            </w:tcBorders>
          </w:tcPr>
          <w:p w:rsidR="006A33FD" w:rsidRPr="001C653E" w:rsidRDefault="006A33FD" w:rsidP="00D177F3">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D177F3">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rsidR="006A33FD" w:rsidRPr="001C653E" w:rsidRDefault="006A33FD" w:rsidP="00D177F3">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rsidR="006A33FD" w:rsidRPr="001C653E" w:rsidRDefault="006A33FD" w:rsidP="00D177F3">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D177F3">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1C653E" w:rsidRDefault="006A33FD" w:rsidP="003911F6">
            <w:pPr>
              <w:pStyle w:val="BodyText"/>
              <w:rPr>
                <w:b w:val="0"/>
                <w:sz w:val="20"/>
                <w:szCs w:val="20"/>
              </w:rPr>
            </w:pPr>
            <w:r w:rsidRPr="001C653E">
              <w:rPr>
                <w:b w:val="0"/>
                <w:sz w:val="20"/>
                <w:szCs w:val="20"/>
              </w:rPr>
              <w:t>A woman’s role is taking care of her home and family.</w:t>
            </w:r>
          </w:p>
          <w:p w:rsidR="006A33FD" w:rsidRPr="001C653E" w:rsidRDefault="006A33FD" w:rsidP="003911F6">
            <w:pPr>
              <w:pStyle w:val="BodyText"/>
              <w:rPr>
                <w:b w:val="0"/>
                <w:sz w:val="20"/>
                <w:szCs w:val="20"/>
              </w:rPr>
            </w:pPr>
            <w:r w:rsidRPr="001C653E">
              <w:rPr>
                <w:rFonts w:ascii="SutonnyMJ" w:hAnsi="SutonnyMJ"/>
                <w:b w:val="0"/>
                <w:sz w:val="20"/>
                <w:szCs w:val="20"/>
              </w:rPr>
              <w:t>GKRb bvixi me‡P‡q ¸iæZ¡c~Y© KvR n‡jv msmv‡ii †`Lv‡kvbv Kiv I ivbœv-evbœv Kiv|</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1C653E" w:rsidRDefault="006A33FD" w:rsidP="00D177F3">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D177F3">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rsidR="006A33FD" w:rsidRPr="001C653E" w:rsidRDefault="006A33FD" w:rsidP="00D177F3">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rsidR="006A33FD" w:rsidRPr="001C653E" w:rsidRDefault="006A33FD" w:rsidP="00D177F3">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D177F3">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1C653E" w:rsidRDefault="006A33FD" w:rsidP="003911F6">
            <w:pPr>
              <w:pStyle w:val="BodyText"/>
              <w:rPr>
                <w:rFonts w:ascii="SutonnyMJ" w:hAnsi="SutonnyMJ"/>
                <w:b w:val="0"/>
                <w:sz w:val="20"/>
                <w:szCs w:val="20"/>
              </w:rPr>
            </w:pPr>
            <w:r w:rsidRPr="001C653E">
              <w:rPr>
                <w:b w:val="0"/>
                <w:sz w:val="20"/>
                <w:szCs w:val="20"/>
              </w:rPr>
              <w:t>The husband should decide to buy the major household items.</w:t>
            </w:r>
          </w:p>
          <w:p w:rsidR="006A33FD" w:rsidRPr="001C653E" w:rsidRDefault="006A33FD" w:rsidP="003911F6">
            <w:pPr>
              <w:pStyle w:val="BodyText"/>
              <w:rPr>
                <w:sz w:val="20"/>
                <w:szCs w:val="20"/>
              </w:rPr>
            </w:pPr>
            <w:r w:rsidRPr="001C653E">
              <w:rPr>
                <w:rFonts w:ascii="SutonnyMJ" w:hAnsi="SutonnyMJ"/>
                <w:b w:val="0"/>
                <w:sz w:val="20"/>
                <w:szCs w:val="20"/>
              </w:rPr>
              <w:t>evoxi cÖavb DcKib †Kbvi e¨vcv‡i wm×všÍ ¯^vgxi †bIqv DwPZ |</w:t>
            </w:r>
            <w:r w:rsidRPr="001C653E">
              <w:rPr>
                <w:rFonts w:ascii="SutonnyMJ" w:hAnsi="SutonnyMJ"/>
                <w:sz w:val="20"/>
                <w:szCs w:val="20"/>
              </w:rPr>
              <w:t xml:space="preserve"> </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1C653E" w:rsidRDefault="006A33FD" w:rsidP="00D177F3">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D177F3">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rsidR="006A33FD" w:rsidRPr="001C653E" w:rsidRDefault="006A33FD" w:rsidP="00D177F3">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rsidR="006A33FD" w:rsidRPr="001C653E" w:rsidRDefault="006A33FD" w:rsidP="00D177F3">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D177F3">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1C653E" w:rsidRDefault="006A33FD" w:rsidP="003911F6">
            <w:pPr>
              <w:pStyle w:val="BodyText"/>
              <w:rPr>
                <w:b w:val="0"/>
                <w:sz w:val="20"/>
                <w:szCs w:val="20"/>
              </w:rPr>
            </w:pPr>
            <w:r w:rsidRPr="001C653E">
              <w:rPr>
                <w:b w:val="0"/>
                <w:sz w:val="20"/>
                <w:szCs w:val="20"/>
              </w:rPr>
              <w:t>A man should have the final word about decisions in his home.</w:t>
            </w:r>
          </w:p>
          <w:p w:rsidR="006A33FD" w:rsidRPr="001C653E" w:rsidRDefault="006A33FD" w:rsidP="00843C1B">
            <w:pPr>
              <w:pStyle w:val="BodyText"/>
              <w:rPr>
                <w:b w:val="0"/>
                <w:sz w:val="20"/>
                <w:szCs w:val="20"/>
              </w:rPr>
            </w:pPr>
            <w:r w:rsidRPr="001C653E">
              <w:rPr>
                <w:rFonts w:ascii="SutonnyMJ" w:hAnsi="SutonnyMJ"/>
                <w:b w:val="0"/>
                <w:sz w:val="20"/>
                <w:szCs w:val="20"/>
              </w:rPr>
              <w:t>cwiev‡ii ‡h †Kv‡bv wel‡q cyiæ‡li wm×všÍB P~ovšÍ nIqv DwPZ|</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1C653E" w:rsidRDefault="006A33FD" w:rsidP="003911F6">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3911F6">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rsidR="006A33FD" w:rsidRPr="001C653E" w:rsidRDefault="006A33FD" w:rsidP="003911F6">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rsidR="006A33FD" w:rsidRPr="001C653E" w:rsidRDefault="006A33FD" w:rsidP="00B05F63">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B05F63">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sz w:val="20"/>
                <w:szCs w:val="20"/>
              </w:rPr>
            </w:pPr>
          </w:p>
        </w:tc>
      </w:tr>
      <w:tr w:rsidR="006A33FD" w:rsidRPr="001C653E" w:rsidTr="006A33FD">
        <w:trPr>
          <w:cantSplit/>
          <w:trHeight w:val="910"/>
        </w:trPr>
        <w:tc>
          <w:tcPr>
            <w:tcW w:w="540" w:type="dxa"/>
            <w:vMerge w:val="restart"/>
            <w:tcBorders>
              <w:left w:val="single" w:sz="6" w:space="0" w:color="auto"/>
              <w:right w:val="single" w:sz="4"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single" w:sz="4" w:space="0" w:color="auto"/>
              <w:bottom w:val="single" w:sz="4" w:space="0" w:color="auto"/>
              <w:right w:val="single" w:sz="4" w:space="0" w:color="auto"/>
            </w:tcBorders>
          </w:tcPr>
          <w:p w:rsidR="006A33FD" w:rsidRPr="001C653E" w:rsidRDefault="006A33FD" w:rsidP="003911F6">
            <w:pPr>
              <w:jc w:val="both"/>
              <w:rPr>
                <w:sz w:val="20"/>
                <w:szCs w:val="20"/>
              </w:rPr>
            </w:pPr>
            <w:r w:rsidRPr="001C653E">
              <w:rPr>
                <w:sz w:val="20"/>
                <w:szCs w:val="20"/>
              </w:rPr>
              <w:t>In your opinion, can a married woman refuse to have sex with her husband if:</w:t>
            </w:r>
          </w:p>
          <w:p w:rsidR="006A33FD" w:rsidRPr="001C653E" w:rsidRDefault="006A33FD" w:rsidP="003911F6">
            <w:pPr>
              <w:jc w:val="both"/>
              <w:rPr>
                <w:rFonts w:ascii="SutonnyMJ" w:hAnsi="SutonnyMJ"/>
                <w:sz w:val="20"/>
                <w:szCs w:val="20"/>
              </w:rPr>
            </w:pPr>
            <w:r w:rsidRPr="001C653E">
              <w:rPr>
                <w:rFonts w:ascii="SutonnyMJ" w:hAnsi="SutonnyMJ"/>
                <w:sz w:val="20"/>
                <w:szCs w:val="20"/>
              </w:rPr>
              <w:t>Avcbvi g‡Z ¯^vgxi mv‡_ mnev‡m ¯¿x ivRx bv n‡j Zv gvbv hvq hw` ....</w:t>
            </w:r>
          </w:p>
          <w:p w:rsidR="006A33FD" w:rsidRPr="001C653E" w:rsidRDefault="006A33FD" w:rsidP="003911F6">
            <w:pPr>
              <w:jc w:val="both"/>
              <w:rPr>
                <w:rFonts w:ascii="SutonnyMJ" w:hAnsi="SutonnyMJ"/>
                <w:sz w:val="20"/>
                <w:szCs w:val="20"/>
              </w:rPr>
            </w:pPr>
          </w:p>
        </w:tc>
        <w:tc>
          <w:tcPr>
            <w:tcW w:w="1978" w:type="dxa"/>
            <w:tcBorders>
              <w:top w:val="single" w:sz="4" w:space="0" w:color="auto"/>
              <w:left w:val="single" w:sz="4" w:space="0" w:color="auto"/>
              <w:bottom w:val="single" w:sz="4" w:space="0" w:color="auto"/>
              <w:right w:val="single" w:sz="4" w:space="0" w:color="auto"/>
            </w:tcBorders>
          </w:tcPr>
          <w:p w:rsidR="006A33FD" w:rsidRPr="001C653E" w:rsidRDefault="006A33FD" w:rsidP="003911F6">
            <w:pPr>
              <w:jc w:val="center"/>
              <w:rPr>
                <w:sz w:val="20"/>
                <w:szCs w:val="20"/>
              </w:rPr>
            </w:pPr>
          </w:p>
          <w:p w:rsidR="006A33FD" w:rsidRPr="001C653E" w:rsidRDefault="006A33FD" w:rsidP="003911F6">
            <w:pPr>
              <w:jc w:val="center"/>
              <w:rPr>
                <w:sz w:val="20"/>
                <w:szCs w:val="20"/>
              </w:rPr>
            </w:pPr>
            <w:r w:rsidRPr="001C653E">
              <w:rPr>
                <w:sz w:val="20"/>
                <w:szCs w:val="20"/>
              </w:rPr>
              <w:t>YES</w:t>
            </w:r>
          </w:p>
          <w:p w:rsidR="006A33FD" w:rsidRPr="001C653E" w:rsidRDefault="006A33FD" w:rsidP="003911F6">
            <w:pPr>
              <w:jc w:val="center"/>
              <w:rPr>
                <w:sz w:val="20"/>
              </w:rPr>
            </w:pPr>
            <w:r w:rsidRPr="001C653E">
              <w:rPr>
                <w:rFonts w:ascii="SutonnyMJ" w:hAnsi="SutonnyMJ"/>
                <w:sz w:val="20"/>
                <w:szCs w:val="20"/>
              </w:rPr>
              <w:t xml:space="preserve">nu¨v     </w:t>
            </w:r>
          </w:p>
          <w:p w:rsidR="006A33FD" w:rsidRPr="001C653E" w:rsidRDefault="006A33FD" w:rsidP="003911F6">
            <w:pPr>
              <w:jc w:val="center"/>
              <w:rPr>
                <w:sz w:val="20"/>
                <w:szCs w:val="20"/>
              </w:rPr>
            </w:pPr>
          </w:p>
        </w:tc>
        <w:tc>
          <w:tcPr>
            <w:tcW w:w="1260" w:type="dxa"/>
            <w:tcBorders>
              <w:top w:val="single" w:sz="4" w:space="0" w:color="auto"/>
              <w:left w:val="single" w:sz="4" w:space="0" w:color="auto"/>
              <w:bottom w:val="single" w:sz="4" w:space="0" w:color="auto"/>
              <w:right w:val="single" w:sz="4" w:space="0" w:color="auto"/>
            </w:tcBorders>
          </w:tcPr>
          <w:p w:rsidR="006A33FD" w:rsidRPr="001C653E" w:rsidRDefault="006A33FD" w:rsidP="003911F6">
            <w:pPr>
              <w:jc w:val="center"/>
              <w:rPr>
                <w:sz w:val="20"/>
                <w:szCs w:val="20"/>
              </w:rPr>
            </w:pPr>
          </w:p>
          <w:p w:rsidR="006A33FD" w:rsidRPr="001C653E" w:rsidRDefault="006A33FD" w:rsidP="003911F6">
            <w:pPr>
              <w:jc w:val="center"/>
              <w:rPr>
                <w:sz w:val="20"/>
                <w:szCs w:val="20"/>
              </w:rPr>
            </w:pPr>
            <w:r w:rsidRPr="001C653E">
              <w:rPr>
                <w:sz w:val="20"/>
                <w:szCs w:val="20"/>
              </w:rPr>
              <w:t>NO</w:t>
            </w:r>
          </w:p>
          <w:p w:rsidR="006A33FD" w:rsidRPr="001C653E" w:rsidRDefault="006A33FD" w:rsidP="003911F6">
            <w:pPr>
              <w:jc w:val="center"/>
              <w:rPr>
                <w:rFonts w:cs="Vrinda"/>
                <w:sz w:val="20"/>
                <w:szCs w:val="25"/>
                <w:cs/>
                <w:lang w:bidi="bn-BD"/>
              </w:rPr>
            </w:pPr>
            <w:r w:rsidRPr="001C653E">
              <w:rPr>
                <w:rFonts w:ascii="SutonnyMJ" w:hAnsi="SutonnyMJ"/>
                <w:sz w:val="20"/>
                <w:szCs w:val="20"/>
              </w:rPr>
              <w:t>bv</w:t>
            </w:r>
          </w:p>
          <w:p w:rsidR="006A33FD" w:rsidRPr="001C653E" w:rsidRDefault="006A33FD" w:rsidP="003911F6">
            <w:pPr>
              <w:jc w:val="center"/>
              <w:rPr>
                <w:sz w:val="20"/>
                <w:szCs w:val="20"/>
              </w:rPr>
            </w:pPr>
          </w:p>
        </w:tc>
        <w:tc>
          <w:tcPr>
            <w:tcW w:w="1530" w:type="dxa"/>
            <w:gridSpan w:val="2"/>
            <w:tcBorders>
              <w:top w:val="single" w:sz="4" w:space="0" w:color="auto"/>
              <w:left w:val="single" w:sz="4" w:space="0" w:color="auto"/>
              <w:bottom w:val="single" w:sz="4" w:space="0" w:color="auto"/>
              <w:right w:val="single" w:sz="4" w:space="0" w:color="auto"/>
            </w:tcBorders>
          </w:tcPr>
          <w:p w:rsidR="006A33FD" w:rsidRPr="001C653E" w:rsidRDefault="006A33FD" w:rsidP="003911F6">
            <w:pPr>
              <w:jc w:val="center"/>
              <w:rPr>
                <w:sz w:val="20"/>
                <w:szCs w:val="20"/>
              </w:rPr>
            </w:pPr>
          </w:p>
          <w:p w:rsidR="006A33FD" w:rsidRPr="001C653E" w:rsidRDefault="006A33FD" w:rsidP="003911F6">
            <w:pPr>
              <w:jc w:val="center"/>
              <w:rPr>
                <w:sz w:val="20"/>
                <w:szCs w:val="20"/>
              </w:rPr>
            </w:pPr>
            <w:r w:rsidRPr="001C653E">
              <w:rPr>
                <w:sz w:val="20"/>
                <w:szCs w:val="20"/>
              </w:rPr>
              <w:t>DK</w:t>
            </w:r>
          </w:p>
          <w:p w:rsidR="006A33FD" w:rsidRPr="001C653E" w:rsidRDefault="006A33FD" w:rsidP="003911F6">
            <w:pPr>
              <w:jc w:val="center"/>
              <w:rPr>
                <w:sz w:val="20"/>
                <w:szCs w:val="20"/>
              </w:rPr>
            </w:pPr>
            <w:r w:rsidRPr="001C653E">
              <w:rPr>
                <w:rFonts w:ascii="SutonnyMJ" w:hAnsi="SutonnyMJ"/>
                <w:sz w:val="20"/>
              </w:rPr>
              <w:t>Rvwbbv</w:t>
            </w:r>
          </w:p>
        </w:tc>
        <w:tc>
          <w:tcPr>
            <w:tcW w:w="540" w:type="dxa"/>
            <w:vMerge w:val="restart"/>
            <w:tcBorders>
              <w:top w:val="single" w:sz="6" w:space="0" w:color="auto"/>
              <w:left w:val="single" w:sz="4" w:space="0" w:color="auto"/>
              <w:right w:val="single" w:sz="6" w:space="0" w:color="auto"/>
            </w:tcBorders>
          </w:tcPr>
          <w:p w:rsidR="006A33FD" w:rsidRPr="001C653E" w:rsidRDefault="006A33FD" w:rsidP="003911F6">
            <w:pPr>
              <w:jc w:val="center"/>
              <w:rPr>
                <w:sz w:val="20"/>
                <w:szCs w:val="20"/>
              </w:rPr>
            </w:pPr>
          </w:p>
        </w:tc>
      </w:tr>
      <w:tr w:rsidR="006A33FD" w:rsidRPr="001C653E" w:rsidTr="006A33FD">
        <w:trPr>
          <w:cantSplit/>
          <w:trHeight w:val="255"/>
        </w:trPr>
        <w:tc>
          <w:tcPr>
            <w:tcW w:w="540" w:type="dxa"/>
            <w:vMerge/>
            <w:tcBorders>
              <w:left w:val="single" w:sz="6" w:space="0" w:color="auto"/>
              <w:right w:val="single" w:sz="4" w:space="0" w:color="auto"/>
            </w:tcBorders>
          </w:tcPr>
          <w:p w:rsidR="006A33FD" w:rsidRPr="001C653E" w:rsidRDefault="006A33FD" w:rsidP="006C3963">
            <w:pPr>
              <w:numPr>
                <w:ilvl w:val="0"/>
                <w:numId w:val="7"/>
              </w:numPr>
              <w:jc w:val="both"/>
              <w:rPr>
                <w:sz w:val="20"/>
                <w:szCs w:val="20"/>
              </w:rPr>
            </w:pPr>
          </w:p>
        </w:tc>
        <w:tc>
          <w:tcPr>
            <w:tcW w:w="4586" w:type="dxa"/>
            <w:tcBorders>
              <w:top w:val="single" w:sz="4" w:space="0" w:color="auto"/>
              <w:left w:val="single" w:sz="4" w:space="0" w:color="auto"/>
              <w:bottom w:val="single" w:sz="4" w:space="0" w:color="auto"/>
              <w:right w:val="single" w:sz="4" w:space="0" w:color="auto"/>
            </w:tcBorders>
          </w:tcPr>
          <w:p w:rsidR="006A33FD" w:rsidRPr="001C653E" w:rsidRDefault="006A33FD" w:rsidP="003911F6">
            <w:pPr>
              <w:jc w:val="both"/>
              <w:rPr>
                <w:sz w:val="20"/>
                <w:szCs w:val="20"/>
              </w:rPr>
            </w:pPr>
            <w:r w:rsidRPr="001C653E">
              <w:rPr>
                <w:sz w:val="20"/>
                <w:szCs w:val="20"/>
              </w:rPr>
              <w:t>a) She doesn’t want to (</w:t>
            </w:r>
            <w:r w:rsidRPr="001C653E">
              <w:rPr>
                <w:rFonts w:ascii="SutonnyMJ" w:hAnsi="SutonnyMJ"/>
                <w:sz w:val="20"/>
                <w:szCs w:val="20"/>
              </w:rPr>
              <w:t>¯¿x</w:t>
            </w:r>
            <w:r w:rsidRPr="001C653E">
              <w:rPr>
                <w:rFonts w:ascii="SutonnyMJ" w:hAnsi="SutonnyMJ" w:cs="Vrinda"/>
                <w:sz w:val="20"/>
                <w:szCs w:val="20"/>
                <w:lang w:val="en-US" w:bidi="bn-BD"/>
              </w:rPr>
              <w:t>i B”Qv bv _v‡K</w:t>
            </w:r>
            <w:r w:rsidRPr="001C653E">
              <w:rPr>
                <w:sz w:val="20"/>
                <w:szCs w:val="20"/>
              </w:rPr>
              <w:t>)</w:t>
            </w:r>
          </w:p>
        </w:tc>
        <w:tc>
          <w:tcPr>
            <w:tcW w:w="1978" w:type="dxa"/>
            <w:tcBorders>
              <w:top w:val="single" w:sz="4" w:space="0" w:color="auto"/>
              <w:left w:val="single" w:sz="4" w:space="0" w:color="auto"/>
              <w:bottom w:val="single" w:sz="4" w:space="0" w:color="auto"/>
              <w:right w:val="single" w:sz="4" w:space="0" w:color="auto"/>
            </w:tcBorders>
          </w:tcPr>
          <w:p w:rsidR="006A33FD" w:rsidRPr="001C653E" w:rsidRDefault="006A33FD" w:rsidP="003911F6">
            <w:pPr>
              <w:jc w:val="center"/>
              <w:rPr>
                <w:sz w:val="20"/>
                <w:szCs w:val="20"/>
              </w:rPr>
            </w:pPr>
            <w:r w:rsidRPr="001C653E">
              <w:rPr>
                <w:sz w:val="20"/>
                <w:szCs w:val="20"/>
              </w:rPr>
              <w:t>1</w:t>
            </w:r>
          </w:p>
        </w:tc>
        <w:tc>
          <w:tcPr>
            <w:tcW w:w="1260" w:type="dxa"/>
            <w:tcBorders>
              <w:top w:val="single" w:sz="4" w:space="0" w:color="auto"/>
              <w:left w:val="single" w:sz="4" w:space="0" w:color="auto"/>
              <w:bottom w:val="single" w:sz="4" w:space="0" w:color="auto"/>
              <w:right w:val="single" w:sz="4" w:space="0" w:color="auto"/>
            </w:tcBorders>
          </w:tcPr>
          <w:p w:rsidR="006A33FD" w:rsidRPr="001C653E" w:rsidRDefault="006A33FD" w:rsidP="003911F6">
            <w:pPr>
              <w:jc w:val="center"/>
              <w:rPr>
                <w:sz w:val="20"/>
                <w:szCs w:val="20"/>
              </w:rPr>
            </w:pPr>
            <w:r w:rsidRPr="001C653E">
              <w:rPr>
                <w:sz w:val="20"/>
                <w:szCs w:val="20"/>
              </w:rPr>
              <w:t>2</w:t>
            </w:r>
          </w:p>
        </w:tc>
        <w:tc>
          <w:tcPr>
            <w:tcW w:w="1530" w:type="dxa"/>
            <w:gridSpan w:val="2"/>
            <w:tcBorders>
              <w:top w:val="single" w:sz="4" w:space="0" w:color="auto"/>
              <w:left w:val="single" w:sz="4" w:space="0" w:color="auto"/>
              <w:bottom w:val="single" w:sz="4" w:space="0" w:color="auto"/>
              <w:right w:val="single" w:sz="4" w:space="0" w:color="auto"/>
            </w:tcBorders>
          </w:tcPr>
          <w:p w:rsidR="006A33FD" w:rsidRPr="001C653E" w:rsidRDefault="006A33FD" w:rsidP="003911F6">
            <w:pPr>
              <w:jc w:val="center"/>
              <w:rPr>
                <w:sz w:val="20"/>
                <w:szCs w:val="20"/>
              </w:rPr>
            </w:pPr>
            <w:r w:rsidRPr="001C653E">
              <w:rPr>
                <w:sz w:val="20"/>
                <w:szCs w:val="20"/>
              </w:rPr>
              <w:t>8</w:t>
            </w:r>
          </w:p>
        </w:tc>
        <w:tc>
          <w:tcPr>
            <w:tcW w:w="540" w:type="dxa"/>
            <w:vMerge/>
            <w:tcBorders>
              <w:top w:val="single" w:sz="6" w:space="0" w:color="auto"/>
              <w:left w:val="single" w:sz="4" w:space="0" w:color="auto"/>
              <w:right w:val="single" w:sz="6" w:space="0" w:color="auto"/>
            </w:tcBorders>
          </w:tcPr>
          <w:p w:rsidR="006A33FD" w:rsidRPr="001C653E" w:rsidRDefault="006A33FD" w:rsidP="003911F6">
            <w:pPr>
              <w:jc w:val="center"/>
              <w:rPr>
                <w:sz w:val="20"/>
                <w:szCs w:val="20"/>
              </w:rPr>
            </w:pPr>
          </w:p>
        </w:tc>
      </w:tr>
      <w:tr w:rsidR="006A33FD" w:rsidRPr="001C653E" w:rsidTr="006A33FD">
        <w:trPr>
          <w:cantSplit/>
          <w:trHeight w:val="230"/>
        </w:trPr>
        <w:tc>
          <w:tcPr>
            <w:tcW w:w="540" w:type="dxa"/>
            <w:vMerge/>
            <w:tcBorders>
              <w:left w:val="single" w:sz="6" w:space="0" w:color="auto"/>
              <w:right w:val="single" w:sz="4" w:space="0" w:color="auto"/>
            </w:tcBorders>
          </w:tcPr>
          <w:p w:rsidR="006A33FD" w:rsidRPr="001C653E" w:rsidRDefault="006A33FD" w:rsidP="006C3963">
            <w:pPr>
              <w:numPr>
                <w:ilvl w:val="0"/>
                <w:numId w:val="7"/>
              </w:numPr>
              <w:jc w:val="both"/>
              <w:rPr>
                <w:sz w:val="20"/>
                <w:szCs w:val="20"/>
              </w:rPr>
            </w:pPr>
          </w:p>
        </w:tc>
        <w:tc>
          <w:tcPr>
            <w:tcW w:w="4586" w:type="dxa"/>
            <w:tcBorders>
              <w:top w:val="single" w:sz="4" w:space="0" w:color="auto"/>
              <w:left w:val="single" w:sz="4" w:space="0" w:color="auto"/>
              <w:bottom w:val="single" w:sz="4" w:space="0" w:color="auto"/>
              <w:right w:val="single" w:sz="4" w:space="0" w:color="auto"/>
            </w:tcBorders>
          </w:tcPr>
          <w:p w:rsidR="006A33FD" w:rsidRPr="001C653E" w:rsidRDefault="006A33FD" w:rsidP="003911F6">
            <w:pPr>
              <w:jc w:val="both"/>
              <w:rPr>
                <w:sz w:val="20"/>
                <w:szCs w:val="20"/>
              </w:rPr>
            </w:pPr>
            <w:r w:rsidRPr="001C653E">
              <w:rPr>
                <w:sz w:val="20"/>
                <w:szCs w:val="20"/>
              </w:rPr>
              <w:t>b)</w:t>
            </w:r>
            <w:r w:rsidRPr="001C653E">
              <w:rPr>
                <w:rFonts w:ascii="SutonnyMJ" w:hAnsi="SutonnyMJ"/>
                <w:sz w:val="20"/>
                <w:szCs w:val="20"/>
              </w:rPr>
              <w:t xml:space="preserve"> </w:t>
            </w:r>
            <w:r w:rsidRPr="001C653E">
              <w:rPr>
                <w:sz w:val="20"/>
                <w:szCs w:val="20"/>
              </w:rPr>
              <w:t>He is drunk (</w:t>
            </w:r>
            <w:r w:rsidRPr="001C653E">
              <w:rPr>
                <w:rFonts w:ascii="SutonnyMJ" w:hAnsi="SutonnyMJ"/>
                <w:sz w:val="20"/>
                <w:szCs w:val="20"/>
              </w:rPr>
              <w:t>Zvi ¯^vgx gvZvj Ae¯’vq _v‡K</w:t>
            </w:r>
            <w:r w:rsidRPr="001C653E">
              <w:rPr>
                <w:sz w:val="20"/>
                <w:szCs w:val="20"/>
              </w:rPr>
              <w:t>)</w:t>
            </w:r>
          </w:p>
        </w:tc>
        <w:tc>
          <w:tcPr>
            <w:tcW w:w="1978" w:type="dxa"/>
            <w:tcBorders>
              <w:top w:val="single" w:sz="4" w:space="0" w:color="auto"/>
              <w:left w:val="single" w:sz="4" w:space="0" w:color="auto"/>
              <w:bottom w:val="single" w:sz="4" w:space="0" w:color="auto"/>
              <w:right w:val="single" w:sz="4" w:space="0" w:color="auto"/>
            </w:tcBorders>
          </w:tcPr>
          <w:p w:rsidR="006A33FD" w:rsidRPr="001C653E" w:rsidRDefault="006A33FD" w:rsidP="00CA39CB">
            <w:pPr>
              <w:jc w:val="center"/>
              <w:rPr>
                <w:sz w:val="20"/>
                <w:szCs w:val="20"/>
              </w:rPr>
            </w:pPr>
            <w:r w:rsidRPr="001C653E">
              <w:rPr>
                <w:sz w:val="20"/>
                <w:szCs w:val="20"/>
              </w:rPr>
              <w:t>1</w:t>
            </w:r>
          </w:p>
        </w:tc>
        <w:tc>
          <w:tcPr>
            <w:tcW w:w="1260" w:type="dxa"/>
            <w:tcBorders>
              <w:top w:val="single" w:sz="4" w:space="0" w:color="auto"/>
              <w:left w:val="single" w:sz="4" w:space="0" w:color="auto"/>
              <w:bottom w:val="single" w:sz="4" w:space="0" w:color="auto"/>
              <w:right w:val="single" w:sz="4" w:space="0" w:color="auto"/>
            </w:tcBorders>
          </w:tcPr>
          <w:p w:rsidR="006A33FD" w:rsidRPr="001C653E" w:rsidRDefault="006A33FD" w:rsidP="00CA39CB">
            <w:pPr>
              <w:jc w:val="center"/>
              <w:rPr>
                <w:sz w:val="20"/>
                <w:szCs w:val="20"/>
              </w:rPr>
            </w:pPr>
            <w:r w:rsidRPr="001C653E">
              <w:rPr>
                <w:sz w:val="20"/>
                <w:szCs w:val="20"/>
              </w:rPr>
              <w:t>2</w:t>
            </w:r>
          </w:p>
        </w:tc>
        <w:tc>
          <w:tcPr>
            <w:tcW w:w="1530" w:type="dxa"/>
            <w:gridSpan w:val="2"/>
            <w:tcBorders>
              <w:top w:val="single" w:sz="4" w:space="0" w:color="auto"/>
              <w:left w:val="single" w:sz="4" w:space="0" w:color="auto"/>
              <w:bottom w:val="single" w:sz="4" w:space="0" w:color="auto"/>
              <w:right w:val="single" w:sz="4" w:space="0" w:color="auto"/>
            </w:tcBorders>
          </w:tcPr>
          <w:p w:rsidR="006A33FD" w:rsidRPr="001C653E" w:rsidRDefault="006A33FD" w:rsidP="00CA39CB">
            <w:pPr>
              <w:jc w:val="center"/>
              <w:rPr>
                <w:sz w:val="20"/>
                <w:szCs w:val="20"/>
              </w:rPr>
            </w:pPr>
            <w:r w:rsidRPr="001C653E">
              <w:rPr>
                <w:sz w:val="20"/>
                <w:szCs w:val="20"/>
              </w:rPr>
              <w:t>8</w:t>
            </w:r>
          </w:p>
        </w:tc>
        <w:tc>
          <w:tcPr>
            <w:tcW w:w="540" w:type="dxa"/>
            <w:vMerge/>
            <w:tcBorders>
              <w:left w:val="single" w:sz="4" w:space="0" w:color="auto"/>
              <w:right w:val="single" w:sz="6" w:space="0" w:color="auto"/>
            </w:tcBorders>
          </w:tcPr>
          <w:p w:rsidR="006A33FD" w:rsidRPr="001C653E" w:rsidRDefault="006A33FD" w:rsidP="003911F6">
            <w:pPr>
              <w:jc w:val="center"/>
              <w:rPr>
                <w:sz w:val="20"/>
                <w:szCs w:val="20"/>
              </w:rPr>
            </w:pPr>
          </w:p>
        </w:tc>
      </w:tr>
      <w:tr w:rsidR="006A33FD" w:rsidRPr="001C653E" w:rsidTr="006A33FD">
        <w:trPr>
          <w:cantSplit/>
          <w:trHeight w:val="230"/>
        </w:trPr>
        <w:tc>
          <w:tcPr>
            <w:tcW w:w="540" w:type="dxa"/>
            <w:vMerge/>
            <w:tcBorders>
              <w:left w:val="single" w:sz="6" w:space="0" w:color="auto"/>
              <w:right w:val="single" w:sz="4" w:space="0" w:color="auto"/>
            </w:tcBorders>
          </w:tcPr>
          <w:p w:rsidR="006A33FD" w:rsidRPr="001C653E" w:rsidRDefault="006A33FD" w:rsidP="006C3963">
            <w:pPr>
              <w:numPr>
                <w:ilvl w:val="0"/>
                <w:numId w:val="7"/>
              </w:numPr>
              <w:jc w:val="both"/>
              <w:rPr>
                <w:sz w:val="20"/>
                <w:szCs w:val="20"/>
              </w:rPr>
            </w:pPr>
          </w:p>
        </w:tc>
        <w:tc>
          <w:tcPr>
            <w:tcW w:w="4586" w:type="dxa"/>
            <w:tcBorders>
              <w:top w:val="single" w:sz="4" w:space="0" w:color="auto"/>
              <w:left w:val="single" w:sz="4" w:space="0" w:color="auto"/>
              <w:bottom w:val="single" w:sz="4" w:space="0" w:color="auto"/>
              <w:right w:val="single" w:sz="4" w:space="0" w:color="auto"/>
            </w:tcBorders>
          </w:tcPr>
          <w:p w:rsidR="006A33FD" w:rsidRPr="001C653E" w:rsidRDefault="006A33FD" w:rsidP="003911F6">
            <w:pPr>
              <w:jc w:val="both"/>
              <w:rPr>
                <w:sz w:val="20"/>
                <w:szCs w:val="20"/>
              </w:rPr>
            </w:pPr>
            <w:r w:rsidRPr="001C653E">
              <w:rPr>
                <w:sz w:val="20"/>
                <w:szCs w:val="20"/>
              </w:rPr>
              <w:t>c)</w:t>
            </w:r>
            <w:r w:rsidRPr="001C653E">
              <w:rPr>
                <w:rFonts w:ascii="SutonnyMJ" w:hAnsi="SutonnyMJ"/>
                <w:sz w:val="20"/>
                <w:szCs w:val="20"/>
              </w:rPr>
              <w:t xml:space="preserve"> </w:t>
            </w:r>
            <w:r w:rsidRPr="001C653E">
              <w:rPr>
                <w:sz w:val="20"/>
                <w:szCs w:val="20"/>
              </w:rPr>
              <w:t>She is sick (</w:t>
            </w:r>
            <w:r w:rsidRPr="001C653E">
              <w:rPr>
                <w:rFonts w:ascii="SutonnyMJ" w:hAnsi="SutonnyMJ"/>
                <w:sz w:val="20"/>
                <w:szCs w:val="20"/>
              </w:rPr>
              <w:t>¯¿x Amy¯’ _v‡K</w:t>
            </w:r>
            <w:r w:rsidRPr="001C653E">
              <w:rPr>
                <w:sz w:val="20"/>
                <w:szCs w:val="20"/>
              </w:rPr>
              <w:t>)</w:t>
            </w:r>
          </w:p>
        </w:tc>
        <w:tc>
          <w:tcPr>
            <w:tcW w:w="1978" w:type="dxa"/>
            <w:tcBorders>
              <w:top w:val="single" w:sz="4" w:space="0" w:color="auto"/>
              <w:left w:val="single" w:sz="4" w:space="0" w:color="auto"/>
              <w:bottom w:val="single" w:sz="4" w:space="0" w:color="auto"/>
              <w:right w:val="single" w:sz="4" w:space="0" w:color="auto"/>
            </w:tcBorders>
          </w:tcPr>
          <w:p w:rsidR="006A33FD" w:rsidRPr="001C653E" w:rsidRDefault="006A33FD" w:rsidP="003911F6">
            <w:pPr>
              <w:jc w:val="center"/>
              <w:rPr>
                <w:sz w:val="20"/>
                <w:szCs w:val="20"/>
              </w:rPr>
            </w:pPr>
            <w:r w:rsidRPr="001C653E">
              <w:rPr>
                <w:sz w:val="20"/>
                <w:szCs w:val="20"/>
              </w:rPr>
              <w:t>1</w:t>
            </w:r>
          </w:p>
        </w:tc>
        <w:tc>
          <w:tcPr>
            <w:tcW w:w="1260" w:type="dxa"/>
            <w:tcBorders>
              <w:top w:val="single" w:sz="4" w:space="0" w:color="auto"/>
              <w:left w:val="single" w:sz="4" w:space="0" w:color="auto"/>
              <w:bottom w:val="single" w:sz="4" w:space="0" w:color="auto"/>
              <w:right w:val="single" w:sz="4" w:space="0" w:color="auto"/>
            </w:tcBorders>
          </w:tcPr>
          <w:p w:rsidR="006A33FD" w:rsidRPr="001C653E" w:rsidRDefault="006A33FD" w:rsidP="003911F6">
            <w:pPr>
              <w:jc w:val="center"/>
              <w:rPr>
                <w:sz w:val="20"/>
                <w:szCs w:val="20"/>
              </w:rPr>
            </w:pPr>
            <w:r w:rsidRPr="001C653E">
              <w:rPr>
                <w:sz w:val="20"/>
                <w:szCs w:val="20"/>
              </w:rPr>
              <w:t>2</w:t>
            </w:r>
          </w:p>
        </w:tc>
        <w:tc>
          <w:tcPr>
            <w:tcW w:w="1530" w:type="dxa"/>
            <w:gridSpan w:val="2"/>
            <w:tcBorders>
              <w:top w:val="single" w:sz="4" w:space="0" w:color="auto"/>
              <w:left w:val="single" w:sz="4" w:space="0" w:color="auto"/>
              <w:bottom w:val="single" w:sz="4" w:space="0" w:color="auto"/>
              <w:right w:val="single" w:sz="4" w:space="0" w:color="auto"/>
            </w:tcBorders>
          </w:tcPr>
          <w:p w:rsidR="006A33FD" w:rsidRPr="001C653E" w:rsidRDefault="006A33FD" w:rsidP="003911F6">
            <w:pPr>
              <w:jc w:val="center"/>
              <w:rPr>
                <w:sz w:val="20"/>
                <w:szCs w:val="20"/>
              </w:rPr>
            </w:pPr>
            <w:r w:rsidRPr="001C653E">
              <w:rPr>
                <w:sz w:val="20"/>
                <w:szCs w:val="20"/>
              </w:rPr>
              <w:t>8</w:t>
            </w:r>
          </w:p>
        </w:tc>
        <w:tc>
          <w:tcPr>
            <w:tcW w:w="540" w:type="dxa"/>
            <w:vMerge/>
            <w:tcBorders>
              <w:left w:val="single" w:sz="4" w:space="0" w:color="auto"/>
              <w:right w:val="single" w:sz="6" w:space="0" w:color="auto"/>
            </w:tcBorders>
          </w:tcPr>
          <w:p w:rsidR="006A33FD" w:rsidRPr="001C653E" w:rsidRDefault="006A33FD" w:rsidP="003911F6">
            <w:pPr>
              <w:jc w:val="center"/>
              <w:rPr>
                <w:sz w:val="20"/>
                <w:szCs w:val="20"/>
              </w:rPr>
            </w:pPr>
          </w:p>
        </w:tc>
      </w:tr>
      <w:tr w:rsidR="006A33FD" w:rsidRPr="001C653E" w:rsidTr="006A33FD">
        <w:trPr>
          <w:cantSplit/>
          <w:trHeight w:val="287"/>
        </w:trPr>
        <w:tc>
          <w:tcPr>
            <w:tcW w:w="540" w:type="dxa"/>
            <w:vMerge/>
            <w:tcBorders>
              <w:left w:val="single" w:sz="6" w:space="0" w:color="auto"/>
              <w:bottom w:val="single" w:sz="4" w:space="0" w:color="auto"/>
              <w:right w:val="single" w:sz="4" w:space="0" w:color="auto"/>
            </w:tcBorders>
          </w:tcPr>
          <w:p w:rsidR="006A33FD" w:rsidRPr="001C653E" w:rsidRDefault="006A33FD" w:rsidP="006C3963">
            <w:pPr>
              <w:numPr>
                <w:ilvl w:val="0"/>
                <w:numId w:val="7"/>
              </w:numPr>
              <w:jc w:val="both"/>
              <w:rPr>
                <w:sz w:val="20"/>
                <w:szCs w:val="20"/>
              </w:rPr>
            </w:pPr>
          </w:p>
        </w:tc>
        <w:tc>
          <w:tcPr>
            <w:tcW w:w="4586" w:type="dxa"/>
            <w:tcBorders>
              <w:top w:val="single" w:sz="4" w:space="0" w:color="auto"/>
              <w:left w:val="single" w:sz="4" w:space="0" w:color="auto"/>
              <w:bottom w:val="single" w:sz="6" w:space="0" w:color="auto"/>
              <w:right w:val="single" w:sz="4" w:space="0" w:color="auto"/>
            </w:tcBorders>
          </w:tcPr>
          <w:p w:rsidR="006A33FD" w:rsidRPr="001C653E" w:rsidRDefault="006A33FD" w:rsidP="003911F6">
            <w:pPr>
              <w:jc w:val="both"/>
              <w:rPr>
                <w:rFonts w:ascii="SutonnyMJ" w:hAnsi="SutonnyMJ"/>
                <w:sz w:val="20"/>
                <w:szCs w:val="20"/>
              </w:rPr>
            </w:pPr>
            <w:r w:rsidRPr="001C653E">
              <w:rPr>
                <w:sz w:val="20"/>
                <w:szCs w:val="20"/>
              </w:rPr>
              <w:t>d)</w:t>
            </w:r>
            <w:r w:rsidRPr="001C653E">
              <w:rPr>
                <w:rFonts w:ascii="SutonnyMJ" w:hAnsi="SutonnyMJ"/>
                <w:sz w:val="20"/>
                <w:szCs w:val="20"/>
              </w:rPr>
              <w:t xml:space="preserve"> </w:t>
            </w:r>
            <w:r w:rsidRPr="001C653E">
              <w:rPr>
                <w:sz w:val="20"/>
                <w:szCs w:val="20"/>
              </w:rPr>
              <w:t>He mistreats her (</w:t>
            </w:r>
            <w:r w:rsidRPr="001C653E">
              <w:rPr>
                <w:rFonts w:ascii="SutonnyMJ" w:hAnsi="SutonnyMJ"/>
                <w:sz w:val="20"/>
                <w:szCs w:val="20"/>
              </w:rPr>
              <w:t>Zvi ¯^vgx Lvivc AvPib K‡i</w:t>
            </w:r>
            <w:r w:rsidRPr="001C653E">
              <w:rPr>
                <w:sz w:val="20"/>
                <w:szCs w:val="20"/>
              </w:rPr>
              <w:t>)</w:t>
            </w:r>
          </w:p>
        </w:tc>
        <w:tc>
          <w:tcPr>
            <w:tcW w:w="1978" w:type="dxa"/>
            <w:tcBorders>
              <w:top w:val="single" w:sz="4" w:space="0" w:color="auto"/>
              <w:left w:val="single" w:sz="4" w:space="0" w:color="auto"/>
              <w:bottom w:val="single" w:sz="4" w:space="0" w:color="auto"/>
              <w:right w:val="single" w:sz="4" w:space="0" w:color="auto"/>
            </w:tcBorders>
          </w:tcPr>
          <w:p w:rsidR="006A33FD" w:rsidRPr="001C653E" w:rsidRDefault="006A33FD" w:rsidP="00CA39CB">
            <w:pPr>
              <w:jc w:val="center"/>
              <w:rPr>
                <w:sz w:val="20"/>
                <w:szCs w:val="20"/>
              </w:rPr>
            </w:pPr>
            <w:r w:rsidRPr="001C653E">
              <w:rPr>
                <w:sz w:val="20"/>
                <w:szCs w:val="20"/>
              </w:rPr>
              <w:t>1</w:t>
            </w:r>
          </w:p>
        </w:tc>
        <w:tc>
          <w:tcPr>
            <w:tcW w:w="1260" w:type="dxa"/>
            <w:tcBorders>
              <w:top w:val="single" w:sz="4" w:space="0" w:color="auto"/>
              <w:left w:val="single" w:sz="4" w:space="0" w:color="auto"/>
              <w:bottom w:val="single" w:sz="4" w:space="0" w:color="auto"/>
              <w:right w:val="single" w:sz="4" w:space="0" w:color="auto"/>
            </w:tcBorders>
          </w:tcPr>
          <w:p w:rsidR="006A33FD" w:rsidRPr="001C653E" w:rsidRDefault="006A33FD" w:rsidP="00CA39CB">
            <w:pPr>
              <w:jc w:val="center"/>
              <w:rPr>
                <w:sz w:val="20"/>
                <w:szCs w:val="20"/>
              </w:rPr>
            </w:pPr>
            <w:r w:rsidRPr="001C653E">
              <w:rPr>
                <w:sz w:val="20"/>
                <w:szCs w:val="20"/>
              </w:rPr>
              <w:t>2</w:t>
            </w:r>
          </w:p>
        </w:tc>
        <w:tc>
          <w:tcPr>
            <w:tcW w:w="1530" w:type="dxa"/>
            <w:gridSpan w:val="2"/>
            <w:tcBorders>
              <w:top w:val="single" w:sz="4" w:space="0" w:color="auto"/>
              <w:left w:val="single" w:sz="4" w:space="0" w:color="auto"/>
              <w:bottom w:val="single" w:sz="4" w:space="0" w:color="auto"/>
              <w:right w:val="single" w:sz="4" w:space="0" w:color="auto"/>
            </w:tcBorders>
          </w:tcPr>
          <w:p w:rsidR="006A33FD" w:rsidRPr="001C653E" w:rsidRDefault="006A33FD" w:rsidP="00CA39CB">
            <w:pPr>
              <w:jc w:val="center"/>
              <w:rPr>
                <w:sz w:val="20"/>
                <w:szCs w:val="20"/>
              </w:rPr>
            </w:pPr>
            <w:r w:rsidRPr="001C653E">
              <w:rPr>
                <w:sz w:val="20"/>
                <w:szCs w:val="20"/>
              </w:rPr>
              <w:t>8</w:t>
            </w:r>
          </w:p>
        </w:tc>
        <w:tc>
          <w:tcPr>
            <w:tcW w:w="540" w:type="dxa"/>
            <w:vMerge/>
            <w:tcBorders>
              <w:left w:val="single" w:sz="4" w:space="0" w:color="auto"/>
              <w:bottom w:val="single" w:sz="6" w:space="0" w:color="auto"/>
              <w:right w:val="single" w:sz="6" w:space="0" w:color="auto"/>
            </w:tcBorders>
          </w:tcPr>
          <w:p w:rsidR="006A33FD" w:rsidRPr="001C653E" w:rsidRDefault="006A33FD" w:rsidP="003911F6">
            <w:pPr>
              <w:jc w:val="center"/>
              <w:rPr>
                <w:sz w:val="20"/>
                <w:szCs w:val="20"/>
              </w:rPr>
            </w:pPr>
          </w:p>
        </w:tc>
      </w:tr>
    </w:tbl>
    <w:p w:rsidR="008E745B" w:rsidRPr="001C653E" w:rsidRDefault="008E745B" w:rsidP="008E745B">
      <w:pPr>
        <w:rPr>
          <w:sz w:val="16"/>
          <w:szCs w:val="16"/>
        </w:rPr>
      </w:pPr>
    </w:p>
    <w:p w:rsidR="008E745B" w:rsidRPr="001C653E" w:rsidRDefault="008E745B" w:rsidP="008E745B">
      <w:pPr>
        <w:rPr>
          <w:sz w:val="16"/>
          <w:szCs w:val="16"/>
        </w:rPr>
      </w:pPr>
      <w:r w:rsidRPr="001C653E">
        <w:rPr>
          <w:sz w:val="16"/>
          <w:szCs w:val="16"/>
        </w:rPr>
        <w:br w:type="page"/>
      </w:r>
    </w:p>
    <w:tbl>
      <w:tblPr>
        <w:tblW w:w="1034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0"/>
        <w:gridCol w:w="4853"/>
        <w:gridCol w:w="2809"/>
        <w:gridCol w:w="610"/>
        <w:gridCol w:w="540"/>
        <w:gridCol w:w="903"/>
      </w:tblGrid>
      <w:tr w:rsidR="006B4F46" w:rsidRPr="001C653E" w:rsidTr="006B4F46">
        <w:trPr>
          <w:cantSplit/>
        </w:trPr>
        <w:tc>
          <w:tcPr>
            <w:tcW w:w="10345" w:type="dxa"/>
            <w:gridSpan w:val="6"/>
            <w:tcBorders>
              <w:top w:val="single" w:sz="12" w:space="0" w:color="auto"/>
              <w:left w:val="single" w:sz="4" w:space="0" w:color="auto"/>
              <w:bottom w:val="single" w:sz="4" w:space="0" w:color="auto"/>
              <w:right w:val="single" w:sz="12" w:space="0" w:color="auto"/>
            </w:tcBorders>
            <w:shd w:val="clear" w:color="auto" w:fill="FFFF00"/>
          </w:tcPr>
          <w:p w:rsidR="006B4F46" w:rsidRPr="001C653E" w:rsidRDefault="006B4F46">
            <w:pPr>
              <w:rPr>
                <w:b/>
                <w:sz w:val="20"/>
              </w:rPr>
            </w:pPr>
          </w:p>
          <w:p w:rsidR="006B4F46" w:rsidRPr="001C653E" w:rsidRDefault="006B4F46" w:rsidP="007167BF">
            <w:pPr>
              <w:jc w:val="center"/>
              <w:rPr>
                <w:b/>
                <w:sz w:val="20"/>
              </w:rPr>
            </w:pPr>
            <w:r w:rsidRPr="001C653E">
              <w:rPr>
                <w:b/>
                <w:sz w:val="20"/>
              </w:rPr>
              <w:t xml:space="preserve">SECTION  </w:t>
            </w:r>
            <w:r w:rsidRPr="001C653E">
              <w:rPr>
                <w:b/>
                <w:sz w:val="20"/>
                <w:lang w:val="en-US" w:bidi="bn-BD"/>
              </w:rPr>
              <w:t>7:</w:t>
            </w:r>
            <w:r w:rsidRPr="001C653E">
              <w:rPr>
                <w:b/>
                <w:sz w:val="20"/>
              </w:rPr>
              <w:t xml:space="preserve"> CURRENT OR MOST RECENT HUSBAND</w:t>
            </w:r>
          </w:p>
          <w:p w:rsidR="006B4F46" w:rsidRPr="001C653E" w:rsidRDefault="006B4F46" w:rsidP="004B510B">
            <w:pPr>
              <w:jc w:val="center"/>
              <w:rPr>
                <w:b/>
                <w:sz w:val="20"/>
              </w:rPr>
            </w:pPr>
          </w:p>
        </w:tc>
      </w:tr>
      <w:tr w:rsidR="006B4F46" w:rsidRPr="001C653E" w:rsidTr="006B4F46">
        <w:trPr>
          <w:cantSplit/>
        </w:trPr>
        <w:tc>
          <w:tcPr>
            <w:tcW w:w="630" w:type="dxa"/>
            <w:tcBorders>
              <w:top w:val="single" w:sz="12" w:space="0" w:color="auto"/>
              <w:right w:val="single" w:sz="12" w:space="0" w:color="auto"/>
            </w:tcBorders>
          </w:tcPr>
          <w:p w:rsidR="006B4F46" w:rsidRPr="001C653E" w:rsidRDefault="006B4F46" w:rsidP="00CA39CB">
            <w:pPr>
              <w:jc w:val="both"/>
              <w:rPr>
                <w:rFonts w:cs="Vrinda"/>
                <w:sz w:val="20"/>
                <w:szCs w:val="20"/>
                <w:lang w:val="en-US" w:bidi="bn-BD"/>
              </w:rPr>
            </w:pPr>
            <w:r w:rsidRPr="001C653E">
              <w:rPr>
                <w:rFonts w:cs="Vrinda"/>
                <w:sz w:val="20"/>
                <w:szCs w:val="20"/>
                <w:lang w:val="en-US" w:bidi="bn-BD"/>
              </w:rPr>
              <w:t>No.</w:t>
            </w:r>
          </w:p>
        </w:tc>
        <w:tc>
          <w:tcPr>
            <w:tcW w:w="4853" w:type="dxa"/>
            <w:tcBorders>
              <w:top w:val="single" w:sz="12" w:space="0" w:color="auto"/>
              <w:left w:val="nil"/>
            </w:tcBorders>
          </w:tcPr>
          <w:p w:rsidR="006B4F46" w:rsidRPr="001C653E" w:rsidRDefault="006B4F46" w:rsidP="00CA39CB">
            <w:pPr>
              <w:jc w:val="both"/>
              <w:rPr>
                <w:rFonts w:cs="Vrinda"/>
                <w:sz w:val="20"/>
                <w:szCs w:val="20"/>
                <w:lang w:val="en-US" w:bidi="bn-BD"/>
              </w:rPr>
            </w:pPr>
            <w:r w:rsidRPr="001C653E">
              <w:rPr>
                <w:sz w:val="20"/>
                <w:szCs w:val="20"/>
              </w:rPr>
              <w:t>QUESTIONS &amp; FILTERS</w:t>
            </w:r>
          </w:p>
        </w:tc>
        <w:tc>
          <w:tcPr>
            <w:tcW w:w="3959" w:type="dxa"/>
            <w:gridSpan w:val="3"/>
            <w:tcBorders>
              <w:top w:val="single" w:sz="12" w:space="0" w:color="auto"/>
            </w:tcBorders>
          </w:tcPr>
          <w:p w:rsidR="006B4F46" w:rsidRPr="001C653E" w:rsidRDefault="006B4F46" w:rsidP="00CA39CB">
            <w:pPr>
              <w:jc w:val="both"/>
              <w:rPr>
                <w:rFonts w:cs="Vrinda"/>
                <w:sz w:val="20"/>
                <w:szCs w:val="20"/>
                <w:lang w:val="en-US" w:bidi="bn-BD"/>
              </w:rPr>
            </w:pPr>
            <w:r w:rsidRPr="001C653E">
              <w:rPr>
                <w:sz w:val="20"/>
                <w:szCs w:val="20"/>
              </w:rPr>
              <w:t>CODING CATEGORIES</w:t>
            </w:r>
          </w:p>
        </w:tc>
        <w:tc>
          <w:tcPr>
            <w:tcW w:w="903" w:type="dxa"/>
            <w:tcBorders>
              <w:top w:val="single" w:sz="12" w:space="0" w:color="auto"/>
              <w:right w:val="single" w:sz="12" w:space="0" w:color="auto"/>
            </w:tcBorders>
          </w:tcPr>
          <w:p w:rsidR="006B4F46" w:rsidRPr="001C653E" w:rsidRDefault="006B4F46" w:rsidP="00CA39CB">
            <w:pPr>
              <w:rPr>
                <w:sz w:val="20"/>
                <w:szCs w:val="20"/>
              </w:rPr>
            </w:pPr>
            <w:r w:rsidRPr="001C653E">
              <w:rPr>
                <w:sz w:val="20"/>
                <w:szCs w:val="20"/>
              </w:rPr>
              <w:t>SKIP</w:t>
            </w:r>
          </w:p>
          <w:p w:rsidR="006B4F46" w:rsidRPr="001C653E" w:rsidRDefault="006B4F46" w:rsidP="00CA39CB">
            <w:pPr>
              <w:jc w:val="both"/>
              <w:rPr>
                <w:rFonts w:cs="Vrinda"/>
                <w:sz w:val="20"/>
                <w:szCs w:val="20"/>
                <w:lang w:val="en-US" w:bidi="bn-BD"/>
              </w:rPr>
            </w:pPr>
            <w:r w:rsidRPr="001C653E">
              <w:rPr>
                <w:sz w:val="20"/>
                <w:szCs w:val="20"/>
              </w:rPr>
              <w:t xml:space="preserve"> TO</w:t>
            </w:r>
          </w:p>
        </w:tc>
      </w:tr>
      <w:tr w:rsidR="006B4F46" w:rsidRPr="001C653E" w:rsidTr="006B4F46">
        <w:trPr>
          <w:cantSplit/>
        </w:trPr>
        <w:tc>
          <w:tcPr>
            <w:tcW w:w="630" w:type="dxa"/>
            <w:tcBorders>
              <w:top w:val="single" w:sz="12" w:space="0" w:color="auto"/>
              <w:right w:val="single" w:sz="12" w:space="0" w:color="auto"/>
            </w:tcBorders>
          </w:tcPr>
          <w:p w:rsidR="006B4F46" w:rsidRPr="001C653E" w:rsidRDefault="006B4F46" w:rsidP="00093DA9">
            <w:pPr>
              <w:numPr>
                <w:ilvl w:val="0"/>
                <w:numId w:val="6"/>
              </w:numPr>
              <w:rPr>
                <w:sz w:val="20"/>
              </w:rPr>
            </w:pPr>
          </w:p>
        </w:tc>
        <w:tc>
          <w:tcPr>
            <w:tcW w:w="4853" w:type="dxa"/>
            <w:tcBorders>
              <w:top w:val="single" w:sz="12" w:space="0" w:color="auto"/>
              <w:left w:val="nil"/>
            </w:tcBorders>
          </w:tcPr>
          <w:p w:rsidR="006B4F46" w:rsidRPr="001C653E" w:rsidRDefault="006B4F46" w:rsidP="007167BF">
            <w:pPr>
              <w:pStyle w:val="BodyText"/>
              <w:rPr>
                <w:b w:val="0"/>
                <w:sz w:val="20"/>
                <w:szCs w:val="20"/>
              </w:rPr>
            </w:pPr>
            <w:r w:rsidRPr="001C653E">
              <w:rPr>
                <w:b w:val="0"/>
                <w:sz w:val="20"/>
                <w:szCs w:val="20"/>
              </w:rPr>
              <w:t xml:space="preserve">I would now like you to tell me a little about your </w:t>
            </w:r>
            <w:r w:rsidRPr="001C653E">
              <w:rPr>
                <w:b w:val="0"/>
                <w:sz w:val="20"/>
                <w:szCs w:val="20"/>
                <w:u w:val="single"/>
              </w:rPr>
              <w:t>current</w:t>
            </w:r>
            <w:r w:rsidRPr="001C653E">
              <w:rPr>
                <w:b w:val="0"/>
                <w:sz w:val="20"/>
                <w:szCs w:val="20"/>
              </w:rPr>
              <w:t>/</w:t>
            </w:r>
            <w:r w:rsidRPr="001C653E">
              <w:rPr>
                <w:b w:val="0"/>
                <w:sz w:val="20"/>
                <w:szCs w:val="20"/>
                <w:u w:val="single"/>
              </w:rPr>
              <w:t>most recent</w:t>
            </w:r>
            <w:r w:rsidRPr="001C653E">
              <w:rPr>
                <w:b w:val="0"/>
                <w:sz w:val="20"/>
                <w:szCs w:val="20"/>
              </w:rPr>
              <w:t xml:space="preserve"> husband/partner. How old was your husband/partner on his last birthday? </w:t>
            </w:r>
          </w:p>
          <w:p w:rsidR="006B4F46" w:rsidRPr="001C653E" w:rsidRDefault="006B4F46" w:rsidP="007167BF">
            <w:pPr>
              <w:pStyle w:val="BodyText"/>
              <w:rPr>
                <w:b w:val="0"/>
                <w:sz w:val="20"/>
                <w:szCs w:val="20"/>
              </w:rPr>
            </w:pPr>
            <w:r w:rsidRPr="001C653E">
              <w:rPr>
                <w:b w:val="0"/>
                <w:sz w:val="20"/>
                <w:szCs w:val="20"/>
              </w:rPr>
              <w:t>PROBE: MORE OR LESS</w:t>
            </w:r>
          </w:p>
          <w:p w:rsidR="006B4F46" w:rsidRPr="001C653E" w:rsidRDefault="006B4F46" w:rsidP="007167BF">
            <w:pPr>
              <w:pStyle w:val="BodyText"/>
              <w:rPr>
                <w:b w:val="0"/>
                <w:sz w:val="20"/>
                <w:szCs w:val="20"/>
              </w:rPr>
            </w:pPr>
            <w:r w:rsidRPr="001C653E">
              <w:rPr>
                <w:b w:val="0"/>
                <w:sz w:val="20"/>
                <w:szCs w:val="20"/>
              </w:rPr>
              <w:t xml:space="preserve">IF MOST RECENT PARTNER DIED: How old would he be now if he were alive?  </w:t>
            </w:r>
          </w:p>
          <w:p w:rsidR="006B4F46" w:rsidRPr="001C653E" w:rsidRDefault="006B4F46" w:rsidP="007167BF">
            <w:pPr>
              <w:pStyle w:val="BodyText"/>
              <w:rPr>
                <w:rFonts w:ascii="SutonnyMJ" w:hAnsi="SutonnyMJ"/>
                <w:b w:val="0"/>
                <w:sz w:val="20"/>
                <w:szCs w:val="20"/>
              </w:rPr>
            </w:pPr>
            <w:r w:rsidRPr="001C653E">
              <w:rPr>
                <w:rFonts w:ascii="SutonnyMJ" w:hAnsi="SutonnyMJ"/>
                <w:b w:val="0"/>
                <w:sz w:val="20"/>
                <w:szCs w:val="20"/>
              </w:rPr>
              <w:t xml:space="preserve">Avcbvi </w:t>
            </w:r>
            <w:r w:rsidRPr="001C653E">
              <w:rPr>
                <w:rFonts w:ascii="SutonnyMJ" w:hAnsi="SutonnyMJ"/>
                <w:b w:val="0"/>
                <w:sz w:val="20"/>
                <w:szCs w:val="20"/>
                <w:u w:val="single"/>
              </w:rPr>
              <w:t>eZ©gvb/</w:t>
            </w:r>
            <w:r w:rsidRPr="001C653E">
              <w:rPr>
                <w:rFonts w:ascii="SutonnyMJ" w:hAnsi="SutonnyMJ"/>
                <w:b w:val="0"/>
                <w:sz w:val="20"/>
                <w:szCs w:val="20"/>
              </w:rPr>
              <w:t xml:space="preserve"> me©‡kl m¦vgx m¤c‡K© ms‡¶‡c GLb wKQy Avgv‡K ejyb|   Avcbvi m¦vgxi MZ Rb¥w`‡b eqm KZ wQj?</w:t>
            </w:r>
          </w:p>
          <w:p w:rsidR="006B4F46" w:rsidRPr="001C653E" w:rsidRDefault="006B4F46" w:rsidP="007167BF">
            <w:pPr>
              <w:pStyle w:val="BodyText"/>
              <w:rPr>
                <w:rFonts w:ascii="SutonnyMJ" w:hAnsi="SutonnyMJ"/>
                <w:b w:val="0"/>
                <w:sz w:val="20"/>
                <w:szCs w:val="20"/>
              </w:rPr>
            </w:pPr>
            <w:r w:rsidRPr="001C653E">
              <w:rPr>
                <w:rFonts w:ascii="SutonnyMJ" w:hAnsi="SutonnyMJ"/>
                <w:b w:val="0"/>
                <w:sz w:val="20"/>
                <w:szCs w:val="20"/>
              </w:rPr>
              <w:t>†cÖve Kiæb t  (AvbygvwbK)</w:t>
            </w:r>
          </w:p>
          <w:p w:rsidR="006B4F46" w:rsidRPr="001C653E" w:rsidRDefault="006B4F46" w:rsidP="007167BF">
            <w:pPr>
              <w:pStyle w:val="BodyText"/>
              <w:rPr>
                <w:rFonts w:ascii="SutonnyMJ" w:hAnsi="SutonnyMJ"/>
                <w:b w:val="0"/>
              </w:rPr>
            </w:pPr>
            <w:r w:rsidRPr="001C653E">
              <w:rPr>
                <w:rFonts w:ascii="SutonnyMJ" w:hAnsi="SutonnyMJ"/>
                <w:b w:val="0"/>
                <w:sz w:val="20"/>
                <w:szCs w:val="20"/>
              </w:rPr>
              <w:t>hw` me©‡kl m¦vgx  gviv hvqt  hw` wZwb RxweZ _vK‡Zb Zvn‡j Zuvi KZ n‡Zv?</w:t>
            </w:r>
          </w:p>
        </w:tc>
        <w:tc>
          <w:tcPr>
            <w:tcW w:w="3959" w:type="dxa"/>
            <w:gridSpan w:val="3"/>
            <w:tcBorders>
              <w:top w:val="single" w:sz="12" w:space="0" w:color="auto"/>
            </w:tcBorders>
          </w:tcPr>
          <w:p w:rsidR="006B4F46" w:rsidRPr="001C653E" w:rsidRDefault="006B4F46" w:rsidP="007167BF">
            <w:pPr>
              <w:tabs>
                <w:tab w:val="right" w:leader="dot" w:pos="3810"/>
              </w:tabs>
              <w:jc w:val="both"/>
              <w:rPr>
                <w:sz w:val="20"/>
              </w:rPr>
            </w:pPr>
            <w:r w:rsidRPr="001C653E">
              <w:rPr>
                <w:sz w:val="20"/>
              </w:rPr>
              <w:t xml:space="preserve">AGE (YEARS) </w:t>
            </w:r>
            <w:r w:rsidRPr="001C653E">
              <w:rPr>
                <w:sz w:val="20"/>
              </w:rPr>
              <w:tab/>
              <w:t>[    ][    ]</w:t>
            </w:r>
          </w:p>
          <w:p w:rsidR="006B4F46" w:rsidRPr="001C653E" w:rsidRDefault="006B4F46" w:rsidP="007167BF">
            <w:pPr>
              <w:tabs>
                <w:tab w:val="right" w:leader="dot" w:pos="3810"/>
              </w:tabs>
              <w:jc w:val="both"/>
              <w:rPr>
                <w:rFonts w:ascii="SutonnyMJ" w:hAnsi="SutonnyMJ"/>
                <w:sz w:val="20"/>
                <w:szCs w:val="20"/>
              </w:rPr>
            </w:pPr>
            <w:r w:rsidRPr="001C653E">
              <w:rPr>
                <w:rFonts w:ascii="SutonnyMJ" w:hAnsi="SutonnyMJ"/>
                <w:sz w:val="20"/>
                <w:szCs w:val="20"/>
              </w:rPr>
              <w:t>eqm (</w:t>
            </w:r>
            <w:r w:rsidRPr="001C653E">
              <w:rPr>
                <w:rFonts w:ascii="SutonnyMJ" w:hAnsi="SutonnyMJ" w:cs="SutonnyMJ"/>
                <w:sz w:val="20"/>
                <w:szCs w:val="20"/>
                <w:lang w:bidi="bn-BD"/>
              </w:rPr>
              <w:t>eQi</w:t>
            </w:r>
            <w:r w:rsidRPr="001C653E">
              <w:rPr>
                <w:rFonts w:ascii="SutonnyMJ" w:hAnsi="SutonnyMJ"/>
                <w:sz w:val="20"/>
                <w:szCs w:val="20"/>
              </w:rPr>
              <w:t xml:space="preserve">) </w:t>
            </w:r>
            <w:r w:rsidRPr="001C653E">
              <w:rPr>
                <w:sz w:val="20"/>
              </w:rPr>
              <w:t>..........................................</w:t>
            </w:r>
            <w:r w:rsidRPr="001C653E">
              <w:rPr>
                <w:rFonts w:ascii="SutonnyMJ" w:hAnsi="SutonnyMJ"/>
                <w:sz w:val="20"/>
                <w:szCs w:val="20"/>
              </w:rPr>
              <w:t>[    ][    ]</w:t>
            </w:r>
          </w:p>
        </w:tc>
        <w:tc>
          <w:tcPr>
            <w:tcW w:w="903" w:type="dxa"/>
            <w:tcBorders>
              <w:top w:val="single" w:sz="12" w:space="0" w:color="auto"/>
              <w:right w:val="single" w:sz="12" w:space="0" w:color="auto"/>
            </w:tcBorders>
          </w:tcPr>
          <w:p w:rsidR="006B4F46" w:rsidRPr="001C653E" w:rsidRDefault="006B4F46" w:rsidP="007167BF">
            <w:pPr>
              <w:jc w:val="both"/>
              <w:rPr>
                <w:i/>
                <w:sz w:val="20"/>
              </w:rPr>
            </w:pPr>
          </w:p>
        </w:tc>
      </w:tr>
      <w:tr w:rsidR="006B4F46" w:rsidRPr="001C653E" w:rsidTr="006B4F46">
        <w:trPr>
          <w:cantSplit/>
          <w:trHeight w:val="564"/>
        </w:trPr>
        <w:tc>
          <w:tcPr>
            <w:tcW w:w="630" w:type="dxa"/>
            <w:tcBorders>
              <w:bottom w:val="nil"/>
              <w:right w:val="single" w:sz="12" w:space="0" w:color="auto"/>
            </w:tcBorders>
          </w:tcPr>
          <w:p w:rsidR="006B4F46" w:rsidRPr="001C653E" w:rsidRDefault="006B4F46" w:rsidP="006C3963">
            <w:pPr>
              <w:numPr>
                <w:ilvl w:val="0"/>
                <w:numId w:val="6"/>
              </w:numPr>
              <w:jc w:val="both"/>
              <w:rPr>
                <w:sz w:val="20"/>
              </w:rPr>
            </w:pPr>
          </w:p>
        </w:tc>
        <w:tc>
          <w:tcPr>
            <w:tcW w:w="4853" w:type="dxa"/>
            <w:tcBorders>
              <w:left w:val="nil"/>
            </w:tcBorders>
          </w:tcPr>
          <w:p w:rsidR="006B4F46" w:rsidRPr="001C653E" w:rsidRDefault="006B4F46" w:rsidP="007167BF">
            <w:pPr>
              <w:jc w:val="both"/>
              <w:rPr>
                <w:sz w:val="20"/>
              </w:rPr>
            </w:pPr>
            <w:r w:rsidRPr="001C653E">
              <w:rPr>
                <w:sz w:val="20"/>
              </w:rPr>
              <w:t>In what year was he born?</w:t>
            </w:r>
          </w:p>
          <w:p w:rsidR="006B4F46" w:rsidRPr="001C653E" w:rsidRDefault="006B4F46" w:rsidP="007167BF">
            <w:pPr>
              <w:jc w:val="both"/>
              <w:rPr>
                <w:rFonts w:ascii="SutonnyMJ" w:hAnsi="SutonnyMJ"/>
                <w:sz w:val="20"/>
                <w:szCs w:val="20"/>
              </w:rPr>
            </w:pPr>
            <w:r w:rsidRPr="001C653E">
              <w:rPr>
                <w:rFonts w:ascii="SutonnyMJ" w:hAnsi="SutonnyMJ"/>
                <w:sz w:val="20"/>
                <w:szCs w:val="20"/>
              </w:rPr>
              <w:t>KZ mv‡j wZwb Rb¥Mªnb K‡iwQ‡jb?</w:t>
            </w:r>
          </w:p>
        </w:tc>
        <w:tc>
          <w:tcPr>
            <w:tcW w:w="3959" w:type="dxa"/>
            <w:gridSpan w:val="3"/>
          </w:tcPr>
          <w:p w:rsidR="006B4F46" w:rsidRPr="001C653E" w:rsidRDefault="006B4F46" w:rsidP="007167BF">
            <w:pPr>
              <w:tabs>
                <w:tab w:val="right" w:leader="dot" w:pos="3810"/>
              </w:tabs>
              <w:jc w:val="both"/>
              <w:rPr>
                <w:sz w:val="20"/>
              </w:rPr>
            </w:pPr>
            <w:r w:rsidRPr="001C653E">
              <w:rPr>
                <w:sz w:val="20"/>
              </w:rPr>
              <w:t>YEAR(</w:t>
            </w:r>
            <w:r w:rsidRPr="001C653E">
              <w:rPr>
                <w:rFonts w:ascii="SutonnyMJ" w:hAnsi="SutonnyMJ"/>
                <w:sz w:val="20"/>
              </w:rPr>
              <w:t>mvj</w:t>
            </w:r>
            <w:r w:rsidRPr="001C653E">
              <w:rPr>
                <w:sz w:val="20"/>
              </w:rPr>
              <w:t>)</w:t>
            </w:r>
            <w:r w:rsidRPr="001C653E">
              <w:rPr>
                <w:sz w:val="20"/>
              </w:rPr>
              <w:tab/>
              <w:t>[    ][    ][    ][    ]</w:t>
            </w:r>
          </w:p>
          <w:p w:rsidR="006B4F46" w:rsidRPr="001C653E" w:rsidRDefault="006B4F46" w:rsidP="007167BF">
            <w:pPr>
              <w:tabs>
                <w:tab w:val="right" w:leader="dot" w:pos="3810"/>
              </w:tabs>
              <w:jc w:val="both"/>
              <w:rPr>
                <w:sz w:val="20"/>
              </w:rPr>
            </w:pPr>
            <w:r w:rsidRPr="001C653E">
              <w:rPr>
                <w:sz w:val="20"/>
              </w:rPr>
              <w:t>DON’T KNOW/DON’T REMEMBER(</w:t>
            </w:r>
            <w:r w:rsidRPr="001C653E">
              <w:rPr>
                <w:rFonts w:ascii="SutonnyMJ" w:hAnsi="SutonnyMJ"/>
                <w:sz w:val="20"/>
              </w:rPr>
              <w:t>Rvwb bv/g‡b bvB</w:t>
            </w:r>
            <w:r w:rsidRPr="001C653E">
              <w:rPr>
                <w:sz w:val="20"/>
              </w:rPr>
              <w:t>)</w:t>
            </w:r>
            <w:r w:rsidRPr="001C653E">
              <w:rPr>
                <w:sz w:val="20"/>
              </w:rPr>
              <w:tab/>
              <w:t>9998</w:t>
            </w:r>
          </w:p>
          <w:p w:rsidR="006B4F46" w:rsidRPr="001C653E" w:rsidRDefault="006B4F46" w:rsidP="007167BF">
            <w:pPr>
              <w:tabs>
                <w:tab w:val="right" w:leader="dot" w:pos="3810"/>
              </w:tabs>
              <w:jc w:val="both"/>
              <w:rPr>
                <w:sz w:val="20"/>
              </w:rPr>
            </w:pPr>
          </w:p>
        </w:tc>
        <w:tc>
          <w:tcPr>
            <w:tcW w:w="903" w:type="dxa"/>
            <w:tcBorders>
              <w:right w:val="single" w:sz="12" w:space="0" w:color="auto"/>
            </w:tcBorders>
          </w:tcPr>
          <w:p w:rsidR="006B4F46" w:rsidRPr="001C653E" w:rsidRDefault="006B4F46" w:rsidP="007167BF">
            <w:pPr>
              <w:jc w:val="both"/>
              <w:rPr>
                <w:sz w:val="20"/>
              </w:rPr>
            </w:pPr>
          </w:p>
        </w:tc>
      </w:tr>
      <w:tr w:rsidR="006B4F46" w:rsidRPr="001C653E" w:rsidTr="006B4F46">
        <w:trPr>
          <w:cantSplit/>
          <w:trHeight w:val="544"/>
        </w:trPr>
        <w:tc>
          <w:tcPr>
            <w:tcW w:w="630" w:type="dxa"/>
            <w:tcBorders>
              <w:bottom w:val="nil"/>
              <w:right w:val="single" w:sz="12" w:space="0" w:color="auto"/>
            </w:tcBorders>
          </w:tcPr>
          <w:p w:rsidR="006B4F46" w:rsidRPr="001C653E" w:rsidRDefault="006B4F46" w:rsidP="006C3963">
            <w:pPr>
              <w:numPr>
                <w:ilvl w:val="0"/>
                <w:numId w:val="6"/>
              </w:numPr>
              <w:jc w:val="both"/>
              <w:rPr>
                <w:sz w:val="20"/>
              </w:rPr>
            </w:pPr>
          </w:p>
        </w:tc>
        <w:tc>
          <w:tcPr>
            <w:tcW w:w="4853" w:type="dxa"/>
            <w:tcBorders>
              <w:left w:val="nil"/>
              <w:bottom w:val="nil"/>
            </w:tcBorders>
          </w:tcPr>
          <w:p w:rsidR="006B4F46" w:rsidRPr="001C653E" w:rsidRDefault="006B4F46" w:rsidP="007167BF">
            <w:pPr>
              <w:jc w:val="both"/>
              <w:rPr>
                <w:sz w:val="16"/>
                <w:szCs w:val="16"/>
                <w:lang w:bidi="bn-IN"/>
              </w:rPr>
            </w:pPr>
            <w:r w:rsidRPr="001C653E">
              <w:rPr>
                <w:sz w:val="16"/>
                <w:szCs w:val="16"/>
              </w:rPr>
              <w:t>Did he ever attend school/ madrasha?</w:t>
            </w:r>
          </w:p>
          <w:p w:rsidR="006B4F46" w:rsidRPr="001C653E" w:rsidRDefault="006B4F46" w:rsidP="007167BF">
            <w:pPr>
              <w:tabs>
                <w:tab w:val="right" w:leader="dot" w:pos="3997"/>
                <w:tab w:val="right" w:leader="dot" w:pos="4253"/>
              </w:tabs>
              <w:jc w:val="both"/>
              <w:rPr>
                <w:rFonts w:cs="Vrinda"/>
                <w:sz w:val="16"/>
                <w:szCs w:val="16"/>
                <w:cs/>
                <w:lang w:bidi="bn-IN"/>
              </w:rPr>
            </w:pPr>
            <w:r w:rsidRPr="001C653E">
              <w:rPr>
                <w:rFonts w:ascii="SutonnyMJ" w:hAnsi="SutonnyMJ"/>
                <w:sz w:val="20"/>
                <w:szCs w:val="20"/>
              </w:rPr>
              <w:t>wZwb</w:t>
            </w:r>
            <w:r w:rsidRPr="001C653E">
              <w:rPr>
                <w:rFonts w:ascii="SutonnyMJ" w:hAnsi="SutonnyMJ" w:cs="SutonnyMJ"/>
                <w:sz w:val="20"/>
                <w:szCs w:val="20"/>
                <w:lang w:bidi="bn-BD"/>
              </w:rPr>
              <w:t xml:space="preserve"> wK KL‡bv ¯‹z‡j/ gv`ªvmvq cov‡kvbv K‡i‡Qb?</w:t>
            </w:r>
            <w:r w:rsidRPr="001C653E">
              <w:rPr>
                <w:rFonts w:ascii="SutonnyMJ" w:hAnsi="SutonnyMJ" w:cs="Vrinda" w:hint="cs"/>
                <w:sz w:val="20"/>
                <w:szCs w:val="20"/>
                <w:cs/>
                <w:lang w:bidi="bn-BD"/>
              </w:rPr>
              <w:t xml:space="preserve"> </w:t>
            </w:r>
          </w:p>
        </w:tc>
        <w:tc>
          <w:tcPr>
            <w:tcW w:w="3959" w:type="dxa"/>
            <w:gridSpan w:val="3"/>
            <w:tcBorders>
              <w:bottom w:val="nil"/>
            </w:tcBorders>
          </w:tcPr>
          <w:p w:rsidR="006B4F46" w:rsidRPr="001C653E" w:rsidRDefault="006B4F46" w:rsidP="00FD09AA">
            <w:pPr>
              <w:tabs>
                <w:tab w:val="right" w:leader="dot" w:pos="3997"/>
              </w:tabs>
              <w:rPr>
                <w:sz w:val="20"/>
              </w:rPr>
            </w:pPr>
            <w:r w:rsidRPr="001C653E">
              <w:rPr>
                <w:sz w:val="16"/>
                <w:szCs w:val="16"/>
              </w:rPr>
              <w:t xml:space="preserve">YES, SCHOOL </w:t>
            </w:r>
            <w:r w:rsidRPr="001C653E">
              <w:rPr>
                <w:rFonts w:ascii="SutonnyMJ" w:hAnsi="SutonnyMJ" w:hint="cs"/>
                <w:sz w:val="20"/>
                <w:szCs w:val="20"/>
                <w:cs/>
                <w:lang w:bidi="bn-BD"/>
              </w:rPr>
              <w:t>(</w:t>
            </w:r>
            <w:r w:rsidRPr="001C653E">
              <w:rPr>
                <w:rFonts w:ascii="SutonnyMJ" w:hAnsi="SutonnyMJ"/>
                <w:sz w:val="20"/>
                <w:szCs w:val="20"/>
              </w:rPr>
              <w:t>nu¨v</w:t>
            </w:r>
            <w:r w:rsidRPr="001C653E">
              <w:rPr>
                <w:rFonts w:ascii="SutonnyMJ" w:hAnsi="SutonnyMJ"/>
                <w:sz w:val="20"/>
                <w:szCs w:val="20"/>
                <w:cs/>
                <w:lang w:bidi="bn-IN"/>
              </w:rPr>
              <w:t>,</w:t>
            </w:r>
            <w:r w:rsidRPr="001C653E">
              <w:rPr>
                <w:rFonts w:ascii="SutonnyMJ" w:hAnsi="SutonnyMJ"/>
                <w:sz w:val="20"/>
                <w:szCs w:val="20"/>
              </w:rPr>
              <w:t>¯‹z‡j</w:t>
            </w:r>
            <w:r w:rsidRPr="001C653E">
              <w:rPr>
                <w:rFonts w:hint="cs"/>
                <w:sz w:val="20"/>
                <w:cs/>
                <w:lang w:bidi="bn-BD"/>
              </w:rPr>
              <w:t>)</w:t>
            </w:r>
            <w:r w:rsidRPr="001C653E">
              <w:rPr>
                <w:sz w:val="20"/>
              </w:rPr>
              <w:t>......................................1</w:t>
            </w:r>
          </w:p>
          <w:p w:rsidR="006B4F46" w:rsidRPr="001C653E" w:rsidRDefault="006B4F46" w:rsidP="00FD09AA">
            <w:pPr>
              <w:tabs>
                <w:tab w:val="right" w:leader="dot" w:pos="3997"/>
              </w:tabs>
              <w:rPr>
                <w:rFonts w:cs="Vrinda"/>
                <w:sz w:val="16"/>
                <w:szCs w:val="20"/>
                <w:cs/>
                <w:lang w:bidi="bn-IN"/>
              </w:rPr>
            </w:pPr>
            <w:r w:rsidRPr="001C653E">
              <w:rPr>
                <w:sz w:val="16"/>
                <w:szCs w:val="16"/>
              </w:rPr>
              <w:t>YES, MADRASHA</w:t>
            </w:r>
            <w:r w:rsidRPr="001C653E">
              <w:rPr>
                <w:rFonts w:cs="Vrinda" w:hint="cs"/>
                <w:sz w:val="16"/>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nu¨v</w:t>
            </w:r>
            <w:r w:rsidRPr="001C653E">
              <w:rPr>
                <w:sz w:val="16"/>
                <w:szCs w:val="16"/>
                <w:cs/>
                <w:lang w:bidi="bn-IN"/>
              </w:rPr>
              <w:t>,</w:t>
            </w:r>
            <w:r w:rsidRPr="001C653E">
              <w:rPr>
                <w:rFonts w:ascii="SutonnyMJ" w:hAnsi="SutonnyMJ" w:cs="Vrinda"/>
                <w:sz w:val="20"/>
                <w:szCs w:val="20"/>
                <w:lang w:val="en-US" w:bidi="bn-BD"/>
              </w:rPr>
              <w:t xml:space="preserve"> </w:t>
            </w:r>
            <w:r w:rsidRPr="001C653E">
              <w:rPr>
                <w:rFonts w:ascii="SutonnyMJ" w:hAnsi="SutonnyMJ" w:cs="SutonnyMJ"/>
                <w:sz w:val="20"/>
                <w:szCs w:val="20"/>
                <w:lang w:bidi="bn-BD"/>
              </w:rPr>
              <w:t>gv`ªvmv</w:t>
            </w:r>
            <w:r w:rsidRPr="001C653E">
              <w:rPr>
                <w:rFonts w:ascii="SutonnyMJ" w:hAnsi="SutonnyMJ" w:cs="SutonnyMJ"/>
                <w:sz w:val="20"/>
                <w:szCs w:val="20"/>
                <w:lang w:val="en-US" w:bidi="bn-BD"/>
              </w:rPr>
              <w:t>)</w:t>
            </w:r>
            <w:r w:rsidRPr="001C653E">
              <w:rPr>
                <w:sz w:val="20"/>
                <w:szCs w:val="20"/>
                <w:lang w:bidi="bn-BD"/>
              </w:rPr>
              <w:t>............................</w:t>
            </w:r>
            <w:r w:rsidRPr="001C653E">
              <w:rPr>
                <w:sz w:val="20"/>
              </w:rPr>
              <w:t>2</w:t>
            </w:r>
          </w:p>
          <w:p w:rsidR="006B4F46" w:rsidRPr="001C653E" w:rsidRDefault="006B4F46" w:rsidP="00FD09AA">
            <w:pPr>
              <w:tabs>
                <w:tab w:val="right" w:leader="dot" w:pos="3997"/>
              </w:tabs>
              <w:rPr>
                <w:sz w:val="16"/>
                <w:szCs w:val="16"/>
              </w:rPr>
            </w:pPr>
            <w:r w:rsidRPr="001C653E">
              <w:rPr>
                <w:sz w:val="16"/>
                <w:szCs w:val="16"/>
              </w:rPr>
              <w:t>YES, BOTH</w:t>
            </w:r>
            <w:r w:rsidRPr="001C653E">
              <w:rPr>
                <w:rFonts w:cs="Vrinda" w:hint="cs"/>
                <w:sz w:val="16"/>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nu¨v</w:t>
            </w:r>
            <w:r w:rsidRPr="001C653E">
              <w:rPr>
                <w:sz w:val="16"/>
                <w:szCs w:val="16"/>
                <w:cs/>
                <w:lang w:bidi="bn-IN"/>
              </w:rPr>
              <w:t>,</w:t>
            </w:r>
            <w:r w:rsidRPr="001C653E">
              <w:rPr>
                <w:rFonts w:ascii="SutonnyMJ" w:hAnsi="SutonnyMJ" w:cs="SutonnyMJ"/>
                <w:sz w:val="20"/>
                <w:szCs w:val="20"/>
                <w:lang w:bidi="bn-BD"/>
              </w:rPr>
              <w:t>Dfq</w:t>
            </w:r>
            <w:r w:rsidRPr="001C653E">
              <w:rPr>
                <w:rFonts w:ascii="SutonnyMJ" w:hAnsi="SutonnyMJ" w:cs="SutonnyMJ" w:hint="cs"/>
                <w:sz w:val="20"/>
                <w:szCs w:val="20"/>
                <w:cs/>
                <w:lang w:bidi="bn-BD"/>
              </w:rPr>
              <w:t>)</w:t>
            </w:r>
            <w:r w:rsidRPr="001C653E">
              <w:rPr>
                <w:sz w:val="20"/>
                <w:szCs w:val="20"/>
                <w:lang w:val="en-US" w:bidi="bn-BD"/>
              </w:rPr>
              <w:t>.........................................</w:t>
            </w:r>
            <w:r w:rsidRPr="001C653E">
              <w:rPr>
                <w:sz w:val="16"/>
                <w:szCs w:val="16"/>
              </w:rPr>
              <w:t>3</w:t>
            </w:r>
          </w:p>
          <w:p w:rsidR="006B4F46" w:rsidRPr="001C653E" w:rsidRDefault="006B4F46" w:rsidP="00FD09AA">
            <w:pPr>
              <w:tabs>
                <w:tab w:val="right" w:leader="dot" w:pos="3997"/>
              </w:tabs>
              <w:rPr>
                <w:sz w:val="16"/>
                <w:szCs w:val="16"/>
              </w:rPr>
            </w:pPr>
            <w:r w:rsidRPr="001C653E">
              <w:rPr>
                <w:sz w:val="16"/>
                <w:szCs w:val="16"/>
              </w:rPr>
              <w:t>NO</w:t>
            </w:r>
            <w:r w:rsidRPr="001C653E">
              <w:rPr>
                <w:rFonts w:hint="cs"/>
                <w:sz w:val="16"/>
                <w:szCs w:val="16"/>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lang w:val="en-US" w:bidi="bn-BD"/>
              </w:rPr>
              <w:t>..............................................................</w:t>
            </w:r>
            <w:r w:rsidRPr="001C653E">
              <w:rPr>
                <w:sz w:val="16"/>
                <w:szCs w:val="16"/>
              </w:rPr>
              <w:t>4</w:t>
            </w:r>
          </w:p>
          <w:p w:rsidR="006B4F46" w:rsidRPr="001C653E" w:rsidRDefault="006B4F46" w:rsidP="00FD09AA">
            <w:pPr>
              <w:tabs>
                <w:tab w:val="right" w:leader="dot" w:pos="3997"/>
              </w:tabs>
              <w:rPr>
                <w:sz w:val="16"/>
                <w:szCs w:val="16"/>
              </w:rPr>
            </w:pPr>
            <w:r w:rsidRPr="001C653E">
              <w:rPr>
                <w:sz w:val="16"/>
                <w:szCs w:val="16"/>
              </w:rPr>
              <w:t>DON’T KNOW/DON’T REMEMBER</w:t>
            </w:r>
            <w:r w:rsidRPr="001C653E">
              <w:rPr>
                <w:rFonts w:hint="cs"/>
                <w:sz w:val="16"/>
                <w:szCs w:val="16"/>
                <w:cs/>
                <w:lang w:bidi="bn-BD"/>
              </w:rPr>
              <w:t>(</w:t>
            </w:r>
            <w:r w:rsidRPr="001C653E">
              <w:rPr>
                <w:rFonts w:ascii="SutonnyMJ" w:hAnsi="SutonnyMJ" w:cs="SutonnyMJ"/>
                <w:sz w:val="20"/>
                <w:szCs w:val="20"/>
                <w:lang w:bidi="bn-BD"/>
              </w:rPr>
              <w:t>Rvbv †bB/ g‡b †bB</w:t>
            </w:r>
            <w:r w:rsidRPr="001C653E">
              <w:rPr>
                <w:rFonts w:hint="cs"/>
                <w:sz w:val="16"/>
                <w:szCs w:val="16"/>
                <w:cs/>
                <w:lang w:bidi="bn-BD"/>
              </w:rPr>
              <w:t>)</w:t>
            </w:r>
            <w:r w:rsidRPr="001C653E">
              <w:rPr>
                <w:sz w:val="16"/>
                <w:szCs w:val="16"/>
                <w:lang w:val="en-US" w:bidi="bn-BD"/>
              </w:rPr>
              <w:t>……………………………………..……………….</w:t>
            </w:r>
            <w:r w:rsidRPr="001C653E">
              <w:rPr>
                <w:sz w:val="16"/>
                <w:szCs w:val="16"/>
              </w:rPr>
              <w:t>8</w:t>
            </w:r>
          </w:p>
          <w:p w:rsidR="006B4F46" w:rsidRPr="001C653E" w:rsidRDefault="006B4F46" w:rsidP="00FD09AA">
            <w:pPr>
              <w:tabs>
                <w:tab w:val="right" w:leader="dot" w:pos="3997"/>
              </w:tabs>
              <w:rPr>
                <w:sz w:val="16"/>
                <w:szCs w:val="16"/>
              </w:rPr>
            </w:pPr>
          </w:p>
        </w:tc>
        <w:tc>
          <w:tcPr>
            <w:tcW w:w="903" w:type="dxa"/>
            <w:tcBorders>
              <w:bottom w:val="nil"/>
            </w:tcBorders>
          </w:tcPr>
          <w:p w:rsidR="006B4F46" w:rsidRPr="001C653E" w:rsidRDefault="006B4F46" w:rsidP="008E5E3C">
            <w:pPr>
              <w:jc w:val="both"/>
              <w:rPr>
                <w:b/>
                <w:sz w:val="20"/>
              </w:rPr>
            </w:pPr>
          </w:p>
          <w:p w:rsidR="006B4F46" w:rsidRPr="001C653E" w:rsidRDefault="006B4F46" w:rsidP="008E5E3C">
            <w:pPr>
              <w:jc w:val="both"/>
              <w:rPr>
                <w:b/>
                <w:sz w:val="20"/>
              </w:rPr>
            </w:pPr>
          </w:p>
          <w:p w:rsidR="006B4F46" w:rsidRPr="001C653E" w:rsidRDefault="006B4F46" w:rsidP="008E5E3C">
            <w:pPr>
              <w:jc w:val="both"/>
              <w:rPr>
                <w:b/>
                <w:sz w:val="20"/>
              </w:rPr>
            </w:pPr>
          </w:p>
          <w:p w:rsidR="006B4F46" w:rsidRPr="001C653E" w:rsidRDefault="006B4F46" w:rsidP="008E5E3C">
            <w:pPr>
              <w:jc w:val="both"/>
              <w:rPr>
                <w:b/>
                <w:sz w:val="20"/>
              </w:rPr>
            </w:pPr>
          </w:p>
          <w:p w:rsidR="006B4F46" w:rsidRPr="001C653E" w:rsidRDefault="006B4F46" w:rsidP="008E5E3C">
            <w:pPr>
              <w:jc w:val="both"/>
              <w:rPr>
                <w:rFonts w:cs="Vrinda"/>
                <w:b/>
                <w:sz w:val="20"/>
                <w:cs/>
                <w:lang w:bidi="bn-BD"/>
              </w:rPr>
            </w:pPr>
            <w:r w:rsidRPr="001C653E">
              <w:rPr>
                <w:b/>
                <w:sz w:val="20"/>
              </w:rPr>
              <w:sym w:font="Symbol" w:char="F0DE"/>
            </w:r>
            <w:r w:rsidRPr="001C653E">
              <w:rPr>
                <w:b/>
                <w:sz w:val="20"/>
              </w:rPr>
              <w:t>705</w:t>
            </w:r>
          </w:p>
          <w:p w:rsidR="006B4F46" w:rsidRPr="001C653E" w:rsidRDefault="006B4F46" w:rsidP="008E5E3C">
            <w:pPr>
              <w:jc w:val="both"/>
              <w:rPr>
                <w:rFonts w:cs="Vrinda"/>
                <w:b/>
                <w:sz w:val="20"/>
                <w:cs/>
                <w:lang w:bidi="bn-BD"/>
              </w:rPr>
            </w:pPr>
            <w:r w:rsidRPr="001C653E">
              <w:rPr>
                <w:b/>
                <w:sz w:val="20"/>
              </w:rPr>
              <w:sym w:font="Symbol" w:char="F0DE"/>
            </w:r>
            <w:r w:rsidRPr="001C653E">
              <w:rPr>
                <w:b/>
                <w:sz w:val="20"/>
              </w:rPr>
              <w:t>705</w:t>
            </w:r>
          </w:p>
          <w:p w:rsidR="006B4F46" w:rsidRPr="001C653E" w:rsidRDefault="006B4F46" w:rsidP="007167BF">
            <w:pPr>
              <w:jc w:val="both"/>
              <w:rPr>
                <w:sz w:val="20"/>
              </w:rPr>
            </w:pPr>
          </w:p>
        </w:tc>
      </w:tr>
      <w:tr w:rsidR="006B4F46" w:rsidRPr="001C653E" w:rsidTr="006B4F46">
        <w:trPr>
          <w:cantSplit/>
          <w:trHeight w:val="552"/>
        </w:trPr>
        <w:tc>
          <w:tcPr>
            <w:tcW w:w="630" w:type="dxa"/>
            <w:tcBorders>
              <w:bottom w:val="single" w:sz="6" w:space="0" w:color="auto"/>
              <w:right w:val="single" w:sz="12" w:space="0" w:color="auto"/>
            </w:tcBorders>
          </w:tcPr>
          <w:p w:rsidR="006B4F46" w:rsidRPr="001C653E" w:rsidRDefault="006B4F46" w:rsidP="006C3963">
            <w:pPr>
              <w:numPr>
                <w:ilvl w:val="0"/>
                <w:numId w:val="6"/>
              </w:numPr>
              <w:jc w:val="both"/>
              <w:rPr>
                <w:sz w:val="20"/>
              </w:rPr>
            </w:pPr>
          </w:p>
        </w:tc>
        <w:tc>
          <w:tcPr>
            <w:tcW w:w="4853" w:type="dxa"/>
            <w:tcBorders>
              <w:left w:val="nil"/>
              <w:bottom w:val="single" w:sz="6" w:space="0" w:color="auto"/>
            </w:tcBorders>
          </w:tcPr>
          <w:p w:rsidR="006B4F46" w:rsidRPr="001C653E" w:rsidRDefault="006B4F46" w:rsidP="007167BF">
            <w:pPr>
              <w:jc w:val="both"/>
              <w:rPr>
                <w:sz w:val="20"/>
              </w:rPr>
            </w:pPr>
            <w:r w:rsidRPr="001C653E">
              <w:rPr>
                <w:sz w:val="20"/>
              </w:rPr>
              <w:t>What is the highest class that he completed?</w:t>
            </w:r>
          </w:p>
          <w:p w:rsidR="006B4F46" w:rsidRPr="001C653E" w:rsidRDefault="006B4F46" w:rsidP="007167BF">
            <w:pPr>
              <w:jc w:val="both"/>
              <w:rPr>
                <w:rFonts w:ascii="SutonnyMJ" w:hAnsi="SutonnyMJ" w:cs="SutonnyMJ"/>
                <w:sz w:val="20"/>
              </w:rPr>
            </w:pPr>
            <w:r w:rsidRPr="001C653E">
              <w:rPr>
                <w:rFonts w:ascii="SutonnyMJ" w:hAnsi="SutonnyMJ"/>
                <w:sz w:val="20"/>
                <w:szCs w:val="20"/>
              </w:rPr>
              <w:t>wZwb</w:t>
            </w:r>
            <w:r w:rsidRPr="001C653E">
              <w:rPr>
                <w:rFonts w:ascii="SutonnyMJ" w:hAnsi="SutonnyMJ" w:cs="SutonnyMJ"/>
                <w:sz w:val="20"/>
              </w:rPr>
              <w:t xml:space="preserve"> m‡ev©”P †Kvb †kÖYx cvk K‡i‡Qb? </w:t>
            </w:r>
          </w:p>
          <w:p w:rsidR="006B4F46" w:rsidRPr="001C653E" w:rsidRDefault="006B4F46" w:rsidP="007167BF">
            <w:pPr>
              <w:jc w:val="both"/>
              <w:rPr>
                <w:rFonts w:ascii="SutonnyMJ" w:hAnsi="SutonnyMJ" w:cs="SutonnyMJ"/>
                <w:sz w:val="20"/>
              </w:rPr>
            </w:pPr>
          </w:p>
          <w:p w:rsidR="006B4F46" w:rsidRPr="001C653E" w:rsidRDefault="006B4F46" w:rsidP="007167BF">
            <w:pPr>
              <w:jc w:val="both"/>
              <w:rPr>
                <w:rFonts w:ascii="SutonnyMJ" w:hAnsi="SutonnyMJ" w:cs="SutonnyMJ"/>
                <w:sz w:val="20"/>
              </w:rPr>
            </w:pPr>
            <w:r w:rsidRPr="001C653E">
              <w:rPr>
                <w:rFonts w:ascii="SutonnyMJ" w:hAnsi="SutonnyMJ" w:cs="SutonnyMJ"/>
                <w:sz w:val="20"/>
              </w:rPr>
              <w:t>¯‹z‡j covi †gvU eQi MYbv Kiæb, †gwUªK cv‡ki ci cov‡kvbv K‡i _vK‡j cÖwZ eQ‡ii Rb¨ 10-Gi mv‡_ 1 †hvM w`‡q wjLyb|</w:t>
            </w:r>
          </w:p>
          <w:p w:rsidR="006B4F46" w:rsidRPr="001C653E" w:rsidRDefault="006B4F46" w:rsidP="007167BF">
            <w:pPr>
              <w:jc w:val="both"/>
              <w:rPr>
                <w:rFonts w:ascii="SutonnyMJ" w:hAnsi="SutonnyMJ" w:cs="SutonnyMJ"/>
                <w:sz w:val="20"/>
              </w:rPr>
            </w:pPr>
            <w:r w:rsidRPr="001C653E">
              <w:rPr>
                <w:rFonts w:ascii="SutonnyMJ" w:hAnsi="SutonnyMJ" w:cs="SutonnyMJ"/>
                <w:sz w:val="20"/>
              </w:rPr>
              <w:t>‡Kvb K¬vk cvk bv Ki‡j 00 wjLyb|</w:t>
            </w:r>
          </w:p>
        </w:tc>
        <w:tc>
          <w:tcPr>
            <w:tcW w:w="3959" w:type="dxa"/>
            <w:gridSpan w:val="3"/>
            <w:tcBorders>
              <w:bottom w:val="single" w:sz="6" w:space="0" w:color="auto"/>
            </w:tcBorders>
          </w:tcPr>
          <w:p w:rsidR="006B4F46" w:rsidRPr="001C653E" w:rsidRDefault="006B4F46" w:rsidP="007167BF">
            <w:pPr>
              <w:tabs>
                <w:tab w:val="left" w:leader="dot" w:pos="3187"/>
              </w:tabs>
              <w:jc w:val="both"/>
              <w:rPr>
                <w:sz w:val="20"/>
              </w:rPr>
            </w:pPr>
            <w:r w:rsidRPr="001C653E">
              <w:rPr>
                <w:sz w:val="20"/>
              </w:rPr>
              <w:t>CLASS(</w:t>
            </w:r>
            <w:r w:rsidRPr="001C653E">
              <w:rPr>
                <w:rFonts w:ascii="SutonnyMJ" w:hAnsi="SutonnyMJ" w:cs="SutonnyMJ"/>
                <w:sz w:val="20"/>
              </w:rPr>
              <w:t>‡kÖYx</w:t>
            </w:r>
            <w:r w:rsidRPr="001C653E">
              <w:rPr>
                <w:sz w:val="20"/>
              </w:rPr>
              <w:t>)........................................[   ][     ]</w:t>
            </w:r>
          </w:p>
          <w:p w:rsidR="006B4F46" w:rsidRPr="001C653E" w:rsidRDefault="006B4F46" w:rsidP="005A67F9">
            <w:pPr>
              <w:tabs>
                <w:tab w:val="right" w:leader="dot" w:pos="3969"/>
              </w:tabs>
              <w:jc w:val="both"/>
              <w:rPr>
                <w:rFonts w:ascii="SutonnyMJ" w:hAnsi="SutonnyMJ" w:cs="SutonnyMJ"/>
                <w:sz w:val="20"/>
              </w:rPr>
            </w:pPr>
            <w:r w:rsidRPr="001C653E">
              <w:rPr>
                <w:sz w:val="16"/>
                <w:szCs w:val="16"/>
              </w:rPr>
              <w:t>DON’T KNOW/DON’T REMEMBER</w:t>
            </w:r>
            <w:r w:rsidRPr="001C653E">
              <w:rPr>
                <w:rFonts w:hint="cs"/>
                <w:sz w:val="16"/>
                <w:szCs w:val="16"/>
                <w:cs/>
                <w:lang w:bidi="bn-BD"/>
              </w:rPr>
              <w:t>(</w:t>
            </w:r>
            <w:r w:rsidRPr="001C653E">
              <w:rPr>
                <w:rFonts w:ascii="SutonnyMJ" w:hAnsi="SutonnyMJ" w:cs="SutonnyMJ"/>
                <w:sz w:val="20"/>
                <w:szCs w:val="20"/>
                <w:lang w:bidi="bn-BD"/>
              </w:rPr>
              <w:t>Rvbv †bB/ g‡b †bB</w:t>
            </w:r>
            <w:r w:rsidRPr="001C653E">
              <w:rPr>
                <w:rFonts w:hint="cs"/>
                <w:sz w:val="16"/>
                <w:szCs w:val="16"/>
                <w:cs/>
                <w:lang w:bidi="bn-BD"/>
              </w:rPr>
              <w:t>)</w:t>
            </w:r>
            <w:r w:rsidRPr="001C653E">
              <w:rPr>
                <w:sz w:val="20"/>
              </w:rPr>
              <w:t>................................................................88</w:t>
            </w:r>
          </w:p>
        </w:tc>
        <w:tc>
          <w:tcPr>
            <w:tcW w:w="903" w:type="dxa"/>
            <w:tcBorders>
              <w:bottom w:val="single" w:sz="6" w:space="0" w:color="auto"/>
            </w:tcBorders>
          </w:tcPr>
          <w:p w:rsidR="006B4F46" w:rsidRPr="001C653E" w:rsidRDefault="006B4F46" w:rsidP="007167BF">
            <w:pPr>
              <w:jc w:val="both"/>
              <w:rPr>
                <w:sz w:val="20"/>
              </w:rPr>
            </w:pPr>
          </w:p>
        </w:tc>
      </w:tr>
      <w:tr w:rsidR="006B4F46" w:rsidRPr="001C653E" w:rsidTr="006B4F46">
        <w:trPr>
          <w:cantSplit/>
        </w:trPr>
        <w:tc>
          <w:tcPr>
            <w:tcW w:w="630" w:type="dxa"/>
            <w:tcBorders>
              <w:right w:val="single" w:sz="12" w:space="0" w:color="auto"/>
            </w:tcBorders>
          </w:tcPr>
          <w:p w:rsidR="006B4F46" w:rsidRPr="001C653E" w:rsidRDefault="006B4F46" w:rsidP="004B68C1">
            <w:pPr>
              <w:pStyle w:val="ListParagraph"/>
              <w:numPr>
                <w:ilvl w:val="0"/>
                <w:numId w:val="6"/>
              </w:numPr>
              <w:rPr>
                <w:sz w:val="20"/>
                <w:szCs w:val="20"/>
                <w:cs/>
                <w:lang w:bidi="bn-BD"/>
              </w:rPr>
            </w:pPr>
          </w:p>
        </w:tc>
        <w:tc>
          <w:tcPr>
            <w:tcW w:w="4853" w:type="dxa"/>
            <w:tcBorders>
              <w:left w:val="nil"/>
            </w:tcBorders>
          </w:tcPr>
          <w:p w:rsidR="006B4F46" w:rsidRPr="001C653E" w:rsidRDefault="006B4F46" w:rsidP="007167BF">
            <w:pPr>
              <w:jc w:val="both"/>
              <w:rPr>
                <w:sz w:val="20"/>
                <w:szCs w:val="20"/>
              </w:rPr>
            </w:pPr>
            <w:r w:rsidRPr="001C653E">
              <w:rPr>
                <w:sz w:val="20"/>
                <w:szCs w:val="20"/>
              </w:rPr>
              <w:t>What kind of work does/did he normally do?</w:t>
            </w:r>
          </w:p>
          <w:p w:rsidR="006B4F46" w:rsidRPr="001C653E" w:rsidRDefault="006B4F46" w:rsidP="007167BF">
            <w:pPr>
              <w:rPr>
                <w:rFonts w:ascii="SutonnyMJ" w:hAnsi="SutonnyMJ"/>
                <w:sz w:val="20"/>
                <w:szCs w:val="20"/>
              </w:rPr>
            </w:pPr>
            <w:r w:rsidRPr="001C653E">
              <w:rPr>
                <w:rFonts w:ascii="SutonnyMJ" w:hAnsi="SutonnyMJ"/>
                <w:sz w:val="20"/>
                <w:szCs w:val="20"/>
              </w:rPr>
              <w:t xml:space="preserve">Avcbvi (eZ©gvb/me©‡kl) ¯^vgx cÖavbZ wK ai‡bi KvR K‡ib/Ki‡Zb? </w:t>
            </w:r>
          </w:p>
          <w:p w:rsidR="006B4F46" w:rsidRPr="001C653E" w:rsidRDefault="006B4F46" w:rsidP="007167BF">
            <w:pPr>
              <w:jc w:val="both"/>
              <w:rPr>
                <w:sz w:val="20"/>
                <w:szCs w:val="20"/>
              </w:rPr>
            </w:pPr>
          </w:p>
          <w:p w:rsidR="006B4F46" w:rsidRPr="001C653E" w:rsidRDefault="006B4F46" w:rsidP="007167BF">
            <w:pPr>
              <w:jc w:val="both"/>
              <w:rPr>
                <w:sz w:val="20"/>
                <w:szCs w:val="20"/>
              </w:rPr>
            </w:pPr>
          </w:p>
          <w:p w:rsidR="006B4F46" w:rsidRPr="001C653E" w:rsidRDefault="006B4F46" w:rsidP="007167BF">
            <w:pPr>
              <w:jc w:val="both"/>
              <w:rPr>
                <w:sz w:val="20"/>
                <w:szCs w:val="20"/>
              </w:rPr>
            </w:pPr>
            <w:r w:rsidRPr="001C653E">
              <w:rPr>
                <w:sz w:val="20"/>
                <w:szCs w:val="20"/>
              </w:rPr>
              <w:t>SPECIFY KIND OF WORK</w:t>
            </w:r>
          </w:p>
          <w:p w:rsidR="006B4F46" w:rsidRPr="001C653E" w:rsidRDefault="006B4F46" w:rsidP="007167BF">
            <w:pPr>
              <w:jc w:val="both"/>
              <w:rPr>
                <w:sz w:val="20"/>
                <w:szCs w:val="20"/>
              </w:rPr>
            </w:pPr>
          </w:p>
          <w:p w:rsidR="006B4F46" w:rsidRPr="001C653E" w:rsidRDefault="006B4F46" w:rsidP="007167BF">
            <w:pPr>
              <w:pStyle w:val="Heading9"/>
              <w:rPr>
                <w:sz w:val="20"/>
                <w:szCs w:val="20"/>
              </w:rPr>
            </w:pPr>
          </w:p>
        </w:tc>
        <w:tc>
          <w:tcPr>
            <w:tcW w:w="3959" w:type="dxa"/>
            <w:gridSpan w:val="3"/>
          </w:tcPr>
          <w:p w:rsidR="006B4F46" w:rsidRPr="001C653E" w:rsidRDefault="006B4F46" w:rsidP="007167BF">
            <w:pPr>
              <w:tabs>
                <w:tab w:val="right" w:leader="dot" w:pos="4302"/>
              </w:tabs>
              <w:rPr>
                <w:rFonts w:ascii="SutonnyMJ" w:hAnsi="SutonnyMJ" w:cs="SutonnyMJ"/>
                <w:sz w:val="20"/>
                <w:szCs w:val="20"/>
              </w:rPr>
            </w:pPr>
            <w:r w:rsidRPr="001C653E">
              <w:rPr>
                <w:sz w:val="20"/>
                <w:szCs w:val="20"/>
              </w:rPr>
              <w:t>AGRICULTURE</w:t>
            </w:r>
            <w:r w:rsidRPr="001C653E">
              <w:rPr>
                <w:rFonts w:ascii="SutonnyMJ" w:hAnsi="SutonnyMJ" w:cs="SutonnyMJ"/>
                <w:sz w:val="20"/>
                <w:szCs w:val="20"/>
              </w:rPr>
              <w:t xml:space="preserve"> (K…wlKvR) </w:t>
            </w:r>
            <w:r w:rsidRPr="001C653E">
              <w:rPr>
                <w:sz w:val="20"/>
                <w:szCs w:val="20"/>
              </w:rPr>
              <w:t>...........................01</w:t>
            </w:r>
          </w:p>
          <w:p w:rsidR="006B4F46" w:rsidRPr="001C653E" w:rsidRDefault="006B4F46" w:rsidP="007167BF">
            <w:pPr>
              <w:tabs>
                <w:tab w:val="right" w:leader="dot" w:pos="4302"/>
              </w:tabs>
              <w:rPr>
                <w:sz w:val="20"/>
                <w:szCs w:val="20"/>
              </w:rPr>
            </w:pPr>
            <w:r w:rsidRPr="001C653E">
              <w:rPr>
                <w:sz w:val="20"/>
                <w:szCs w:val="20"/>
              </w:rPr>
              <w:t>RICKSHOW PULLER(</w:t>
            </w:r>
            <w:r w:rsidRPr="001C653E">
              <w:rPr>
                <w:rFonts w:ascii="SutonnyMJ" w:hAnsi="SutonnyMJ"/>
                <w:sz w:val="20"/>
                <w:szCs w:val="20"/>
              </w:rPr>
              <w:t>wi·vIqvjv</w:t>
            </w:r>
            <w:r w:rsidRPr="001C653E">
              <w:rPr>
                <w:sz w:val="20"/>
                <w:szCs w:val="20"/>
              </w:rPr>
              <w:t>). ...............02</w:t>
            </w:r>
          </w:p>
          <w:p w:rsidR="006B4F46" w:rsidRPr="001C653E" w:rsidRDefault="006B4F46" w:rsidP="007167BF">
            <w:pPr>
              <w:tabs>
                <w:tab w:val="right" w:leader="dot" w:pos="4302"/>
              </w:tabs>
              <w:rPr>
                <w:noProof/>
                <w:sz w:val="20"/>
                <w:szCs w:val="20"/>
              </w:rPr>
            </w:pPr>
            <w:r w:rsidRPr="001C653E">
              <w:rPr>
                <w:sz w:val="20"/>
                <w:szCs w:val="20"/>
              </w:rPr>
              <w:t>MECHANIC (</w:t>
            </w:r>
            <w:r w:rsidRPr="001C653E">
              <w:rPr>
                <w:rFonts w:ascii="SutonnyMJ" w:hAnsi="SutonnyMJ"/>
                <w:sz w:val="20"/>
                <w:szCs w:val="20"/>
              </w:rPr>
              <w:t xml:space="preserve">†gKvwbK) </w:t>
            </w:r>
            <w:r w:rsidRPr="001C653E">
              <w:rPr>
                <w:sz w:val="20"/>
                <w:szCs w:val="20"/>
              </w:rPr>
              <w:t>.................................0</w:t>
            </w:r>
            <w:r w:rsidRPr="001C653E">
              <w:rPr>
                <w:noProof/>
                <w:sz w:val="20"/>
                <w:szCs w:val="20"/>
              </w:rPr>
              <w:t>3</w:t>
            </w:r>
          </w:p>
          <w:p w:rsidR="006B4F46" w:rsidRPr="001C653E" w:rsidRDefault="006B4F46" w:rsidP="007167BF">
            <w:pPr>
              <w:tabs>
                <w:tab w:val="right" w:leader="dot" w:pos="4302"/>
              </w:tabs>
              <w:rPr>
                <w:rFonts w:ascii="Arial" w:hAnsi="Arial" w:cs="Arial"/>
                <w:noProof/>
                <w:sz w:val="20"/>
                <w:szCs w:val="20"/>
              </w:rPr>
            </w:pPr>
            <w:r w:rsidRPr="001C653E">
              <w:rPr>
                <w:sz w:val="20"/>
                <w:szCs w:val="20"/>
              </w:rPr>
              <w:t>BUS/TRUCK DRIVER</w:t>
            </w:r>
            <w:r w:rsidRPr="001C653E">
              <w:rPr>
                <w:rFonts w:ascii="SutonnyMJ" w:hAnsi="SutonnyMJ"/>
                <w:sz w:val="20"/>
                <w:szCs w:val="20"/>
              </w:rPr>
              <w:t xml:space="preserve">(evm/ UªvK WªvBfvi) </w:t>
            </w:r>
            <w:r w:rsidRPr="001C653E">
              <w:rPr>
                <w:sz w:val="20"/>
                <w:szCs w:val="20"/>
              </w:rPr>
              <w:t>......04</w:t>
            </w:r>
          </w:p>
          <w:p w:rsidR="006B4F46" w:rsidRPr="001C653E" w:rsidRDefault="006B4F46" w:rsidP="007167BF">
            <w:pPr>
              <w:tabs>
                <w:tab w:val="right" w:leader="dot" w:pos="4302"/>
              </w:tabs>
              <w:rPr>
                <w:noProof/>
                <w:sz w:val="20"/>
                <w:szCs w:val="20"/>
              </w:rPr>
            </w:pPr>
            <w:r w:rsidRPr="001C653E">
              <w:rPr>
                <w:sz w:val="20"/>
                <w:szCs w:val="20"/>
              </w:rPr>
              <w:t>CNG DRIVER</w:t>
            </w:r>
            <w:r w:rsidRPr="001C653E">
              <w:rPr>
                <w:rFonts w:ascii="SutonnyMJ" w:hAnsi="SutonnyMJ"/>
                <w:sz w:val="20"/>
                <w:szCs w:val="20"/>
              </w:rPr>
              <w:t xml:space="preserve">(wmGbwR WªvBfvi) </w:t>
            </w:r>
            <w:r w:rsidRPr="001C653E">
              <w:rPr>
                <w:sz w:val="20"/>
                <w:szCs w:val="20"/>
              </w:rPr>
              <w:t>..................... 05</w:t>
            </w:r>
          </w:p>
          <w:p w:rsidR="006B4F46" w:rsidRPr="001C653E" w:rsidRDefault="006B4F46" w:rsidP="007167BF">
            <w:pPr>
              <w:tabs>
                <w:tab w:val="right" w:leader="dot" w:pos="4302"/>
              </w:tabs>
              <w:rPr>
                <w:noProof/>
                <w:sz w:val="20"/>
                <w:szCs w:val="20"/>
              </w:rPr>
            </w:pPr>
            <w:r w:rsidRPr="001C653E">
              <w:rPr>
                <w:sz w:val="20"/>
                <w:szCs w:val="20"/>
              </w:rPr>
              <w:t>SHOP KEEPER</w:t>
            </w:r>
            <w:r w:rsidRPr="001C653E">
              <w:rPr>
                <w:rFonts w:ascii="SutonnyMJ" w:hAnsi="SutonnyMJ"/>
                <w:sz w:val="20"/>
                <w:szCs w:val="20"/>
              </w:rPr>
              <w:t xml:space="preserve">(†`vKvb`vi) </w:t>
            </w:r>
            <w:r w:rsidRPr="001C653E">
              <w:rPr>
                <w:sz w:val="20"/>
                <w:szCs w:val="20"/>
              </w:rPr>
              <w:t>...........................06</w:t>
            </w:r>
          </w:p>
          <w:p w:rsidR="006B4F46" w:rsidRPr="001C653E" w:rsidRDefault="006B4F46" w:rsidP="007167BF">
            <w:pPr>
              <w:tabs>
                <w:tab w:val="right" w:leader="dot" w:pos="4302"/>
              </w:tabs>
              <w:rPr>
                <w:noProof/>
                <w:sz w:val="20"/>
                <w:szCs w:val="20"/>
              </w:rPr>
            </w:pPr>
            <w:r w:rsidRPr="001C653E">
              <w:rPr>
                <w:sz w:val="20"/>
                <w:szCs w:val="20"/>
              </w:rPr>
              <w:t>HANDICRAFTS</w:t>
            </w:r>
            <w:r w:rsidRPr="001C653E">
              <w:rPr>
                <w:rFonts w:ascii="SutonnyMJ" w:hAnsi="SutonnyMJ"/>
                <w:sz w:val="20"/>
                <w:szCs w:val="20"/>
              </w:rPr>
              <w:t>(KzwUi wkí</w:t>
            </w:r>
            <w:r w:rsidRPr="001C653E">
              <w:rPr>
                <w:sz w:val="20"/>
                <w:szCs w:val="20"/>
              </w:rPr>
              <w:t>) ..........................</w:t>
            </w:r>
            <w:r w:rsidRPr="001C653E">
              <w:rPr>
                <w:noProof/>
                <w:sz w:val="20"/>
                <w:szCs w:val="20"/>
              </w:rPr>
              <w:t>07</w:t>
            </w:r>
          </w:p>
          <w:p w:rsidR="006B4F46" w:rsidRPr="001C653E" w:rsidRDefault="006B4F46" w:rsidP="007167BF">
            <w:pPr>
              <w:tabs>
                <w:tab w:val="right" w:leader="dot" w:pos="4302"/>
              </w:tabs>
              <w:rPr>
                <w:rFonts w:ascii="Arial" w:hAnsi="Arial" w:cs="Arial"/>
                <w:noProof/>
                <w:sz w:val="20"/>
                <w:szCs w:val="20"/>
              </w:rPr>
            </w:pPr>
            <w:r w:rsidRPr="001C653E">
              <w:rPr>
                <w:sz w:val="20"/>
                <w:szCs w:val="20"/>
              </w:rPr>
              <w:t>SKILLED LABOUR</w:t>
            </w:r>
            <w:r w:rsidRPr="001C653E">
              <w:rPr>
                <w:rFonts w:ascii="SutonnyMJ" w:hAnsi="SutonnyMJ"/>
                <w:sz w:val="20"/>
                <w:szCs w:val="20"/>
              </w:rPr>
              <w:t>(`</w:t>
            </w:r>
            <w:r w:rsidRPr="001C653E">
              <w:rPr>
                <w:rFonts w:ascii="SutonnyMJ" w:hAnsi="SutonnyMJ"/>
                <w:bCs/>
                <w:sz w:val="20"/>
                <w:szCs w:val="20"/>
              </w:rPr>
              <w:t>¶</w:t>
            </w:r>
            <w:r w:rsidRPr="001C653E">
              <w:rPr>
                <w:rFonts w:ascii="SutonnyMJ" w:hAnsi="SutonnyMJ"/>
                <w:sz w:val="20"/>
                <w:szCs w:val="20"/>
              </w:rPr>
              <w:t xml:space="preserve"> kªwgK (Kvgvi, Kzgvi, QyZvi, `wR©, gywP)) </w:t>
            </w:r>
            <w:r w:rsidRPr="001C653E">
              <w:rPr>
                <w:sz w:val="20"/>
                <w:szCs w:val="20"/>
              </w:rPr>
              <w:t>...............................................</w:t>
            </w:r>
            <w:r w:rsidRPr="001C653E">
              <w:rPr>
                <w:noProof/>
                <w:sz w:val="20"/>
                <w:szCs w:val="20"/>
              </w:rPr>
              <w:t>08</w:t>
            </w:r>
          </w:p>
          <w:p w:rsidR="006B4F46" w:rsidRPr="001C653E" w:rsidRDefault="006B4F46" w:rsidP="007167BF">
            <w:pPr>
              <w:tabs>
                <w:tab w:val="right" w:leader="dot" w:pos="4302"/>
              </w:tabs>
              <w:rPr>
                <w:rFonts w:ascii="Arial" w:hAnsi="Arial" w:cs="Arial"/>
                <w:noProof/>
                <w:sz w:val="20"/>
                <w:szCs w:val="20"/>
              </w:rPr>
            </w:pPr>
            <w:r w:rsidRPr="001C653E">
              <w:rPr>
                <w:sz w:val="20"/>
                <w:szCs w:val="20"/>
              </w:rPr>
              <w:t>VENDOR</w:t>
            </w:r>
            <w:r w:rsidRPr="001C653E">
              <w:rPr>
                <w:rFonts w:ascii="SutonnyMJ" w:hAnsi="SutonnyMJ"/>
                <w:sz w:val="20"/>
                <w:szCs w:val="20"/>
              </w:rPr>
              <w:t xml:space="preserve">(†dwiIqvjv/ nKvi / ‡fÛvi) </w:t>
            </w:r>
            <w:r w:rsidRPr="001C653E">
              <w:rPr>
                <w:sz w:val="20"/>
                <w:szCs w:val="20"/>
              </w:rPr>
              <w:t>................</w:t>
            </w:r>
            <w:r w:rsidRPr="001C653E">
              <w:rPr>
                <w:noProof/>
                <w:sz w:val="20"/>
                <w:szCs w:val="20"/>
              </w:rPr>
              <w:t>09</w:t>
            </w:r>
          </w:p>
          <w:p w:rsidR="006B4F46" w:rsidRPr="001C653E" w:rsidRDefault="006B4F46" w:rsidP="007167BF">
            <w:pPr>
              <w:tabs>
                <w:tab w:val="right" w:leader="dot" w:pos="4302"/>
              </w:tabs>
              <w:rPr>
                <w:rFonts w:ascii="Arial" w:hAnsi="Arial" w:cs="Arial"/>
                <w:noProof/>
                <w:sz w:val="20"/>
                <w:szCs w:val="20"/>
              </w:rPr>
            </w:pPr>
            <w:r w:rsidRPr="001C653E">
              <w:rPr>
                <w:sz w:val="20"/>
                <w:szCs w:val="20"/>
              </w:rPr>
              <w:t>DAILY LABOUR</w:t>
            </w:r>
            <w:r w:rsidRPr="001C653E">
              <w:rPr>
                <w:rFonts w:ascii="SutonnyMJ" w:hAnsi="SutonnyMJ"/>
                <w:sz w:val="20"/>
                <w:szCs w:val="20"/>
              </w:rPr>
              <w:t xml:space="preserve">(w`bgRyi) </w:t>
            </w:r>
            <w:r w:rsidRPr="001C653E">
              <w:rPr>
                <w:sz w:val="20"/>
                <w:szCs w:val="20"/>
              </w:rPr>
              <w:t>..........................</w:t>
            </w:r>
            <w:r w:rsidRPr="001C653E">
              <w:rPr>
                <w:noProof/>
                <w:sz w:val="20"/>
                <w:szCs w:val="20"/>
              </w:rPr>
              <w:t>10</w:t>
            </w:r>
          </w:p>
          <w:p w:rsidR="006B4F46" w:rsidRPr="001C653E" w:rsidRDefault="006B4F46" w:rsidP="007167BF">
            <w:pPr>
              <w:tabs>
                <w:tab w:val="right" w:leader="dot" w:pos="4302"/>
              </w:tabs>
              <w:rPr>
                <w:rFonts w:ascii="Arial" w:hAnsi="Arial" w:cs="Arial"/>
                <w:noProof/>
                <w:sz w:val="20"/>
                <w:szCs w:val="20"/>
              </w:rPr>
            </w:pPr>
            <w:r w:rsidRPr="001C653E">
              <w:rPr>
                <w:sz w:val="20"/>
                <w:szCs w:val="20"/>
              </w:rPr>
              <w:t xml:space="preserve">BIUSNESS (small) </w:t>
            </w:r>
            <w:r w:rsidRPr="001C653E">
              <w:rPr>
                <w:rFonts w:ascii="SutonnyMJ" w:hAnsi="SutonnyMJ"/>
                <w:sz w:val="20"/>
                <w:szCs w:val="20"/>
              </w:rPr>
              <w:t xml:space="preserve">(‡QvU e¨emv) </w:t>
            </w:r>
            <w:r w:rsidRPr="001C653E">
              <w:rPr>
                <w:sz w:val="20"/>
                <w:szCs w:val="20"/>
              </w:rPr>
              <w:t>....................</w:t>
            </w:r>
            <w:r w:rsidRPr="001C653E">
              <w:rPr>
                <w:noProof/>
                <w:sz w:val="20"/>
                <w:szCs w:val="20"/>
              </w:rPr>
              <w:t>11</w:t>
            </w:r>
          </w:p>
          <w:p w:rsidR="006B4F46" w:rsidRPr="001C653E" w:rsidRDefault="006B4F46" w:rsidP="007167BF">
            <w:pPr>
              <w:tabs>
                <w:tab w:val="right" w:leader="dot" w:pos="4302"/>
              </w:tabs>
              <w:rPr>
                <w:noProof/>
                <w:sz w:val="20"/>
                <w:szCs w:val="20"/>
              </w:rPr>
            </w:pPr>
            <w:r w:rsidRPr="001C653E">
              <w:rPr>
                <w:sz w:val="20"/>
                <w:szCs w:val="20"/>
              </w:rPr>
              <w:t xml:space="preserve">BIUSNESS (big) </w:t>
            </w:r>
            <w:r w:rsidRPr="001C653E">
              <w:rPr>
                <w:rFonts w:ascii="SutonnyMJ" w:hAnsi="SutonnyMJ"/>
                <w:sz w:val="20"/>
                <w:szCs w:val="20"/>
              </w:rPr>
              <w:t>(</w:t>
            </w:r>
            <w:r w:rsidRPr="001C653E">
              <w:rPr>
                <w:rFonts w:ascii="SutonnyMJ" w:hAnsi="SutonnyMJ" w:cs="SutonnyMJ"/>
                <w:sz w:val="20"/>
              </w:rPr>
              <w:t>eo</w:t>
            </w:r>
            <w:r w:rsidRPr="001C653E">
              <w:rPr>
                <w:rFonts w:ascii="SutonnyMJ" w:hAnsi="SutonnyMJ"/>
                <w:sz w:val="20"/>
                <w:szCs w:val="20"/>
              </w:rPr>
              <w:t xml:space="preserve"> e¨emv) </w:t>
            </w:r>
            <w:r w:rsidRPr="001C653E">
              <w:rPr>
                <w:sz w:val="20"/>
                <w:szCs w:val="20"/>
              </w:rPr>
              <w:t>........................</w:t>
            </w:r>
            <w:r w:rsidRPr="001C653E">
              <w:rPr>
                <w:noProof/>
                <w:sz w:val="20"/>
                <w:szCs w:val="20"/>
              </w:rPr>
              <w:t>12</w:t>
            </w:r>
          </w:p>
          <w:p w:rsidR="006B4F46" w:rsidRPr="001C653E" w:rsidRDefault="006B4F46" w:rsidP="007167BF">
            <w:pPr>
              <w:tabs>
                <w:tab w:val="right" w:leader="dot" w:pos="4302"/>
              </w:tabs>
              <w:rPr>
                <w:rFonts w:ascii="Arial" w:hAnsi="Arial" w:cs="Arial"/>
                <w:noProof/>
                <w:sz w:val="20"/>
                <w:szCs w:val="20"/>
              </w:rPr>
            </w:pPr>
            <w:r w:rsidRPr="001C653E">
              <w:rPr>
                <w:sz w:val="20"/>
                <w:szCs w:val="20"/>
              </w:rPr>
              <w:t>GOV'T SERVICE</w:t>
            </w:r>
            <w:r w:rsidRPr="001C653E">
              <w:rPr>
                <w:rFonts w:ascii="SutonnyMJ" w:hAnsi="SutonnyMJ" w:cs="Arial"/>
                <w:bCs/>
                <w:sz w:val="20"/>
                <w:szCs w:val="20"/>
              </w:rPr>
              <w:t>(miKvwi PvKzwi</w:t>
            </w:r>
            <w:r w:rsidRPr="001C653E">
              <w:rPr>
                <w:bCs/>
                <w:sz w:val="20"/>
                <w:szCs w:val="20"/>
              </w:rPr>
              <w:t>).....................</w:t>
            </w:r>
            <w:r w:rsidRPr="001C653E">
              <w:rPr>
                <w:noProof/>
                <w:sz w:val="20"/>
                <w:szCs w:val="20"/>
              </w:rPr>
              <w:t>13</w:t>
            </w:r>
          </w:p>
          <w:p w:rsidR="006B4F46" w:rsidRPr="001C653E" w:rsidRDefault="006B4F46" w:rsidP="007167BF">
            <w:pPr>
              <w:tabs>
                <w:tab w:val="right" w:leader="dot" w:pos="4302"/>
              </w:tabs>
              <w:rPr>
                <w:rFonts w:ascii="Arial" w:hAnsi="Arial" w:cs="Arial"/>
                <w:noProof/>
                <w:sz w:val="20"/>
                <w:szCs w:val="20"/>
              </w:rPr>
            </w:pPr>
            <w:r w:rsidRPr="001C653E">
              <w:rPr>
                <w:sz w:val="20"/>
                <w:szCs w:val="20"/>
              </w:rPr>
              <w:t>PRIVATE SERVICE</w:t>
            </w:r>
            <w:r w:rsidRPr="001C653E">
              <w:rPr>
                <w:rFonts w:ascii="SutonnyMJ" w:hAnsi="SutonnyMJ"/>
                <w:sz w:val="20"/>
                <w:szCs w:val="20"/>
              </w:rPr>
              <w:t>(†emiKvwi PvKzwi</w:t>
            </w:r>
            <w:r w:rsidRPr="001C653E">
              <w:rPr>
                <w:sz w:val="20"/>
                <w:szCs w:val="20"/>
              </w:rPr>
              <w:t>)............</w:t>
            </w:r>
            <w:r w:rsidRPr="001C653E">
              <w:rPr>
                <w:noProof/>
                <w:sz w:val="20"/>
                <w:szCs w:val="20"/>
              </w:rPr>
              <w:t>14</w:t>
            </w:r>
          </w:p>
          <w:p w:rsidR="006B4F46" w:rsidRPr="001C653E" w:rsidRDefault="006B4F46" w:rsidP="007167BF">
            <w:pPr>
              <w:tabs>
                <w:tab w:val="right" w:leader="dot" w:pos="4302"/>
              </w:tabs>
              <w:rPr>
                <w:rFonts w:ascii="Arial" w:hAnsi="Arial" w:cs="Arial"/>
                <w:noProof/>
                <w:sz w:val="20"/>
                <w:szCs w:val="20"/>
              </w:rPr>
            </w:pPr>
            <w:r w:rsidRPr="001C653E">
              <w:rPr>
                <w:sz w:val="20"/>
                <w:szCs w:val="20"/>
              </w:rPr>
              <w:t>UNEMPLOYED</w:t>
            </w:r>
            <w:r w:rsidRPr="001C653E">
              <w:rPr>
                <w:rFonts w:ascii="SutonnyMJ" w:hAnsi="SutonnyMJ"/>
                <w:sz w:val="20"/>
                <w:szCs w:val="20"/>
              </w:rPr>
              <w:t>(†eKvi</w:t>
            </w:r>
            <w:r w:rsidRPr="001C653E">
              <w:rPr>
                <w:sz w:val="20"/>
                <w:szCs w:val="20"/>
              </w:rPr>
              <w:t>)................................</w:t>
            </w:r>
            <w:r w:rsidRPr="001C653E">
              <w:rPr>
                <w:noProof/>
                <w:sz w:val="20"/>
                <w:szCs w:val="20"/>
              </w:rPr>
              <w:t>15</w:t>
            </w:r>
          </w:p>
          <w:p w:rsidR="006B4F46" w:rsidRPr="001C653E" w:rsidRDefault="006B4F46" w:rsidP="007167BF">
            <w:pPr>
              <w:tabs>
                <w:tab w:val="right" w:leader="dot" w:pos="4302"/>
              </w:tabs>
              <w:rPr>
                <w:rFonts w:ascii="Arial" w:hAnsi="Arial" w:cs="Vrinda"/>
                <w:noProof/>
                <w:sz w:val="20"/>
                <w:szCs w:val="20"/>
                <w:lang w:val="en-US" w:bidi="bn-BD"/>
              </w:rPr>
            </w:pPr>
            <w:r w:rsidRPr="001C653E">
              <w:rPr>
                <w:sz w:val="20"/>
                <w:szCs w:val="20"/>
              </w:rPr>
              <w:t>GAEMENT WORKER</w:t>
            </w:r>
            <w:r w:rsidRPr="001C653E">
              <w:rPr>
                <w:rFonts w:ascii="SutonnyMJ" w:hAnsi="SutonnyMJ" w:cs="Vrinda"/>
                <w:sz w:val="20"/>
                <w:szCs w:val="20"/>
                <w:lang w:bidi="bn-BD"/>
              </w:rPr>
              <w:t>(Mv‡g©›Um Kg©x</w:t>
            </w:r>
            <w:r w:rsidRPr="001C653E">
              <w:rPr>
                <w:sz w:val="20"/>
                <w:szCs w:val="20"/>
                <w:lang w:bidi="bn-BD"/>
              </w:rPr>
              <w:t>).............</w:t>
            </w:r>
            <w:r w:rsidRPr="001C653E">
              <w:rPr>
                <w:noProof/>
                <w:sz w:val="20"/>
                <w:szCs w:val="20"/>
                <w:cs/>
                <w:lang w:bidi="bn-BD"/>
              </w:rPr>
              <w:t>1</w:t>
            </w:r>
            <w:r w:rsidRPr="001C653E">
              <w:rPr>
                <w:noProof/>
                <w:sz w:val="20"/>
                <w:szCs w:val="20"/>
                <w:lang w:val="en-US" w:bidi="bn-BD"/>
              </w:rPr>
              <w:t>6</w:t>
            </w:r>
          </w:p>
          <w:p w:rsidR="006B4F46" w:rsidRPr="001C653E" w:rsidRDefault="006B4F46" w:rsidP="007167BF">
            <w:pPr>
              <w:pStyle w:val="CommentText"/>
              <w:tabs>
                <w:tab w:val="right" w:leader="dot" w:pos="3810"/>
                <w:tab w:val="right" w:leader="dot" w:pos="3844"/>
                <w:tab w:val="right" w:leader="dot" w:pos="4366"/>
              </w:tabs>
            </w:pPr>
            <w:r w:rsidRPr="001C653E">
              <w:t>OTHERS (SPECIFY)</w:t>
            </w:r>
            <w:r w:rsidRPr="001C653E">
              <w:rPr>
                <w:rFonts w:ascii="SutonnyMJ" w:hAnsi="SutonnyMJ"/>
              </w:rPr>
              <w:t xml:space="preserve">Ab¨vb¨ (wbw`©ó </w:t>
            </w:r>
            <w:r w:rsidRPr="001C653E">
              <w:rPr>
                <w:rFonts w:ascii="SutonnyMJ" w:hAnsi="SutonnyMJ" w:cs="Arial"/>
              </w:rPr>
              <w:t>Kiæb</w:t>
            </w:r>
            <w:r w:rsidRPr="001C653E">
              <w:rPr>
                <w:rFonts w:ascii="SutonnyMJ" w:hAnsi="SutonnyMJ"/>
              </w:rPr>
              <w:t>)</w:t>
            </w:r>
            <w:r w:rsidRPr="001C653E">
              <w:tab/>
            </w:r>
            <w:r w:rsidRPr="001C653E">
              <w:rPr>
                <w:noProof/>
              </w:rPr>
              <w:t>96</w:t>
            </w:r>
          </w:p>
        </w:tc>
        <w:tc>
          <w:tcPr>
            <w:tcW w:w="903" w:type="dxa"/>
          </w:tcPr>
          <w:p w:rsidR="006B4F46" w:rsidRPr="001C653E" w:rsidRDefault="006B4F46" w:rsidP="007167BF">
            <w:pPr>
              <w:jc w:val="both"/>
              <w:rPr>
                <w:sz w:val="20"/>
              </w:rPr>
            </w:pPr>
          </w:p>
        </w:tc>
      </w:tr>
      <w:tr w:rsidR="006B4F46" w:rsidRPr="001C653E" w:rsidTr="006B4F46">
        <w:trPr>
          <w:cantSplit/>
        </w:trPr>
        <w:tc>
          <w:tcPr>
            <w:tcW w:w="630" w:type="dxa"/>
            <w:tcBorders>
              <w:right w:val="single" w:sz="12" w:space="0" w:color="auto"/>
            </w:tcBorders>
          </w:tcPr>
          <w:p w:rsidR="006B4F46" w:rsidRPr="001C653E" w:rsidRDefault="006B4F46" w:rsidP="00576F81">
            <w:pPr>
              <w:pStyle w:val="ListParagraph"/>
              <w:numPr>
                <w:ilvl w:val="0"/>
                <w:numId w:val="6"/>
              </w:numPr>
              <w:jc w:val="both"/>
              <w:rPr>
                <w:sz w:val="20"/>
                <w:szCs w:val="20"/>
                <w:lang w:val="en-US" w:bidi="bn-BD"/>
              </w:rPr>
            </w:pPr>
          </w:p>
        </w:tc>
        <w:tc>
          <w:tcPr>
            <w:tcW w:w="4853" w:type="dxa"/>
            <w:tcBorders>
              <w:left w:val="nil"/>
            </w:tcBorders>
          </w:tcPr>
          <w:p w:rsidR="006B4F46" w:rsidRPr="001C653E" w:rsidRDefault="006B4F46" w:rsidP="007167BF">
            <w:pPr>
              <w:pStyle w:val="BodyText"/>
              <w:rPr>
                <w:b w:val="0"/>
                <w:sz w:val="20"/>
                <w:szCs w:val="20"/>
              </w:rPr>
            </w:pPr>
            <w:r w:rsidRPr="001C653E">
              <w:rPr>
                <w:b w:val="0"/>
                <w:sz w:val="20"/>
                <w:szCs w:val="20"/>
              </w:rPr>
              <w:t xml:space="preserve">How often does/did your husband/partner </w:t>
            </w:r>
          </w:p>
          <w:p w:rsidR="006B4F46" w:rsidRPr="001C653E" w:rsidRDefault="006B4F46" w:rsidP="007167BF">
            <w:pPr>
              <w:pStyle w:val="BodyText"/>
              <w:rPr>
                <w:b w:val="0"/>
                <w:sz w:val="20"/>
                <w:szCs w:val="20"/>
              </w:rPr>
            </w:pPr>
            <w:r w:rsidRPr="001C653E">
              <w:rPr>
                <w:b w:val="0"/>
                <w:sz w:val="20"/>
                <w:szCs w:val="20"/>
              </w:rPr>
              <w:t xml:space="preserve">drink alcohol? </w:t>
            </w:r>
          </w:p>
          <w:p w:rsidR="006B4F46" w:rsidRPr="001C653E" w:rsidRDefault="006B4F46" w:rsidP="007167BF">
            <w:pPr>
              <w:pStyle w:val="BodyText"/>
              <w:rPr>
                <w:rFonts w:ascii="SutonnyMJ" w:hAnsi="SutonnyMJ"/>
                <w:b w:val="0"/>
                <w:sz w:val="20"/>
                <w:szCs w:val="20"/>
              </w:rPr>
            </w:pPr>
            <w:r w:rsidRPr="001C653E">
              <w:rPr>
                <w:rFonts w:ascii="SutonnyMJ" w:hAnsi="SutonnyMJ"/>
                <w:b w:val="0"/>
                <w:sz w:val="20"/>
                <w:szCs w:val="20"/>
              </w:rPr>
              <w:t>Avcbvi (eZ©gvb/me©†kl) ¯^vgx wK g` cvb K‡ib/Ki‡Zb?</w:t>
            </w:r>
          </w:p>
          <w:p w:rsidR="006B4F46" w:rsidRPr="001C653E" w:rsidRDefault="006B4F46" w:rsidP="007167BF">
            <w:pPr>
              <w:pStyle w:val="Heading2"/>
              <w:rPr>
                <w:rFonts w:ascii="SutonnyMJ" w:hAnsi="SutonnyMJ"/>
                <w:b w:val="0"/>
                <w:sz w:val="20"/>
                <w:szCs w:val="20"/>
              </w:rPr>
            </w:pPr>
            <w:r w:rsidRPr="001C653E">
              <w:rPr>
                <w:rFonts w:ascii="SutonnyMJ" w:hAnsi="SutonnyMJ"/>
                <w:b w:val="0"/>
                <w:sz w:val="20"/>
                <w:szCs w:val="20"/>
              </w:rPr>
              <w:t>nu¨v n‡j, KZ Nb Nb K‡ib/ Ki‡Zb?</w:t>
            </w:r>
          </w:p>
          <w:p w:rsidR="006B4F46" w:rsidRPr="001C653E" w:rsidRDefault="006B4F46" w:rsidP="007167BF">
            <w:pPr>
              <w:pStyle w:val="BodyText"/>
              <w:rPr>
                <w:b w:val="0"/>
                <w:sz w:val="20"/>
                <w:szCs w:val="20"/>
              </w:rPr>
            </w:pPr>
          </w:p>
          <w:p w:rsidR="006B4F46" w:rsidRPr="001C653E" w:rsidRDefault="006B4F46" w:rsidP="0000653A">
            <w:pPr>
              <w:numPr>
                <w:ilvl w:val="0"/>
                <w:numId w:val="36"/>
              </w:numPr>
              <w:rPr>
                <w:sz w:val="20"/>
                <w:szCs w:val="20"/>
              </w:rPr>
            </w:pPr>
            <w:r w:rsidRPr="001C653E">
              <w:rPr>
                <w:sz w:val="20"/>
                <w:szCs w:val="20"/>
              </w:rPr>
              <w:t>Every day(</w:t>
            </w:r>
            <w:r w:rsidRPr="001C653E">
              <w:rPr>
                <w:rFonts w:ascii="SutonnyMJ" w:hAnsi="SutonnyMJ"/>
                <w:sz w:val="20"/>
                <w:szCs w:val="20"/>
              </w:rPr>
              <w:t>cªwZw`b</w:t>
            </w:r>
            <w:r w:rsidRPr="001C653E">
              <w:rPr>
                <w:sz w:val="20"/>
                <w:szCs w:val="20"/>
              </w:rPr>
              <w:t>)</w:t>
            </w:r>
          </w:p>
          <w:p w:rsidR="006B4F46" w:rsidRPr="001C653E" w:rsidRDefault="006B4F46" w:rsidP="0000653A">
            <w:pPr>
              <w:numPr>
                <w:ilvl w:val="0"/>
                <w:numId w:val="36"/>
              </w:numPr>
              <w:rPr>
                <w:sz w:val="20"/>
                <w:szCs w:val="20"/>
              </w:rPr>
            </w:pPr>
            <w:r w:rsidRPr="001C653E">
              <w:rPr>
                <w:sz w:val="20"/>
                <w:szCs w:val="20"/>
              </w:rPr>
              <w:t>Nearly every day (</w:t>
            </w:r>
            <w:r w:rsidRPr="001C653E">
              <w:rPr>
                <w:rFonts w:ascii="SutonnyMJ" w:hAnsi="SutonnyMJ"/>
                <w:sz w:val="20"/>
                <w:szCs w:val="20"/>
              </w:rPr>
              <w:t>cªvq cªwZw`b (mßv‡n 4-6 evi)</w:t>
            </w:r>
            <w:r w:rsidRPr="001C653E">
              <w:rPr>
                <w:sz w:val="20"/>
                <w:szCs w:val="20"/>
              </w:rPr>
              <w:t>)</w:t>
            </w:r>
          </w:p>
          <w:p w:rsidR="006B4F46" w:rsidRPr="001C653E" w:rsidRDefault="006B4F46" w:rsidP="0000653A">
            <w:pPr>
              <w:numPr>
                <w:ilvl w:val="0"/>
                <w:numId w:val="36"/>
              </w:numPr>
              <w:rPr>
                <w:sz w:val="20"/>
                <w:szCs w:val="20"/>
              </w:rPr>
            </w:pPr>
            <w:r w:rsidRPr="001C653E">
              <w:rPr>
                <w:sz w:val="20"/>
                <w:szCs w:val="20"/>
              </w:rPr>
              <w:t>1–3 times a week (</w:t>
            </w:r>
            <w:r w:rsidRPr="001C653E">
              <w:rPr>
                <w:rFonts w:ascii="SutonnyMJ" w:hAnsi="SutonnyMJ"/>
                <w:sz w:val="20"/>
                <w:szCs w:val="20"/>
              </w:rPr>
              <w:t>mßv‡n 1-3 evi</w:t>
            </w:r>
            <w:r w:rsidRPr="001C653E">
              <w:rPr>
                <w:sz w:val="20"/>
                <w:szCs w:val="20"/>
              </w:rPr>
              <w:t>)</w:t>
            </w:r>
          </w:p>
          <w:p w:rsidR="006B4F46" w:rsidRPr="001C653E" w:rsidRDefault="006B4F46" w:rsidP="0000653A">
            <w:pPr>
              <w:numPr>
                <w:ilvl w:val="0"/>
                <w:numId w:val="36"/>
              </w:numPr>
              <w:rPr>
                <w:sz w:val="20"/>
                <w:szCs w:val="20"/>
              </w:rPr>
            </w:pPr>
            <w:r w:rsidRPr="001C653E">
              <w:rPr>
                <w:sz w:val="20"/>
                <w:szCs w:val="20"/>
              </w:rPr>
              <w:t>1–3 times a month (</w:t>
            </w:r>
            <w:r w:rsidRPr="001C653E">
              <w:rPr>
                <w:rFonts w:ascii="SutonnyMJ" w:hAnsi="SutonnyMJ"/>
                <w:sz w:val="20"/>
                <w:szCs w:val="20"/>
              </w:rPr>
              <w:t>gv‡m 1-3 evi</w:t>
            </w:r>
            <w:r w:rsidRPr="001C653E">
              <w:rPr>
                <w:sz w:val="20"/>
                <w:szCs w:val="20"/>
              </w:rPr>
              <w:t>)</w:t>
            </w:r>
          </w:p>
          <w:p w:rsidR="006B4F46" w:rsidRPr="001C653E" w:rsidRDefault="006B4F46" w:rsidP="0000653A">
            <w:pPr>
              <w:numPr>
                <w:ilvl w:val="0"/>
                <w:numId w:val="36"/>
              </w:numPr>
              <w:rPr>
                <w:sz w:val="20"/>
                <w:szCs w:val="20"/>
              </w:rPr>
            </w:pPr>
            <w:r w:rsidRPr="001C653E">
              <w:rPr>
                <w:sz w:val="20"/>
                <w:szCs w:val="20"/>
              </w:rPr>
              <w:t>Occasionally, less than once a month (</w:t>
            </w:r>
            <w:r w:rsidRPr="001C653E">
              <w:rPr>
                <w:rFonts w:ascii="SutonnyMJ" w:hAnsi="SutonnyMJ"/>
                <w:sz w:val="20"/>
                <w:szCs w:val="20"/>
              </w:rPr>
              <w:t>gv‡m 1 ev‡ii Kg</w:t>
            </w:r>
            <w:r w:rsidRPr="001C653E">
              <w:rPr>
                <w:sz w:val="20"/>
                <w:szCs w:val="20"/>
              </w:rPr>
              <w:t>)</w:t>
            </w:r>
          </w:p>
          <w:p w:rsidR="006B4F46" w:rsidRPr="001C653E" w:rsidRDefault="006B4F46" w:rsidP="0000653A">
            <w:pPr>
              <w:pStyle w:val="CommentText"/>
              <w:numPr>
                <w:ilvl w:val="0"/>
                <w:numId w:val="36"/>
              </w:numPr>
            </w:pPr>
            <w:r w:rsidRPr="001C653E">
              <w:t>Never (</w:t>
            </w:r>
            <w:r w:rsidRPr="001C653E">
              <w:rPr>
                <w:rFonts w:ascii="SutonnyMJ" w:hAnsi="SutonnyMJ"/>
              </w:rPr>
              <w:t>KLbB bv</w:t>
            </w:r>
            <w:r w:rsidRPr="001C653E">
              <w:t>)</w:t>
            </w:r>
          </w:p>
          <w:p w:rsidR="006B4F46" w:rsidRPr="001C653E" w:rsidRDefault="006B4F46" w:rsidP="007167BF">
            <w:pPr>
              <w:pStyle w:val="CommentText"/>
            </w:pPr>
          </w:p>
        </w:tc>
        <w:tc>
          <w:tcPr>
            <w:tcW w:w="3959" w:type="dxa"/>
            <w:gridSpan w:val="3"/>
          </w:tcPr>
          <w:p w:rsidR="006B4F46" w:rsidRPr="001C653E" w:rsidRDefault="006B4F46" w:rsidP="00B414AF">
            <w:pPr>
              <w:tabs>
                <w:tab w:val="right" w:leader="dot" w:pos="3810"/>
              </w:tabs>
              <w:rPr>
                <w:sz w:val="20"/>
                <w:szCs w:val="20"/>
              </w:rPr>
            </w:pPr>
            <w:r w:rsidRPr="001C653E">
              <w:rPr>
                <w:sz w:val="20"/>
                <w:szCs w:val="20"/>
              </w:rPr>
              <w:t>EVERYDAY(</w:t>
            </w:r>
            <w:r w:rsidRPr="001C653E">
              <w:rPr>
                <w:rFonts w:ascii="SutonnyMJ" w:hAnsi="SutonnyMJ"/>
                <w:sz w:val="20"/>
                <w:szCs w:val="20"/>
              </w:rPr>
              <w:t>cªwZw`b</w:t>
            </w:r>
            <w:r w:rsidRPr="001C653E">
              <w:rPr>
                <w:sz w:val="20"/>
                <w:szCs w:val="20"/>
              </w:rPr>
              <w:t>)......................................1</w:t>
            </w:r>
          </w:p>
          <w:p w:rsidR="006B4F46" w:rsidRPr="001C653E" w:rsidRDefault="006B4F46" w:rsidP="00B414AF">
            <w:pPr>
              <w:tabs>
                <w:tab w:val="right" w:leader="dot" w:pos="3810"/>
              </w:tabs>
              <w:rPr>
                <w:sz w:val="20"/>
                <w:szCs w:val="20"/>
              </w:rPr>
            </w:pPr>
            <w:r w:rsidRPr="001C653E">
              <w:rPr>
                <w:sz w:val="20"/>
                <w:szCs w:val="20"/>
              </w:rPr>
              <w:t>NEARLY EVERY DAY(</w:t>
            </w:r>
            <w:r w:rsidRPr="001C653E">
              <w:rPr>
                <w:rFonts w:ascii="SutonnyMJ" w:hAnsi="SutonnyMJ"/>
                <w:sz w:val="20"/>
                <w:szCs w:val="20"/>
              </w:rPr>
              <w:t>cªvq cªwZw`b (mßv‡n 4-6 evi)</w:t>
            </w:r>
            <w:r w:rsidRPr="001C653E">
              <w:rPr>
                <w:sz w:val="20"/>
                <w:szCs w:val="20"/>
              </w:rPr>
              <w:t>)</w:t>
            </w:r>
            <w:r w:rsidRPr="001C653E">
              <w:rPr>
                <w:sz w:val="20"/>
                <w:szCs w:val="20"/>
              </w:rPr>
              <w:tab/>
              <w:t>2</w:t>
            </w:r>
          </w:p>
          <w:p w:rsidR="006B4F46" w:rsidRPr="001C653E" w:rsidRDefault="006B4F46" w:rsidP="00B414AF">
            <w:pPr>
              <w:tabs>
                <w:tab w:val="right" w:leader="dot" w:pos="3810"/>
              </w:tabs>
              <w:rPr>
                <w:sz w:val="20"/>
                <w:szCs w:val="20"/>
              </w:rPr>
            </w:pPr>
            <w:r w:rsidRPr="001C653E">
              <w:rPr>
                <w:sz w:val="20"/>
                <w:szCs w:val="20"/>
              </w:rPr>
              <w:t>1–3 times A WEEK(</w:t>
            </w:r>
            <w:r w:rsidRPr="001C653E">
              <w:rPr>
                <w:rFonts w:ascii="SutonnyMJ" w:hAnsi="SutonnyMJ"/>
                <w:sz w:val="20"/>
                <w:szCs w:val="20"/>
              </w:rPr>
              <w:t>mßv‡n 1-3 evi</w:t>
            </w:r>
            <w:r w:rsidRPr="001C653E">
              <w:rPr>
                <w:sz w:val="20"/>
                <w:szCs w:val="20"/>
              </w:rPr>
              <w:t>)</w:t>
            </w:r>
            <w:r w:rsidRPr="001C653E">
              <w:rPr>
                <w:sz w:val="20"/>
                <w:szCs w:val="20"/>
              </w:rPr>
              <w:tab/>
              <w:t>3</w:t>
            </w:r>
          </w:p>
          <w:p w:rsidR="006B4F46" w:rsidRPr="001C653E" w:rsidRDefault="006B4F46" w:rsidP="00B414AF">
            <w:pPr>
              <w:tabs>
                <w:tab w:val="right" w:leader="dot" w:pos="3810"/>
              </w:tabs>
              <w:rPr>
                <w:sz w:val="20"/>
                <w:szCs w:val="20"/>
              </w:rPr>
            </w:pPr>
            <w:r w:rsidRPr="001C653E">
              <w:rPr>
                <w:sz w:val="20"/>
                <w:szCs w:val="20"/>
              </w:rPr>
              <w:t>1–3 TIMES IN A MONTH(</w:t>
            </w:r>
            <w:r w:rsidRPr="001C653E">
              <w:rPr>
                <w:rFonts w:ascii="SutonnyMJ" w:hAnsi="SutonnyMJ"/>
                <w:sz w:val="20"/>
                <w:szCs w:val="20"/>
              </w:rPr>
              <w:t>gv‡m 1-3 evi</w:t>
            </w:r>
            <w:r w:rsidRPr="001C653E">
              <w:rPr>
                <w:sz w:val="20"/>
                <w:szCs w:val="20"/>
              </w:rPr>
              <w:t>)</w:t>
            </w:r>
            <w:r w:rsidRPr="001C653E">
              <w:rPr>
                <w:sz w:val="20"/>
                <w:szCs w:val="20"/>
              </w:rPr>
              <w:tab/>
              <w:t>4</w:t>
            </w:r>
          </w:p>
          <w:p w:rsidR="006B4F46" w:rsidRPr="001C653E" w:rsidRDefault="006B4F46" w:rsidP="00B414AF">
            <w:pPr>
              <w:tabs>
                <w:tab w:val="right" w:leader="dot" w:pos="3810"/>
              </w:tabs>
              <w:rPr>
                <w:sz w:val="20"/>
                <w:szCs w:val="20"/>
              </w:rPr>
            </w:pPr>
            <w:r w:rsidRPr="001C653E">
              <w:rPr>
                <w:sz w:val="20"/>
                <w:szCs w:val="20"/>
              </w:rPr>
              <w:t>LESS THAN ONCE A MONTH (</w:t>
            </w:r>
            <w:r w:rsidRPr="001C653E">
              <w:rPr>
                <w:rFonts w:ascii="SutonnyMJ" w:hAnsi="SutonnyMJ"/>
                <w:sz w:val="20"/>
                <w:szCs w:val="20"/>
              </w:rPr>
              <w:t>gv‡m 1 ev‡ii Kg</w:t>
            </w:r>
            <w:r w:rsidRPr="001C653E">
              <w:rPr>
                <w:sz w:val="20"/>
                <w:szCs w:val="20"/>
              </w:rPr>
              <w:t>)</w:t>
            </w:r>
            <w:r w:rsidRPr="001C653E">
              <w:rPr>
                <w:sz w:val="20"/>
                <w:szCs w:val="20"/>
              </w:rPr>
              <w:tab/>
              <w:t>5</w:t>
            </w:r>
          </w:p>
          <w:p w:rsidR="006B4F46" w:rsidRPr="001C653E" w:rsidRDefault="006B4F46" w:rsidP="00B414AF">
            <w:pPr>
              <w:tabs>
                <w:tab w:val="right" w:leader="dot" w:pos="3810"/>
              </w:tabs>
              <w:rPr>
                <w:sz w:val="20"/>
                <w:szCs w:val="20"/>
              </w:rPr>
            </w:pPr>
            <w:r w:rsidRPr="001C653E">
              <w:rPr>
                <w:sz w:val="20"/>
                <w:szCs w:val="20"/>
              </w:rPr>
              <w:t>NEVER (</w:t>
            </w:r>
            <w:r w:rsidRPr="001C653E">
              <w:rPr>
                <w:rFonts w:ascii="SutonnyMJ" w:hAnsi="SutonnyMJ"/>
                <w:sz w:val="20"/>
                <w:szCs w:val="20"/>
              </w:rPr>
              <w:t>KLbB bv</w:t>
            </w:r>
            <w:r w:rsidRPr="001C653E">
              <w:rPr>
                <w:sz w:val="20"/>
                <w:szCs w:val="20"/>
              </w:rPr>
              <w:t>)....................</w:t>
            </w:r>
            <w:r w:rsidRPr="001C653E">
              <w:rPr>
                <w:sz w:val="20"/>
                <w:szCs w:val="20"/>
              </w:rPr>
              <w:tab/>
              <w:t>6</w:t>
            </w:r>
          </w:p>
          <w:p w:rsidR="006B4F46" w:rsidRPr="001C653E" w:rsidRDefault="006B4F46" w:rsidP="00B414AF">
            <w:pPr>
              <w:tabs>
                <w:tab w:val="right" w:leader="dot" w:pos="3887"/>
              </w:tabs>
              <w:spacing w:before="20"/>
              <w:rPr>
                <w:color w:val="FF0000"/>
                <w:sz w:val="20"/>
                <w:szCs w:val="20"/>
              </w:rPr>
            </w:pPr>
            <w:r w:rsidRPr="001C653E">
              <w:rPr>
                <w:sz w:val="20"/>
                <w:szCs w:val="20"/>
              </w:rPr>
              <w:t>DON’T KNOW/DON’T REMEMBER(</w:t>
            </w:r>
            <w:r w:rsidRPr="001C653E">
              <w:rPr>
                <w:rFonts w:ascii="SutonnyMJ" w:hAnsi="SutonnyMJ"/>
                <w:sz w:val="20"/>
                <w:szCs w:val="20"/>
              </w:rPr>
              <w:t>Rvwbbv/g‡b ‡bB</w:t>
            </w:r>
            <w:r w:rsidRPr="001C653E">
              <w:rPr>
                <w:sz w:val="20"/>
                <w:szCs w:val="20"/>
              </w:rPr>
              <w:t>)...........................8</w:t>
            </w:r>
          </w:p>
          <w:p w:rsidR="006B4F46" w:rsidRPr="001C653E" w:rsidRDefault="006B4F46" w:rsidP="00B414AF">
            <w:pPr>
              <w:rPr>
                <w:rFonts w:ascii="SutonnyMJ" w:hAnsi="SutonnyMJ"/>
                <w:color w:val="FF0000"/>
                <w:sz w:val="20"/>
                <w:szCs w:val="20"/>
              </w:rPr>
            </w:pPr>
            <w:r w:rsidRPr="001C653E">
              <w:rPr>
                <w:sz w:val="20"/>
                <w:szCs w:val="20"/>
              </w:rPr>
              <w:t>REFUSED/NO ANSWER(</w:t>
            </w:r>
            <w:r w:rsidRPr="001C653E">
              <w:rPr>
                <w:rFonts w:ascii="SutonnyMJ" w:hAnsi="SutonnyMJ"/>
                <w:sz w:val="20"/>
                <w:szCs w:val="20"/>
              </w:rPr>
              <w:t>A¯^xKvi/DËi †bB</w:t>
            </w:r>
            <w:r w:rsidRPr="001C653E">
              <w:rPr>
                <w:sz w:val="20"/>
                <w:szCs w:val="20"/>
              </w:rPr>
              <w:t>).................................................................9</w:t>
            </w:r>
          </w:p>
        </w:tc>
        <w:tc>
          <w:tcPr>
            <w:tcW w:w="903" w:type="dxa"/>
          </w:tcPr>
          <w:p w:rsidR="006B4F46" w:rsidRPr="001C653E" w:rsidRDefault="006B4F46" w:rsidP="007167BF">
            <w:pPr>
              <w:jc w:val="both"/>
              <w:rPr>
                <w:sz w:val="20"/>
              </w:rPr>
            </w:pPr>
          </w:p>
          <w:p w:rsidR="006B4F46" w:rsidRPr="001C653E" w:rsidRDefault="006B4F46" w:rsidP="007167BF">
            <w:pPr>
              <w:jc w:val="both"/>
              <w:rPr>
                <w:sz w:val="20"/>
              </w:rPr>
            </w:pPr>
          </w:p>
          <w:p w:rsidR="006B4F46" w:rsidRPr="001C653E" w:rsidRDefault="006B4F46" w:rsidP="007167BF">
            <w:pPr>
              <w:jc w:val="both"/>
              <w:rPr>
                <w:sz w:val="20"/>
              </w:rPr>
            </w:pPr>
          </w:p>
          <w:p w:rsidR="006B4F46" w:rsidRPr="001C653E" w:rsidRDefault="006B4F46" w:rsidP="007167BF">
            <w:pPr>
              <w:jc w:val="both"/>
              <w:rPr>
                <w:sz w:val="20"/>
              </w:rPr>
            </w:pPr>
          </w:p>
          <w:p w:rsidR="006B4F46" w:rsidRPr="001C653E" w:rsidRDefault="006B4F46" w:rsidP="007167BF">
            <w:pPr>
              <w:jc w:val="both"/>
              <w:rPr>
                <w:sz w:val="20"/>
              </w:rPr>
            </w:pPr>
          </w:p>
          <w:p w:rsidR="006B4F46" w:rsidRPr="001C653E" w:rsidRDefault="006B4F46" w:rsidP="007167BF">
            <w:pPr>
              <w:jc w:val="both"/>
              <w:rPr>
                <w:rFonts w:cs="Vrinda"/>
                <w:b/>
                <w:sz w:val="20"/>
                <w:lang w:bidi="bn-BD"/>
              </w:rPr>
            </w:pPr>
          </w:p>
          <w:p w:rsidR="006B4F46" w:rsidRPr="001C653E" w:rsidRDefault="006B4F46" w:rsidP="00A63D05">
            <w:pPr>
              <w:jc w:val="both"/>
              <w:rPr>
                <w:rFonts w:cs="Vrinda"/>
                <w:b/>
                <w:sz w:val="20"/>
                <w:lang w:bidi="bn-BD"/>
              </w:rPr>
            </w:pPr>
          </w:p>
          <w:p w:rsidR="006B4F46" w:rsidRPr="001C653E" w:rsidRDefault="006B4F46" w:rsidP="00A63D05">
            <w:pPr>
              <w:jc w:val="both"/>
              <w:rPr>
                <w:rFonts w:cs="Vrinda"/>
                <w:b/>
                <w:sz w:val="20"/>
                <w:lang w:bidi="bn-BD"/>
              </w:rPr>
            </w:pPr>
          </w:p>
          <w:p w:rsidR="006B4F46" w:rsidRPr="001C653E" w:rsidRDefault="006B4F46" w:rsidP="00A63D05">
            <w:pPr>
              <w:jc w:val="both"/>
              <w:rPr>
                <w:sz w:val="20"/>
                <w:szCs w:val="20"/>
                <w:lang w:val="en-US" w:bidi="bn-BD"/>
              </w:rPr>
            </w:pPr>
            <w:r w:rsidRPr="001C653E">
              <w:rPr>
                <w:b/>
                <w:sz w:val="20"/>
              </w:rPr>
              <w:sym w:font="Symbol" w:char="F0DE"/>
            </w:r>
            <w:r w:rsidRPr="001C653E">
              <w:rPr>
                <w:sz w:val="20"/>
              </w:rPr>
              <w:t>7</w:t>
            </w:r>
            <w:r w:rsidRPr="001C653E">
              <w:rPr>
                <w:sz w:val="20"/>
                <w:szCs w:val="20"/>
                <w:cs/>
                <w:lang w:bidi="bn-BD"/>
              </w:rPr>
              <w:t>09</w:t>
            </w:r>
          </w:p>
          <w:p w:rsidR="006B4F46" w:rsidRPr="001C653E" w:rsidRDefault="006B4F46" w:rsidP="00D72099">
            <w:pPr>
              <w:jc w:val="both"/>
              <w:rPr>
                <w:b/>
                <w:sz w:val="20"/>
              </w:rPr>
            </w:pPr>
          </w:p>
          <w:p w:rsidR="006B4F46" w:rsidRPr="001C653E" w:rsidRDefault="006B4F46" w:rsidP="00D72099">
            <w:pPr>
              <w:jc w:val="both"/>
              <w:rPr>
                <w:sz w:val="20"/>
                <w:lang w:val="en-US"/>
              </w:rPr>
            </w:pPr>
            <w:r w:rsidRPr="001C653E">
              <w:rPr>
                <w:b/>
                <w:sz w:val="20"/>
              </w:rPr>
              <w:sym w:font="Symbol" w:char="F0DE"/>
            </w:r>
            <w:r w:rsidRPr="001C653E">
              <w:rPr>
                <w:sz w:val="20"/>
              </w:rPr>
              <w:t>7</w:t>
            </w:r>
            <w:r w:rsidRPr="001C653E">
              <w:rPr>
                <w:sz w:val="20"/>
                <w:szCs w:val="20"/>
                <w:cs/>
                <w:lang w:bidi="bn-BD"/>
              </w:rPr>
              <w:t>09</w:t>
            </w:r>
          </w:p>
        </w:tc>
      </w:tr>
      <w:tr w:rsidR="006B4F46" w:rsidRPr="001C653E" w:rsidTr="006B4F46">
        <w:trPr>
          <w:cantSplit/>
        </w:trPr>
        <w:tc>
          <w:tcPr>
            <w:tcW w:w="630" w:type="dxa"/>
            <w:tcBorders>
              <w:right w:val="single" w:sz="12" w:space="0" w:color="auto"/>
            </w:tcBorders>
          </w:tcPr>
          <w:p w:rsidR="006B4F46" w:rsidRPr="001C653E" w:rsidRDefault="006B4F46" w:rsidP="00576F81">
            <w:pPr>
              <w:pStyle w:val="ListParagraph"/>
              <w:numPr>
                <w:ilvl w:val="0"/>
                <w:numId w:val="6"/>
              </w:numPr>
              <w:rPr>
                <w:sz w:val="20"/>
                <w:szCs w:val="20"/>
                <w:lang w:val="en-US" w:bidi="bn-BD"/>
              </w:rPr>
            </w:pPr>
          </w:p>
        </w:tc>
        <w:tc>
          <w:tcPr>
            <w:tcW w:w="4853" w:type="dxa"/>
            <w:tcBorders>
              <w:left w:val="nil"/>
            </w:tcBorders>
          </w:tcPr>
          <w:p w:rsidR="006B4F46" w:rsidRPr="001C653E" w:rsidRDefault="006B4F46" w:rsidP="007167BF">
            <w:pPr>
              <w:pStyle w:val="CommentText"/>
              <w:rPr>
                <w:rFonts w:cs="Vrinda"/>
                <w:szCs w:val="25"/>
                <w:cs/>
                <w:lang w:bidi="bn-BD"/>
              </w:rPr>
            </w:pPr>
            <w:r w:rsidRPr="001C653E">
              <w:t xml:space="preserve">In the </w:t>
            </w:r>
            <w:r w:rsidRPr="001C653E">
              <w:rPr>
                <w:u w:val="single"/>
              </w:rPr>
              <w:t>past 12 months</w:t>
            </w:r>
            <w:r w:rsidRPr="001C653E">
              <w:t xml:space="preserve"> (</w:t>
            </w:r>
            <w:r w:rsidRPr="001C653E">
              <w:rPr>
                <w:u w:val="single"/>
              </w:rPr>
              <w:t>In the last 12 months of your last relationship</w:t>
            </w:r>
            <w:r w:rsidRPr="001C653E">
              <w:t>), how often have you seen (did you see) your husband/partner drunk? Would you say most days, weekly, once a month, less than once a month, or never?</w:t>
            </w:r>
          </w:p>
          <w:p w:rsidR="006B4F46" w:rsidRPr="001C653E" w:rsidRDefault="006B4F46" w:rsidP="007167BF">
            <w:pPr>
              <w:pStyle w:val="CommentText"/>
              <w:rPr>
                <w:rFonts w:cs="Vrinda"/>
                <w:szCs w:val="25"/>
                <w:cs/>
                <w:lang w:bidi="bn-BD"/>
              </w:rPr>
            </w:pPr>
          </w:p>
          <w:p w:rsidR="006B4F46" w:rsidRPr="001C653E" w:rsidRDefault="006B4F46" w:rsidP="007167BF">
            <w:pPr>
              <w:rPr>
                <w:rFonts w:ascii="SutonnyMJ" w:hAnsi="SutonnyMJ"/>
                <w:sz w:val="20"/>
                <w:szCs w:val="20"/>
              </w:rPr>
            </w:pPr>
            <w:r w:rsidRPr="001C653E">
              <w:rPr>
                <w:rFonts w:ascii="SutonnyMJ" w:hAnsi="SutonnyMJ"/>
                <w:sz w:val="20"/>
                <w:szCs w:val="20"/>
              </w:rPr>
              <w:t>MZ 12 gv‡m (</w:t>
            </w:r>
            <w:r w:rsidRPr="001C653E">
              <w:rPr>
                <w:rFonts w:ascii="SutonnyMJ" w:hAnsi="SutonnyMJ"/>
                <w:b/>
                <w:i/>
                <w:sz w:val="20"/>
                <w:szCs w:val="20"/>
              </w:rPr>
              <w:t>Avcbvi m¤c‡K©i †kl 12 gv‡m</w:t>
            </w:r>
            <w:r w:rsidRPr="001C653E">
              <w:rPr>
                <w:rFonts w:ascii="SutonnyMJ" w:hAnsi="SutonnyMJ"/>
                <w:sz w:val="20"/>
                <w:szCs w:val="20"/>
              </w:rPr>
              <w:t xml:space="preserve">) Avcbvi ¯^vgx†K Avcwb  KZevi gvZvj n‡Z †`‡L‡Qb? </w:t>
            </w:r>
          </w:p>
          <w:p w:rsidR="006B4F46" w:rsidRPr="001C653E" w:rsidRDefault="006B4F46" w:rsidP="007167BF">
            <w:pPr>
              <w:pStyle w:val="CommentText"/>
            </w:pPr>
          </w:p>
          <w:p w:rsidR="006B4F46" w:rsidRPr="001C653E" w:rsidRDefault="006B4F46" w:rsidP="007167BF">
            <w:pPr>
              <w:pStyle w:val="CommentText"/>
            </w:pPr>
            <w:r w:rsidRPr="001C653E">
              <w:rPr>
                <w:rFonts w:ascii="SutonnyMJ" w:hAnsi="SutonnyMJ"/>
              </w:rPr>
              <w:t>Avcbvi wK g‡b nq cÖvq cÖwZw`bB ev cÖwZ mßv‡n ev cÖwZ gv‡m  ev gv‡m GK ev‡ii Kg ev KLbB bv?</w:t>
            </w:r>
          </w:p>
        </w:tc>
        <w:tc>
          <w:tcPr>
            <w:tcW w:w="3959" w:type="dxa"/>
            <w:gridSpan w:val="3"/>
          </w:tcPr>
          <w:p w:rsidR="006B4F46" w:rsidRPr="001C653E" w:rsidRDefault="006B4F46" w:rsidP="007167BF">
            <w:pPr>
              <w:tabs>
                <w:tab w:val="right" w:leader="dot" w:pos="3810"/>
              </w:tabs>
              <w:jc w:val="both"/>
              <w:rPr>
                <w:sz w:val="20"/>
                <w:szCs w:val="20"/>
              </w:rPr>
            </w:pPr>
            <w:r w:rsidRPr="001C653E">
              <w:rPr>
                <w:sz w:val="20"/>
                <w:szCs w:val="20"/>
              </w:rPr>
              <w:t>MOST DAYS(</w:t>
            </w:r>
            <w:r w:rsidRPr="001C653E">
              <w:rPr>
                <w:rFonts w:ascii="SutonnyMJ" w:hAnsi="SutonnyMJ"/>
                <w:sz w:val="20"/>
                <w:szCs w:val="20"/>
              </w:rPr>
              <w:t>cÖvq cÖwZw`b</w:t>
            </w:r>
            <w:r w:rsidRPr="001C653E">
              <w:rPr>
                <w:sz w:val="20"/>
                <w:szCs w:val="20"/>
              </w:rPr>
              <w:t>)</w:t>
            </w:r>
            <w:r w:rsidRPr="001C653E">
              <w:rPr>
                <w:sz w:val="20"/>
                <w:szCs w:val="20"/>
              </w:rPr>
              <w:tab/>
              <w:t>1</w:t>
            </w:r>
          </w:p>
          <w:p w:rsidR="006B4F46" w:rsidRPr="001C653E" w:rsidRDefault="006B4F46" w:rsidP="007167BF">
            <w:pPr>
              <w:tabs>
                <w:tab w:val="right" w:leader="dot" w:pos="3810"/>
              </w:tabs>
              <w:jc w:val="both"/>
              <w:rPr>
                <w:sz w:val="20"/>
                <w:szCs w:val="20"/>
              </w:rPr>
            </w:pPr>
            <w:r w:rsidRPr="001C653E">
              <w:rPr>
                <w:sz w:val="20"/>
                <w:szCs w:val="20"/>
              </w:rPr>
              <w:t>WEEKLY(</w:t>
            </w:r>
            <w:r w:rsidRPr="001C653E">
              <w:rPr>
                <w:rFonts w:ascii="SutonnyMJ" w:hAnsi="SutonnyMJ"/>
                <w:sz w:val="20"/>
                <w:szCs w:val="20"/>
              </w:rPr>
              <w:t>cÖwZ mßv‡n</w:t>
            </w:r>
            <w:r w:rsidRPr="001C653E">
              <w:rPr>
                <w:sz w:val="20"/>
                <w:szCs w:val="20"/>
              </w:rPr>
              <w:t>)</w:t>
            </w:r>
            <w:r w:rsidRPr="001C653E">
              <w:rPr>
                <w:sz w:val="20"/>
                <w:szCs w:val="20"/>
              </w:rPr>
              <w:tab/>
              <w:t>2</w:t>
            </w:r>
          </w:p>
          <w:p w:rsidR="006B4F46" w:rsidRPr="001C653E" w:rsidRDefault="006B4F46" w:rsidP="007167BF">
            <w:pPr>
              <w:tabs>
                <w:tab w:val="right" w:leader="dot" w:pos="3810"/>
              </w:tabs>
              <w:jc w:val="both"/>
              <w:rPr>
                <w:sz w:val="20"/>
                <w:szCs w:val="20"/>
              </w:rPr>
            </w:pPr>
            <w:r w:rsidRPr="001C653E">
              <w:rPr>
                <w:sz w:val="20"/>
                <w:szCs w:val="20"/>
              </w:rPr>
              <w:t>ONCE A MONTH(</w:t>
            </w:r>
            <w:r w:rsidRPr="001C653E">
              <w:rPr>
                <w:rFonts w:ascii="SutonnyMJ" w:hAnsi="SutonnyMJ"/>
                <w:sz w:val="20"/>
                <w:szCs w:val="20"/>
              </w:rPr>
              <w:t>cÖwZ gv‡m)</w:t>
            </w:r>
            <w:r w:rsidRPr="001C653E">
              <w:rPr>
                <w:sz w:val="20"/>
                <w:szCs w:val="20"/>
              </w:rPr>
              <w:tab/>
              <w:t>3</w:t>
            </w:r>
          </w:p>
          <w:p w:rsidR="006B4F46" w:rsidRPr="001C653E" w:rsidRDefault="006B4F46" w:rsidP="007167BF">
            <w:pPr>
              <w:tabs>
                <w:tab w:val="right" w:leader="dot" w:pos="3810"/>
              </w:tabs>
              <w:jc w:val="both"/>
              <w:rPr>
                <w:sz w:val="20"/>
                <w:szCs w:val="20"/>
              </w:rPr>
            </w:pPr>
            <w:r w:rsidRPr="001C653E">
              <w:rPr>
                <w:sz w:val="20"/>
                <w:szCs w:val="20"/>
              </w:rPr>
              <w:t>LESS THAN ONCE A MONTH (</w:t>
            </w:r>
            <w:r w:rsidRPr="001C653E">
              <w:rPr>
                <w:rFonts w:ascii="SutonnyMJ" w:hAnsi="SutonnyMJ"/>
                <w:sz w:val="20"/>
                <w:szCs w:val="20"/>
              </w:rPr>
              <w:t>gv‡m GKev‡ii Kg)</w:t>
            </w:r>
            <w:r w:rsidRPr="001C653E">
              <w:rPr>
                <w:sz w:val="20"/>
                <w:szCs w:val="20"/>
              </w:rPr>
              <w:tab/>
              <w:t>4</w:t>
            </w:r>
          </w:p>
          <w:p w:rsidR="006B4F46" w:rsidRPr="001C653E" w:rsidRDefault="006B4F46" w:rsidP="007167BF">
            <w:pPr>
              <w:tabs>
                <w:tab w:val="right" w:leader="dot" w:pos="3810"/>
              </w:tabs>
              <w:jc w:val="both"/>
              <w:rPr>
                <w:sz w:val="20"/>
                <w:szCs w:val="20"/>
              </w:rPr>
            </w:pPr>
            <w:r w:rsidRPr="001C653E">
              <w:rPr>
                <w:sz w:val="20"/>
                <w:szCs w:val="20"/>
              </w:rPr>
              <w:t>NEVER (</w:t>
            </w:r>
            <w:r w:rsidRPr="001C653E">
              <w:rPr>
                <w:rFonts w:ascii="SutonnyMJ" w:hAnsi="SutonnyMJ"/>
                <w:sz w:val="20"/>
                <w:szCs w:val="20"/>
              </w:rPr>
              <w:t>KLbB bv)</w:t>
            </w:r>
            <w:r w:rsidRPr="001C653E">
              <w:rPr>
                <w:sz w:val="20"/>
                <w:szCs w:val="20"/>
              </w:rPr>
              <w:tab/>
              <w:t>5</w:t>
            </w:r>
          </w:p>
          <w:p w:rsidR="006B4F46" w:rsidRPr="001C653E" w:rsidRDefault="006B4F46" w:rsidP="00D72099">
            <w:pPr>
              <w:tabs>
                <w:tab w:val="right" w:leader="dot" w:pos="3810"/>
              </w:tabs>
              <w:rPr>
                <w:sz w:val="20"/>
                <w:szCs w:val="20"/>
              </w:rPr>
            </w:pPr>
            <w:r w:rsidRPr="001C653E">
              <w:rPr>
                <w:sz w:val="20"/>
                <w:szCs w:val="20"/>
              </w:rPr>
              <w:t>DON’T KNOW/DON’T REMEMBER (</w:t>
            </w:r>
            <w:r w:rsidRPr="001C653E">
              <w:rPr>
                <w:rFonts w:ascii="SutonnyMJ" w:hAnsi="SutonnyMJ"/>
                <w:sz w:val="20"/>
                <w:szCs w:val="20"/>
              </w:rPr>
              <w:t>Rvwbbv/g‡b ‡bB</w:t>
            </w:r>
            <w:r w:rsidRPr="001C653E">
              <w:rPr>
                <w:sz w:val="20"/>
                <w:szCs w:val="20"/>
              </w:rPr>
              <w:t>)</w:t>
            </w:r>
            <w:r w:rsidRPr="001C653E">
              <w:rPr>
                <w:sz w:val="20"/>
                <w:szCs w:val="20"/>
              </w:rPr>
              <w:tab/>
              <w:t>8</w:t>
            </w:r>
          </w:p>
          <w:p w:rsidR="006B4F46" w:rsidRPr="001C653E" w:rsidRDefault="006B4F46" w:rsidP="007167BF">
            <w:pPr>
              <w:tabs>
                <w:tab w:val="right" w:leader="dot" w:pos="3810"/>
              </w:tabs>
              <w:jc w:val="both"/>
              <w:rPr>
                <w:sz w:val="20"/>
              </w:rPr>
            </w:pPr>
            <w:r w:rsidRPr="001C653E">
              <w:rPr>
                <w:sz w:val="20"/>
                <w:szCs w:val="20"/>
              </w:rPr>
              <w:t>REFUSED/NO ANSWER</w:t>
            </w:r>
            <w:r w:rsidRPr="001C653E">
              <w:rPr>
                <w:rFonts w:hint="cs"/>
                <w:sz w:val="20"/>
                <w:szCs w:val="20"/>
                <w:cs/>
                <w:lang w:bidi="bn-BD"/>
              </w:rPr>
              <w:t>(</w:t>
            </w:r>
            <w:r w:rsidRPr="001C653E">
              <w:rPr>
                <w:rFonts w:ascii="SutonnyMJ" w:hAnsi="SutonnyMJ" w:cs="SutonnyMJ"/>
                <w:sz w:val="20"/>
                <w:szCs w:val="20"/>
                <w:lang w:bidi="bn-BD"/>
              </w:rPr>
              <w:t>cÖZ¨vL¨vb/ DËi †bB</w:t>
            </w:r>
            <w:r w:rsidRPr="001C653E">
              <w:rPr>
                <w:rFonts w:ascii="SutonnyMJ" w:hAnsi="SutonnyMJ" w:cs="SutonnyMJ" w:hint="cs"/>
                <w:sz w:val="20"/>
                <w:szCs w:val="20"/>
                <w:cs/>
                <w:lang w:bidi="bn-BD"/>
              </w:rPr>
              <w:t>)</w:t>
            </w:r>
            <w:r w:rsidRPr="001C653E">
              <w:rPr>
                <w:sz w:val="20"/>
                <w:szCs w:val="20"/>
              </w:rPr>
              <w:tab/>
              <w:t>9</w:t>
            </w:r>
          </w:p>
        </w:tc>
        <w:tc>
          <w:tcPr>
            <w:tcW w:w="903" w:type="dxa"/>
          </w:tcPr>
          <w:p w:rsidR="006B4F46" w:rsidRPr="001C653E" w:rsidRDefault="006B4F46" w:rsidP="007167BF">
            <w:pPr>
              <w:jc w:val="both"/>
              <w:rPr>
                <w:sz w:val="20"/>
              </w:rPr>
            </w:pPr>
          </w:p>
        </w:tc>
      </w:tr>
      <w:tr w:rsidR="006B4F46" w:rsidRPr="001C653E" w:rsidTr="006B4F46">
        <w:trPr>
          <w:cantSplit/>
          <w:trHeight w:val="351"/>
        </w:trPr>
        <w:tc>
          <w:tcPr>
            <w:tcW w:w="630" w:type="dxa"/>
            <w:vMerge w:val="restart"/>
            <w:tcBorders>
              <w:right w:val="single" w:sz="12" w:space="0" w:color="auto"/>
            </w:tcBorders>
          </w:tcPr>
          <w:p w:rsidR="006B4F46" w:rsidRPr="001C653E" w:rsidRDefault="006B4F46" w:rsidP="00576F81">
            <w:pPr>
              <w:pStyle w:val="ListParagraph"/>
              <w:numPr>
                <w:ilvl w:val="0"/>
                <w:numId w:val="6"/>
              </w:numPr>
              <w:jc w:val="both"/>
              <w:rPr>
                <w:sz w:val="20"/>
                <w:szCs w:val="20"/>
                <w:lang w:val="en-US"/>
              </w:rPr>
            </w:pPr>
          </w:p>
        </w:tc>
        <w:tc>
          <w:tcPr>
            <w:tcW w:w="4853" w:type="dxa"/>
            <w:vMerge w:val="restart"/>
            <w:tcBorders>
              <w:left w:val="nil"/>
            </w:tcBorders>
          </w:tcPr>
          <w:p w:rsidR="006B4F46" w:rsidRPr="001C653E" w:rsidRDefault="006B4F46" w:rsidP="007167BF">
            <w:pPr>
              <w:pStyle w:val="BodyText2"/>
              <w:jc w:val="left"/>
              <w:rPr>
                <w:sz w:val="20"/>
                <w:szCs w:val="20"/>
              </w:rPr>
            </w:pPr>
            <w:r w:rsidRPr="001C653E">
              <w:rPr>
                <w:sz w:val="20"/>
                <w:szCs w:val="20"/>
              </w:rPr>
              <w:t xml:space="preserve">In the </w:t>
            </w:r>
            <w:r w:rsidRPr="001C653E">
              <w:rPr>
                <w:sz w:val="20"/>
                <w:szCs w:val="20"/>
                <w:u w:val="single"/>
              </w:rPr>
              <w:t>past 12 months</w:t>
            </w:r>
            <w:r w:rsidRPr="001C653E">
              <w:rPr>
                <w:sz w:val="20"/>
                <w:szCs w:val="20"/>
              </w:rPr>
              <w:t xml:space="preserve"> (In the </w:t>
            </w:r>
            <w:r w:rsidRPr="001C653E">
              <w:rPr>
                <w:sz w:val="20"/>
                <w:szCs w:val="20"/>
                <w:u w:val="single"/>
              </w:rPr>
              <w:t>last 12 months</w:t>
            </w:r>
            <w:r w:rsidRPr="001C653E">
              <w:rPr>
                <w:sz w:val="20"/>
                <w:szCs w:val="20"/>
              </w:rPr>
              <w:t xml:space="preserve"> of your relationship), have you experienced any of the following problems, related to your husband/partner’s drinking?</w:t>
            </w:r>
          </w:p>
          <w:p w:rsidR="006B4F46" w:rsidRPr="001C653E" w:rsidRDefault="006B4F46" w:rsidP="00304BA9">
            <w:pPr>
              <w:rPr>
                <w:rFonts w:ascii="SutonnyMJ" w:hAnsi="SutonnyMJ" w:cs="Vrinda"/>
                <w:sz w:val="20"/>
                <w:szCs w:val="20"/>
                <w:cs/>
                <w:lang w:bidi="bn-BD"/>
              </w:rPr>
            </w:pPr>
            <w:r w:rsidRPr="001C653E">
              <w:rPr>
                <w:rFonts w:ascii="SutonnyMJ" w:hAnsi="SutonnyMJ"/>
                <w:sz w:val="20"/>
                <w:szCs w:val="20"/>
              </w:rPr>
              <w:t>MZ 12 gv‡m (</w:t>
            </w:r>
            <w:r w:rsidRPr="001C653E">
              <w:rPr>
                <w:rFonts w:ascii="SutonnyMJ" w:hAnsi="SutonnyMJ"/>
                <w:i/>
                <w:sz w:val="20"/>
                <w:szCs w:val="20"/>
              </w:rPr>
              <w:t xml:space="preserve">Avcbv‡`i </w:t>
            </w:r>
            <w:r w:rsidRPr="001C653E">
              <w:rPr>
                <w:rFonts w:ascii="SutonnyMJ" w:hAnsi="SutonnyMJ"/>
                <w:b/>
                <w:i/>
                <w:sz w:val="20"/>
                <w:szCs w:val="20"/>
              </w:rPr>
              <w:t xml:space="preserve">m¤c‡K©i </w:t>
            </w:r>
            <w:r w:rsidRPr="001C653E">
              <w:rPr>
                <w:rFonts w:ascii="SutonnyMJ" w:hAnsi="SutonnyMJ" w:cs="SutonnyMJ"/>
                <w:i/>
                <w:sz w:val="20"/>
                <w:szCs w:val="20"/>
              </w:rPr>
              <w:t>†kl 12gv‡m</w:t>
            </w:r>
            <w:r w:rsidRPr="001C653E">
              <w:rPr>
                <w:rFonts w:ascii="SutonnyMJ" w:hAnsi="SutonnyMJ"/>
                <w:sz w:val="20"/>
                <w:szCs w:val="20"/>
              </w:rPr>
              <w:t>) Avcbvi ¯^vgxi g` LvIqvi Rb¨ Avcbv‡K wK †Kvb mgm¨vq co‡Z n‡q‡Q ? ‡Kvb ai‡bi mgm¨vq co‡Z n‡q‡Q?</w:t>
            </w:r>
          </w:p>
          <w:p w:rsidR="006B4F46" w:rsidRPr="001C653E" w:rsidRDefault="006B4F46" w:rsidP="0000653A">
            <w:pPr>
              <w:pStyle w:val="BodyText2"/>
              <w:numPr>
                <w:ilvl w:val="0"/>
                <w:numId w:val="30"/>
              </w:numPr>
              <w:jc w:val="left"/>
              <w:rPr>
                <w:sz w:val="20"/>
                <w:szCs w:val="20"/>
              </w:rPr>
            </w:pPr>
            <w:r w:rsidRPr="001C653E">
              <w:rPr>
                <w:sz w:val="20"/>
                <w:szCs w:val="20"/>
              </w:rPr>
              <w:t>Money problems(</w:t>
            </w:r>
            <w:r w:rsidRPr="001C653E">
              <w:rPr>
                <w:rFonts w:ascii="SutonnyMJ" w:hAnsi="SutonnyMJ"/>
                <w:sz w:val="20"/>
                <w:szCs w:val="20"/>
              </w:rPr>
              <w:t>Avw_©K</w:t>
            </w:r>
            <w:r w:rsidRPr="001C653E">
              <w:rPr>
                <w:sz w:val="20"/>
                <w:szCs w:val="20"/>
              </w:rPr>
              <w:t>)</w:t>
            </w:r>
          </w:p>
          <w:p w:rsidR="006B4F46" w:rsidRPr="001C653E" w:rsidRDefault="006B4F46" w:rsidP="0000653A">
            <w:pPr>
              <w:pStyle w:val="BodyText2"/>
              <w:numPr>
                <w:ilvl w:val="0"/>
                <w:numId w:val="30"/>
              </w:numPr>
              <w:jc w:val="left"/>
              <w:rPr>
                <w:sz w:val="20"/>
                <w:szCs w:val="20"/>
              </w:rPr>
            </w:pPr>
            <w:r w:rsidRPr="001C653E">
              <w:rPr>
                <w:sz w:val="20"/>
                <w:szCs w:val="20"/>
              </w:rPr>
              <w:t>Family problems(</w:t>
            </w:r>
            <w:r w:rsidRPr="001C653E">
              <w:rPr>
                <w:rFonts w:ascii="SutonnyMJ" w:hAnsi="SutonnyMJ"/>
                <w:sz w:val="20"/>
                <w:szCs w:val="20"/>
              </w:rPr>
              <w:t>cvwievwiK)</w:t>
            </w:r>
          </w:p>
          <w:p w:rsidR="006B4F46" w:rsidRPr="001C653E" w:rsidRDefault="006B4F46" w:rsidP="0000653A">
            <w:pPr>
              <w:pStyle w:val="BodyText2"/>
              <w:numPr>
                <w:ilvl w:val="0"/>
                <w:numId w:val="37"/>
              </w:numPr>
              <w:jc w:val="left"/>
              <w:rPr>
                <w:sz w:val="20"/>
                <w:szCs w:val="20"/>
              </w:rPr>
            </w:pPr>
            <w:r w:rsidRPr="001C653E">
              <w:rPr>
                <w:sz w:val="20"/>
                <w:szCs w:val="20"/>
              </w:rPr>
              <w:t>Any other problems, specify.(</w:t>
            </w:r>
            <w:r w:rsidRPr="001C653E">
              <w:rPr>
                <w:rFonts w:ascii="SutonnyMJ" w:hAnsi="SutonnyMJ"/>
                <w:sz w:val="20"/>
                <w:szCs w:val="20"/>
              </w:rPr>
              <w:t xml:space="preserve"> Ab¨vb¨ (</w:t>
            </w:r>
            <w:r w:rsidRPr="001C653E">
              <w:rPr>
                <w:rFonts w:ascii="SutonnyMJ" w:hAnsi="SutonnyMJ"/>
                <w:i/>
                <w:sz w:val="20"/>
                <w:szCs w:val="20"/>
              </w:rPr>
              <w:t>D‡jøL Kiæb</w:t>
            </w:r>
            <w:r w:rsidRPr="001C653E">
              <w:rPr>
                <w:rFonts w:ascii="SutonnyMJ" w:hAnsi="SutonnyMJ"/>
                <w:sz w:val="20"/>
                <w:szCs w:val="20"/>
              </w:rPr>
              <w:t>)</w:t>
            </w:r>
            <w:r w:rsidRPr="001C653E">
              <w:rPr>
                <w:sz w:val="20"/>
                <w:szCs w:val="20"/>
              </w:rPr>
              <w:t>)</w:t>
            </w:r>
          </w:p>
        </w:tc>
        <w:tc>
          <w:tcPr>
            <w:tcW w:w="2809" w:type="dxa"/>
            <w:vMerge w:val="restart"/>
            <w:tcBorders>
              <w:right w:val="single" w:sz="4" w:space="0" w:color="auto"/>
            </w:tcBorders>
          </w:tcPr>
          <w:p w:rsidR="006B4F46" w:rsidRPr="001C653E" w:rsidRDefault="006B4F46" w:rsidP="007167BF">
            <w:pPr>
              <w:pStyle w:val="BodyText2"/>
              <w:tabs>
                <w:tab w:val="right" w:leader="dot" w:pos="3843"/>
              </w:tabs>
              <w:jc w:val="left"/>
              <w:rPr>
                <w:sz w:val="20"/>
                <w:szCs w:val="20"/>
              </w:rPr>
            </w:pPr>
          </w:p>
          <w:p w:rsidR="006B4F46" w:rsidRPr="001C653E" w:rsidRDefault="006B4F46" w:rsidP="007167BF">
            <w:pPr>
              <w:pStyle w:val="BodyText2"/>
              <w:tabs>
                <w:tab w:val="right" w:leader="dot" w:pos="3843"/>
              </w:tabs>
              <w:jc w:val="left"/>
              <w:rPr>
                <w:rFonts w:cs="Vrinda"/>
                <w:sz w:val="20"/>
                <w:szCs w:val="20"/>
                <w:cs/>
                <w:lang w:bidi="bn-BD"/>
              </w:rPr>
            </w:pPr>
          </w:p>
          <w:p w:rsidR="006B4F46" w:rsidRPr="001C653E" w:rsidRDefault="006B4F46" w:rsidP="007167BF">
            <w:pPr>
              <w:pStyle w:val="BodyText2"/>
              <w:tabs>
                <w:tab w:val="right" w:leader="dot" w:pos="3843"/>
              </w:tabs>
              <w:jc w:val="left"/>
              <w:rPr>
                <w:rFonts w:cs="Vrinda"/>
                <w:sz w:val="20"/>
                <w:szCs w:val="20"/>
                <w:cs/>
                <w:lang w:bidi="bn-BD"/>
              </w:rPr>
            </w:pPr>
          </w:p>
          <w:p w:rsidR="006B4F46" w:rsidRPr="001C653E" w:rsidRDefault="006B4F46" w:rsidP="007167BF">
            <w:pPr>
              <w:pStyle w:val="BodyText2"/>
              <w:tabs>
                <w:tab w:val="right" w:leader="dot" w:pos="3843"/>
              </w:tabs>
              <w:jc w:val="left"/>
              <w:rPr>
                <w:sz w:val="20"/>
                <w:szCs w:val="20"/>
              </w:rPr>
            </w:pPr>
            <w:r w:rsidRPr="001C653E">
              <w:rPr>
                <w:sz w:val="20"/>
                <w:szCs w:val="20"/>
              </w:rPr>
              <w:t>a) MONEY PROBLEMS</w:t>
            </w:r>
            <w:r w:rsidRPr="001C653E">
              <w:rPr>
                <w:rFonts w:ascii="SutonnyMJ" w:hAnsi="SutonnyMJ"/>
                <w:sz w:val="20"/>
                <w:szCs w:val="20"/>
              </w:rPr>
              <w:t xml:space="preserve"> (Avw_©K</w:t>
            </w:r>
            <w:r w:rsidRPr="001C653E">
              <w:rPr>
                <w:sz w:val="20"/>
                <w:szCs w:val="20"/>
              </w:rPr>
              <w:t xml:space="preserve">) </w:t>
            </w:r>
          </w:p>
          <w:p w:rsidR="006B4F46" w:rsidRPr="001C653E" w:rsidRDefault="006B4F46" w:rsidP="00304BA9">
            <w:pPr>
              <w:pStyle w:val="BodyText2"/>
              <w:jc w:val="left"/>
              <w:rPr>
                <w:rFonts w:cs="Vrinda"/>
                <w:sz w:val="20"/>
                <w:szCs w:val="20"/>
                <w:cs/>
                <w:lang w:bidi="bn-BD"/>
              </w:rPr>
            </w:pPr>
            <w:r w:rsidRPr="001C653E">
              <w:rPr>
                <w:sz w:val="20"/>
                <w:szCs w:val="20"/>
              </w:rPr>
              <w:t>b) FAMILY PROBLEMS (</w:t>
            </w:r>
            <w:r w:rsidRPr="001C653E">
              <w:rPr>
                <w:rFonts w:ascii="SutonnyMJ" w:hAnsi="SutonnyMJ"/>
                <w:sz w:val="20"/>
                <w:szCs w:val="20"/>
              </w:rPr>
              <w:t>cvwievwiK)</w:t>
            </w:r>
          </w:p>
          <w:p w:rsidR="006B4F46" w:rsidRPr="001C653E" w:rsidRDefault="006B4F46" w:rsidP="007167BF">
            <w:pPr>
              <w:pStyle w:val="Footer"/>
              <w:tabs>
                <w:tab w:val="right" w:leader="dot" w:pos="3843"/>
              </w:tabs>
              <w:rPr>
                <w:sz w:val="20"/>
                <w:szCs w:val="20"/>
              </w:rPr>
            </w:pPr>
            <w:r w:rsidRPr="001C653E">
              <w:rPr>
                <w:sz w:val="20"/>
                <w:szCs w:val="20"/>
              </w:rPr>
              <w:t>x) OTHER: (</w:t>
            </w:r>
            <w:r w:rsidRPr="001C653E">
              <w:rPr>
                <w:rFonts w:ascii="SutonnyMJ" w:hAnsi="SutonnyMJ"/>
                <w:sz w:val="20"/>
                <w:szCs w:val="20"/>
              </w:rPr>
              <w:t xml:space="preserve"> Ab¨vb¨ (</w:t>
            </w:r>
            <w:r w:rsidRPr="001C653E">
              <w:rPr>
                <w:rFonts w:ascii="SutonnyMJ" w:hAnsi="SutonnyMJ"/>
                <w:i/>
                <w:sz w:val="20"/>
                <w:szCs w:val="20"/>
              </w:rPr>
              <w:t>D‡jøL Kiæb</w:t>
            </w:r>
            <w:r w:rsidRPr="001C653E">
              <w:rPr>
                <w:rFonts w:ascii="SutonnyMJ" w:hAnsi="SutonnyMJ"/>
                <w:sz w:val="20"/>
                <w:szCs w:val="20"/>
              </w:rPr>
              <w:t>)</w:t>
            </w:r>
            <w:r w:rsidRPr="001C653E">
              <w:rPr>
                <w:sz w:val="20"/>
                <w:szCs w:val="20"/>
              </w:rPr>
              <w:t>)_______________</w:t>
            </w:r>
          </w:p>
        </w:tc>
        <w:tc>
          <w:tcPr>
            <w:tcW w:w="610" w:type="dxa"/>
            <w:tcBorders>
              <w:left w:val="single" w:sz="4" w:space="0" w:color="auto"/>
              <w:bottom w:val="single" w:sz="4" w:space="0" w:color="auto"/>
              <w:right w:val="single" w:sz="4" w:space="0" w:color="auto"/>
            </w:tcBorders>
          </w:tcPr>
          <w:p w:rsidR="006B4F46" w:rsidRPr="001C653E" w:rsidRDefault="006B4F46" w:rsidP="00304BA9">
            <w:pPr>
              <w:pStyle w:val="Footer"/>
              <w:tabs>
                <w:tab w:val="right" w:leader="dot" w:pos="3843"/>
              </w:tabs>
              <w:jc w:val="center"/>
              <w:rPr>
                <w:sz w:val="20"/>
                <w:szCs w:val="20"/>
              </w:rPr>
            </w:pPr>
            <w:r w:rsidRPr="001C653E">
              <w:rPr>
                <w:sz w:val="20"/>
                <w:szCs w:val="20"/>
              </w:rPr>
              <w:t>YES</w:t>
            </w:r>
          </w:p>
          <w:p w:rsidR="006B4F46" w:rsidRPr="001C653E" w:rsidRDefault="006B4F46" w:rsidP="00304BA9">
            <w:pPr>
              <w:pStyle w:val="Footer"/>
              <w:tabs>
                <w:tab w:val="right" w:leader="dot" w:pos="3843"/>
              </w:tabs>
              <w:jc w:val="center"/>
              <w:rPr>
                <w:rFonts w:cs="Vrinda"/>
                <w:sz w:val="20"/>
                <w:szCs w:val="20"/>
                <w:cs/>
                <w:lang w:bidi="bn-BD"/>
              </w:rPr>
            </w:pPr>
            <w:r w:rsidRPr="001C653E">
              <w:rPr>
                <w:rFonts w:ascii="SutonnyMJ" w:hAnsi="SutonnyMJ"/>
                <w:sz w:val="20"/>
                <w:szCs w:val="20"/>
              </w:rPr>
              <w:t xml:space="preserve">nu¨v     </w:t>
            </w:r>
          </w:p>
        </w:tc>
        <w:tc>
          <w:tcPr>
            <w:tcW w:w="540" w:type="dxa"/>
            <w:tcBorders>
              <w:left w:val="single" w:sz="4" w:space="0" w:color="auto"/>
              <w:bottom w:val="single" w:sz="4" w:space="0" w:color="auto"/>
            </w:tcBorders>
          </w:tcPr>
          <w:p w:rsidR="006B4F46" w:rsidRPr="001C653E" w:rsidRDefault="006B4F46" w:rsidP="00304BA9">
            <w:pPr>
              <w:pStyle w:val="Footer"/>
              <w:tabs>
                <w:tab w:val="right" w:leader="dot" w:pos="3843"/>
              </w:tabs>
              <w:jc w:val="center"/>
              <w:rPr>
                <w:sz w:val="20"/>
                <w:szCs w:val="20"/>
              </w:rPr>
            </w:pPr>
            <w:r w:rsidRPr="001C653E">
              <w:rPr>
                <w:sz w:val="20"/>
                <w:szCs w:val="20"/>
              </w:rPr>
              <w:t>NO</w:t>
            </w:r>
          </w:p>
          <w:p w:rsidR="006B4F46" w:rsidRPr="001C653E" w:rsidRDefault="006B4F46" w:rsidP="00304BA9">
            <w:pPr>
              <w:pStyle w:val="Footer"/>
              <w:tabs>
                <w:tab w:val="right" w:leader="dot" w:pos="3843"/>
              </w:tabs>
              <w:jc w:val="center"/>
              <w:rPr>
                <w:rFonts w:cs="Vrinda"/>
                <w:sz w:val="20"/>
                <w:szCs w:val="20"/>
                <w:cs/>
                <w:lang w:bidi="bn-BD"/>
              </w:rPr>
            </w:pPr>
            <w:r w:rsidRPr="001C653E">
              <w:rPr>
                <w:rFonts w:ascii="SutonnyMJ" w:hAnsi="SutonnyMJ"/>
                <w:sz w:val="20"/>
                <w:szCs w:val="20"/>
              </w:rPr>
              <w:t>bv</w:t>
            </w:r>
          </w:p>
        </w:tc>
        <w:tc>
          <w:tcPr>
            <w:tcW w:w="903" w:type="dxa"/>
            <w:vMerge w:val="restart"/>
          </w:tcPr>
          <w:p w:rsidR="006B4F46" w:rsidRPr="001C653E" w:rsidRDefault="006B4F46" w:rsidP="007167BF">
            <w:pPr>
              <w:pStyle w:val="Footer"/>
              <w:tabs>
                <w:tab w:val="right" w:leader="dot" w:pos="3843"/>
              </w:tabs>
              <w:jc w:val="center"/>
              <w:rPr>
                <w:sz w:val="20"/>
              </w:rPr>
            </w:pPr>
          </w:p>
          <w:p w:rsidR="006B4F46" w:rsidRPr="001C653E" w:rsidRDefault="006B4F46" w:rsidP="009C1FF1">
            <w:pPr>
              <w:pStyle w:val="Footer"/>
              <w:tabs>
                <w:tab w:val="right" w:leader="dot" w:pos="3843"/>
              </w:tabs>
              <w:jc w:val="center"/>
              <w:rPr>
                <w:sz w:val="20"/>
              </w:rPr>
            </w:pPr>
          </w:p>
        </w:tc>
      </w:tr>
      <w:tr w:rsidR="006B4F46" w:rsidRPr="001C653E" w:rsidTr="006B4F46">
        <w:trPr>
          <w:cantSplit/>
          <w:trHeight w:val="1812"/>
        </w:trPr>
        <w:tc>
          <w:tcPr>
            <w:tcW w:w="630" w:type="dxa"/>
            <w:vMerge/>
            <w:tcBorders>
              <w:right w:val="single" w:sz="12" w:space="0" w:color="auto"/>
            </w:tcBorders>
          </w:tcPr>
          <w:p w:rsidR="006B4F46" w:rsidRPr="001C653E" w:rsidRDefault="006B4F46" w:rsidP="00A63D05">
            <w:pPr>
              <w:jc w:val="both"/>
              <w:rPr>
                <w:sz w:val="20"/>
                <w:szCs w:val="20"/>
              </w:rPr>
            </w:pPr>
          </w:p>
        </w:tc>
        <w:tc>
          <w:tcPr>
            <w:tcW w:w="4853" w:type="dxa"/>
            <w:vMerge/>
            <w:tcBorders>
              <w:left w:val="nil"/>
            </w:tcBorders>
          </w:tcPr>
          <w:p w:rsidR="006B4F46" w:rsidRPr="001C653E" w:rsidRDefault="006B4F46" w:rsidP="007167BF">
            <w:pPr>
              <w:pStyle w:val="BodyText2"/>
              <w:jc w:val="left"/>
              <w:rPr>
                <w:sz w:val="20"/>
                <w:szCs w:val="20"/>
              </w:rPr>
            </w:pPr>
          </w:p>
        </w:tc>
        <w:tc>
          <w:tcPr>
            <w:tcW w:w="2809" w:type="dxa"/>
            <w:vMerge/>
            <w:tcBorders>
              <w:right w:val="single" w:sz="4" w:space="0" w:color="auto"/>
            </w:tcBorders>
          </w:tcPr>
          <w:p w:rsidR="006B4F46" w:rsidRPr="001C653E" w:rsidRDefault="006B4F46" w:rsidP="007167BF">
            <w:pPr>
              <w:pStyle w:val="BodyText2"/>
              <w:tabs>
                <w:tab w:val="right" w:leader="dot" w:pos="3843"/>
              </w:tabs>
              <w:jc w:val="left"/>
              <w:rPr>
                <w:sz w:val="20"/>
                <w:szCs w:val="20"/>
              </w:rPr>
            </w:pPr>
          </w:p>
        </w:tc>
        <w:tc>
          <w:tcPr>
            <w:tcW w:w="610" w:type="dxa"/>
            <w:tcBorders>
              <w:top w:val="single" w:sz="4" w:space="0" w:color="auto"/>
              <w:left w:val="single" w:sz="4" w:space="0" w:color="auto"/>
              <w:right w:val="single" w:sz="4" w:space="0" w:color="auto"/>
            </w:tcBorders>
          </w:tcPr>
          <w:p w:rsidR="006B4F46" w:rsidRPr="001C653E" w:rsidRDefault="006B4F46" w:rsidP="009C1FF1">
            <w:pPr>
              <w:pStyle w:val="Footer"/>
              <w:tabs>
                <w:tab w:val="right" w:leader="dot" w:pos="3843"/>
              </w:tabs>
              <w:jc w:val="center"/>
              <w:rPr>
                <w:sz w:val="20"/>
                <w:szCs w:val="20"/>
                <w:cs/>
                <w:lang w:bidi="bn-BD"/>
              </w:rPr>
            </w:pPr>
          </w:p>
          <w:p w:rsidR="006B4F46" w:rsidRPr="001C653E" w:rsidRDefault="006B4F46" w:rsidP="009C1FF1">
            <w:pPr>
              <w:pStyle w:val="Footer"/>
              <w:tabs>
                <w:tab w:val="right" w:leader="dot" w:pos="3843"/>
              </w:tabs>
              <w:jc w:val="center"/>
              <w:rPr>
                <w:rFonts w:cs="Vrinda"/>
                <w:sz w:val="20"/>
                <w:szCs w:val="20"/>
                <w:cs/>
                <w:lang w:bidi="bn-BD"/>
              </w:rPr>
            </w:pPr>
          </w:p>
          <w:p w:rsidR="006B4F46" w:rsidRPr="001C653E" w:rsidRDefault="006B4F46" w:rsidP="009C1FF1">
            <w:pPr>
              <w:pStyle w:val="Footer"/>
              <w:tabs>
                <w:tab w:val="right" w:leader="dot" w:pos="3843"/>
              </w:tabs>
              <w:jc w:val="center"/>
              <w:rPr>
                <w:sz w:val="20"/>
                <w:szCs w:val="20"/>
                <w:cs/>
                <w:lang w:bidi="bn-BD"/>
              </w:rPr>
            </w:pPr>
            <w:r w:rsidRPr="001C653E">
              <w:rPr>
                <w:sz w:val="20"/>
                <w:szCs w:val="20"/>
                <w:cs/>
                <w:lang w:bidi="bn-BD"/>
              </w:rPr>
              <w:t>1</w:t>
            </w:r>
          </w:p>
          <w:p w:rsidR="006B4F46" w:rsidRPr="001C653E" w:rsidRDefault="006B4F46" w:rsidP="009C1FF1">
            <w:pPr>
              <w:pStyle w:val="Footer"/>
              <w:tabs>
                <w:tab w:val="right" w:leader="dot" w:pos="3843"/>
              </w:tabs>
              <w:jc w:val="center"/>
              <w:rPr>
                <w:sz w:val="20"/>
                <w:szCs w:val="20"/>
                <w:cs/>
                <w:lang w:bidi="bn-BD"/>
              </w:rPr>
            </w:pPr>
          </w:p>
          <w:p w:rsidR="006B4F46" w:rsidRPr="001C653E" w:rsidRDefault="006B4F46" w:rsidP="009C1FF1">
            <w:pPr>
              <w:pStyle w:val="Footer"/>
              <w:tabs>
                <w:tab w:val="right" w:leader="dot" w:pos="3843"/>
              </w:tabs>
              <w:jc w:val="center"/>
              <w:rPr>
                <w:sz w:val="20"/>
                <w:szCs w:val="20"/>
                <w:cs/>
                <w:lang w:bidi="bn-BD"/>
              </w:rPr>
            </w:pPr>
            <w:r w:rsidRPr="001C653E">
              <w:rPr>
                <w:sz w:val="20"/>
                <w:szCs w:val="20"/>
                <w:cs/>
                <w:lang w:bidi="bn-BD"/>
              </w:rPr>
              <w:t>1</w:t>
            </w:r>
          </w:p>
          <w:p w:rsidR="006B4F46" w:rsidRPr="001C653E" w:rsidRDefault="006B4F46" w:rsidP="009C1FF1">
            <w:pPr>
              <w:pStyle w:val="Footer"/>
              <w:tabs>
                <w:tab w:val="right" w:leader="dot" w:pos="3843"/>
              </w:tabs>
              <w:jc w:val="center"/>
              <w:rPr>
                <w:sz w:val="20"/>
                <w:szCs w:val="20"/>
                <w:cs/>
                <w:lang w:bidi="bn-BD"/>
              </w:rPr>
            </w:pPr>
          </w:p>
          <w:p w:rsidR="006B4F46" w:rsidRPr="001C653E" w:rsidRDefault="006B4F46" w:rsidP="008D0ADD">
            <w:pPr>
              <w:pStyle w:val="Footer"/>
              <w:tabs>
                <w:tab w:val="right" w:leader="dot" w:pos="3843"/>
              </w:tabs>
              <w:jc w:val="center"/>
              <w:rPr>
                <w:sz w:val="20"/>
                <w:szCs w:val="20"/>
                <w:lang w:val="en-US" w:bidi="bn-BD"/>
              </w:rPr>
            </w:pPr>
            <w:r w:rsidRPr="001C653E">
              <w:rPr>
                <w:sz w:val="20"/>
                <w:szCs w:val="20"/>
                <w:cs/>
                <w:lang w:bidi="bn-BD"/>
              </w:rPr>
              <w:t>1</w:t>
            </w:r>
          </w:p>
        </w:tc>
        <w:tc>
          <w:tcPr>
            <w:tcW w:w="540" w:type="dxa"/>
            <w:tcBorders>
              <w:top w:val="single" w:sz="4" w:space="0" w:color="auto"/>
              <w:left w:val="single" w:sz="4" w:space="0" w:color="auto"/>
            </w:tcBorders>
          </w:tcPr>
          <w:p w:rsidR="006B4F46" w:rsidRPr="001C653E" w:rsidRDefault="006B4F46" w:rsidP="009C1FF1">
            <w:pPr>
              <w:pStyle w:val="Footer"/>
              <w:tabs>
                <w:tab w:val="right" w:leader="dot" w:pos="3843"/>
              </w:tabs>
              <w:jc w:val="center"/>
              <w:rPr>
                <w:sz w:val="20"/>
                <w:szCs w:val="20"/>
                <w:cs/>
                <w:lang w:bidi="bn-BD"/>
              </w:rPr>
            </w:pPr>
          </w:p>
          <w:p w:rsidR="006B4F46" w:rsidRPr="001C653E" w:rsidRDefault="006B4F46" w:rsidP="009C1FF1">
            <w:pPr>
              <w:pStyle w:val="Footer"/>
              <w:tabs>
                <w:tab w:val="right" w:leader="dot" w:pos="3843"/>
              </w:tabs>
              <w:jc w:val="center"/>
              <w:rPr>
                <w:rFonts w:cs="Vrinda"/>
                <w:sz w:val="20"/>
                <w:szCs w:val="20"/>
                <w:cs/>
                <w:lang w:bidi="bn-BD"/>
              </w:rPr>
            </w:pPr>
          </w:p>
          <w:p w:rsidR="006B4F46" w:rsidRPr="001C653E" w:rsidRDefault="006B4F46" w:rsidP="009C1FF1">
            <w:pPr>
              <w:pStyle w:val="Footer"/>
              <w:tabs>
                <w:tab w:val="right" w:leader="dot" w:pos="3843"/>
              </w:tabs>
              <w:jc w:val="center"/>
              <w:rPr>
                <w:sz w:val="20"/>
                <w:szCs w:val="20"/>
                <w:cs/>
                <w:lang w:bidi="bn-BD"/>
              </w:rPr>
            </w:pPr>
            <w:r w:rsidRPr="001C653E">
              <w:rPr>
                <w:sz w:val="20"/>
                <w:szCs w:val="20"/>
                <w:cs/>
                <w:lang w:bidi="bn-BD"/>
              </w:rPr>
              <w:t>2</w:t>
            </w:r>
          </w:p>
          <w:p w:rsidR="006B4F46" w:rsidRPr="001C653E" w:rsidRDefault="006B4F46" w:rsidP="009C1FF1">
            <w:pPr>
              <w:pStyle w:val="Footer"/>
              <w:tabs>
                <w:tab w:val="right" w:leader="dot" w:pos="3843"/>
              </w:tabs>
              <w:jc w:val="center"/>
              <w:rPr>
                <w:sz w:val="20"/>
                <w:szCs w:val="20"/>
                <w:cs/>
                <w:lang w:bidi="bn-BD"/>
              </w:rPr>
            </w:pPr>
          </w:p>
          <w:p w:rsidR="006B4F46" w:rsidRPr="001C653E" w:rsidRDefault="006B4F46" w:rsidP="009C1FF1">
            <w:pPr>
              <w:pStyle w:val="Footer"/>
              <w:tabs>
                <w:tab w:val="right" w:leader="dot" w:pos="3843"/>
              </w:tabs>
              <w:jc w:val="center"/>
              <w:rPr>
                <w:sz w:val="20"/>
                <w:szCs w:val="20"/>
                <w:cs/>
                <w:lang w:bidi="bn-BD"/>
              </w:rPr>
            </w:pPr>
            <w:r w:rsidRPr="001C653E">
              <w:rPr>
                <w:sz w:val="20"/>
                <w:szCs w:val="20"/>
                <w:cs/>
                <w:lang w:bidi="bn-BD"/>
              </w:rPr>
              <w:t>2</w:t>
            </w:r>
          </w:p>
          <w:p w:rsidR="006B4F46" w:rsidRPr="001C653E" w:rsidRDefault="006B4F46" w:rsidP="009C1FF1">
            <w:pPr>
              <w:pStyle w:val="Footer"/>
              <w:tabs>
                <w:tab w:val="right" w:leader="dot" w:pos="3843"/>
              </w:tabs>
              <w:jc w:val="center"/>
              <w:rPr>
                <w:sz w:val="20"/>
                <w:szCs w:val="20"/>
                <w:cs/>
                <w:lang w:bidi="bn-BD"/>
              </w:rPr>
            </w:pPr>
          </w:p>
          <w:p w:rsidR="006B4F46" w:rsidRPr="001C653E" w:rsidRDefault="006B4F46" w:rsidP="009C1FF1">
            <w:pPr>
              <w:pStyle w:val="Footer"/>
              <w:tabs>
                <w:tab w:val="right" w:leader="dot" w:pos="3843"/>
              </w:tabs>
              <w:jc w:val="center"/>
              <w:rPr>
                <w:sz w:val="20"/>
                <w:szCs w:val="20"/>
                <w:cs/>
                <w:lang w:bidi="bn-BD"/>
              </w:rPr>
            </w:pPr>
            <w:r w:rsidRPr="001C653E">
              <w:rPr>
                <w:sz w:val="20"/>
                <w:szCs w:val="20"/>
                <w:cs/>
                <w:lang w:bidi="bn-BD"/>
              </w:rPr>
              <w:t>2</w:t>
            </w:r>
          </w:p>
        </w:tc>
        <w:tc>
          <w:tcPr>
            <w:tcW w:w="903" w:type="dxa"/>
            <w:vMerge/>
          </w:tcPr>
          <w:p w:rsidR="006B4F46" w:rsidRPr="001C653E" w:rsidRDefault="006B4F46" w:rsidP="007167BF">
            <w:pPr>
              <w:pStyle w:val="Footer"/>
              <w:tabs>
                <w:tab w:val="right" w:leader="dot" w:pos="3843"/>
              </w:tabs>
              <w:jc w:val="center"/>
              <w:rPr>
                <w:sz w:val="20"/>
              </w:rPr>
            </w:pPr>
          </w:p>
        </w:tc>
      </w:tr>
      <w:tr w:rsidR="006B4F46" w:rsidRPr="001C653E" w:rsidTr="006B4F46">
        <w:trPr>
          <w:cantSplit/>
        </w:trPr>
        <w:tc>
          <w:tcPr>
            <w:tcW w:w="630" w:type="dxa"/>
            <w:tcBorders>
              <w:right w:val="single" w:sz="12" w:space="0" w:color="auto"/>
            </w:tcBorders>
          </w:tcPr>
          <w:p w:rsidR="006B4F46" w:rsidRPr="001C653E" w:rsidRDefault="006B4F46" w:rsidP="00576F81">
            <w:pPr>
              <w:pStyle w:val="ListParagraph"/>
              <w:numPr>
                <w:ilvl w:val="0"/>
                <w:numId w:val="6"/>
              </w:numPr>
              <w:rPr>
                <w:sz w:val="20"/>
                <w:szCs w:val="20"/>
                <w:lang w:val="en-US" w:bidi="bn-BD"/>
              </w:rPr>
            </w:pPr>
          </w:p>
        </w:tc>
        <w:tc>
          <w:tcPr>
            <w:tcW w:w="4853" w:type="dxa"/>
            <w:tcBorders>
              <w:left w:val="nil"/>
            </w:tcBorders>
          </w:tcPr>
          <w:p w:rsidR="006B4F46" w:rsidRPr="001C653E" w:rsidRDefault="006B4F46" w:rsidP="007167BF">
            <w:pPr>
              <w:pStyle w:val="BodyText"/>
              <w:rPr>
                <w:b w:val="0"/>
                <w:sz w:val="20"/>
                <w:szCs w:val="20"/>
              </w:rPr>
            </w:pPr>
            <w:r w:rsidRPr="001C653E">
              <w:rPr>
                <w:b w:val="0"/>
                <w:sz w:val="20"/>
                <w:szCs w:val="20"/>
              </w:rPr>
              <w:t>Does/did your husband/partner ever use drugs?</w:t>
            </w:r>
          </w:p>
          <w:p w:rsidR="006B4F46" w:rsidRPr="001C653E" w:rsidRDefault="006B4F46" w:rsidP="007167BF">
            <w:pPr>
              <w:pStyle w:val="BodyText"/>
              <w:rPr>
                <w:color w:val="4F81BD"/>
                <w:sz w:val="20"/>
                <w:szCs w:val="20"/>
              </w:rPr>
            </w:pPr>
          </w:p>
          <w:p w:rsidR="006B4F46" w:rsidRPr="001C653E" w:rsidRDefault="006B4F46" w:rsidP="003C4FB6">
            <w:pPr>
              <w:pStyle w:val="Heading2"/>
              <w:rPr>
                <w:rFonts w:ascii="SutonnyMJ" w:hAnsi="SutonnyMJ"/>
                <w:b w:val="0"/>
                <w:sz w:val="20"/>
                <w:szCs w:val="20"/>
              </w:rPr>
            </w:pPr>
            <w:r w:rsidRPr="001C653E">
              <w:rPr>
                <w:rFonts w:ascii="SutonnyMJ" w:hAnsi="SutonnyMJ"/>
                <w:b w:val="0"/>
                <w:sz w:val="20"/>
                <w:szCs w:val="20"/>
              </w:rPr>
              <w:t>Avcbvi ¯^vgx/me©‡kl ¯^vgx wK g` Qvov Ab¨ wKQy †L‡q ev Bb‡RKkb wb‡q †bkv K‡ib/Ki‡Zb? (†hgbt MuvRv, Pim, †dbwmwWj, Zvwi, wn‡ivBb, ¸j, Bqvev, fvs BZ¨vw`</w:t>
            </w:r>
            <w:r w:rsidRPr="001C653E">
              <w:rPr>
                <w:b w:val="0"/>
                <w:sz w:val="20"/>
                <w:szCs w:val="20"/>
              </w:rPr>
              <w:br w:type="page"/>
            </w:r>
            <w:r w:rsidRPr="001C653E">
              <w:rPr>
                <w:rFonts w:ascii="SutonnyMJ" w:hAnsi="SutonnyMJ"/>
                <w:b w:val="0"/>
                <w:sz w:val="20"/>
                <w:szCs w:val="20"/>
              </w:rPr>
              <w:t>|)</w:t>
            </w:r>
          </w:p>
          <w:p w:rsidR="006B4F46" w:rsidRPr="001C653E" w:rsidRDefault="006B4F46" w:rsidP="007167BF">
            <w:pPr>
              <w:pStyle w:val="BodyText"/>
              <w:rPr>
                <w:b w:val="0"/>
                <w:color w:val="4F81BD"/>
                <w:sz w:val="20"/>
                <w:szCs w:val="20"/>
              </w:rPr>
            </w:pPr>
            <w:r w:rsidRPr="001C653E">
              <w:rPr>
                <w:rFonts w:ascii="SutonnyMJ" w:hAnsi="SutonnyMJ"/>
                <w:b w:val="0"/>
                <w:sz w:val="20"/>
                <w:szCs w:val="20"/>
              </w:rPr>
              <w:t>KZ Nb Nb?</w:t>
            </w:r>
          </w:p>
          <w:p w:rsidR="006B4F46" w:rsidRPr="001C653E" w:rsidRDefault="006B4F46" w:rsidP="007167BF">
            <w:pPr>
              <w:rPr>
                <w:sz w:val="20"/>
                <w:szCs w:val="20"/>
              </w:rPr>
            </w:pPr>
            <w:r w:rsidRPr="001C653E">
              <w:rPr>
                <w:sz w:val="20"/>
                <w:szCs w:val="20"/>
              </w:rPr>
              <w:t xml:space="preserve">Would you say: </w:t>
            </w:r>
          </w:p>
          <w:p w:rsidR="006B4F46" w:rsidRPr="001C653E" w:rsidRDefault="006B4F46" w:rsidP="0000653A">
            <w:pPr>
              <w:numPr>
                <w:ilvl w:val="0"/>
                <w:numId w:val="38"/>
              </w:numPr>
              <w:rPr>
                <w:sz w:val="20"/>
                <w:szCs w:val="20"/>
              </w:rPr>
            </w:pPr>
            <w:r w:rsidRPr="001C653E">
              <w:rPr>
                <w:sz w:val="20"/>
                <w:szCs w:val="20"/>
              </w:rPr>
              <w:t>Nearly every day (</w:t>
            </w:r>
            <w:r w:rsidRPr="001C653E">
              <w:rPr>
                <w:rFonts w:ascii="SutonnyMJ" w:hAnsi="SutonnyMJ"/>
                <w:sz w:val="20"/>
                <w:szCs w:val="20"/>
              </w:rPr>
              <w:t>cªvq cªwZw`b (mßv‡n 4-6 evi)</w:t>
            </w:r>
            <w:r w:rsidRPr="001C653E">
              <w:rPr>
                <w:sz w:val="20"/>
                <w:szCs w:val="20"/>
              </w:rPr>
              <w:t>)</w:t>
            </w:r>
          </w:p>
          <w:p w:rsidR="006B4F46" w:rsidRPr="001C653E" w:rsidRDefault="006B4F46" w:rsidP="0000653A">
            <w:pPr>
              <w:numPr>
                <w:ilvl w:val="0"/>
                <w:numId w:val="38"/>
              </w:numPr>
              <w:rPr>
                <w:sz w:val="20"/>
                <w:szCs w:val="20"/>
              </w:rPr>
            </w:pPr>
            <w:r w:rsidRPr="001C653E">
              <w:rPr>
                <w:sz w:val="20"/>
                <w:szCs w:val="20"/>
              </w:rPr>
              <w:t>1–3 times a week (</w:t>
            </w:r>
            <w:r w:rsidRPr="001C653E">
              <w:rPr>
                <w:rFonts w:ascii="SutonnyMJ" w:hAnsi="SutonnyMJ"/>
                <w:sz w:val="20"/>
                <w:szCs w:val="20"/>
              </w:rPr>
              <w:t>mßv‡n 1-3 evi</w:t>
            </w:r>
            <w:r w:rsidRPr="001C653E">
              <w:rPr>
                <w:sz w:val="20"/>
                <w:szCs w:val="20"/>
              </w:rPr>
              <w:t>)</w:t>
            </w:r>
          </w:p>
          <w:p w:rsidR="006B4F46" w:rsidRPr="001C653E" w:rsidRDefault="006B4F46" w:rsidP="0000653A">
            <w:pPr>
              <w:numPr>
                <w:ilvl w:val="0"/>
                <w:numId w:val="38"/>
              </w:numPr>
              <w:rPr>
                <w:sz w:val="20"/>
                <w:szCs w:val="20"/>
              </w:rPr>
            </w:pPr>
            <w:r w:rsidRPr="001C653E">
              <w:rPr>
                <w:sz w:val="20"/>
                <w:szCs w:val="20"/>
              </w:rPr>
              <w:t>1–3 times a month (</w:t>
            </w:r>
            <w:r w:rsidRPr="001C653E">
              <w:rPr>
                <w:rFonts w:ascii="SutonnyMJ" w:hAnsi="SutonnyMJ"/>
                <w:sz w:val="20"/>
                <w:szCs w:val="20"/>
              </w:rPr>
              <w:t>gv‡m 1-3 evi</w:t>
            </w:r>
            <w:r w:rsidRPr="001C653E">
              <w:rPr>
                <w:sz w:val="20"/>
                <w:szCs w:val="20"/>
              </w:rPr>
              <w:t>)</w:t>
            </w:r>
          </w:p>
          <w:p w:rsidR="006B4F46" w:rsidRPr="001C653E" w:rsidRDefault="006B4F46" w:rsidP="0000653A">
            <w:pPr>
              <w:numPr>
                <w:ilvl w:val="0"/>
                <w:numId w:val="38"/>
              </w:numPr>
              <w:rPr>
                <w:sz w:val="20"/>
                <w:szCs w:val="20"/>
              </w:rPr>
            </w:pPr>
            <w:r w:rsidRPr="001C653E">
              <w:rPr>
                <w:sz w:val="20"/>
                <w:szCs w:val="20"/>
              </w:rPr>
              <w:t>Occasionally, less than once a month (</w:t>
            </w:r>
            <w:r w:rsidRPr="001C653E">
              <w:rPr>
                <w:rFonts w:ascii="SutonnyMJ" w:hAnsi="SutonnyMJ"/>
                <w:sz w:val="20"/>
                <w:szCs w:val="20"/>
              </w:rPr>
              <w:t>gv‡m 1 ev‡ii Kg</w:t>
            </w:r>
            <w:r w:rsidRPr="001C653E">
              <w:rPr>
                <w:sz w:val="20"/>
                <w:szCs w:val="20"/>
              </w:rPr>
              <w:t>)</w:t>
            </w:r>
          </w:p>
          <w:p w:rsidR="006B4F46" w:rsidRPr="001C653E" w:rsidRDefault="006B4F46" w:rsidP="0000653A">
            <w:pPr>
              <w:numPr>
                <w:ilvl w:val="0"/>
                <w:numId w:val="38"/>
              </w:numPr>
              <w:rPr>
                <w:sz w:val="20"/>
                <w:szCs w:val="20"/>
              </w:rPr>
            </w:pPr>
            <w:r w:rsidRPr="001C653E">
              <w:rPr>
                <w:sz w:val="20"/>
                <w:szCs w:val="20"/>
              </w:rPr>
              <w:t>Never (</w:t>
            </w:r>
            <w:r w:rsidRPr="001C653E">
              <w:rPr>
                <w:rFonts w:ascii="SutonnyMJ" w:hAnsi="SutonnyMJ"/>
                <w:sz w:val="20"/>
                <w:szCs w:val="20"/>
              </w:rPr>
              <w:t>KLbB bv</w:t>
            </w:r>
            <w:r w:rsidRPr="001C653E">
              <w:rPr>
                <w:sz w:val="20"/>
                <w:szCs w:val="20"/>
              </w:rPr>
              <w:t>)</w:t>
            </w:r>
          </w:p>
          <w:p w:rsidR="006B4F46" w:rsidRPr="001C653E" w:rsidRDefault="006B4F46" w:rsidP="0000653A">
            <w:pPr>
              <w:numPr>
                <w:ilvl w:val="0"/>
                <w:numId w:val="38"/>
              </w:numPr>
              <w:rPr>
                <w:sz w:val="20"/>
                <w:szCs w:val="20"/>
              </w:rPr>
            </w:pPr>
            <w:r w:rsidRPr="001C653E">
              <w:rPr>
                <w:sz w:val="20"/>
                <w:szCs w:val="20"/>
              </w:rPr>
              <w:t>IN THE PAST, NOT NOW(</w:t>
            </w:r>
            <w:r w:rsidRPr="001C653E">
              <w:rPr>
                <w:rFonts w:ascii="SutonnyMJ" w:hAnsi="SutonnyMJ"/>
                <w:sz w:val="20"/>
                <w:szCs w:val="20"/>
              </w:rPr>
              <w:t>Av‡M Ki‡Zv GLb K‡i bv</w:t>
            </w:r>
            <w:r w:rsidRPr="001C653E">
              <w:rPr>
                <w:sz w:val="20"/>
                <w:szCs w:val="20"/>
              </w:rPr>
              <w:t>)</w:t>
            </w:r>
          </w:p>
        </w:tc>
        <w:tc>
          <w:tcPr>
            <w:tcW w:w="3959" w:type="dxa"/>
            <w:gridSpan w:val="3"/>
          </w:tcPr>
          <w:p w:rsidR="006B4F46" w:rsidRPr="001C653E" w:rsidRDefault="006B4F46" w:rsidP="007167BF">
            <w:pPr>
              <w:pStyle w:val="CommentText"/>
              <w:tabs>
                <w:tab w:val="right" w:leader="dot" w:pos="3810"/>
              </w:tabs>
            </w:pPr>
          </w:p>
          <w:p w:rsidR="006B4F46" w:rsidRPr="001C653E" w:rsidRDefault="006B4F46" w:rsidP="007167BF">
            <w:pPr>
              <w:tabs>
                <w:tab w:val="right" w:leader="dot" w:pos="3810"/>
              </w:tabs>
              <w:rPr>
                <w:sz w:val="20"/>
                <w:szCs w:val="20"/>
              </w:rPr>
            </w:pPr>
            <w:r w:rsidRPr="001C653E">
              <w:rPr>
                <w:sz w:val="20"/>
                <w:szCs w:val="20"/>
              </w:rPr>
              <w:t>EVERY DAY OR NEARLY EVERY DAY (</w:t>
            </w:r>
            <w:r w:rsidRPr="001C653E">
              <w:rPr>
                <w:rFonts w:ascii="SutonnyMJ" w:hAnsi="SutonnyMJ"/>
                <w:sz w:val="20"/>
                <w:szCs w:val="20"/>
              </w:rPr>
              <w:t>cªvq cªwZw`b (mßv‡n 4-6 evi)</w:t>
            </w:r>
            <w:r w:rsidRPr="001C653E">
              <w:rPr>
                <w:sz w:val="20"/>
                <w:szCs w:val="20"/>
              </w:rPr>
              <w:t>)</w:t>
            </w:r>
            <w:r w:rsidRPr="001C653E">
              <w:rPr>
                <w:sz w:val="20"/>
                <w:szCs w:val="20"/>
              </w:rPr>
              <w:tab/>
              <w:t>1</w:t>
            </w:r>
          </w:p>
          <w:p w:rsidR="006B4F46" w:rsidRPr="001C653E" w:rsidRDefault="006B4F46" w:rsidP="007167BF">
            <w:pPr>
              <w:tabs>
                <w:tab w:val="right" w:leader="dot" w:pos="3810"/>
              </w:tabs>
              <w:rPr>
                <w:sz w:val="20"/>
                <w:szCs w:val="20"/>
              </w:rPr>
            </w:pPr>
            <w:r w:rsidRPr="001C653E">
              <w:rPr>
                <w:sz w:val="20"/>
                <w:szCs w:val="20"/>
              </w:rPr>
              <w:t>1–3 times a week (</w:t>
            </w:r>
            <w:r w:rsidRPr="001C653E">
              <w:rPr>
                <w:rFonts w:ascii="SutonnyMJ" w:hAnsi="SutonnyMJ"/>
                <w:sz w:val="20"/>
                <w:szCs w:val="20"/>
              </w:rPr>
              <w:t>mßv‡n 1-3 evi</w:t>
            </w:r>
            <w:r w:rsidRPr="001C653E">
              <w:rPr>
                <w:sz w:val="20"/>
                <w:szCs w:val="20"/>
              </w:rPr>
              <w:t>)</w:t>
            </w:r>
            <w:r w:rsidRPr="001C653E">
              <w:rPr>
                <w:sz w:val="20"/>
                <w:szCs w:val="20"/>
              </w:rPr>
              <w:tab/>
              <w:t>2</w:t>
            </w:r>
          </w:p>
          <w:p w:rsidR="006B4F46" w:rsidRPr="001C653E" w:rsidRDefault="006B4F46" w:rsidP="007167BF">
            <w:pPr>
              <w:tabs>
                <w:tab w:val="right" w:leader="dot" w:pos="3810"/>
              </w:tabs>
              <w:rPr>
                <w:sz w:val="20"/>
                <w:szCs w:val="20"/>
              </w:rPr>
            </w:pPr>
            <w:r w:rsidRPr="001C653E">
              <w:rPr>
                <w:sz w:val="20"/>
                <w:szCs w:val="20"/>
              </w:rPr>
              <w:t>1 – 3 TIMES IN A MONTH(</w:t>
            </w:r>
            <w:r w:rsidRPr="001C653E">
              <w:rPr>
                <w:rFonts w:ascii="SutonnyMJ" w:hAnsi="SutonnyMJ"/>
                <w:sz w:val="20"/>
                <w:szCs w:val="20"/>
              </w:rPr>
              <w:t>gv‡m 1-3 evi</w:t>
            </w:r>
            <w:r w:rsidRPr="001C653E">
              <w:rPr>
                <w:sz w:val="20"/>
                <w:szCs w:val="20"/>
              </w:rPr>
              <w:t>)</w:t>
            </w:r>
            <w:r w:rsidRPr="001C653E">
              <w:rPr>
                <w:sz w:val="20"/>
                <w:szCs w:val="20"/>
              </w:rPr>
              <w:tab/>
              <w:t>3</w:t>
            </w:r>
          </w:p>
          <w:p w:rsidR="006B4F46" w:rsidRPr="001C653E" w:rsidRDefault="006B4F46" w:rsidP="007167BF">
            <w:pPr>
              <w:tabs>
                <w:tab w:val="right" w:leader="dot" w:pos="3810"/>
              </w:tabs>
              <w:rPr>
                <w:sz w:val="20"/>
                <w:szCs w:val="20"/>
              </w:rPr>
            </w:pPr>
            <w:r w:rsidRPr="001C653E">
              <w:rPr>
                <w:sz w:val="20"/>
                <w:szCs w:val="20"/>
              </w:rPr>
              <w:t>LESS THAN ONCE A MONTH(</w:t>
            </w:r>
            <w:r w:rsidRPr="001C653E">
              <w:rPr>
                <w:rFonts w:ascii="SutonnyMJ" w:hAnsi="SutonnyMJ"/>
                <w:sz w:val="20"/>
                <w:szCs w:val="20"/>
              </w:rPr>
              <w:t>gv‡m 1 ev‡ii Kg</w:t>
            </w:r>
            <w:r w:rsidRPr="001C653E">
              <w:rPr>
                <w:sz w:val="20"/>
                <w:szCs w:val="20"/>
              </w:rPr>
              <w:t>)</w:t>
            </w:r>
            <w:r w:rsidRPr="001C653E">
              <w:rPr>
                <w:sz w:val="20"/>
                <w:szCs w:val="20"/>
              </w:rPr>
              <w:tab/>
              <w:t>4</w:t>
            </w:r>
          </w:p>
          <w:p w:rsidR="006B4F46" w:rsidRPr="001C653E" w:rsidRDefault="006B4F46" w:rsidP="007167BF">
            <w:pPr>
              <w:tabs>
                <w:tab w:val="right" w:leader="dot" w:pos="3810"/>
              </w:tabs>
              <w:rPr>
                <w:b/>
                <w:sz w:val="20"/>
                <w:szCs w:val="20"/>
              </w:rPr>
            </w:pPr>
            <w:r w:rsidRPr="001C653E">
              <w:rPr>
                <w:sz w:val="20"/>
                <w:szCs w:val="20"/>
              </w:rPr>
              <w:t>NEVER (</w:t>
            </w:r>
            <w:r w:rsidRPr="001C653E">
              <w:rPr>
                <w:rFonts w:ascii="SutonnyMJ" w:hAnsi="SutonnyMJ"/>
                <w:sz w:val="20"/>
                <w:szCs w:val="20"/>
              </w:rPr>
              <w:t>KLbB bv)</w:t>
            </w:r>
            <w:r w:rsidRPr="001C653E">
              <w:rPr>
                <w:sz w:val="20"/>
                <w:szCs w:val="20"/>
              </w:rPr>
              <w:tab/>
              <w:t>5</w:t>
            </w:r>
          </w:p>
          <w:p w:rsidR="006B4F46" w:rsidRPr="001C653E" w:rsidRDefault="006B4F46" w:rsidP="008D0ADD">
            <w:pPr>
              <w:pStyle w:val="CommentText"/>
              <w:tabs>
                <w:tab w:val="right" w:leader="dot" w:pos="3810"/>
              </w:tabs>
            </w:pPr>
            <w:r w:rsidRPr="001C653E">
              <w:t>IN THE PAST, NOT NOW(</w:t>
            </w:r>
            <w:r w:rsidRPr="001C653E">
              <w:rPr>
                <w:rFonts w:ascii="SutonnyMJ" w:hAnsi="SutonnyMJ"/>
              </w:rPr>
              <w:t>Av‡M Ki‡Zv GLb K‡i bv</w:t>
            </w:r>
            <w:r w:rsidRPr="001C653E">
              <w:t>)</w:t>
            </w:r>
            <w:r w:rsidRPr="001C653E">
              <w:tab/>
              <w:t>6</w:t>
            </w:r>
          </w:p>
          <w:p w:rsidR="006B4F46" w:rsidRPr="001C653E" w:rsidRDefault="006B4F46" w:rsidP="007167BF">
            <w:pPr>
              <w:tabs>
                <w:tab w:val="right" w:leader="dot" w:pos="3810"/>
              </w:tabs>
              <w:jc w:val="both"/>
              <w:rPr>
                <w:sz w:val="20"/>
                <w:szCs w:val="20"/>
              </w:rPr>
            </w:pPr>
            <w:r w:rsidRPr="001C653E">
              <w:rPr>
                <w:sz w:val="20"/>
                <w:szCs w:val="20"/>
              </w:rPr>
              <w:t>DON’T KNOW /DON’T REMEMBER(</w:t>
            </w:r>
            <w:r w:rsidRPr="001C653E">
              <w:rPr>
                <w:rFonts w:ascii="SutonnyMJ" w:hAnsi="SutonnyMJ"/>
                <w:sz w:val="20"/>
                <w:szCs w:val="20"/>
              </w:rPr>
              <w:t>Rvwbbv/g‡b ‡bB</w:t>
            </w:r>
            <w:r w:rsidRPr="001C653E">
              <w:rPr>
                <w:sz w:val="20"/>
                <w:szCs w:val="20"/>
              </w:rPr>
              <w:t>)</w:t>
            </w:r>
            <w:r w:rsidRPr="001C653E">
              <w:rPr>
                <w:sz w:val="20"/>
                <w:szCs w:val="20"/>
              </w:rPr>
              <w:tab/>
              <w:t>8</w:t>
            </w:r>
          </w:p>
          <w:p w:rsidR="006B4F46" w:rsidRPr="001C653E" w:rsidRDefault="006B4F46" w:rsidP="007167BF">
            <w:pPr>
              <w:tabs>
                <w:tab w:val="right" w:leader="dot" w:pos="3810"/>
              </w:tabs>
              <w:jc w:val="both"/>
              <w:rPr>
                <w:sz w:val="20"/>
                <w:szCs w:val="20"/>
              </w:rPr>
            </w:pPr>
            <w:r w:rsidRPr="001C653E">
              <w:rPr>
                <w:sz w:val="20"/>
                <w:szCs w:val="20"/>
              </w:rPr>
              <w:t>REFUSED/NO ANSWER</w:t>
            </w:r>
            <w:r w:rsidRPr="001C653E">
              <w:rPr>
                <w:rFonts w:hint="cs"/>
                <w:sz w:val="20"/>
                <w:szCs w:val="20"/>
                <w:cs/>
                <w:lang w:bidi="bn-BD"/>
              </w:rPr>
              <w:t>(</w:t>
            </w:r>
            <w:r w:rsidRPr="001C653E">
              <w:rPr>
                <w:rFonts w:ascii="SutonnyMJ" w:hAnsi="SutonnyMJ" w:cs="SutonnyMJ"/>
                <w:sz w:val="20"/>
                <w:szCs w:val="20"/>
                <w:lang w:bidi="bn-BD"/>
              </w:rPr>
              <w:t>cÖZ¨vL¨vb/ DËi †bB</w:t>
            </w:r>
            <w:r w:rsidRPr="001C653E">
              <w:rPr>
                <w:rFonts w:ascii="SutonnyMJ" w:hAnsi="SutonnyMJ" w:cs="SutonnyMJ" w:hint="cs"/>
                <w:sz w:val="20"/>
                <w:szCs w:val="20"/>
                <w:cs/>
                <w:lang w:bidi="bn-BD"/>
              </w:rPr>
              <w:t>)</w:t>
            </w:r>
            <w:r w:rsidRPr="001C653E">
              <w:rPr>
                <w:sz w:val="20"/>
                <w:szCs w:val="20"/>
              </w:rPr>
              <w:tab/>
              <w:t>9</w:t>
            </w:r>
          </w:p>
        </w:tc>
        <w:tc>
          <w:tcPr>
            <w:tcW w:w="903" w:type="dxa"/>
          </w:tcPr>
          <w:p w:rsidR="006B4F46" w:rsidRPr="001C653E" w:rsidRDefault="006B4F46" w:rsidP="007167BF">
            <w:pPr>
              <w:jc w:val="both"/>
              <w:rPr>
                <w:sz w:val="20"/>
              </w:rPr>
            </w:pPr>
          </w:p>
        </w:tc>
      </w:tr>
      <w:tr w:rsidR="006B4F46" w:rsidRPr="001C653E" w:rsidTr="006B4F46">
        <w:trPr>
          <w:cantSplit/>
        </w:trPr>
        <w:tc>
          <w:tcPr>
            <w:tcW w:w="630" w:type="dxa"/>
            <w:tcBorders>
              <w:right w:val="single" w:sz="12" w:space="0" w:color="auto"/>
            </w:tcBorders>
          </w:tcPr>
          <w:p w:rsidR="006B4F46" w:rsidRPr="001C653E" w:rsidRDefault="006B4F46" w:rsidP="00576F81">
            <w:pPr>
              <w:pStyle w:val="ListParagraph"/>
              <w:numPr>
                <w:ilvl w:val="0"/>
                <w:numId w:val="6"/>
              </w:numPr>
              <w:rPr>
                <w:sz w:val="20"/>
                <w:szCs w:val="20"/>
                <w:lang w:val="en-US" w:bidi="bn-BD"/>
              </w:rPr>
            </w:pPr>
          </w:p>
        </w:tc>
        <w:tc>
          <w:tcPr>
            <w:tcW w:w="4853" w:type="dxa"/>
            <w:tcBorders>
              <w:left w:val="nil"/>
            </w:tcBorders>
          </w:tcPr>
          <w:p w:rsidR="006B4F46" w:rsidRPr="001C653E" w:rsidRDefault="006B4F46" w:rsidP="007167BF">
            <w:pPr>
              <w:jc w:val="both"/>
              <w:rPr>
                <w:sz w:val="20"/>
              </w:rPr>
            </w:pPr>
            <w:r w:rsidRPr="001C653E">
              <w:rPr>
                <w:sz w:val="20"/>
                <w:u w:val="single"/>
              </w:rPr>
              <w:t>Since you have known him</w:t>
            </w:r>
            <w:r w:rsidRPr="001C653E">
              <w:rPr>
                <w:sz w:val="20"/>
              </w:rPr>
              <w:t>, has he ever been involved in a physical fight with another man?</w:t>
            </w:r>
          </w:p>
          <w:p w:rsidR="006B4F46" w:rsidRPr="001C653E" w:rsidRDefault="006B4F46" w:rsidP="007167BF">
            <w:pPr>
              <w:rPr>
                <w:rFonts w:ascii="SutonnyMJ" w:hAnsi="SutonnyMJ"/>
                <w:sz w:val="20"/>
                <w:szCs w:val="20"/>
              </w:rPr>
            </w:pPr>
            <w:r w:rsidRPr="001C653E">
              <w:rPr>
                <w:rFonts w:ascii="SutonnyMJ" w:hAnsi="SutonnyMJ"/>
                <w:sz w:val="20"/>
                <w:szCs w:val="20"/>
              </w:rPr>
              <w:t>Avcbvi m‡½ cwiP‡qi ci Avcbvi ¯^vgx/me©‡kl ¯^vgx wK KLbI Ab¨ cyiæ‡li m‡½ gvivgvwi K‡i‡Qb?</w:t>
            </w:r>
          </w:p>
          <w:p w:rsidR="006B4F46" w:rsidRPr="001C653E" w:rsidRDefault="006B4F46" w:rsidP="007167BF">
            <w:pPr>
              <w:jc w:val="both"/>
              <w:rPr>
                <w:sz w:val="20"/>
              </w:rPr>
            </w:pPr>
          </w:p>
        </w:tc>
        <w:tc>
          <w:tcPr>
            <w:tcW w:w="3959" w:type="dxa"/>
            <w:gridSpan w:val="3"/>
          </w:tcPr>
          <w:p w:rsidR="006B4F46" w:rsidRPr="001C653E" w:rsidRDefault="006B4F46" w:rsidP="007167BF">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hint="cs"/>
                <w:sz w:val="20"/>
                <w:szCs w:val="20"/>
                <w:cs/>
                <w:lang w:bidi="bn-BD"/>
              </w:rPr>
              <w:t>).....................................................</w:t>
            </w:r>
            <w:r w:rsidRPr="001C653E">
              <w:rPr>
                <w:rFonts w:cs="Vrinda" w:hint="cs"/>
                <w:sz w:val="20"/>
                <w:szCs w:val="20"/>
                <w:cs/>
                <w:lang w:bidi="bn-BD"/>
              </w:rPr>
              <w:t>.</w:t>
            </w:r>
            <w:r w:rsidRPr="001C653E">
              <w:rPr>
                <w:rFonts w:hint="cs"/>
                <w:sz w:val="20"/>
                <w:szCs w:val="20"/>
                <w:cs/>
                <w:lang w:bidi="bn-BD"/>
              </w:rPr>
              <w:t>...</w:t>
            </w:r>
            <w:r w:rsidRPr="001C653E">
              <w:rPr>
                <w:sz w:val="20"/>
                <w:szCs w:val="20"/>
              </w:rPr>
              <w:t>1</w:t>
            </w:r>
          </w:p>
          <w:p w:rsidR="006B4F46" w:rsidRPr="001C653E" w:rsidRDefault="006B4F46" w:rsidP="007167BF">
            <w:pPr>
              <w:tabs>
                <w:tab w:val="right" w:leader="dot" w:pos="3887"/>
              </w:tabs>
              <w:jc w:val="both"/>
              <w:rPr>
                <w:sz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...........................................................2</w:t>
            </w:r>
          </w:p>
          <w:p w:rsidR="006B4F46" w:rsidRPr="001C653E" w:rsidRDefault="006B4F46" w:rsidP="007167BF">
            <w:pPr>
              <w:tabs>
                <w:tab w:val="right" w:leader="dot" w:pos="3997"/>
                <w:tab w:val="right" w:leader="dot" w:pos="4253"/>
              </w:tabs>
              <w:jc w:val="both"/>
              <w:rPr>
                <w:sz w:val="20"/>
                <w:szCs w:val="20"/>
              </w:rPr>
            </w:pPr>
            <w:r w:rsidRPr="001C653E">
              <w:rPr>
                <w:sz w:val="16"/>
                <w:szCs w:val="16"/>
              </w:rPr>
              <w:t>DON’T KNOW/DON’T REMEMBER</w:t>
            </w:r>
            <w:r w:rsidRPr="001C653E">
              <w:rPr>
                <w:rFonts w:cs="Vrinda" w:hint="cs"/>
                <w:sz w:val="16"/>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Rvbv †bB/ g‡b †bB</w:t>
            </w:r>
            <w:r w:rsidRPr="001C653E">
              <w:rPr>
                <w:rFonts w:hint="cs"/>
                <w:sz w:val="20"/>
                <w:szCs w:val="20"/>
                <w:cs/>
                <w:lang w:bidi="bn-BD"/>
              </w:rPr>
              <w:t>)....................................</w:t>
            </w:r>
            <w:r w:rsidRPr="001C653E">
              <w:rPr>
                <w:sz w:val="20"/>
                <w:szCs w:val="20"/>
                <w:lang w:val="en-US" w:bidi="bn-BD"/>
              </w:rPr>
              <w:t>..............</w:t>
            </w:r>
            <w:r w:rsidRPr="001C653E">
              <w:rPr>
                <w:rFonts w:hint="cs"/>
                <w:sz w:val="20"/>
                <w:szCs w:val="20"/>
                <w:cs/>
                <w:lang w:bidi="bn-BD"/>
              </w:rPr>
              <w:t>...............</w:t>
            </w:r>
            <w:r w:rsidRPr="001C653E">
              <w:rPr>
                <w:sz w:val="20"/>
                <w:szCs w:val="20"/>
              </w:rPr>
              <w:t>8</w:t>
            </w:r>
          </w:p>
          <w:p w:rsidR="006B4F46" w:rsidRPr="001C653E" w:rsidRDefault="006B4F46" w:rsidP="007167BF">
            <w:pPr>
              <w:tabs>
                <w:tab w:val="left" w:pos="720"/>
                <w:tab w:val="right" w:leader="dot" w:pos="3810"/>
              </w:tabs>
              <w:ind w:left="360" w:hanging="360"/>
              <w:jc w:val="both"/>
              <w:rPr>
                <w:sz w:val="20"/>
              </w:rPr>
            </w:pPr>
          </w:p>
        </w:tc>
        <w:tc>
          <w:tcPr>
            <w:tcW w:w="903" w:type="dxa"/>
          </w:tcPr>
          <w:p w:rsidR="006B4F46" w:rsidRPr="001C653E" w:rsidRDefault="006B4F46" w:rsidP="007167BF">
            <w:pPr>
              <w:jc w:val="both"/>
              <w:rPr>
                <w:sz w:val="20"/>
              </w:rPr>
            </w:pPr>
          </w:p>
          <w:p w:rsidR="006B4F46" w:rsidRPr="001C653E" w:rsidRDefault="006B4F46" w:rsidP="007167BF">
            <w:pPr>
              <w:jc w:val="both"/>
              <w:rPr>
                <w:b/>
                <w:sz w:val="20"/>
                <w:szCs w:val="20"/>
                <w:cs/>
                <w:lang w:bidi="bn-BD"/>
              </w:rPr>
            </w:pPr>
            <w:r w:rsidRPr="001C653E">
              <w:rPr>
                <w:b/>
                <w:sz w:val="20"/>
                <w:szCs w:val="20"/>
              </w:rPr>
              <w:sym w:font="Symbol" w:char="F0DE"/>
            </w:r>
            <w:r w:rsidRPr="001C653E">
              <w:rPr>
                <w:b/>
                <w:sz w:val="20"/>
                <w:szCs w:val="20"/>
              </w:rPr>
              <w:t>71</w:t>
            </w:r>
            <w:r w:rsidRPr="001C653E">
              <w:rPr>
                <w:b/>
                <w:sz w:val="20"/>
                <w:szCs w:val="20"/>
                <w:cs/>
                <w:lang w:bidi="bn-BD"/>
              </w:rPr>
              <w:t>2</w:t>
            </w:r>
          </w:p>
          <w:p w:rsidR="006B4F46" w:rsidRPr="001C653E" w:rsidRDefault="006B4F46" w:rsidP="008D0ADD">
            <w:pPr>
              <w:jc w:val="both"/>
              <w:rPr>
                <w:rFonts w:cs="Vrinda"/>
                <w:sz w:val="20"/>
                <w:cs/>
                <w:lang w:bidi="bn-BD"/>
              </w:rPr>
            </w:pPr>
            <w:r w:rsidRPr="001C653E">
              <w:rPr>
                <w:b/>
                <w:sz w:val="20"/>
                <w:szCs w:val="20"/>
              </w:rPr>
              <w:sym w:font="Symbol" w:char="F0DE"/>
            </w:r>
            <w:r w:rsidRPr="001C653E">
              <w:rPr>
                <w:b/>
                <w:sz w:val="20"/>
                <w:szCs w:val="20"/>
              </w:rPr>
              <w:t>71</w:t>
            </w:r>
            <w:r w:rsidRPr="001C653E">
              <w:rPr>
                <w:b/>
                <w:sz w:val="20"/>
                <w:szCs w:val="20"/>
                <w:cs/>
                <w:lang w:bidi="bn-BD"/>
              </w:rPr>
              <w:t>2</w:t>
            </w:r>
          </w:p>
        </w:tc>
      </w:tr>
      <w:tr w:rsidR="006B4F46" w:rsidRPr="001C653E" w:rsidTr="006B4F46">
        <w:trPr>
          <w:cantSplit/>
        </w:trPr>
        <w:tc>
          <w:tcPr>
            <w:tcW w:w="630" w:type="dxa"/>
            <w:tcBorders>
              <w:right w:val="single" w:sz="12" w:space="0" w:color="auto"/>
            </w:tcBorders>
          </w:tcPr>
          <w:p w:rsidR="006B4F46" w:rsidRPr="001C653E" w:rsidRDefault="006B4F46" w:rsidP="00576F81">
            <w:pPr>
              <w:pStyle w:val="ListParagraph"/>
              <w:numPr>
                <w:ilvl w:val="0"/>
                <w:numId w:val="6"/>
              </w:numPr>
              <w:rPr>
                <w:sz w:val="20"/>
                <w:szCs w:val="20"/>
                <w:lang w:val="en-US" w:bidi="bn-BD"/>
              </w:rPr>
            </w:pPr>
          </w:p>
        </w:tc>
        <w:tc>
          <w:tcPr>
            <w:tcW w:w="4853" w:type="dxa"/>
            <w:tcBorders>
              <w:left w:val="nil"/>
            </w:tcBorders>
          </w:tcPr>
          <w:p w:rsidR="006B4F46" w:rsidRPr="001C653E" w:rsidRDefault="006B4F46" w:rsidP="007167BF">
            <w:pPr>
              <w:pStyle w:val="CommentText"/>
            </w:pPr>
            <w:r w:rsidRPr="001C653E">
              <w:t xml:space="preserve">In the </w:t>
            </w:r>
            <w:r w:rsidRPr="001C653E">
              <w:rPr>
                <w:u w:val="single"/>
              </w:rPr>
              <w:t>past 12 months</w:t>
            </w:r>
            <w:r w:rsidRPr="001C653E">
              <w:t xml:space="preserve"> (In the </w:t>
            </w:r>
            <w:r w:rsidRPr="001C653E">
              <w:rPr>
                <w:u w:val="single"/>
              </w:rPr>
              <w:t>last 12 months</w:t>
            </w:r>
            <w:r w:rsidRPr="001C653E">
              <w:t xml:space="preserve"> of the relationship), has this happened once or twice, a few times, many times or never?</w:t>
            </w:r>
          </w:p>
          <w:p w:rsidR="006B4F46" w:rsidRPr="001C653E" w:rsidRDefault="006B4F46" w:rsidP="007167BF">
            <w:pPr>
              <w:rPr>
                <w:rFonts w:ascii="SutonnyMJ" w:hAnsi="SutonnyMJ"/>
                <w:sz w:val="20"/>
                <w:szCs w:val="20"/>
              </w:rPr>
            </w:pPr>
            <w:r w:rsidRPr="001C653E">
              <w:rPr>
                <w:rFonts w:ascii="SutonnyMJ" w:hAnsi="SutonnyMJ"/>
                <w:sz w:val="20"/>
                <w:szCs w:val="20"/>
              </w:rPr>
              <w:t>MZ 12 gv‡m (Avcbv‡`i m¤c‡K©i †kl 12 gv‡m) KZevi wZwb Ab¨ cyiæ‡li m‡½ gvivgvwi K‡i‡Qb?</w:t>
            </w:r>
          </w:p>
          <w:p w:rsidR="006B4F46" w:rsidRPr="001C653E" w:rsidRDefault="006B4F46" w:rsidP="007167BF">
            <w:pPr>
              <w:pStyle w:val="CommentText"/>
            </w:pPr>
          </w:p>
        </w:tc>
        <w:tc>
          <w:tcPr>
            <w:tcW w:w="3959" w:type="dxa"/>
            <w:gridSpan w:val="3"/>
          </w:tcPr>
          <w:p w:rsidR="006B4F46" w:rsidRPr="001C653E" w:rsidRDefault="006B4F46" w:rsidP="007167BF">
            <w:pPr>
              <w:tabs>
                <w:tab w:val="right" w:leader="dot" w:pos="3810"/>
              </w:tabs>
              <w:jc w:val="both"/>
              <w:rPr>
                <w:sz w:val="20"/>
                <w:szCs w:val="20"/>
              </w:rPr>
            </w:pPr>
            <w:r w:rsidRPr="001C653E">
              <w:rPr>
                <w:sz w:val="20"/>
                <w:szCs w:val="20"/>
              </w:rPr>
              <w:t>NEVER</w:t>
            </w:r>
            <w:r w:rsidRPr="001C653E">
              <w:rPr>
                <w:color w:val="E36C0A"/>
                <w:sz w:val="20"/>
                <w:szCs w:val="20"/>
              </w:rPr>
              <w:t xml:space="preserve"> </w:t>
            </w:r>
            <w:r w:rsidRPr="001C653E">
              <w:rPr>
                <w:sz w:val="20"/>
                <w:szCs w:val="20"/>
              </w:rPr>
              <w:t>(</w:t>
            </w:r>
            <w:r w:rsidRPr="001C653E">
              <w:rPr>
                <w:rFonts w:ascii="SutonnyMJ" w:hAnsi="SutonnyMJ"/>
                <w:sz w:val="20"/>
                <w:szCs w:val="20"/>
              </w:rPr>
              <w:t>KLbB bv)</w:t>
            </w:r>
            <w:r w:rsidRPr="001C653E">
              <w:rPr>
                <w:sz w:val="20"/>
                <w:szCs w:val="20"/>
              </w:rPr>
              <w:tab/>
              <w:t>1</w:t>
            </w:r>
          </w:p>
          <w:p w:rsidR="006B4F46" w:rsidRPr="001C653E" w:rsidRDefault="006B4F46" w:rsidP="007167BF">
            <w:pPr>
              <w:tabs>
                <w:tab w:val="right" w:leader="dot" w:pos="3810"/>
              </w:tabs>
              <w:jc w:val="both"/>
              <w:rPr>
                <w:sz w:val="20"/>
                <w:szCs w:val="20"/>
              </w:rPr>
            </w:pPr>
            <w:r w:rsidRPr="001C653E">
              <w:rPr>
                <w:sz w:val="20"/>
                <w:szCs w:val="20"/>
              </w:rPr>
              <w:t>ONCE OR TWICE(</w:t>
            </w:r>
            <w:r w:rsidRPr="001C653E">
              <w:rPr>
                <w:rFonts w:ascii="SutonnyMJ" w:hAnsi="SutonnyMJ"/>
                <w:sz w:val="20"/>
                <w:szCs w:val="20"/>
              </w:rPr>
              <w:t>2/1 evi</w:t>
            </w:r>
            <w:r w:rsidRPr="001C653E">
              <w:rPr>
                <w:sz w:val="20"/>
                <w:szCs w:val="20"/>
              </w:rPr>
              <w:t>)</w:t>
            </w:r>
            <w:r w:rsidRPr="001C653E">
              <w:rPr>
                <w:sz w:val="20"/>
                <w:szCs w:val="20"/>
              </w:rPr>
              <w:tab/>
              <w:t>2</w:t>
            </w:r>
          </w:p>
          <w:p w:rsidR="006B4F46" w:rsidRPr="001C653E" w:rsidRDefault="006B4F46" w:rsidP="007167BF">
            <w:pPr>
              <w:tabs>
                <w:tab w:val="right" w:leader="dot" w:pos="3810"/>
              </w:tabs>
              <w:jc w:val="both"/>
              <w:rPr>
                <w:sz w:val="20"/>
                <w:szCs w:val="20"/>
              </w:rPr>
            </w:pPr>
            <w:r w:rsidRPr="001C653E">
              <w:rPr>
                <w:sz w:val="20"/>
                <w:szCs w:val="20"/>
              </w:rPr>
              <w:t>A FEW (3-5) TIMES(</w:t>
            </w:r>
            <w:r w:rsidRPr="001C653E">
              <w:rPr>
                <w:rFonts w:ascii="SutonnyMJ" w:hAnsi="SutonnyMJ"/>
                <w:sz w:val="20"/>
                <w:szCs w:val="20"/>
              </w:rPr>
              <w:t>K‡qKevi (3-5 evi)</w:t>
            </w:r>
            <w:r w:rsidRPr="001C653E">
              <w:rPr>
                <w:sz w:val="20"/>
                <w:szCs w:val="20"/>
              </w:rPr>
              <w:tab/>
              <w:t>3</w:t>
            </w:r>
          </w:p>
          <w:p w:rsidR="006B4F46" w:rsidRPr="001C653E" w:rsidRDefault="006B4F46" w:rsidP="007167BF">
            <w:pPr>
              <w:tabs>
                <w:tab w:val="right" w:leader="dot" w:pos="3810"/>
              </w:tabs>
              <w:jc w:val="both"/>
              <w:rPr>
                <w:sz w:val="20"/>
                <w:szCs w:val="20"/>
              </w:rPr>
            </w:pPr>
            <w:r w:rsidRPr="001C653E">
              <w:rPr>
                <w:sz w:val="20"/>
                <w:szCs w:val="20"/>
              </w:rPr>
              <w:t>MANY (MORE THAN 5) TIMES(</w:t>
            </w:r>
            <w:r w:rsidRPr="001C653E">
              <w:rPr>
                <w:rFonts w:ascii="SutonnyMJ" w:hAnsi="SutonnyMJ"/>
                <w:sz w:val="20"/>
                <w:szCs w:val="20"/>
              </w:rPr>
              <w:t>A‡bKevi (5ev‡ii †ekx)</w:t>
            </w:r>
            <w:r w:rsidRPr="001C653E">
              <w:rPr>
                <w:sz w:val="20"/>
                <w:szCs w:val="20"/>
              </w:rPr>
              <w:t>)</w:t>
            </w:r>
            <w:r w:rsidRPr="001C653E">
              <w:rPr>
                <w:sz w:val="20"/>
                <w:szCs w:val="20"/>
              </w:rPr>
              <w:tab/>
              <w:t>4</w:t>
            </w:r>
          </w:p>
          <w:p w:rsidR="006B4F46" w:rsidRPr="001C653E" w:rsidRDefault="006B4F46" w:rsidP="007167BF">
            <w:pPr>
              <w:tabs>
                <w:tab w:val="left" w:pos="720"/>
                <w:tab w:val="right" w:leader="dot" w:pos="3810"/>
              </w:tabs>
              <w:ind w:left="360" w:hanging="360"/>
              <w:jc w:val="both"/>
              <w:rPr>
                <w:sz w:val="20"/>
                <w:szCs w:val="20"/>
              </w:rPr>
            </w:pPr>
            <w:r w:rsidRPr="001C653E">
              <w:rPr>
                <w:sz w:val="20"/>
                <w:szCs w:val="20"/>
              </w:rPr>
              <w:t>DON’T KNOW /DON’T REMEMBER(</w:t>
            </w:r>
            <w:r w:rsidRPr="001C653E">
              <w:rPr>
                <w:rFonts w:ascii="SutonnyMJ" w:hAnsi="SutonnyMJ" w:cs="SutonnyMJ" w:hint="cs"/>
                <w:sz w:val="20"/>
                <w:szCs w:val="20"/>
                <w:cs/>
                <w:lang w:bidi="bn-BD"/>
              </w:rPr>
              <w:t>(</w:t>
            </w:r>
            <w:r w:rsidRPr="001C653E">
              <w:rPr>
                <w:rFonts w:ascii="SutonnyMJ" w:hAnsi="SutonnyMJ" w:cs="SutonnyMJ"/>
                <w:sz w:val="20"/>
                <w:szCs w:val="20"/>
                <w:lang w:bidi="bn-BD"/>
              </w:rPr>
              <w:t>Rvbv †bB/ g‡b †bB</w:t>
            </w:r>
            <w:r w:rsidRPr="001C653E">
              <w:rPr>
                <w:rFonts w:ascii="SutonnyMJ" w:hAnsi="SutonnyMJ" w:cs="SutonnyMJ" w:hint="cs"/>
                <w:sz w:val="20"/>
                <w:szCs w:val="20"/>
                <w:cs/>
                <w:lang w:bidi="bn-BD"/>
              </w:rPr>
              <w:t>)</w:t>
            </w:r>
            <w:r w:rsidRPr="001C653E">
              <w:rPr>
                <w:sz w:val="20"/>
                <w:szCs w:val="20"/>
              </w:rPr>
              <w:t>)</w:t>
            </w:r>
            <w:r w:rsidRPr="001C653E">
              <w:rPr>
                <w:sz w:val="20"/>
                <w:szCs w:val="20"/>
              </w:rPr>
              <w:tab/>
              <w:t>8</w:t>
            </w:r>
          </w:p>
          <w:p w:rsidR="006B4F46" w:rsidRPr="001C653E" w:rsidRDefault="006B4F46" w:rsidP="007167BF">
            <w:pPr>
              <w:tabs>
                <w:tab w:val="right" w:leader="dot" w:pos="3810"/>
              </w:tabs>
              <w:jc w:val="both"/>
              <w:rPr>
                <w:sz w:val="20"/>
                <w:szCs w:val="20"/>
              </w:rPr>
            </w:pPr>
            <w:r w:rsidRPr="001C653E">
              <w:rPr>
                <w:sz w:val="20"/>
                <w:szCs w:val="20"/>
              </w:rPr>
              <w:t>REFUSED/NO ANSWER(</w:t>
            </w:r>
            <w:r w:rsidRPr="001C653E">
              <w:rPr>
                <w:rFonts w:ascii="SutonnyMJ" w:hAnsi="SutonnyMJ" w:cs="SutonnyMJ"/>
                <w:sz w:val="20"/>
                <w:szCs w:val="20"/>
                <w:lang w:bidi="bn-BD"/>
              </w:rPr>
              <w:t>cÖZ¨vL¨vb/ DËi †bB</w:t>
            </w:r>
            <w:r w:rsidRPr="001C653E">
              <w:rPr>
                <w:rFonts w:ascii="SutonnyMJ" w:hAnsi="SutonnyMJ" w:cs="SutonnyMJ" w:hint="cs"/>
                <w:sz w:val="20"/>
                <w:szCs w:val="20"/>
                <w:cs/>
                <w:lang w:bidi="bn-BD"/>
              </w:rPr>
              <w:t>)</w:t>
            </w:r>
            <w:r w:rsidRPr="001C653E">
              <w:rPr>
                <w:sz w:val="20"/>
                <w:szCs w:val="20"/>
              </w:rPr>
              <w:tab/>
              <w:t>9</w:t>
            </w:r>
          </w:p>
        </w:tc>
        <w:tc>
          <w:tcPr>
            <w:tcW w:w="903" w:type="dxa"/>
          </w:tcPr>
          <w:p w:rsidR="006B4F46" w:rsidRPr="001C653E" w:rsidRDefault="006B4F46" w:rsidP="007167BF">
            <w:pPr>
              <w:jc w:val="both"/>
              <w:rPr>
                <w:sz w:val="20"/>
              </w:rPr>
            </w:pPr>
          </w:p>
        </w:tc>
      </w:tr>
      <w:tr w:rsidR="006B4F46" w:rsidRPr="001C653E" w:rsidTr="006B4F46">
        <w:trPr>
          <w:cantSplit/>
        </w:trPr>
        <w:tc>
          <w:tcPr>
            <w:tcW w:w="630" w:type="dxa"/>
            <w:tcBorders>
              <w:right w:val="single" w:sz="12" w:space="0" w:color="auto"/>
            </w:tcBorders>
          </w:tcPr>
          <w:p w:rsidR="006B4F46" w:rsidRPr="001C653E" w:rsidRDefault="006B4F46" w:rsidP="00576F81">
            <w:pPr>
              <w:pStyle w:val="ListParagraph"/>
              <w:numPr>
                <w:ilvl w:val="0"/>
                <w:numId w:val="6"/>
              </w:numPr>
              <w:rPr>
                <w:sz w:val="20"/>
                <w:szCs w:val="20"/>
                <w:lang w:val="en-US" w:bidi="bn-BD"/>
              </w:rPr>
            </w:pPr>
          </w:p>
        </w:tc>
        <w:tc>
          <w:tcPr>
            <w:tcW w:w="4853" w:type="dxa"/>
            <w:tcBorders>
              <w:left w:val="nil"/>
            </w:tcBorders>
          </w:tcPr>
          <w:p w:rsidR="006B4F46" w:rsidRPr="001C653E" w:rsidRDefault="006B4F46" w:rsidP="007167BF">
            <w:pPr>
              <w:rPr>
                <w:sz w:val="20"/>
                <w:szCs w:val="20"/>
              </w:rPr>
            </w:pPr>
            <w:r w:rsidRPr="001C653E">
              <w:rPr>
                <w:sz w:val="20"/>
                <w:szCs w:val="20"/>
              </w:rPr>
              <w:t xml:space="preserve">Has your </w:t>
            </w:r>
            <w:r w:rsidRPr="001C653E">
              <w:rPr>
                <w:sz w:val="20"/>
                <w:szCs w:val="20"/>
                <w:u w:val="single"/>
              </w:rPr>
              <w:t>current</w:t>
            </w:r>
            <w:r w:rsidRPr="001C653E">
              <w:rPr>
                <w:sz w:val="20"/>
                <w:szCs w:val="20"/>
              </w:rPr>
              <w:t>/</w:t>
            </w:r>
            <w:r w:rsidRPr="001C653E">
              <w:rPr>
                <w:sz w:val="20"/>
                <w:szCs w:val="20"/>
                <w:u w:val="single"/>
              </w:rPr>
              <w:t>most recent</w:t>
            </w:r>
            <w:r w:rsidRPr="001C653E">
              <w:rPr>
                <w:sz w:val="20"/>
                <w:szCs w:val="20"/>
              </w:rPr>
              <w:t xml:space="preserve"> husband/partner had a relationship with any other women while being with you?</w:t>
            </w:r>
          </w:p>
          <w:p w:rsidR="006B4F46" w:rsidRPr="001C653E" w:rsidRDefault="006B4F46" w:rsidP="008D0ADD">
            <w:pPr>
              <w:rPr>
                <w:sz w:val="20"/>
                <w:szCs w:val="20"/>
              </w:rPr>
            </w:pPr>
            <w:r w:rsidRPr="001C653E">
              <w:rPr>
                <w:rFonts w:ascii="SutonnyMJ" w:hAnsi="SutonnyMJ"/>
                <w:sz w:val="20"/>
                <w:szCs w:val="20"/>
              </w:rPr>
              <w:t>Avcbvi m‡½ we‡qi ci Avcbvi ¯^vgxi/me©‡kl ¯^vgxi wK Ab¨ †Kvb gwnjvi m‡½ ˆ`wnK m¤cK© n‡q‡Q?</w:t>
            </w:r>
          </w:p>
        </w:tc>
        <w:tc>
          <w:tcPr>
            <w:tcW w:w="3959" w:type="dxa"/>
            <w:gridSpan w:val="3"/>
          </w:tcPr>
          <w:p w:rsidR="006B4F46" w:rsidRPr="001C653E" w:rsidRDefault="006B4F46" w:rsidP="007167BF">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..........................................................1</w:t>
            </w:r>
          </w:p>
          <w:p w:rsidR="006B4F46" w:rsidRPr="001C653E" w:rsidRDefault="006B4F46" w:rsidP="007167BF">
            <w:pPr>
              <w:tabs>
                <w:tab w:val="right" w:leader="dot" w:pos="3887"/>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...........................................................2</w:t>
            </w:r>
          </w:p>
          <w:p w:rsidR="006B4F46" w:rsidRPr="001C653E" w:rsidRDefault="006B4F46" w:rsidP="007167BF">
            <w:pPr>
              <w:tabs>
                <w:tab w:val="right" w:leader="dot" w:pos="3810"/>
              </w:tabs>
              <w:jc w:val="both"/>
              <w:rPr>
                <w:b/>
                <w:sz w:val="20"/>
                <w:szCs w:val="20"/>
              </w:rPr>
            </w:pPr>
            <w:r w:rsidRPr="001C653E">
              <w:rPr>
                <w:sz w:val="20"/>
                <w:szCs w:val="20"/>
              </w:rPr>
              <w:t>MAY HAVE (</w:t>
            </w:r>
            <w:r w:rsidRPr="001C653E">
              <w:rPr>
                <w:rFonts w:ascii="SutonnyMJ" w:hAnsi="SutonnyMJ"/>
                <w:sz w:val="20"/>
                <w:szCs w:val="20"/>
              </w:rPr>
              <w:t>n‡Z cv‡i)</w:t>
            </w:r>
            <w:r w:rsidRPr="001C653E">
              <w:rPr>
                <w:sz w:val="20"/>
                <w:szCs w:val="20"/>
              </w:rPr>
              <w:t>................................3</w:t>
            </w:r>
          </w:p>
          <w:p w:rsidR="006B4F46" w:rsidRPr="001C653E" w:rsidRDefault="006B4F46" w:rsidP="00B414AF">
            <w:pPr>
              <w:tabs>
                <w:tab w:val="left" w:pos="720"/>
                <w:tab w:val="right" w:leader="dot" w:pos="3810"/>
              </w:tabs>
              <w:jc w:val="both"/>
              <w:rPr>
                <w:rFonts w:cs="Vrinda"/>
                <w:sz w:val="20"/>
                <w:szCs w:val="20"/>
                <w:cs/>
                <w:lang w:bidi="bn-BD"/>
              </w:rPr>
            </w:pPr>
            <w:r w:rsidRPr="001C653E">
              <w:rPr>
                <w:sz w:val="20"/>
                <w:szCs w:val="20"/>
              </w:rPr>
              <w:t>DON’T KNOW /DON’T REMEMBER</w:t>
            </w:r>
            <w:r w:rsidRPr="001C653E">
              <w:rPr>
                <w:rFonts w:ascii="SutonnyMJ" w:hAnsi="SutonnyMJ" w:cs="SutonnyMJ" w:hint="cs"/>
                <w:sz w:val="20"/>
                <w:szCs w:val="20"/>
                <w:cs/>
                <w:lang w:bidi="bn-BD"/>
              </w:rPr>
              <w:t>(</w:t>
            </w:r>
            <w:r w:rsidRPr="001C653E">
              <w:rPr>
                <w:rFonts w:ascii="SutonnyMJ" w:hAnsi="SutonnyMJ" w:cs="SutonnyMJ"/>
                <w:sz w:val="20"/>
                <w:szCs w:val="20"/>
                <w:lang w:bidi="bn-BD"/>
              </w:rPr>
              <w:t>Rvbv †bB/ g‡b †bB</w:t>
            </w:r>
            <w:r w:rsidRPr="001C653E">
              <w:rPr>
                <w:rFonts w:ascii="SutonnyMJ" w:hAnsi="SutonnyMJ" w:cs="SutonnyMJ" w:hint="cs"/>
                <w:sz w:val="20"/>
                <w:szCs w:val="20"/>
                <w:cs/>
                <w:lang w:bidi="bn-BD"/>
              </w:rPr>
              <w:t>)</w:t>
            </w:r>
            <w:r w:rsidRPr="001C653E">
              <w:rPr>
                <w:sz w:val="20"/>
                <w:szCs w:val="20"/>
              </w:rPr>
              <w:tab/>
              <w:t>8</w:t>
            </w:r>
          </w:p>
        </w:tc>
        <w:tc>
          <w:tcPr>
            <w:tcW w:w="903" w:type="dxa"/>
          </w:tcPr>
          <w:p w:rsidR="006B4F46" w:rsidRPr="001C653E" w:rsidRDefault="006B4F46" w:rsidP="007167BF">
            <w:pPr>
              <w:jc w:val="both"/>
              <w:rPr>
                <w:sz w:val="20"/>
                <w:szCs w:val="20"/>
              </w:rPr>
            </w:pPr>
          </w:p>
          <w:p w:rsidR="006B4F46" w:rsidRPr="001C653E" w:rsidRDefault="006B4F46" w:rsidP="007167BF">
            <w:pPr>
              <w:jc w:val="both"/>
              <w:rPr>
                <w:sz w:val="20"/>
                <w:szCs w:val="20"/>
              </w:rPr>
            </w:pPr>
            <w:r w:rsidRPr="001C653E">
              <w:rPr>
                <w:sz w:val="20"/>
                <w:szCs w:val="20"/>
              </w:rPr>
              <w:sym w:font="Symbol" w:char="F0DE"/>
            </w:r>
            <w:r w:rsidRPr="001C653E">
              <w:rPr>
                <w:sz w:val="20"/>
                <w:szCs w:val="20"/>
              </w:rPr>
              <w:t>801</w:t>
            </w:r>
          </w:p>
          <w:p w:rsidR="006B4F46" w:rsidRPr="001C653E" w:rsidRDefault="006B4F46" w:rsidP="007167BF">
            <w:pPr>
              <w:jc w:val="both"/>
              <w:rPr>
                <w:sz w:val="20"/>
                <w:szCs w:val="20"/>
              </w:rPr>
            </w:pPr>
          </w:p>
          <w:p w:rsidR="006B4F46" w:rsidRPr="001C653E" w:rsidRDefault="006B4F46" w:rsidP="008D0ADD">
            <w:pPr>
              <w:jc w:val="both"/>
              <w:rPr>
                <w:sz w:val="20"/>
                <w:szCs w:val="20"/>
              </w:rPr>
            </w:pPr>
            <w:r w:rsidRPr="001C653E">
              <w:rPr>
                <w:sz w:val="20"/>
                <w:szCs w:val="20"/>
              </w:rPr>
              <w:sym w:font="Symbol" w:char="F0DE"/>
            </w:r>
            <w:r w:rsidRPr="001C653E">
              <w:rPr>
                <w:sz w:val="20"/>
                <w:szCs w:val="20"/>
              </w:rPr>
              <w:t>801</w:t>
            </w:r>
          </w:p>
        </w:tc>
      </w:tr>
      <w:tr w:rsidR="006B4F46" w:rsidRPr="001C653E" w:rsidTr="006B4F46">
        <w:trPr>
          <w:cantSplit/>
        </w:trPr>
        <w:tc>
          <w:tcPr>
            <w:tcW w:w="630" w:type="dxa"/>
            <w:tcBorders>
              <w:bottom w:val="single" w:sz="6" w:space="0" w:color="auto"/>
              <w:right w:val="single" w:sz="12" w:space="0" w:color="auto"/>
            </w:tcBorders>
          </w:tcPr>
          <w:p w:rsidR="006B4F46" w:rsidRPr="001C653E" w:rsidRDefault="006B4F46" w:rsidP="00576F81">
            <w:pPr>
              <w:pStyle w:val="ListParagraph"/>
              <w:numPr>
                <w:ilvl w:val="0"/>
                <w:numId w:val="6"/>
              </w:numPr>
              <w:jc w:val="both"/>
              <w:rPr>
                <w:sz w:val="20"/>
                <w:szCs w:val="20"/>
                <w:lang w:val="en-US" w:bidi="bn-BD"/>
              </w:rPr>
            </w:pPr>
          </w:p>
        </w:tc>
        <w:tc>
          <w:tcPr>
            <w:tcW w:w="4853" w:type="dxa"/>
            <w:tcBorders>
              <w:left w:val="nil"/>
            </w:tcBorders>
          </w:tcPr>
          <w:p w:rsidR="006B4F46" w:rsidRPr="001C653E" w:rsidRDefault="006B4F46" w:rsidP="007167BF">
            <w:pPr>
              <w:rPr>
                <w:sz w:val="20"/>
                <w:szCs w:val="20"/>
              </w:rPr>
            </w:pPr>
            <w:r w:rsidRPr="001C653E">
              <w:rPr>
                <w:sz w:val="20"/>
                <w:szCs w:val="20"/>
              </w:rPr>
              <w:t xml:space="preserve">Has your </w:t>
            </w:r>
            <w:r w:rsidRPr="001C653E">
              <w:rPr>
                <w:sz w:val="20"/>
                <w:szCs w:val="20"/>
                <w:u w:val="single"/>
              </w:rPr>
              <w:t>current</w:t>
            </w:r>
            <w:r w:rsidRPr="001C653E">
              <w:rPr>
                <w:sz w:val="20"/>
                <w:szCs w:val="20"/>
              </w:rPr>
              <w:t>/</w:t>
            </w:r>
            <w:r w:rsidRPr="001C653E">
              <w:rPr>
                <w:sz w:val="20"/>
                <w:szCs w:val="20"/>
                <w:u w:val="single"/>
              </w:rPr>
              <w:t>most recent</w:t>
            </w:r>
            <w:r w:rsidRPr="001C653E">
              <w:rPr>
                <w:sz w:val="20"/>
                <w:szCs w:val="20"/>
              </w:rPr>
              <w:t xml:space="preserve"> husband/partner had children with any other woman while being with you?</w:t>
            </w:r>
          </w:p>
          <w:p w:rsidR="006B4F46" w:rsidRPr="001C653E" w:rsidRDefault="006B4F46" w:rsidP="007167BF">
            <w:pPr>
              <w:rPr>
                <w:sz w:val="20"/>
                <w:szCs w:val="20"/>
              </w:rPr>
            </w:pPr>
            <w:r w:rsidRPr="001C653E">
              <w:rPr>
                <w:rFonts w:ascii="SutonnyMJ" w:hAnsi="SutonnyMJ"/>
                <w:sz w:val="20"/>
                <w:szCs w:val="20"/>
              </w:rPr>
              <w:t>Avcwb ¯¿x _vKv Ae¯’vq Ab¨ †Kvb gwnjvi †c‡U wK Avcbvi (‡kl) ¯^vgxi †Kvb ev”Pv G‡m‡Q?</w:t>
            </w:r>
          </w:p>
        </w:tc>
        <w:tc>
          <w:tcPr>
            <w:tcW w:w="3959" w:type="dxa"/>
            <w:gridSpan w:val="3"/>
          </w:tcPr>
          <w:p w:rsidR="006B4F46" w:rsidRPr="001C653E" w:rsidRDefault="006B4F46" w:rsidP="004A06AA">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..........................................................1</w:t>
            </w:r>
          </w:p>
          <w:p w:rsidR="006B4F46" w:rsidRPr="001C653E" w:rsidRDefault="006B4F46" w:rsidP="004A06AA">
            <w:pPr>
              <w:tabs>
                <w:tab w:val="right" w:leader="dot" w:pos="3887"/>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...........................................................2</w:t>
            </w:r>
          </w:p>
          <w:p w:rsidR="006B4F46" w:rsidRPr="001C653E" w:rsidRDefault="006B4F46" w:rsidP="004A06AA">
            <w:pPr>
              <w:tabs>
                <w:tab w:val="right" w:leader="dot" w:pos="3810"/>
              </w:tabs>
              <w:jc w:val="both"/>
              <w:rPr>
                <w:b/>
                <w:sz w:val="20"/>
                <w:szCs w:val="20"/>
              </w:rPr>
            </w:pPr>
            <w:r w:rsidRPr="001C653E">
              <w:rPr>
                <w:sz w:val="20"/>
                <w:szCs w:val="20"/>
              </w:rPr>
              <w:t>MAY HAVE (</w:t>
            </w:r>
            <w:r w:rsidRPr="001C653E">
              <w:rPr>
                <w:rFonts w:ascii="SutonnyMJ" w:hAnsi="SutonnyMJ"/>
                <w:sz w:val="20"/>
                <w:szCs w:val="20"/>
              </w:rPr>
              <w:t>n‡Z cv‡i)</w:t>
            </w:r>
            <w:r w:rsidRPr="001C653E">
              <w:rPr>
                <w:sz w:val="20"/>
                <w:szCs w:val="20"/>
              </w:rPr>
              <w:t>................................3</w:t>
            </w:r>
          </w:p>
          <w:p w:rsidR="006B4F46" w:rsidRPr="001C653E" w:rsidRDefault="006B4F46" w:rsidP="004A06AA">
            <w:pPr>
              <w:tabs>
                <w:tab w:val="left" w:pos="720"/>
                <w:tab w:val="right" w:leader="dot" w:pos="3810"/>
              </w:tabs>
              <w:jc w:val="both"/>
              <w:rPr>
                <w:rFonts w:cs="Vrinda"/>
                <w:sz w:val="20"/>
                <w:szCs w:val="25"/>
                <w:cs/>
                <w:lang w:bidi="bn-BD"/>
              </w:rPr>
            </w:pPr>
            <w:r w:rsidRPr="001C653E">
              <w:rPr>
                <w:sz w:val="20"/>
                <w:szCs w:val="20"/>
              </w:rPr>
              <w:t>DON’T KNOW /DON’T REMEMBER</w:t>
            </w:r>
            <w:r w:rsidRPr="001C653E">
              <w:rPr>
                <w:rFonts w:ascii="SutonnyMJ" w:hAnsi="SutonnyMJ" w:cs="SutonnyMJ" w:hint="cs"/>
                <w:sz w:val="20"/>
                <w:szCs w:val="20"/>
                <w:cs/>
                <w:lang w:bidi="bn-BD"/>
              </w:rPr>
              <w:t>(</w:t>
            </w:r>
            <w:r w:rsidRPr="001C653E">
              <w:rPr>
                <w:rFonts w:ascii="SutonnyMJ" w:hAnsi="SutonnyMJ" w:cs="SutonnyMJ"/>
                <w:sz w:val="20"/>
                <w:szCs w:val="20"/>
                <w:lang w:bidi="bn-BD"/>
              </w:rPr>
              <w:t>Rvbv †bB/ g‡b †bB</w:t>
            </w:r>
            <w:r w:rsidRPr="001C653E">
              <w:rPr>
                <w:rFonts w:ascii="SutonnyMJ" w:hAnsi="SutonnyMJ" w:cs="SutonnyMJ" w:hint="cs"/>
                <w:sz w:val="20"/>
                <w:szCs w:val="20"/>
                <w:cs/>
                <w:lang w:bidi="bn-BD"/>
              </w:rPr>
              <w:t>)</w:t>
            </w:r>
            <w:r w:rsidRPr="001C653E">
              <w:rPr>
                <w:sz w:val="20"/>
                <w:szCs w:val="20"/>
              </w:rPr>
              <w:tab/>
              <w:t>8</w:t>
            </w:r>
          </w:p>
        </w:tc>
        <w:tc>
          <w:tcPr>
            <w:tcW w:w="903" w:type="dxa"/>
          </w:tcPr>
          <w:p w:rsidR="006B4F46" w:rsidRPr="001C653E" w:rsidRDefault="006B4F46" w:rsidP="007167BF">
            <w:pPr>
              <w:jc w:val="both"/>
              <w:rPr>
                <w:sz w:val="20"/>
              </w:rPr>
            </w:pPr>
          </w:p>
        </w:tc>
      </w:tr>
    </w:tbl>
    <w:p w:rsidR="00374D24" w:rsidRPr="001C653E" w:rsidRDefault="00374D24"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8D0ADD" w:rsidRPr="001C653E" w:rsidRDefault="008D0ADD">
      <w:pPr>
        <w:rPr>
          <w:rFonts w:cs="Vrinda"/>
          <w:sz w:val="16"/>
          <w:szCs w:val="20"/>
          <w:cs/>
          <w:lang w:bidi="bn-BD"/>
        </w:rPr>
      </w:pPr>
      <w:r w:rsidRPr="001C653E">
        <w:rPr>
          <w:sz w:val="16"/>
          <w:szCs w:val="16"/>
        </w:rPr>
        <w:br w:type="page"/>
      </w:r>
    </w:p>
    <w:p w:rsidR="00747CB6" w:rsidRPr="001C653E" w:rsidRDefault="00747CB6" w:rsidP="00374D24">
      <w:pPr>
        <w:pStyle w:val="Footer"/>
        <w:rPr>
          <w:sz w:val="16"/>
          <w:szCs w:val="16"/>
        </w:rPr>
      </w:pPr>
    </w:p>
    <w:tbl>
      <w:tblPr>
        <w:tblW w:w="5000" w:type="pct"/>
        <w:tblLook w:val="0000"/>
      </w:tblPr>
      <w:tblGrid>
        <w:gridCol w:w="546"/>
        <w:gridCol w:w="4781"/>
        <w:gridCol w:w="1214"/>
        <w:gridCol w:w="323"/>
        <w:gridCol w:w="68"/>
        <w:gridCol w:w="449"/>
        <w:gridCol w:w="782"/>
        <w:gridCol w:w="92"/>
        <w:gridCol w:w="1083"/>
        <w:gridCol w:w="650"/>
        <w:gridCol w:w="293"/>
        <w:gridCol w:w="402"/>
      </w:tblGrid>
      <w:tr w:rsidR="006B4F46" w:rsidRPr="001C653E" w:rsidTr="00035EAE">
        <w:trPr>
          <w:cantSplit/>
          <w:trHeight w:val="420"/>
        </w:trPr>
        <w:tc>
          <w:tcPr>
            <w:tcW w:w="5000" w:type="pct"/>
            <w:gridSpan w:val="12"/>
            <w:tcBorders>
              <w:top w:val="single" w:sz="12" w:space="0" w:color="auto"/>
              <w:left w:val="single" w:sz="4" w:space="0" w:color="auto"/>
              <w:bottom w:val="single" w:sz="12" w:space="0" w:color="auto"/>
              <w:right w:val="single" w:sz="12" w:space="0" w:color="auto"/>
            </w:tcBorders>
            <w:shd w:val="clear" w:color="auto" w:fill="FFFF00"/>
          </w:tcPr>
          <w:p w:rsidR="006B4F46" w:rsidRPr="001C653E" w:rsidRDefault="006B4F46" w:rsidP="002007DA">
            <w:pPr>
              <w:jc w:val="center"/>
              <w:rPr>
                <w:b/>
                <w:sz w:val="20"/>
                <w:szCs w:val="20"/>
              </w:rPr>
            </w:pPr>
            <w:r w:rsidRPr="001C653E">
              <w:rPr>
                <w:b/>
                <w:sz w:val="20"/>
                <w:szCs w:val="20"/>
              </w:rPr>
              <w:t xml:space="preserve">SECTION </w:t>
            </w:r>
            <w:r w:rsidRPr="001C653E">
              <w:rPr>
                <w:rFonts w:hint="cs"/>
                <w:b/>
                <w:sz w:val="20"/>
                <w:szCs w:val="20"/>
                <w:cs/>
                <w:lang w:bidi="bn-BD"/>
              </w:rPr>
              <w:t>8</w:t>
            </w:r>
            <w:r w:rsidRPr="001C653E">
              <w:rPr>
                <w:b/>
                <w:sz w:val="20"/>
                <w:szCs w:val="20"/>
                <w:lang w:val="en-US" w:bidi="bn-BD"/>
              </w:rPr>
              <w:t>:</w:t>
            </w:r>
            <w:r w:rsidRPr="001C653E">
              <w:rPr>
                <w:b/>
                <w:sz w:val="20"/>
                <w:szCs w:val="20"/>
              </w:rPr>
              <w:t xml:space="preserve"> INTIMATE RELATIONSHIP</w:t>
            </w:r>
          </w:p>
        </w:tc>
      </w:tr>
      <w:tr w:rsidR="006B4F46" w:rsidRPr="001C653E" w:rsidTr="00035EAE">
        <w:trPr>
          <w:cantSplit/>
        </w:trPr>
        <w:tc>
          <w:tcPr>
            <w:tcW w:w="5000" w:type="pct"/>
            <w:gridSpan w:val="12"/>
            <w:tcBorders>
              <w:top w:val="single" w:sz="12" w:space="0" w:color="auto"/>
              <w:left w:val="single" w:sz="4" w:space="0" w:color="auto"/>
              <w:right w:val="single" w:sz="6" w:space="0" w:color="auto"/>
            </w:tcBorders>
          </w:tcPr>
          <w:p w:rsidR="006B4F46" w:rsidRPr="001C653E" w:rsidRDefault="006B4F46" w:rsidP="006B4F46">
            <w:pPr>
              <w:pStyle w:val="CommentText"/>
              <w:jc w:val="both"/>
              <w:rPr>
                <w:cs/>
                <w:lang w:bidi="bn-IN"/>
              </w:rPr>
            </w:pPr>
            <w:r w:rsidRPr="001C653E">
              <w:t>When two people marry or live together, they usually share both good and bad moments.  I would now like to ask you some questions about your current and past relationships and how your husband/partner treats (treated) you.  If anyone interrupts us I will change the topic of conversation.  I would again like to assure you that your answers will be kept secret, and that you do not have to answer any questions that you do not want to.  May I continue?</w:t>
            </w:r>
          </w:p>
          <w:p w:rsidR="006B4F46" w:rsidRPr="001C653E" w:rsidRDefault="006B4F46" w:rsidP="006B4F46">
            <w:pPr>
              <w:pStyle w:val="CommentText"/>
              <w:rPr>
                <w:rFonts w:ascii="SutonnyMJ" w:hAnsi="SutonnyMJ"/>
              </w:rPr>
            </w:pPr>
            <w:r w:rsidRPr="001C653E">
              <w:rPr>
                <w:rFonts w:ascii="SutonnyMJ" w:hAnsi="SutonnyMJ"/>
              </w:rPr>
              <w:t>`yBRb gvbyl GK m‡½ evm Ki‡j fvj-g›` `y ai‡bi AwfÁZvB mvaviYZ n‡q _v‡K| Avcbvi ¯^vgx Avcbvi m‡½  wK iKg e¨envi K‡ib/ Ki‡Zb Zv wb‡q GLb wKQy  cÖkœ Kie| hw` †KD Avjv‡ci gvSLv‡b G‡m nvwRi nq Zvn‡j Avwg Avjv‡ci welq cv‡ë ‡dje| Avcbvi DËi¸‡jv G‡Kev‡i †Mvcb ivLv n‡e| †h cÖ‡kœi DËi Avcwb w`‡Z Pvb bv †m cÖ‡kœi DËi Avcbv‡K w`‡Z n‡e bv| Avwg wK cÖkœ Avi¤¢ Kie?</w:t>
            </w:r>
          </w:p>
        </w:tc>
      </w:tr>
      <w:tr w:rsidR="006B4F46" w:rsidRPr="001C653E" w:rsidTr="00035EAE">
        <w:trPr>
          <w:cantSplit/>
          <w:trHeight w:val="390"/>
        </w:trPr>
        <w:tc>
          <w:tcPr>
            <w:tcW w:w="256" w:type="pct"/>
            <w:tcBorders>
              <w:top w:val="single" w:sz="6" w:space="0" w:color="auto"/>
              <w:left w:val="single" w:sz="6" w:space="0" w:color="auto"/>
              <w:bottom w:val="single" w:sz="6" w:space="0" w:color="auto"/>
            </w:tcBorders>
          </w:tcPr>
          <w:p w:rsidR="006B4F46" w:rsidRPr="001C653E" w:rsidRDefault="006B4F46" w:rsidP="00CA39CB">
            <w:pPr>
              <w:jc w:val="both"/>
              <w:rPr>
                <w:rFonts w:cs="Vrinda"/>
                <w:sz w:val="20"/>
                <w:szCs w:val="20"/>
                <w:lang w:val="en-US" w:bidi="bn-BD"/>
              </w:rPr>
            </w:pPr>
            <w:r w:rsidRPr="001C653E">
              <w:rPr>
                <w:rFonts w:cs="Vrinda"/>
                <w:sz w:val="20"/>
                <w:szCs w:val="20"/>
                <w:lang w:val="en-US" w:bidi="bn-BD"/>
              </w:rPr>
              <w:t>No.</w:t>
            </w:r>
          </w:p>
        </w:tc>
        <w:tc>
          <w:tcPr>
            <w:tcW w:w="2238" w:type="pct"/>
            <w:tcBorders>
              <w:top w:val="single" w:sz="6" w:space="0" w:color="auto"/>
              <w:left w:val="single" w:sz="12" w:space="0" w:color="auto"/>
              <w:bottom w:val="single" w:sz="6" w:space="0" w:color="auto"/>
              <w:right w:val="single" w:sz="4" w:space="0" w:color="auto"/>
            </w:tcBorders>
          </w:tcPr>
          <w:p w:rsidR="006B4F46" w:rsidRPr="001C653E" w:rsidRDefault="006B4F46" w:rsidP="00CA39CB">
            <w:pPr>
              <w:jc w:val="both"/>
              <w:rPr>
                <w:rFonts w:cs="Vrinda"/>
                <w:sz w:val="20"/>
                <w:szCs w:val="20"/>
                <w:lang w:val="en-US" w:bidi="bn-BD"/>
              </w:rPr>
            </w:pPr>
            <w:r w:rsidRPr="001C653E">
              <w:rPr>
                <w:sz w:val="20"/>
                <w:szCs w:val="20"/>
              </w:rPr>
              <w:t>QUESTIONS &amp; FILTERS</w:t>
            </w:r>
          </w:p>
        </w:tc>
        <w:tc>
          <w:tcPr>
            <w:tcW w:w="2180" w:type="pct"/>
            <w:gridSpan w:val="8"/>
            <w:tcBorders>
              <w:top w:val="single" w:sz="4" w:space="0" w:color="auto"/>
              <w:left w:val="single" w:sz="4" w:space="0" w:color="auto"/>
              <w:bottom w:val="single" w:sz="4" w:space="0" w:color="auto"/>
              <w:right w:val="single" w:sz="4" w:space="0" w:color="auto"/>
            </w:tcBorders>
          </w:tcPr>
          <w:p w:rsidR="006B4F46" w:rsidRPr="001C653E" w:rsidRDefault="006B4F46" w:rsidP="00CA39CB">
            <w:pPr>
              <w:jc w:val="center"/>
              <w:rPr>
                <w:rFonts w:cs="Vrinda"/>
                <w:sz w:val="20"/>
                <w:szCs w:val="20"/>
                <w:lang w:val="en-US" w:bidi="bn-BD"/>
              </w:rPr>
            </w:pPr>
            <w:r w:rsidRPr="001C653E">
              <w:rPr>
                <w:sz w:val="20"/>
                <w:szCs w:val="20"/>
              </w:rPr>
              <w:t>CODING CATEGORIES</w:t>
            </w:r>
          </w:p>
        </w:tc>
        <w:tc>
          <w:tcPr>
            <w:tcW w:w="325" w:type="pct"/>
            <w:gridSpan w:val="2"/>
            <w:tcBorders>
              <w:top w:val="single" w:sz="6" w:space="0" w:color="auto"/>
              <w:left w:val="single" w:sz="4" w:space="0" w:color="auto"/>
              <w:bottom w:val="single" w:sz="6" w:space="0" w:color="auto"/>
              <w:right w:val="single" w:sz="6" w:space="0" w:color="auto"/>
            </w:tcBorders>
          </w:tcPr>
          <w:p w:rsidR="006B4F46" w:rsidRPr="001C653E" w:rsidRDefault="006B4F46" w:rsidP="00CA39CB">
            <w:pPr>
              <w:rPr>
                <w:sz w:val="20"/>
                <w:szCs w:val="20"/>
              </w:rPr>
            </w:pPr>
            <w:r w:rsidRPr="001C653E">
              <w:rPr>
                <w:sz w:val="20"/>
                <w:szCs w:val="20"/>
              </w:rPr>
              <w:t>SKIP</w:t>
            </w:r>
          </w:p>
          <w:p w:rsidR="006B4F46" w:rsidRPr="001C653E" w:rsidRDefault="006B4F46" w:rsidP="00CA39CB">
            <w:pPr>
              <w:jc w:val="both"/>
              <w:rPr>
                <w:rFonts w:cs="Vrinda"/>
                <w:sz w:val="20"/>
                <w:szCs w:val="20"/>
                <w:lang w:val="en-US" w:bidi="bn-BD"/>
              </w:rPr>
            </w:pPr>
            <w:r w:rsidRPr="001C653E">
              <w:rPr>
                <w:sz w:val="20"/>
                <w:szCs w:val="20"/>
              </w:rPr>
              <w:t xml:space="preserve"> TO</w:t>
            </w:r>
          </w:p>
        </w:tc>
      </w:tr>
      <w:tr w:rsidR="006B4F46" w:rsidRPr="001C653E" w:rsidTr="00035EAE">
        <w:trPr>
          <w:cantSplit/>
          <w:trHeight w:val="1152"/>
        </w:trPr>
        <w:tc>
          <w:tcPr>
            <w:tcW w:w="256" w:type="pct"/>
            <w:vMerge w:val="restart"/>
            <w:tcBorders>
              <w:top w:val="single" w:sz="6" w:space="0" w:color="auto"/>
              <w:left w:val="single" w:sz="6" w:space="0" w:color="auto"/>
            </w:tcBorders>
          </w:tcPr>
          <w:p w:rsidR="006B4F46" w:rsidRPr="001C653E" w:rsidRDefault="006B4F46" w:rsidP="0000653A">
            <w:pPr>
              <w:numPr>
                <w:ilvl w:val="0"/>
                <w:numId w:val="12"/>
              </w:numPr>
              <w:jc w:val="both"/>
              <w:rPr>
                <w:sz w:val="20"/>
                <w:szCs w:val="20"/>
              </w:rPr>
            </w:pPr>
          </w:p>
        </w:tc>
        <w:tc>
          <w:tcPr>
            <w:tcW w:w="2238" w:type="pct"/>
            <w:tcBorders>
              <w:top w:val="single" w:sz="6" w:space="0" w:color="auto"/>
              <w:left w:val="single" w:sz="12" w:space="0" w:color="auto"/>
              <w:bottom w:val="single" w:sz="4" w:space="0" w:color="auto"/>
              <w:right w:val="single" w:sz="4" w:space="0" w:color="auto"/>
            </w:tcBorders>
          </w:tcPr>
          <w:p w:rsidR="006B4F46" w:rsidRPr="001C653E" w:rsidRDefault="006B4F46" w:rsidP="00C558BA">
            <w:pPr>
              <w:pStyle w:val="BodyText"/>
              <w:rPr>
                <w:b w:val="0"/>
                <w:sz w:val="20"/>
                <w:szCs w:val="20"/>
              </w:rPr>
            </w:pPr>
            <w:r w:rsidRPr="001C653E">
              <w:rPr>
                <w:b w:val="0"/>
                <w:sz w:val="20"/>
                <w:szCs w:val="20"/>
              </w:rPr>
              <w:t>In general, do (did) you and your (</w:t>
            </w:r>
            <w:r w:rsidRPr="001C653E">
              <w:rPr>
                <w:b w:val="0"/>
                <w:sz w:val="20"/>
                <w:szCs w:val="20"/>
                <w:u w:val="single"/>
              </w:rPr>
              <w:t>current or most recent</w:t>
            </w:r>
            <w:r w:rsidRPr="001C653E">
              <w:rPr>
                <w:b w:val="0"/>
                <w:sz w:val="20"/>
                <w:szCs w:val="20"/>
              </w:rPr>
              <w:t>) husband/partner discuss the following topics together:</w:t>
            </w:r>
          </w:p>
          <w:p w:rsidR="006B4F46" w:rsidRPr="001C653E" w:rsidRDefault="006B4F46" w:rsidP="00C558BA">
            <w:pPr>
              <w:pStyle w:val="BodyText"/>
              <w:rPr>
                <w:rFonts w:ascii="SutonnyMJ" w:hAnsi="SutonnyMJ"/>
                <w:b w:val="0"/>
                <w:sz w:val="20"/>
                <w:szCs w:val="20"/>
              </w:rPr>
            </w:pPr>
            <w:r w:rsidRPr="001C653E">
              <w:rPr>
                <w:rFonts w:ascii="SutonnyMJ" w:hAnsi="SutonnyMJ"/>
                <w:b w:val="0"/>
                <w:sz w:val="20"/>
                <w:szCs w:val="20"/>
              </w:rPr>
              <w:t>mvaviYZ, Avcwb wK Avcbvi (eZ©gvb ev me©†kl)</w:t>
            </w:r>
          </w:p>
          <w:p w:rsidR="006B4F46" w:rsidRPr="001C653E" w:rsidRDefault="006B4F46" w:rsidP="00C558BA">
            <w:pPr>
              <w:pStyle w:val="BodyText"/>
              <w:rPr>
                <w:rFonts w:ascii="SutonnyMJ" w:hAnsi="SutonnyMJ"/>
                <w:sz w:val="20"/>
                <w:szCs w:val="20"/>
              </w:rPr>
            </w:pPr>
            <w:r w:rsidRPr="001C653E">
              <w:rPr>
                <w:rFonts w:ascii="SutonnyMJ" w:hAnsi="SutonnyMJ"/>
                <w:b w:val="0"/>
                <w:sz w:val="20"/>
                <w:szCs w:val="20"/>
              </w:rPr>
              <w:t>¯^vgxi mv‡_ wb‡Pi welq¸‡jv wb‡q Av‡jvPbv K‡ib ev K‡iwQ‡jb :</w:t>
            </w:r>
          </w:p>
        </w:tc>
        <w:tc>
          <w:tcPr>
            <w:tcW w:w="751" w:type="pct"/>
            <w:gridSpan w:val="3"/>
            <w:tcBorders>
              <w:top w:val="single" w:sz="4" w:space="0" w:color="auto"/>
              <w:left w:val="single" w:sz="4" w:space="0" w:color="auto"/>
              <w:bottom w:val="single" w:sz="4" w:space="0" w:color="auto"/>
              <w:right w:val="single" w:sz="4" w:space="0" w:color="auto"/>
            </w:tcBorders>
          </w:tcPr>
          <w:p w:rsidR="006B4F46" w:rsidRPr="001C653E" w:rsidRDefault="006B4F46" w:rsidP="00A514A2">
            <w:pPr>
              <w:jc w:val="center"/>
              <w:rPr>
                <w:sz w:val="20"/>
                <w:szCs w:val="20"/>
              </w:rPr>
            </w:pPr>
          </w:p>
          <w:p w:rsidR="006B4F46" w:rsidRPr="001C653E" w:rsidRDefault="006B4F46" w:rsidP="00A514A2">
            <w:pPr>
              <w:jc w:val="center"/>
              <w:rPr>
                <w:sz w:val="20"/>
                <w:szCs w:val="20"/>
              </w:rPr>
            </w:pPr>
          </w:p>
          <w:p w:rsidR="006B4F46" w:rsidRPr="001C653E" w:rsidRDefault="006B4F46" w:rsidP="00A514A2">
            <w:pPr>
              <w:jc w:val="center"/>
              <w:rPr>
                <w:sz w:val="20"/>
                <w:szCs w:val="20"/>
              </w:rPr>
            </w:pPr>
          </w:p>
          <w:p w:rsidR="006B4F46" w:rsidRPr="001C653E" w:rsidRDefault="006B4F46" w:rsidP="00A514A2">
            <w:pPr>
              <w:jc w:val="center"/>
              <w:rPr>
                <w:sz w:val="20"/>
                <w:szCs w:val="20"/>
              </w:rPr>
            </w:pPr>
            <w:r w:rsidRPr="001C653E">
              <w:rPr>
                <w:sz w:val="20"/>
                <w:szCs w:val="20"/>
              </w:rPr>
              <w:t>YES</w:t>
            </w:r>
          </w:p>
          <w:p w:rsidR="006B4F46" w:rsidRPr="001C653E" w:rsidRDefault="006B4F46" w:rsidP="00C558BA">
            <w:pPr>
              <w:jc w:val="center"/>
              <w:rPr>
                <w:sz w:val="20"/>
                <w:szCs w:val="20"/>
              </w:rPr>
            </w:pPr>
            <w:r w:rsidRPr="001C653E">
              <w:rPr>
                <w:rFonts w:ascii="SutonnyMJ" w:hAnsi="SutonnyMJ"/>
                <w:sz w:val="20"/>
                <w:szCs w:val="20"/>
              </w:rPr>
              <w:t xml:space="preserve">nu¨v     </w:t>
            </w:r>
          </w:p>
        </w:tc>
        <w:tc>
          <w:tcPr>
            <w:tcW w:w="576" w:type="pct"/>
            <w:gridSpan w:val="2"/>
            <w:tcBorders>
              <w:top w:val="single" w:sz="4" w:space="0" w:color="auto"/>
              <w:left w:val="single" w:sz="4" w:space="0" w:color="auto"/>
              <w:bottom w:val="single" w:sz="4" w:space="0" w:color="auto"/>
              <w:right w:val="single" w:sz="4" w:space="0" w:color="auto"/>
            </w:tcBorders>
          </w:tcPr>
          <w:p w:rsidR="006B4F46" w:rsidRPr="001C653E" w:rsidRDefault="006B4F46" w:rsidP="00C558BA">
            <w:pPr>
              <w:jc w:val="center"/>
              <w:rPr>
                <w:sz w:val="20"/>
                <w:szCs w:val="20"/>
              </w:rPr>
            </w:pPr>
          </w:p>
          <w:p w:rsidR="006B4F46" w:rsidRPr="001C653E" w:rsidRDefault="006B4F46" w:rsidP="00C558BA">
            <w:pPr>
              <w:jc w:val="center"/>
              <w:rPr>
                <w:sz w:val="20"/>
                <w:szCs w:val="20"/>
              </w:rPr>
            </w:pPr>
          </w:p>
          <w:p w:rsidR="006B4F46" w:rsidRPr="001C653E" w:rsidRDefault="006B4F46" w:rsidP="00C558BA">
            <w:pPr>
              <w:jc w:val="center"/>
              <w:rPr>
                <w:sz w:val="20"/>
                <w:szCs w:val="20"/>
              </w:rPr>
            </w:pPr>
          </w:p>
          <w:p w:rsidR="006B4F46" w:rsidRPr="001C653E" w:rsidRDefault="006B4F46" w:rsidP="00C558BA">
            <w:pPr>
              <w:jc w:val="center"/>
              <w:rPr>
                <w:sz w:val="20"/>
                <w:szCs w:val="20"/>
              </w:rPr>
            </w:pPr>
            <w:r w:rsidRPr="001C653E">
              <w:rPr>
                <w:sz w:val="20"/>
                <w:szCs w:val="20"/>
              </w:rPr>
              <w:t>NO</w:t>
            </w:r>
          </w:p>
          <w:p w:rsidR="006B4F46" w:rsidRPr="001C653E" w:rsidRDefault="006B4F46" w:rsidP="00A514A2">
            <w:pPr>
              <w:jc w:val="center"/>
              <w:rPr>
                <w:sz w:val="20"/>
                <w:szCs w:val="20"/>
              </w:rPr>
            </w:pPr>
            <w:r w:rsidRPr="001C653E">
              <w:rPr>
                <w:rFonts w:ascii="SutonnyMJ" w:hAnsi="SutonnyMJ"/>
                <w:sz w:val="20"/>
                <w:szCs w:val="20"/>
              </w:rPr>
              <w:t>bv</w:t>
            </w:r>
          </w:p>
        </w:tc>
        <w:tc>
          <w:tcPr>
            <w:tcW w:w="853" w:type="pct"/>
            <w:gridSpan w:val="3"/>
            <w:tcBorders>
              <w:top w:val="single" w:sz="4" w:space="0" w:color="auto"/>
              <w:left w:val="single" w:sz="4" w:space="0" w:color="auto"/>
              <w:bottom w:val="single" w:sz="4" w:space="0" w:color="auto"/>
              <w:right w:val="single" w:sz="4" w:space="0" w:color="auto"/>
            </w:tcBorders>
          </w:tcPr>
          <w:p w:rsidR="006B4F46" w:rsidRPr="001C653E" w:rsidRDefault="006B4F46" w:rsidP="00C558BA">
            <w:pPr>
              <w:jc w:val="center"/>
              <w:rPr>
                <w:sz w:val="20"/>
                <w:szCs w:val="20"/>
              </w:rPr>
            </w:pPr>
          </w:p>
          <w:p w:rsidR="006B4F46" w:rsidRPr="001C653E" w:rsidRDefault="006B4F46" w:rsidP="00C558BA">
            <w:pPr>
              <w:jc w:val="center"/>
              <w:rPr>
                <w:sz w:val="20"/>
                <w:szCs w:val="20"/>
              </w:rPr>
            </w:pPr>
          </w:p>
          <w:p w:rsidR="006B4F46" w:rsidRPr="001C653E" w:rsidRDefault="006B4F46" w:rsidP="00C558BA">
            <w:pPr>
              <w:jc w:val="center"/>
              <w:rPr>
                <w:sz w:val="20"/>
                <w:szCs w:val="20"/>
              </w:rPr>
            </w:pPr>
          </w:p>
          <w:p w:rsidR="006B4F46" w:rsidRPr="001C653E" w:rsidRDefault="006B4F46" w:rsidP="00C558BA">
            <w:pPr>
              <w:jc w:val="center"/>
              <w:rPr>
                <w:sz w:val="20"/>
                <w:szCs w:val="20"/>
              </w:rPr>
            </w:pPr>
            <w:r w:rsidRPr="001C653E">
              <w:rPr>
                <w:sz w:val="20"/>
                <w:szCs w:val="20"/>
              </w:rPr>
              <w:t>DK</w:t>
            </w:r>
          </w:p>
          <w:p w:rsidR="006B4F46" w:rsidRPr="001C653E" w:rsidRDefault="006B4F46" w:rsidP="00A514A2">
            <w:pPr>
              <w:jc w:val="center"/>
              <w:rPr>
                <w:rFonts w:ascii="SutonnyMJ" w:hAnsi="SutonnyMJ"/>
                <w:sz w:val="20"/>
                <w:szCs w:val="20"/>
              </w:rPr>
            </w:pPr>
            <w:r w:rsidRPr="001C653E">
              <w:rPr>
                <w:rFonts w:ascii="SutonnyMJ" w:hAnsi="SutonnyMJ"/>
                <w:sz w:val="20"/>
                <w:szCs w:val="20"/>
              </w:rPr>
              <w:t>Rvwbbv</w:t>
            </w:r>
          </w:p>
        </w:tc>
        <w:tc>
          <w:tcPr>
            <w:tcW w:w="325" w:type="pct"/>
            <w:gridSpan w:val="2"/>
            <w:vMerge w:val="restart"/>
            <w:tcBorders>
              <w:top w:val="single" w:sz="6" w:space="0" w:color="auto"/>
              <w:left w:val="single" w:sz="4" w:space="0" w:color="auto"/>
              <w:right w:val="single" w:sz="6" w:space="0" w:color="auto"/>
            </w:tcBorders>
          </w:tcPr>
          <w:p w:rsidR="006B4F46" w:rsidRPr="001C653E" w:rsidRDefault="006B4F46" w:rsidP="00C558BA">
            <w:pPr>
              <w:jc w:val="center"/>
              <w:rPr>
                <w:sz w:val="20"/>
                <w:szCs w:val="20"/>
              </w:rPr>
            </w:pPr>
          </w:p>
        </w:tc>
      </w:tr>
      <w:tr w:rsidR="006B4F46" w:rsidRPr="001C653E" w:rsidTr="00035EAE">
        <w:trPr>
          <w:cantSplit/>
          <w:trHeight w:val="414"/>
        </w:trPr>
        <w:tc>
          <w:tcPr>
            <w:tcW w:w="256" w:type="pct"/>
            <w:vMerge/>
            <w:tcBorders>
              <w:left w:val="single" w:sz="6" w:space="0" w:color="auto"/>
            </w:tcBorders>
          </w:tcPr>
          <w:p w:rsidR="006B4F46" w:rsidRPr="001C653E" w:rsidRDefault="006B4F46" w:rsidP="0000653A">
            <w:pPr>
              <w:numPr>
                <w:ilvl w:val="0"/>
                <w:numId w:val="12"/>
              </w:numPr>
              <w:jc w:val="both"/>
              <w:rPr>
                <w:sz w:val="20"/>
                <w:szCs w:val="20"/>
              </w:rPr>
            </w:pPr>
          </w:p>
        </w:tc>
        <w:tc>
          <w:tcPr>
            <w:tcW w:w="2238" w:type="pct"/>
            <w:tcBorders>
              <w:top w:val="single" w:sz="4" w:space="0" w:color="auto"/>
              <w:left w:val="single" w:sz="12" w:space="0" w:color="auto"/>
              <w:bottom w:val="single" w:sz="4" w:space="0" w:color="auto"/>
              <w:right w:val="single" w:sz="4" w:space="0" w:color="auto"/>
            </w:tcBorders>
          </w:tcPr>
          <w:p w:rsidR="006B4F46" w:rsidRPr="001C653E" w:rsidRDefault="006B4F46" w:rsidP="0000653A">
            <w:pPr>
              <w:numPr>
                <w:ilvl w:val="0"/>
                <w:numId w:val="21"/>
              </w:numPr>
              <w:rPr>
                <w:rFonts w:ascii="SutonnyMJ" w:hAnsi="SutonnyMJ"/>
                <w:sz w:val="20"/>
                <w:szCs w:val="20"/>
              </w:rPr>
            </w:pPr>
            <w:r w:rsidRPr="001C653E">
              <w:rPr>
                <w:sz w:val="20"/>
                <w:szCs w:val="20"/>
              </w:rPr>
              <w:t>Things that have happened to him in the day</w:t>
            </w:r>
          </w:p>
          <w:p w:rsidR="006B4F46" w:rsidRPr="001C653E" w:rsidRDefault="006B4F46" w:rsidP="00C558BA">
            <w:pPr>
              <w:pStyle w:val="BodyText"/>
              <w:rPr>
                <w:b w:val="0"/>
                <w:sz w:val="20"/>
                <w:szCs w:val="20"/>
              </w:rPr>
            </w:pPr>
            <w:r w:rsidRPr="001C653E">
              <w:rPr>
                <w:rFonts w:ascii="SutonnyMJ" w:hAnsi="SutonnyMJ"/>
                <w:b w:val="0"/>
                <w:sz w:val="20"/>
                <w:szCs w:val="20"/>
              </w:rPr>
              <w:t xml:space="preserve">       mvivw`b ¯^vgx wK K‡i‡Qb</w:t>
            </w:r>
          </w:p>
        </w:tc>
        <w:tc>
          <w:tcPr>
            <w:tcW w:w="751" w:type="pct"/>
            <w:gridSpan w:val="3"/>
            <w:tcBorders>
              <w:top w:val="single" w:sz="4" w:space="0" w:color="auto"/>
              <w:left w:val="single" w:sz="4" w:space="0" w:color="auto"/>
              <w:bottom w:val="single" w:sz="4" w:space="0" w:color="auto"/>
              <w:right w:val="single" w:sz="4" w:space="0" w:color="auto"/>
            </w:tcBorders>
          </w:tcPr>
          <w:p w:rsidR="006B4F46" w:rsidRPr="001C653E" w:rsidRDefault="006B4F46" w:rsidP="00C558BA">
            <w:pPr>
              <w:jc w:val="center"/>
              <w:rPr>
                <w:sz w:val="20"/>
                <w:szCs w:val="20"/>
              </w:rPr>
            </w:pPr>
            <w:r w:rsidRPr="001C653E">
              <w:rPr>
                <w:sz w:val="20"/>
                <w:szCs w:val="20"/>
              </w:rPr>
              <w:t>1</w:t>
            </w:r>
          </w:p>
          <w:p w:rsidR="006B4F46" w:rsidRPr="001C653E" w:rsidRDefault="006B4F46" w:rsidP="00C558BA">
            <w:pPr>
              <w:jc w:val="center"/>
              <w:rPr>
                <w:sz w:val="20"/>
                <w:szCs w:val="20"/>
              </w:rPr>
            </w:pPr>
          </w:p>
        </w:tc>
        <w:tc>
          <w:tcPr>
            <w:tcW w:w="576" w:type="pct"/>
            <w:gridSpan w:val="2"/>
            <w:tcBorders>
              <w:top w:val="single" w:sz="4" w:space="0" w:color="auto"/>
              <w:left w:val="single" w:sz="4" w:space="0" w:color="auto"/>
              <w:bottom w:val="single" w:sz="4" w:space="0" w:color="auto"/>
              <w:right w:val="single" w:sz="4" w:space="0" w:color="auto"/>
            </w:tcBorders>
          </w:tcPr>
          <w:p w:rsidR="006B4F46" w:rsidRPr="001C653E" w:rsidRDefault="006B4F46" w:rsidP="00C558BA">
            <w:pPr>
              <w:jc w:val="center"/>
              <w:rPr>
                <w:sz w:val="20"/>
                <w:szCs w:val="20"/>
              </w:rPr>
            </w:pPr>
            <w:r w:rsidRPr="001C653E">
              <w:rPr>
                <w:sz w:val="20"/>
                <w:szCs w:val="20"/>
              </w:rPr>
              <w:t>2</w:t>
            </w:r>
          </w:p>
          <w:p w:rsidR="006B4F46" w:rsidRPr="001C653E" w:rsidRDefault="006B4F46" w:rsidP="00C558BA">
            <w:pPr>
              <w:jc w:val="center"/>
              <w:rPr>
                <w:sz w:val="20"/>
                <w:szCs w:val="20"/>
              </w:rPr>
            </w:pPr>
          </w:p>
        </w:tc>
        <w:tc>
          <w:tcPr>
            <w:tcW w:w="853" w:type="pct"/>
            <w:gridSpan w:val="3"/>
            <w:tcBorders>
              <w:top w:val="single" w:sz="4" w:space="0" w:color="auto"/>
              <w:left w:val="single" w:sz="4" w:space="0" w:color="auto"/>
              <w:bottom w:val="single" w:sz="4" w:space="0" w:color="auto"/>
              <w:right w:val="single" w:sz="4" w:space="0" w:color="auto"/>
            </w:tcBorders>
          </w:tcPr>
          <w:p w:rsidR="006B4F46" w:rsidRPr="001C653E" w:rsidRDefault="006B4F46" w:rsidP="00C558BA">
            <w:pPr>
              <w:jc w:val="center"/>
              <w:rPr>
                <w:sz w:val="20"/>
                <w:szCs w:val="20"/>
              </w:rPr>
            </w:pPr>
            <w:r w:rsidRPr="001C653E">
              <w:rPr>
                <w:sz w:val="20"/>
                <w:szCs w:val="20"/>
              </w:rPr>
              <w:t>8</w:t>
            </w:r>
          </w:p>
          <w:p w:rsidR="006B4F46" w:rsidRPr="001C653E" w:rsidRDefault="006B4F46" w:rsidP="00C558BA">
            <w:pPr>
              <w:jc w:val="center"/>
              <w:rPr>
                <w:sz w:val="20"/>
                <w:szCs w:val="20"/>
              </w:rPr>
            </w:pPr>
          </w:p>
        </w:tc>
        <w:tc>
          <w:tcPr>
            <w:tcW w:w="325" w:type="pct"/>
            <w:gridSpan w:val="2"/>
            <w:vMerge/>
            <w:tcBorders>
              <w:left w:val="single" w:sz="4" w:space="0" w:color="auto"/>
              <w:right w:val="single" w:sz="6" w:space="0" w:color="auto"/>
            </w:tcBorders>
          </w:tcPr>
          <w:p w:rsidR="006B4F46" w:rsidRPr="001C653E" w:rsidRDefault="006B4F46" w:rsidP="00C558BA">
            <w:pPr>
              <w:jc w:val="center"/>
              <w:rPr>
                <w:sz w:val="20"/>
                <w:szCs w:val="20"/>
              </w:rPr>
            </w:pPr>
          </w:p>
        </w:tc>
      </w:tr>
      <w:tr w:rsidR="006B4F46" w:rsidRPr="001C653E" w:rsidTr="00035EAE">
        <w:trPr>
          <w:cantSplit/>
          <w:trHeight w:val="403"/>
        </w:trPr>
        <w:tc>
          <w:tcPr>
            <w:tcW w:w="256" w:type="pct"/>
            <w:vMerge/>
            <w:tcBorders>
              <w:left w:val="single" w:sz="6" w:space="0" w:color="auto"/>
            </w:tcBorders>
          </w:tcPr>
          <w:p w:rsidR="006B4F46" w:rsidRPr="001C653E" w:rsidRDefault="006B4F46" w:rsidP="0000653A">
            <w:pPr>
              <w:numPr>
                <w:ilvl w:val="0"/>
                <w:numId w:val="12"/>
              </w:numPr>
              <w:jc w:val="both"/>
              <w:rPr>
                <w:sz w:val="20"/>
                <w:szCs w:val="20"/>
              </w:rPr>
            </w:pPr>
          </w:p>
        </w:tc>
        <w:tc>
          <w:tcPr>
            <w:tcW w:w="2238" w:type="pct"/>
            <w:tcBorders>
              <w:top w:val="single" w:sz="4" w:space="0" w:color="auto"/>
              <w:left w:val="single" w:sz="12" w:space="0" w:color="auto"/>
              <w:bottom w:val="single" w:sz="4" w:space="0" w:color="auto"/>
              <w:right w:val="single" w:sz="4" w:space="0" w:color="auto"/>
            </w:tcBorders>
          </w:tcPr>
          <w:p w:rsidR="006B4F46" w:rsidRPr="001C653E" w:rsidRDefault="006B4F46" w:rsidP="0000653A">
            <w:pPr>
              <w:numPr>
                <w:ilvl w:val="0"/>
                <w:numId w:val="21"/>
              </w:numPr>
              <w:rPr>
                <w:rFonts w:ascii="SutonnyMJ" w:hAnsi="SutonnyMJ"/>
                <w:sz w:val="20"/>
                <w:szCs w:val="20"/>
              </w:rPr>
            </w:pPr>
            <w:r w:rsidRPr="001C653E">
              <w:rPr>
                <w:sz w:val="20"/>
                <w:szCs w:val="20"/>
              </w:rPr>
              <w:t>Things that happen to you during the day</w:t>
            </w:r>
          </w:p>
          <w:p w:rsidR="006B4F46" w:rsidRPr="001C653E" w:rsidRDefault="006B4F46" w:rsidP="00C558BA">
            <w:pPr>
              <w:pStyle w:val="BodyText"/>
              <w:rPr>
                <w:sz w:val="20"/>
                <w:szCs w:val="20"/>
              </w:rPr>
            </w:pPr>
            <w:r w:rsidRPr="001C653E">
              <w:rPr>
                <w:rFonts w:ascii="SutonnyMJ" w:hAnsi="SutonnyMJ"/>
                <w:b w:val="0"/>
                <w:sz w:val="20"/>
                <w:szCs w:val="20"/>
              </w:rPr>
              <w:t xml:space="preserve">       mvivw`b Avcwb wK K‡i‡Qb</w:t>
            </w:r>
          </w:p>
        </w:tc>
        <w:tc>
          <w:tcPr>
            <w:tcW w:w="751" w:type="pct"/>
            <w:gridSpan w:val="3"/>
            <w:tcBorders>
              <w:top w:val="single" w:sz="4" w:space="0" w:color="auto"/>
              <w:left w:val="single" w:sz="4" w:space="0" w:color="auto"/>
              <w:bottom w:val="single" w:sz="4" w:space="0" w:color="auto"/>
              <w:right w:val="single" w:sz="4" w:space="0" w:color="auto"/>
            </w:tcBorders>
          </w:tcPr>
          <w:p w:rsidR="006B4F46" w:rsidRPr="001C653E" w:rsidRDefault="006B4F46" w:rsidP="00C558BA">
            <w:pPr>
              <w:jc w:val="center"/>
              <w:rPr>
                <w:sz w:val="20"/>
                <w:szCs w:val="20"/>
              </w:rPr>
            </w:pPr>
            <w:r w:rsidRPr="001C653E">
              <w:rPr>
                <w:sz w:val="20"/>
                <w:szCs w:val="20"/>
              </w:rPr>
              <w:t>1</w:t>
            </w:r>
          </w:p>
          <w:p w:rsidR="006B4F46" w:rsidRPr="001C653E" w:rsidRDefault="006B4F46" w:rsidP="00C558BA">
            <w:pPr>
              <w:jc w:val="center"/>
              <w:rPr>
                <w:sz w:val="20"/>
                <w:szCs w:val="20"/>
              </w:rPr>
            </w:pPr>
          </w:p>
        </w:tc>
        <w:tc>
          <w:tcPr>
            <w:tcW w:w="576" w:type="pct"/>
            <w:gridSpan w:val="2"/>
            <w:tcBorders>
              <w:top w:val="single" w:sz="4" w:space="0" w:color="auto"/>
              <w:left w:val="single" w:sz="4" w:space="0" w:color="auto"/>
              <w:bottom w:val="single" w:sz="4" w:space="0" w:color="auto"/>
              <w:right w:val="single" w:sz="4" w:space="0" w:color="auto"/>
            </w:tcBorders>
          </w:tcPr>
          <w:p w:rsidR="006B4F46" w:rsidRPr="001C653E" w:rsidRDefault="006B4F46" w:rsidP="00C558BA">
            <w:pPr>
              <w:jc w:val="center"/>
              <w:rPr>
                <w:sz w:val="20"/>
                <w:szCs w:val="20"/>
              </w:rPr>
            </w:pPr>
            <w:r w:rsidRPr="001C653E">
              <w:rPr>
                <w:sz w:val="20"/>
                <w:szCs w:val="20"/>
              </w:rPr>
              <w:t>2</w:t>
            </w:r>
          </w:p>
          <w:p w:rsidR="006B4F46" w:rsidRPr="001C653E" w:rsidRDefault="006B4F46" w:rsidP="00C558BA">
            <w:pPr>
              <w:jc w:val="center"/>
              <w:rPr>
                <w:sz w:val="20"/>
                <w:szCs w:val="20"/>
              </w:rPr>
            </w:pPr>
          </w:p>
        </w:tc>
        <w:tc>
          <w:tcPr>
            <w:tcW w:w="853" w:type="pct"/>
            <w:gridSpan w:val="3"/>
            <w:tcBorders>
              <w:top w:val="single" w:sz="4" w:space="0" w:color="auto"/>
              <w:left w:val="single" w:sz="4" w:space="0" w:color="auto"/>
              <w:bottom w:val="single" w:sz="4" w:space="0" w:color="auto"/>
              <w:right w:val="single" w:sz="4" w:space="0" w:color="auto"/>
            </w:tcBorders>
          </w:tcPr>
          <w:p w:rsidR="006B4F46" w:rsidRPr="001C653E" w:rsidRDefault="006B4F46" w:rsidP="00C558BA">
            <w:pPr>
              <w:jc w:val="center"/>
              <w:rPr>
                <w:sz w:val="20"/>
                <w:szCs w:val="20"/>
              </w:rPr>
            </w:pPr>
            <w:r w:rsidRPr="001C653E">
              <w:rPr>
                <w:sz w:val="20"/>
                <w:szCs w:val="20"/>
              </w:rPr>
              <w:t>8</w:t>
            </w:r>
          </w:p>
          <w:p w:rsidR="006B4F46" w:rsidRPr="001C653E" w:rsidRDefault="006B4F46" w:rsidP="00C558BA">
            <w:pPr>
              <w:jc w:val="center"/>
              <w:rPr>
                <w:sz w:val="20"/>
                <w:szCs w:val="20"/>
              </w:rPr>
            </w:pPr>
          </w:p>
        </w:tc>
        <w:tc>
          <w:tcPr>
            <w:tcW w:w="325" w:type="pct"/>
            <w:gridSpan w:val="2"/>
            <w:vMerge/>
            <w:tcBorders>
              <w:left w:val="single" w:sz="4" w:space="0" w:color="auto"/>
              <w:right w:val="single" w:sz="6" w:space="0" w:color="auto"/>
            </w:tcBorders>
          </w:tcPr>
          <w:p w:rsidR="006B4F46" w:rsidRPr="001C653E" w:rsidRDefault="006B4F46" w:rsidP="00C558BA">
            <w:pPr>
              <w:jc w:val="center"/>
              <w:rPr>
                <w:sz w:val="20"/>
                <w:szCs w:val="20"/>
              </w:rPr>
            </w:pPr>
          </w:p>
        </w:tc>
      </w:tr>
      <w:tr w:rsidR="006B4F46" w:rsidRPr="001C653E" w:rsidTr="00035EAE">
        <w:trPr>
          <w:cantSplit/>
          <w:trHeight w:val="472"/>
        </w:trPr>
        <w:tc>
          <w:tcPr>
            <w:tcW w:w="256" w:type="pct"/>
            <w:vMerge/>
            <w:tcBorders>
              <w:left w:val="single" w:sz="6" w:space="0" w:color="auto"/>
            </w:tcBorders>
          </w:tcPr>
          <w:p w:rsidR="006B4F46" w:rsidRPr="001C653E" w:rsidRDefault="006B4F46" w:rsidP="0000653A">
            <w:pPr>
              <w:numPr>
                <w:ilvl w:val="0"/>
                <w:numId w:val="12"/>
              </w:numPr>
              <w:jc w:val="both"/>
              <w:rPr>
                <w:sz w:val="20"/>
                <w:szCs w:val="20"/>
              </w:rPr>
            </w:pPr>
          </w:p>
        </w:tc>
        <w:tc>
          <w:tcPr>
            <w:tcW w:w="2238" w:type="pct"/>
            <w:tcBorders>
              <w:top w:val="single" w:sz="4" w:space="0" w:color="auto"/>
              <w:left w:val="single" w:sz="12" w:space="0" w:color="auto"/>
              <w:bottom w:val="single" w:sz="4" w:space="0" w:color="auto"/>
              <w:right w:val="single" w:sz="4" w:space="0" w:color="auto"/>
            </w:tcBorders>
          </w:tcPr>
          <w:p w:rsidR="006B4F46" w:rsidRPr="001C653E" w:rsidRDefault="006B4F46" w:rsidP="0000653A">
            <w:pPr>
              <w:numPr>
                <w:ilvl w:val="0"/>
                <w:numId w:val="21"/>
              </w:numPr>
              <w:rPr>
                <w:sz w:val="20"/>
                <w:szCs w:val="20"/>
              </w:rPr>
            </w:pPr>
            <w:r w:rsidRPr="001C653E">
              <w:rPr>
                <w:sz w:val="20"/>
                <w:szCs w:val="20"/>
              </w:rPr>
              <w:t xml:space="preserve"> Your worries or feelings</w:t>
            </w:r>
          </w:p>
          <w:p w:rsidR="006B4F46" w:rsidRPr="001C653E" w:rsidRDefault="006B4F46" w:rsidP="00C558BA">
            <w:pPr>
              <w:pStyle w:val="BodyText"/>
              <w:rPr>
                <w:sz w:val="20"/>
                <w:szCs w:val="20"/>
              </w:rPr>
            </w:pPr>
            <w:r w:rsidRPr="001C653E">
              <w:rPr>
                <w:rFonts w:ascii="SutonnyMJ" w:hAnsi="SutonnyMJ"/>
                <w:b w:val="0"/>
                <w:sz w:val="20"/>
                <w:szCs w:val="20"/>
              </w:rPr>
              <w:t xml:space="preserve">       Avcbvi fvebv wPšÍv, Abyf‚wZ (myL-`ytL, fvj jvMv, g›` jvMv)</w:t>
            </w:r>
            <w:r w:rsidRPr="001C653E">
              <w:rPr>
                <w:rFonts w:ascii="SutonnyMJ" w:hAnsi="SutonnyMJ"/>
                <w:b w:val="0"/>
              </w:rPr>
              <w:t xml:space="preserve"> </w:t>
            </w:r>
          </w:p>
        </w:tc>
        <w:tc>
          <w:tcPr>
            <w:tcW w:w="751" w:type="pct"/>
            <w:gridSpan w:val="3"/>
            <w:tcBorders>
              <w:top w:val="single" w:sz="4" w:space="0" w:color="auto"/>
              <w:left w:val="single" w:sz="4" w:space="0" w:color="auto"/>
              <w:bottom w:val="single" w:sz="4" w:space="0" w:color="auto"/>
              <w:right w:val="single" w:sz="4" w:space="0" w:color="auto"/>
            </w:tcBorders>
          </w:tcPr>
          <w:p w:rsidR="006B4F46" w:rsidRPr="001C653E" w:rsidRDefault="006B4F46" w:rsidP="00C558BA">
            <w:pPr>
              <w:jc w:val="center"/>
              <w:rPr>
                <w:sz w:val="20"/>
                <w:szCs w:val="20"/>
              </w:rPr>
            </w:pPr>
            <w:r w:rsidRPr="001C653E">
              <w:rPr>
                <w:sz w:val="20"/>
                <w:szCs w:val="20"/>
              </w:rPr>
              <w:t>1</w:t>
            </w:r>
          </w:p>
        </w:tc>
        <w:tc>
          <w:tcPr>
            <w:tcW w:w="576" w:type="pct"/>
            <w:gridSpan w:val="2"/>
            <w:tcBorders>
              <w:top w:val="single" w:sz="4" w:space="0" w:color="auto"/>
              <w:left w:val="single" w:sz="4" w:space="0" w:color="auto"/>
              <w:bottom w:val="single" w:sz="4" w:space="0" w:color="auto"/>
              <w:right w:val="single" w:sz="4" w:space="0" w:color="auto"/>
            </w:tcBorders>
          </w:tcPr>
          <w:p w:rsidR="006B4F46" w:rsidRPr="001C653E" w:rsidRDefault="006B4F46" w:rsidP="00C558BA">
            <w:pPr>
              <w:jc w:val="center"/>
              <w:rPr>
                <w:sz w:val="20"/>
                <w:szCs w:val="20"/>
              </w:rPr>
            </w:pPr>
            <w:r w:rsidRPr="001C653E">
              <w:rPr>
                <w:sz w:val="20"/>
                <w:szCs w:val="20"/>
              </w:rPr>
              <w:t>2</w:t>
            </w:r>
          </w:p>
        </w:tc>
        <w:tc>
          <w:tcPr>
            <w:tcW w:w="853" w:type="pct"/>
            <w:gridSpan w:val="3"/>
            <w:tcBorders>
              <w:top w:val="single" w:sz="4" w:space="0" w:color="auto"/>
              <w:left w:val="single" w:sz="4" w:space="0" w:color="auto"/>
              <w:bottom w:val="single" w:sz="4" w:space="0" w:color="auto"/>
              <w:right w:val="single" w:sz="4" w:space="0" w:color="auto"/>
            </w:tcBorders>
          </w:tcPr>
          <w:p w:rsidR="006B4F46" w:rsidRPr="001C653E" w:rsidRDefault="006B4F46" w:rsidP="00C558BA">
            <w:pPr>
              <w:jc w:val="center"/>
              <w:rPr>
                <w:sz w:val="20"/>
                <w:szCs w:val="20"/>
              </w:rPr>
            </w:pPr>
            <w:r w:rsidRPr="001C653E">
              <w:rPr>
                <w:sz w:val="20"/>
                <w:szCs w:val="20"/>
              </w:rPr>
              <w:t>8</w:t>
            </w:r>
          </w:p>
        </w:tc>
        <w:tc>
          <w:tcPr>
            <w:tcW w:w="325" w:type="pct"/>
            <w:gridSpan w:val="2"/>
            <w:vMerge/>
            <w:tcBorders>
              <w:left w:val="single" w:sz="4" w:space="0" w:color="auto"/>
              <w:right w:val="single" w:sz="6" w:space="0" w:color="auto"/>
            </w:tcBorders>
          </w:tcPr>
          <w:p w:rsidR="006B4F46" w:rsidRPr="001C653E" w:rsidRDefault="006B4F46" w:rsidP="00C558BA">
            <w:pPr>
              <w:jc w:val="center"/>
              <w:rPr>
                <w:sz w:val="20"/>
                <w:szCs w:val="20"/>
              </w:rPr>
            </w:pPr>
          </w:p>
        </w:tc>
      </w:tr>
      <w:tr w:rsidR="006B4F46" w:rsidRPr="001C653E" w:rsidTr="00035EAE">
        <w:trPr>
          <w:cantSplit/>
          <w:trHeight w:val="541"/>
        </w:trPr>
        <w:tc>
          <w:tcPr>
            <w:tcW w:w="256" w:type="pct"/>
            <w:vMerge/>
            <w:tcBorders>
              <w:left w:val="single" w:sz="6" w:space="0" w:color="auto"/>
              <w:bottom w:val="single" w:sz="6" w:space="0" w:color="auto"/>
            </w:tcBorders>
          </w:tcPr>
          <w:p w:rsidR="006B4F46" w:rsidRPr="001C653E" w:rsidRDefault="006B4F46" w:rsidP="0000653A">
            <w:pPr>
              <w:numPr>
                <w:ilvl w:val="0"/>
                <w:numId w:val="12"/>
              </w:numPr>
              <w:jc w:val="both"/>
              <w:rPr>
                <w:sz w:val="20"/>
                <w:szCs w:val="20"/>
              </w:rPr>
            </w:pPr>
          </w:p>
        </w:tc>
        <w:tc>
          <w:tcPr>
            <w:tcW w:w="2238" w:type="pct"/>
            <w:tcBorders>
              <w:top w:val="single" w:sz="4" w:space="0" w:color="auto"/>
              <w:left w:val="single" w:sz="12" w:space="0" w:color="auto"/>
              <w:bottom w:val="single" w:sz="6" w:space="0" w:color="auto"/>
              <w:right w:val="single" w:sz="4" w:space="0" w:color="auto"/>
            </w:tcBorders>
          </w:tcPr>
          <w:p w:rsidR="006B4F46" w:rsidRPr="001C653E" w:rsidRDefault="006B4F46" w:rsidP="00C558BA">
            <w:pPr>
              <w:pStyle w:val="BodyText"/>
              <w:rPr>
                <w:rFonts w:ascii="SutonnyMJ" w:hAnsi="SutonnyMJ"/>
                <w:b w:val="0"/>
                <w:sz w:val="20"/>
                <w:szCs w:val="20"/>
              </w:rPr>
            </w:pPr>
            <w:r w:rsidRPr="001C653E">
              <w:rPr>
                <w:b w:val="0"/>
                <w:sz w:val="20"/>
                <w:szCs w:val="20"/>
              </w:rPr>
              <w:t>d)    His worries or feelings</w:t>
            </w:r>
          </w:p>
          <w:p w:rsidR="006B4F46" w:rsidRPr="001C653E" w:rsidRDefault="006B4F46" w:rsidP="00A514A2">
            <w:pPr>
              <w:pStyle w:val="BodyText"/>
              <w:rPr>
                <w:sz w:val="20"/>
                <w:szCs w:val="20"/>
              </w:rPr>
            </w:pPr>
            <w:r w:rsidRPr="001C653E">
              <w:rPr>
                <w:rFonts w:ascii="SutonnyMJ" w:hAnsi="SutonnyMJ"/>
                <w:b w:val="0"/>
                <w:sz w:val="20"/>
                <w:szCs w:val="20"/>
              </w:rPr>
              <w:t xml:space="preserve">     Avcbvi ¯^vgxi fvebv wPšÍv, Abyf‚wZ (myL-`ytL, fvj jvMv, g›` jvMv)</w:t>
            </w:r>
          </w:p>
        </w:tc>
        <w:tc>
          <w:tcPr>
            <w:tcW w:w="751" w:type="pct"/>
            <w:gridSpan w:val="3"/>
            <w:tcBorders>
              <w:top w:val="single" w:sz="4" w:space="0" w:color="auto"/>
              <w:left w:val="single" w:sz="4" w:space="0" w:color="auto"/>
              <w:bottom w:val="single" w:sz="4" w:space="0" w:color="auto"/>
              <w:right w:val="single" w:sz="4" w:space="0" w:color="auto"/>
            </w:tcBorders>
          </w:tcPr>
          <w:p w:rsidR="006B4F46" w:rsidRPr="001C653E" w:rsidRDefault="006B4F46" w:rsidP="00CA39CB">
            <w:pPr>
              <w:jc w:val="center"/>
              <w:rPr>
                <w:sz w:val="20"/>
                <w:szCs w:val="20"/>
              </w:rPr>
            </w:pPr>
            <w:r w:rsidRPr="001C653E">
              <w:rPr>
                <w:sz w:val="20"/>
                <w:szCs w:val="20"/>
              </w:rPr>
              <w:t>1</w:t>
            </w:r>
          </w:p>
        </w:tc>
        <w:tc>
          <w:tcPr>
            <w:tcW w:w="576" w:type="pct"/>
            <w:gridSpan w:val="2"/>
            <w:tcBorders>
              <w:top w:val="single" w:sz="4" w:space="0" w:color="auto"/>
              <w:left w:val="single" w:sz="4" w:space="0" w:color="auto"/>
              <w:bottom w:val="single" w:sz="4" w:space="0" w:color="auto"/>
              <w:right w:val="single" w:sz="4" w:space="0" w:color="auto"/>
            </w:tcBorders>
          </w:tcPr>
          <w:p w:rsidR="006B4F46" w:rsidRPr="001C653E" w:rsidRDefault="006B4F46" w:rsidP="00CA39CB">
            <w:pPr>
              <w:jc w:val="center"/>
              <w:rPr>
                <w:sz w:val="20"/>
                <w:szCs w:val="20"/>
              </w:rPr>
            </w:pPr>
            <w:r w:rsidRPr="001C653E">
              <w:rPr>
                <w:sz w:val="20"/>
                <w:szCs w:val="20"/>
              </w:rPr>
              <w:t>2</w:t>
            </w:r>
          </w:p>
        </w:tc>
        <w:tc>
          <w:tcPr>
            <w:tcW w:w="853" w:type="pct"/>
            <w:gridSpan w:val="3"/>
            <w:tcBorders>
              <w:top w:val="single" w:sz="4" w:space="0" w:color="auto"/>
              <w:left w:val="single" w:sz="4" w:space="0" w:color="auto"/>
              <w:bottom w:val="single" w:sz="4" w:space="0" w:color="auto"/>
              <w:right w:val="single" w:sz="4" w:space="0" w:color="auto"/>
            </w:tcBorders>
          </w:tcPr>
          <w:p w:rsidR="006B4F46" w:rsidRPr="001C653E" w:rsidRDefault="006B4F46" w:rsidP="00CA39CB">
            <w:pPr>
              <w:jc w:val="center"/>
              <w:rPr>
                <w:sz w:val="20"/>
                <w:szCs w:val="20"/>
              </w:rPr>
            </w:pPr>
            <w:r w:rsidRPr="001C653E">
              <w:rPr>
                <w:sz w:val="20"/>
                <w:szCs w:val="20"/>
              </w:rPr>
              <w:t>8</w:t>
            </w:r>
          </w:p>
        </w:tc>
        <w:tc>
          <w:tcPr>
            <w:tcW w:w="325" w:type="pct"/>
            <w:gridSpan w:val="2"/>
            <w:vMerge/>
            <w:tcBorders>
              <w:left w:val="single" w:sz="4" w:space="0" w:color="auto"/>
              <w:bottom w:val="single" w:sz="6" w:space="0" w:color="auto"/>
              <w:right w:val="single" w:sz="6" w:space="0" w:color="auto"/>
            </w:tcBorders>
          </w:tcPr>
          <w:p w:rsidR="006B4F46" w:rsidRPr="001C653E" w:rsidRDefault="006B4F46" w:rsidP="00C558BA">
            <w:pPr>
              <w:jc w:val="center"/>
              <w:rPr>
                <w:sz w:val="20"/>
                <w:szCs w:val="20"/>
              </w:rPr>
            </w:pPr>
          </w:p>
        </w:tc>
      </w:tr>
      <w:tr w:rsidR="006B4F46" w:rsidRPr="001C653E" w:rsidTr="00035EAE">
        <w:trPr>
          <w:cantSplit/>
        </w:trPr>
        <w:tc>
          <w:tcPr>
            <w:tcW w:w="256" w:type="pct"/>
            <w:tcBorders>
              <w:top w:val="single" w:sz="6" w:space="0" w:color="auto"/>
              <w:left w:val="single" w:sz="6" w:space="0" w:color="auto"/>
              <w:right w:val="single" w:sz="12" w:space="0" w:color="auto"/>
            </w:tcBorders>
          </w:tcPr>
          <w:p w:rsidR="006B4F46" w:rsidRPr="001C653E" w:rsidRDefault="006B4F46" w:rsidP="0000653A">
            <w:pPr>
              <w:numPr>
                <w:ilvl w:val="0"/>
                <w:numId w:val="24"/>
              </w:numPr>
              <w:jc w:val="both"/>
              <w:rPr>
                <w:sz w:val="20"/>
                <w:szCs w:val="20"/>
              </w:rPr>
            </w:pPr>
          </w:p>
        </w:tc>
        <w:tc>
          <w:tcPr>
            <w:tcW w:w="2238" w:type="pct"/>
            <w:tcBorders>
              <w:top w:val="single" w:sz="6" w:space="0" w:color="auto"/>
              <w:left w:val="single" w:sz="12" w:space="0" w:color="auto"/>
              <w:right w:val="single" w:sz="6" w:space="0" w:color="auto"/>
            </w:tcBorders>
          </w:tcPr>
          <w:p w:rsidR="006B4F46" w:rsidRPr="001C653E" w:rsidRDefault="006B4F46" w:rsidP="00C558BA">
            <w:pPr>
              <w:rPr>
                <w:sz w:val="20"/>
                <w:szCs w:val="20"/>
              </w:rPr>
            </w:pPr>
            <w:r w:rsidRPr="001C653E">
              <w:rPr>
                <w:sz w:val="20"/>
                <w:szCs w:val="20"/>
              </w:rPr>
              <w:t>In your relationship with your (</w:t>
            </w:r>
            <w:r w:rsidRPr="001C653E">
              <w:rPr>
                <w:sz w:val="20"/>
                <w:szCs w:val="20"/>
                <w:u w:val="single"/>
              </w:rPr>
              <w:t>current or most recent</w:t>
            </w:r>
            <w:r w:rsidRPr="001C653E">
              <w:rPr>
                <w:sz w:val="20"/>
                <w:szCs w:val="20"/>
              </w:rPr>
              <w:t>) husband, how often would you say that you quarrelled?  Would you say rarely, sometimes or often?</w:t>
            </w:r>
          </w:p>
          <w:p w:rsidR="006B4F46" w:rsidRPr="001C653E" w:rsidRDefault="006B4F46" w:rsidP="00C558BA">
            <w:pPr>
              <w:pStyle w:val="BodyText"/>
              <w:rPr>
                <w:rFonts w:ascii="SutonnyMJ" w:hAnsi="SutonnyMJ"/>
                <w:b w:val="0"/>
                <w:sz w:val="20"/>
                <w:szCs w:val="20"/>
              </w:rPr>
            </w:pPr>
            <w:r w:rsidRPr="001C653E">
              <w:rPr>
                <w:rFonts w:ascii="SutonnyMJ" w:hAnsi="SutonnyMJ"/>
                <w:b w:val="0"/>
                <w:sz w:val="20"/>
                <w:szCs w:val="20"/>
              </w:rPr>
              <w:t>Avcbvi (eZ©gvb ev me©†kl) ¯^vgxi mv‡_ AvbygvwbK KZ NbNb Avcbvi SMovSvuwU nq/nZ? LyeB Kg, gv‡S  gv‡S bvwK cªvqB ?</w:t>
            </w:r>
          </w:p>
        </w:tc>
        <w:tc>
          <w:tcPr>
            <w:tcW w:w="2180" w:type="pct"/>
            <w:gridSpan w:val="8"/>
            <w:tcBorders>
              <w:top w:val="single" w:sz="6" w:space="0" w:color="auto"/>
              <w:left w:val="single" w:sz="6" w:space="0" w:color="auto"/>
              <w:right w:val="single" w:sz="6" w:space="0" w:color="auto"/>
            </w:tcBorders>
          </w:tcPr>
          <w:p w:rsidR="00B96AB6" w:rsidRDefault="00B96AB6" w:rsidP="00C558BA">
            <w:pPr>
              <w:tabs>
                <w:tab w:val="right" w:leader="dot" w:pos="4253"/>
              </w:tabs>
              <w:jc w:val="both"/>
              <w:rPr>
                <w:sz w:val="20"/>
                <w:szCs w:val="20"/>
              </w:rPr>
            </w:pPr>
          </w:p>
          <w:p w:rsidR="00B96AB6" w:rsidRPr="00674949" w:rsidRDefault="00B96AB6" w:rsidP="00B96AB6">
            <w:pPr>
              <w:tabs>
                <w:tab w:val="right" w:leader="dot" w:pos="4253"/>
              </w:tabs>
              <w:jc w:val="both"/>
              <w:rPr>
                <w:sz w:val="20"/>
                <w:szCs w:val="20"/>
              </w:rPr>
            </w:pPr>
            <w:r>
              <w:rPr>
                <w:sz w:val="20"/>
                <w:szCs w:val="20"/>
              </w:rPr>
              <w:t>NEVER (</w:t>
            </w:r>
            <w:r>
              <w:rPr>
                <w:rFonts w:ascii="SutonnyMJ" w:hAnsi="SutonnyMJ"/>
                <w:sz w:val="20"/>
                <w:szCs w:val="20"/>
              </w:rPr>
              <w:t>KLbI bv)</w:t>
            </w:r>
            <w:r w:rsidRPr="00674949">
              <w:rPr>
                <w:sz w:val="20"/>
                <w:szCs w:val="20"/>
              </w:rPr>
              <w:t>.....................</w:t>
            </w:r>
            <w:r>
              <w:rPr>
                <w:sz w:val="20"/>
                <w:szCs w:val="20"/>
              </w:rPr>
              <w:t>..............................</w:t>
            </w:r>
            <w:r w:rsidRPr="00674949">
              <w:rPr>
                <w:sz w:val="20"/>
                <w:szCs w:val="20"/>
              </w:rPr>
              <w:t>1</w:t>
            </w:r>
          </w:p>
          <w:p w:rsidR="006B4F46" w:rsidRPr="001C653E" w:rsidRDefault="006B4F46" w:rsidP="00C558BA">
            <w:pPr>
              <w:tabs>
                <w:tab w:val="right" w:leader="dot" w:pos="4253"/>
              </w:tabs>
              <w:jc w:val="both"/>
              <w:rPr>
                <w:sz w:val="20"/>
                <w:szCs w:val="20"/>
              </w:rPr>
            </w:pPr>
            <w:r w:rsidRPr="001C653E">
              <w:rPr>
                <w:sz w:val="20"/>
                <w:szCs w:val="20"/>
              </w:rPr>
              <w:t>RARELY (</w:t>
            </w:r>
            <w:r w:rsidRPr="001C653E">
              <w:rPr>
                <w:rFonts w:ascii="SutonnyMJ" w:hAnsi="SutonnyMJ"/>
                <w:sz w:val="20"/>
                <w:szCs w:val="20"/>
              </w:rPr>
              <w:t>LyeB Kg</w:t>
            </w:r>
            <w:r w:rsidRPr="001C653E">
              <w:rPr>
                <w:sz w:val="20"/>
                <w:szCs w:val="20"/>
              </w:rPr>
              <w:t>)</w:t>
            </w:r>
            <w:r w:rsidR="00A17B24" w:rsidRPr="001C653E">
              <w:rPr>
                <w:sz w:val="20"/>
                <w:szCs w:val="20"/>
              </w:rPr>
              <w:t>..................................................</w:t>
            </w:r>
            <w:r w:rsidR="00B96AB6">
              <w:rPr>
                <w:sz w:val="20"/>
                <w:szCs w:val="20"/>
              </w:rPr>
              <w:t>2</w:t>
            </w:r>
          </w:p>
          <w:p w:rsidR="006B4F46" w:rsidRPr="001C653E" w:rsidRDefault="006B4F46" w:rsidP="00C558BA">
            <w:pPr>
              <w:tabs>
                <w:tab w:val="right" w:leader="dot" w:pos="4253"/>
              </w:tabs>
              <w:jc w:val="both"/>
              <w:rPr>
                <w:sz w:val="20"/>
                <w:szCs w:val="20"/>
              </w:rPr>
            </w:pPr>
            <w:r w:rsidRPr="001C653E">
              <w:rPr>
                <w:sz w:val="20"/>
                <w:szCs w:val="20"/>
              </w:rPr>
              <w:t>SOMETIMES (</w:t>
            </w:r>
            <w:r w:rsidRPr="001C653E">
              <w:rPr>
                <w:rFonts w:ascii="SutonnyMJ" w:hAnsi="SutonnyMJ"/>
                <w:sz w:val="20"/>
                <w:szCs w:val="20"/>
              </w:rPr>
              <w:t>gv‡Sg‡a¨</w:t>
            </w:r>
            <w:r w:rsidR="00A17B24" w:rsidRPr="001C653E">
              <w:rPr>
                <w:sz w:val="20"/>
                <w:szCs w:val="20"/>
              </w:rPr>
              <w:t>).........................................</w:t>
            </w:r>
            <w:r w:rsidR="00B96AB6">
              <w:rPr>
                <w:sz w:val="20"/>
                <w:szCs w:val="20"/>
              </w:rPr>
              <w:t>3</w:t>
            </w:r>
          </w:p>
          <w:p w:rsidR="006B4F46" w:rsidRPr="001C653E" w:rsidRDefault="006B4F46" w:rsidP="00C558BA">
            <w:pPr>
              <w:tabs>
                <w:tab w:val="right" w:leader="dot" w:pos="4253"/>
              </w:tabs>
              <w:jc w:val="both"/>
              <w:rPr>
                <w:sz w:val="20"/>
                <w:szCs w:val="20"/>
              </w:rPr>
            </w:pPr>
            <w:r w:rsidRPr="001C653E">
              <w:rPr>
                <w:sz w:val="20"/>
                <w:szCs w:val="20"/>
              </w:rPr>
              <w:t>OFTEN (</w:t>
            </w:r>
            <w:r w:rsidRPr="001C653E">
              <w:rPr>
                <w:rFonts w:ascii="SutonnyMJ" w:hAnsi="SutonnyMJ"/>
                <w:sz w:val="20"/>
                <w:szCs w:val="20"/>
              </w:rPr>
              <w:t>cÖvqB</w:t>
            </w:r>
            <w:r w:rsidRPr="001C653E">
              <w:rPr>
                <w:sz w:val="20"/>
                <w:szCs w:val="20"/>
              </w:rPr>
              <w:t>)</w:t>
            </w:r>
            <w:r w:rsidR="00A17B24" w:rsidRPr="001C653E">
              <w:rPr>
                <w:sz w:val="20"/>
                <w:szCs w:val="20"/>
              </w:rPr>
              <w:t>.........................................................</w:t>
            </w:r>
            <w:r w:rsidR="00B96AB6">
              <w:rPr>
                <w:sz w:val="20"/>
                <w:szCs w:val="20"/>
              </w:rPr>
              <w:t>4</w:t>
            </w:r>
          </w:p>
          <w:p w:rsidR="006B4F46" w:rsidRPr="001C653E" w:rsidRDefault="006B4F46" w:rsidP="00C558BA">
            <w:pPr>
              <w:tabs>
                <w:tab w:val="right" w:leader="dot" w:pos="4253"/>
              </w:tabs>
              <w:jc w:val="both"/>
              <w:rPr>
                <w:sz w:val="20"/>
                <w:szCs w:val="20"/>
              </w:rPr>
            </w:pPr>
          </w:p>
        </w:tc>
        <w:tc>
          <w:tcPr>
            <w:tcW w:w="325" w:type="pct"/>
            <w:gridSpan w:val="2"/>
            <w:tcBorders>
              <w:top w:val="single" w:sz="6" w:space="0" w:color="auto"/>
              <w:left w:val="single" w:sz="6" w:space="0" w:color="auto"/>
              <w:right w:val="single" w:sz="6" w:space="0" w:color="auto"/>
            </w:tcBorders>
          </w:tcPr>
          <w:p w:rsidR="006B4F46" w:rsidRPr="001C653E" w:rsidRDefault="006B4F46" w:rsidP="00C558BA">
            <w:pPr>
              <w:jc w:val="both"/>
              <w:rPr>
                <w:sz w:val="20"/>
                <w:szCs w:val="20"/>
              </w:rPr>
            </w:pPr>
          </w:p>
        </w:tc>
      </w:tr>
      <w:tr w:rsidR="006B4F46" w:rsidRPr="001C653E" w:rsidTr="00035EAE">
        <w:trPr>
          <w:cantSplit/>
          <w:trHeight w:val="1221"/>
        </w:trPr>
        <w:tc>
          <w:tcPr>
            <w:tcW w:w="256" w:type="pct"/>
            <w:vMerge w:val="restart"/>
            <w:tcBorders>
              <w:top w:val="single" w:sz="6" w:space="0" w:color="auto"/>
              <w:left w:val="single" w:sz="6" w:space="0" w:color="auto"/>
              <w:right w:val="single" w:sz="12" w:space="0" w:color="auto"/>
            </w:tcBorders>
          </w:tcPr>
          <w:p w:rsidR="006B4F46" w:rsidRPr="001C653E" w:rsidRDefault="006B4F46" w:rsidP="0000653A">
            <w:pPr>
              <w:numPr>
                <w:ilvl w:val="0"/>
                <w:numId w:val="25"/>
              </w:numPr>
              <w:jc w:val="both"/>
              <w:rPr>
                <w:sz w:val="20"/>
                <w:szCs w:val="20"/>
              </w:rPr>
            </w:pPr>
          </w:p>
        </w:tc>
        <w:tc>
          <w:tcPr>
            <w:tcW w:w="2238" w:type="pct"/>
            <w:tcBorders>
              <w:top w:val="single" w:sz="6" w:space="0" w:color="auto"/>
              <w:left w:val="nil"/>
              <w:bottom w:val="single" w:sz="4" w:space="0" w:color="auto"/>
              <w:right w:val="single" w:sz="4" w:space="0" w:color="auto"/>
            </w:tcBorders>
          </w:tcPr>
          <w:p w:rsidR="006B4F46" w:rsidRPr="001C653E" w:rsidRDefault="006B4F46" w:rsidP="00C558BA">
            <w:pPr>
              <w:rPr>
                <w:sz w:val="20"/>
                <w:szCs w:val="20"/>
              </w:rPr>
            </w:pPr>
            <w:r w:rsidRPr="001C653E">
              <w:rPr>
                <w:sz w:val="20"/>
                <w:szCs w:val="20"/>
              </w:rPr>
              <w:t>I am now going to ask you about some situations that are true for many women.  Thinking about your (</w:t>
            </w:r>
            <w:r w:rsidRPr="001C653E">
              <w:rPr>
                <w:sz w:val="20"/>
                <w:szCs w:val="20"/>
                <w:u w:val="single"/>
              </w:rPr>
              <w:t>current or most recent</w:t>
            </w:r>
            <w:r w:rsidRPr="001C653E">
              <w:rPr>
                <w:sz w:val="20"/>
                <w:szCs w:val="20"/>
              </w:rPr>
              <w:t>) husband/partner, would you say it is generally true that he:</w:t>
            </w:r>
          </w:p>
          <w:p w:rsidR="006B4F46" w:rsidRPr="001C653E" w:rsidRDefault="006B4F46" w:rsidP="00C558BA">
            <w:pPr>
              <w:pStyle w:val="CommentText"/>
              <w:ind w:hanging="4"/>
              <w:rPr>
                <w:rFonts w:ascii="SutonnyMJ" w:hAnsi="SutonnyMJ"/>
              </w:rPr>
            </w:pPr>
            <w:r w:rsidRPr="001C653E">
              <w:rPr>
                <w:rFonts w:ascii="SutonnyMJ" w:hAnsi="SutonnyMJ"/>
              </w:rPr>
              <w:t>Avwg GLb Ggb KZMy‡jv cÖkœ Kie †h¸‡jv eû gwnjvi Rxe‡bB N‡U|</w:t>
            </w:r>
          </w:p>
          <w:p w:rsidR="006B4F46" w:rsidRPr="001C653E" w:rsidRDefault="006B4F46" w:rsidP="00A514A2">
            <w:pPr>
              <w:pStyle w:val="CommentText"/>
              <w:ind w:hanging="4"/>
              <w:rPr>
                <w:rFonts w:ascii="SutonnyMJ" w:hAnsi="SutonnyMJ"/>
                <w:cs/>
              </w:rPr>
            </w:pPr>
            <w:r w:rsidRPr="001C653E">
              <w:rPr>
                <w:rFonts w:ascii="SutonnyMJ" w:hAnsi="SutonnyMJ"/>
              </w:rPr>
              <w:t>Avcbvi (eZ©gvb/ †kl) ¯^vgx wK KLbI</w:t>
            </w:r>
            <w:r w:rsidRPr="001C653E" w:rsidDel="001A7255">
              <w:rPr>
                <w:rFonts w:ascii="SutonnyMJ" w:hAnsi="SutonnyMJ"/>
              </w:rPr>
              <w:t xml:space="preserve"> </w:t>
            </w:r>
            <w:r w:rsidRPr="001C653E">
              <w:rPr>
                <w:rFonts w:ascii="SutonnyMJ" w:hAnsi="SutonnyMJ"/>
              </w:rPr>
              <w:t>-</w:t>
            </w:r>
          </w:p>
        </w:tc>
        <w:tc>
          <w:tcPr>
            <w:tcW w:w="719" w:type="pct"/>
            <w:gridSpan w:val="2"/>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jc w:val="center"/>
              <w:rPr>
                <w:sz w:val="20"/>
                <w:szCs w:val="20"/>
              </w:rPr>
            </w:pPr>
          </w:p>
          <w:p w:rsidR="006B4F46" w:rsidRPr="001C653E" w:rsidRDefault="006B4F46" w:rsidP="00C558BA">
            <w:pPr>
              <w:jc w:val="center"/>
              <w:rPr>
                <w:sz w:val="20"/>
                <w:szCs w:val="20"/>
              </w:rPr>
            </w:pPr>
          </w:p>
          <w:p w:rsidR="006B4F46" w:rsidRPr="001C653E" w:rsidRDefault="006B4F46" w:rsidP="00C558BA">
            <w:pPr>
              <w:jc w:val="center"/>
              <w:rPr>
                <w:sz w:val="20"/>
                <w:szCs w:val="20"/>
              </w:rPr>
            </w:pPr>
          </w:p>
          <w:p w:rsidR="006B4F46" w:rsidRPr="001C653E" w:rsidRDefault="006B4F46" w:rsidP="00C558BA">
            <w:pPr>
              <w:jc w:val="center"/>
              <w:rPr>
                <w:sz w:val="20"/>
                <w:szCs w:val="20"/>
              </w:rPr>
            </w:pPr>
          </w:p>
          <w:p w:rsidR="006B4F46" w:rsidRPr="001C653E" w:rsidRDefault="006B4F46" w:rsidP="00C558BA">
            <w:pPr>
              <w:jc w:val="center"/>
              <w:rPr>
                <w:sz w:val="20"/>
                <w:szCs w:val="20"/>
              </w:rPr>
            </w:pPr>
            <w:r w:rsidRPr="001C653E">
              <w:rPr>
                <w:sz w:val="20"/>
                <w:szCs w:val="20"/>
              </w:rPr>
              <w:t>YES</w:t>
            </w:r>
          </w:p>
          <w:p w:rsidR="006B4F46" w:rsidRPr="001C653E" w:rsidRDefault="006B4F46" w:rsidP="00C558BA">
            <w:pPr>
              <w:jc w:val="center"/>
              <w:rPr>
                <w:sz w:val="20"/>
                <w:szCs w:val="20"/>
              </w:rPr>
            </w:pPr>
            <w:r w:rsidRPr="001C653E">
              <w:rPr>
                <w:rFonts w:ascii="SutonnyMJ" w:hAnsi="SutonnyMJ"/>
                <w:sz w:val="20"/>
                <w:szCs w:val="20"/>
              </w:rPr>
              <w:t>nu¨v</w:t>
            </w:r>
          </w:p>
        </w:tc>
        <w:tc>
          <w:tcPr>
            <w:tcW w:w="650" w:type="pct"/>
            <w:gridSpan w:val="4"/>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jc w:val="center"/>
              <w:rPr>
                <w:sz w:val="20"/>
                <w:szCs w:val="20"/>
              </w:rPr>
            </w:pPr>
          </w:p>
          <w:p w:rsidR="006B4F46" w:rsidRPr="001C653E" w:rsidRDefault="006B4F46" w:rsidP="00C558BA">
            <w:pPr>
              <w:jc w:val="center"/>
              <w:rPr>
                <w:sz w:val="20"/>
                <w:szCs w:val="20"/>
              </w:rPr>
            </w:pPr>
          </w:p>
          <w:p w:rsidR="006B4F46" w:rsidRPr="001C653E" w:rsidRDefault="006B4F46" w:rsidP="00C558BA">
            <w:pPr>
              <w:jc w:val="center"/>
              <w:rPr>
                <w:sz w:val="20"/>
                <w:szCs w:val="20"/>
              </w:rPr>
            </w:pPr>
          </w:p>
          <w:p w:rsidR="006B4F46" w:rsidRPr="001C653E" w:rsidRDefault="006B4F46" w:rsidP="00C558BA">
            <w:pPr>
              <w:jc w:val="center"/>
              <w:rPr>
                <w:sz w:val="20"/>
                <w:szCs w:val="20"/>
              </w:rPr>
            </w:pPr>
          </w:p>
          <w:p w:rsidR="006B4F46" w:rsidRPr="001C653E" w:rsidRDefault="006B4F46" w:rsidP="00C558BA">
            <w:pPr>
              <w:jc w:val="center"/>
              <w:rPr>
                <w:sz w:val="20"/>
                <w:szCs w:val="20"/>
              </w:rPr>
            </w:pPr>
            <w:r w:rsidRPr="001C653E">
              <w:rPr>
                <w:sz w:val="20"/>
                <w:szCs w:val="20"/>
              </w:rPr>
              <w:t>NO</w:t>
            </w:r>
          </w:p>
          <w:p w:rsidR="006B4F46" w:rsidRPr="001C653E" w:rsidRDefault="006B4F46" w:rsidP="00A514A2">
            <w:pPr>
              <w:jc w:val="center"/>
              <w:rPr>
                <w:rFonts w:ascii="SutonnyMJ" w:hAnsi="SutonnyMJ"/>
                <w:sz w:val="20"/>
                <w:szCs w:val="20"/>
              </w:rPr>
            </w:pPr>
            <w:r w:rsidRPr="001C653E">
              <w:rPr>
                <w:rFonts w:ascii="SutonnyMJ" w:hAnsi="SutonnyMJ"/>
                <w:sz w:val="20"/>
                <w:szCs w:val="20"/>
              </w:rPr>
              <w:t>bv</w:t>
            </w:r>
          </w:p>
        </w:tc>
        <w:tc>
          <w:tcPr>
            <w:tcW w:w="811" w:type="pct"/>
            <w:gridSpan w:val="2"/>
            <w:tcBorders>
              <w:top w:val="single" w:sz="4" w:space="0" w:color="auto"/>
              <w:left w:val="single" w:sz="4" w:space="0" w:color="auto"/>
              <w:bottom w:val="single" w:sz="4" w:space="0" w:color="auto"/>
              <w:right w:val="single" w:sz="6" w:space="0" w:color="auto"/>
            </w:tcBorders>
            <w:vAlign w:val="center"/>
          </w:tcPr>
          <w:p w:rsidR="006B4F46" w:rsidRPr="001C653E" w:rsidRDefault="006B4F46" w:rsidP="00C558BA">
            <w:pPr>
              <w:jc w:val="center"/>
              <w:rPr>
                <w:sz w:val="20"/>
                <w:szCs w:val="20"/>
              </w:rPr>
            </w:pPr>
          </w:p>
          <w:p w:rsidR="006B4F46" w:rsidRPr="001C653E" w:rsidRDefault="006B4F46" w:rsidP="00C558BA">
            <w:pPr>
              <w:jc w:val="center"/>
              <w:rPr>
                <w:sz w:val="20"/>
                <w:szCs w:val="20"/>
              </w:rPr>
            </w:pPr>
          </w:p>
          <w:p w:rsidR="006B4F46" w:rsidRPr="001C653E" w:rsidRDefault="006B4F46" w:rsidP="00C558BA">
            <w:pPr>
              <w:jc w:val="center"/>
              <w:rPr>
                <w:sz w:val="20"/>
                <w:szCs w:val="20"/>
              </w:rPr>
            </w:pPr>
          </w:p>
          <w:p w:rsidR="006B4F46" w:rsidRPr="001C653E" w:rsidRDefault="006B4F46" w:rsidP="00C558BA">
            <w:pPr>
              <w:jc w:val="center"/>
              <w:rPr>
                <w:sz w:val="20"/>
                <w:szCs w:val="20"/>
              </w:rPr>
            </w:pPr>
          </w:p>
          <w:p w:rsidR="006B4F46" w:rsidRPr="001C653E" w:rsidRDefault="006B4F46" w:rsidP="00C558BA">
            <w:pPr>
              <w:jc w:val="center"/>
              <w:rPr>
                <w:sz w:val="20"/>
                <w:szCs w:val="20"/>
              </w:rPr>
            </w:pPr>
            <w:r w:rsidRPr="001C653E">
              <w:rPr>
                <w:sz w:val="20"/>
                <w:szCs w:val="20"/>
              </w:rPr>
              <w:t>DK</w:t>
            </w:r>
          </w:p>
          <w:p w:rsidR="006B4F46" w:rsidRPr="001C653E" w:rsidRDefault="006B4F46" w:rsidP="00A514A2">
            <w:pPr>
              <w:jc w:val="center"/>
              <w:rPr>
                <w:rFonts w:ascii="SutonnyMJ" w:hAnsi="SutonnyMJ"/>
                <w:sz w:val="20"/>
                <w:szCs w:val="20"/>
              </w:rPr>
            </w:pPr>
            <w:r w:rsidRPr="001C653E">
              <w:rPr>
                <w:rFonts w:ascii="SutonnyMJ" w:hAnsi="SutonnyMJ"/>
                <w:sz w:val="20"/>
                <w:szCs w:val="20"/>
              </w:rPr>
              <w:t>Rvwb bv</w:t>
            </w:r>
          </w:p>
        </w:tc>
        <w:tc>
          <w:tcPr>
            <w:tcW w:w="325" w:type="pct"/>
            <w:gridSpan w:val="2"/>
            <w:tcBorders>
              <w:top w:val="single" w:sz="6" w:space="0" w:color="auto"/>
              <w:left w:val="single" w:sz="6" w:space="0" w:color="auto"/>
              <w:right w:val="single" w:sz="6" w:space="0" w:color="auto"/>
            </w:tcBorders>
          </w:tcPr>
          <w:p w:rsidR="006B4F46" w:rsidRPr="001C653E" w:rsidRDefault="006B4F46" w:rsidP="00C558BA">
            <w:pPr>
              <w:jc w:val="center"/>
              <w:rPr>
                <w:sz w:val="20"/>
                <w:szCs w:val="20"/>
              </w:rPr>
            </w:pPr>
          </w:p>
        </w:tc>
      </w:tr>
      <w:tr w:rsidR="006B4F46" w:rsidRPr="001C653E" w:rsidTr="00035EAE">
        <w:trPr>
          <w:cantSplit/>
          <w:trHeight w:val="710"/>
        </w:trPr>
        <w:tc>
          <w:tcPr>
            <w:tcW w:w="256" w:type="pct"/>
            <w:vMerge/>
            <w:tcBorders>
              <w:left w:val="single" w:sz="6" w:space="0" w:color="auto"/>
              <w:right w:val="single" w:sz="12" w:space="0" w:color="auto"/>
            </w:tcBorders>
          </w:tcPr>
          <w:p w:rsidR="006B4F46" w:rsidRPr="001C653E" w:rsidRDefault="006B4F46" w:rsidP="0000653A">
            <w:pPr>
              <w:numPr>
                <w:ilvl w:val="0"/>
                <w:numId w:val="25"/>
              </w:numPr>
              <w:jc w:val="both"/>
              <w:rPr>
                <w:sz w:val="20"/>
                <w:szCs w:val="20"/>
              </w:rPr>
            </w:pPr>
          </w:p>
        </w:tc>
        <w:tc>
          <w:tcPr>
            <w:tcW w:w="2238" w:type="pct"/>
            <w:tcBorders>
              <w:top w:val="single" w:sz="4" w:space="0" w:color="auto"/>
              <w:left w:val="nil"/>
              <w:bottom w:val="single" w:sz="4" w:space="0" w:color="auto"/>
              <w:right w:val="single" w:sz="4" w:space="0" w:color="auto"/>
            </w:tcBorders>
          </w:tcPr>
          <w:p w:rsidR="006B4F46" w:rsidRPr="001C653E" w:rsidRDefault="006B4F46" w:rsidP="0000653A">
            <w:pPr>
              <w:numPr>
                <w:ilvl w:val="0"/>
                <w:numId w:val="22"/>
              </w:numPr>
              <w:rPr>
                <w:rFonts w:ascii="SutonnyMJ" w:hAnsi="SutonnyMJ"/>
                <w:sz w:val="20"/>
                <w:szCs w:val="20"/>
              </w:rPr>
            </w:pPr>
            <w:r w:rsidRPr="001C653E">
              <w:rPr>
                <w:sz w:val="20"/>
                <w:szCs w:val="20"/>
              </w:rPr>
              <w:t>Tries to keep you from seeing your friends</w:t>
            </w:r>
          </w:p>
          <w:p w:rsidR="006B4F46" w:rsidRPr="001C653E" w:rsidRDefault="006B4F46" w:rsidP="002007DA">
            <w:pPr>
              <w:ind w:left="360"/>
              <w:rPr>
                <w:sz w:val="20"/>
                <w:szCs w:val="20"/>
              </w:rPr>
            </w:pPr>
            <w:r w:rsidRPr="001C653E">
              <w:rPr>
                <w:sz w:val="20"/>
                <w:szCs w:val="20"/>
              </w:rPr>
              <w:t xml:space="preserve"> </w:t>
            </w:r>
            <w:r w:rsidRPr="001C653E">
              <w:rPr>
                <w:rFonts w:ascii="SutonnyMJ" w:hAnsi="SutonnyMJ"/>
                <w:sz w:val="20"/>
                <w:szCs w:val="20"/>
              </w:rPr>
              <w:t>Avcbvi eÜz-evÜ‡ei m‡½ †`Lv mv¶v‡Z evav w`‡Z †Póv K‡ib/Ki‡Zb</w:t>
            </w:r>
            <w:r w:rsidRPr="001C653E">
              <w:rPr>
                <w:rFonts w:ascii="SutonnyMJ" w:hAnsi="SutonnyMJ"/>
                <w:b/>
                <w:sz w:val="20"/>
                <w:szCs w:val="20"/>
              </w:rPr>
              <w:t>?</w:t>
            </w:r>
          </w:p>
        </w:tc>
        <w:tc>
          <w:tcPr>
            <w:tcW w:w="719" w:type="pct"/>
            <w:gridSpan w:val="2"/>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jc w:val="center"/>
              <w:rPr>
                <w:sz w:val="20"/>
                <w:szCs w:val="20"/>
              </w:rPr>
            </w:pPr>
          </w:p>
          <w:p w:rsidR="006B4F46" w:rsidRPr="001C653E" w:rsidRDefault="006B4F46" w:rsidP="00C558BA">
            <w:pPr>
              <w:jc w:val="center"/>
              <w:rPr>
                <w:sz w:val="20"/>
                <w:szCs w:val="20"/>
              </w:rPr>
            </w:pPr>
            <w:r w:rsidRPr="001C653E">
              <w:rPr>
                <w:sz w:val="20"/>
                <w:szCs w:val="20"/>
              </w:rPr>
              <w:t>1</w:t>
            </w:r>
          </w:p>
          <w:p w:rsidR="006B4F46" w:rsidRPr="001C653E" w:rsidRDefault="006B4F46" w:rsidP="00C558BA">
            <w:pPr>
              <w:jc w:val="center"/>
              <w:rPr>
                <w:sz w:val="20"/>
                <w:szCs w:val="20"/>
              </w:rPr>
            </w:pPr>
          </w:p>
        </w:tc>
        <w:tc>
          <w:tcPr>
            <w:tcW w:w="650" w:type="pct"/>
            <w:gridSpan w:val="4"/>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jc w:val="center"/>
              <w:rPr>
                <w:sz w:val="20"/>
                <w:szCs w:val="20"/>
              </w:rPr>
            </w:pPr>
          </w:p>
          <w:p w:rsidR="006B4F46" w:rsidRPr="001C653E" w:rsidRDefault="006B4F46" w:rsidP="00C558BA">
            <w:pPr>
              <w:jc w:val="center"/>
              <w:rPr>
                <w:sz w:val="20"/>
                <w:szCs w:val="20"/>
              </w:rPr>
            </w:pPr>
            <w:r w:rsidRPr="001C653E">
              <w:rPr>
                <w:sz w:val="20"/>
                <w:szCs w:val="20"/>
              </w:rPr>
              <w:t>2</w:t>
            </w:r>
          </w:p>
          <w:p w:rsidR="006B4F46" w:rsidRPr="001C653E" w:rsidRDefault="006B4F46" w:rsidP="00C558BA">
            <w:pPr>
              <w:jc w:val="center"/>
              <w:rPr>
                <w:sz w:val="20"/>
                <w:szCs w:val="20"/>
              </w:rPr>
            </w:pPr>
          </w:p>
        </w:tc>
        <w:tc>
          <w:tcPr>
            <w:tcW w:w="811" w:type="pct"/>
            <w:gridSpan w:val="2"/>
            <w:tcBorders>
              <w:top w:val="single" w:sz="4" w:space="0" w:color="auto"/>
              <w:left w:val="single" w:sz="4" w:space="0" w:color="auto"/>
              <w:bottom w:val="single" w:sz="4" w:space="0" w:color="auto"/>
              <w:right w:val="single" w:sz="6" w:space="0" w:color="auto"/>
            </w:tcBorders>
            <w:vAlign w:val="center"/>
          </w:tcPr>
          <w:p w:rsidR="006B4F46" w:rsidRPr="001C653E" w:rsidRDefault="006B4F46" w:rsidP="00C558BA">
            <w:pPr>
              <w:jc w:val="center"/>
            </w:pPr>
            <w:r w:rsidRPr="001C653E">
              <w:rPr>
                <w:sz w:val="20"/>
                <w:szCs w:val="20"/>
              </w:rPr>
              <w:t>8</w:t>
            </w:r>
          </w:p>
        </w:tc>
        <w:tc>
          <w:tcPr>
            <w:tcW w:w="325" w:type="pct"/>
            <w:gridSpan w:val="2"/>
            <w:vMerge w:val="restart"/>
            <w:tcBorders>
              <w:left w:val="single" w:sz="6" w:space="0" w:color="auto"/>
              <w:right w:val="single" w:sz="6" w:space="0" w:color="auto"/>
            </w:tcBorders>
          </w:tcPr>
          <w:p w:rsidR="006B4F46" w:rsidRPr="001C653E" w:rsidRDefault="006B4F46" w:rsidP="00C558BA">
            <w:pPr>
              <w:jc w:val="center"/>
              <w:rPr>
                <w:sz w:val="20"/>
                <w:szCs w:val="20"/>
              </w:rPr>
            </w:pPr>
          </w:p>
        </w:tc>
      </w:tr>
      <w:tr w:rsidR="006B4F46" w:rsidRPr="001C653E" w:rsidTr="00035EAE">
        <w:trPr>
          <w:cantSplit/>
          <w:trHeight w:val="610"/>
        </w:trPr>
        <w:tc>
          <w:tcPr>
            <w:tcW w:w="256" w:type="pct"/>
            <w:vMerge/>
            <w:tcBorders>
              <w:left w:val="single" w:sz="6" w:space="0" w:color="auto"/>
              <w:right w:val="single" w:sz="12" w:space="0" w:color="auto"/>
            </w:tcBorders>
          </w:tcPr>
          <w:p w:rsidR="006B4F46" w:rsidRPr="001C653E" w:rsidRDefault="006B4F46" w:rsidP="0000653A">
            <w:pPr>
              <w:numPr>
                <w:ilvl w:val="0"/>
                <w:numId w:val="25"/>
              </w:numPr>
              <w:jc w:val="both"/>
              <w:rPr>
                <w:sz w:val="20"/>
                <w:szCs w:val="20"/>
              </w:rPr>
            </w:pPr>
          </w:p>
        </w:tc>
        <w:tc>
          <w:tcPr>
            <w:tcW w:w="2238" w:type="pct"/>
            <w:tcBorders>
              <w:top w:val="single" w:sz="4" w:space="0" w:color="auto"/>
              <w:left w:val="nil"/>
              <w:bottom w:val="single" w:sz="4" w:space="0" w:color="auto"/>
              <w:right w:val="single" w:sz="4" w:space="0" w:color="auto"/>
            </w:tcBorders>
          </w:tcPr>
          <w:p w:rsidR="006B4F46" w:rsidRPr="001C653E" w:rsidRDefault="006B4F46" w:rsidP="0000653A">
            <w:pPr>
              <w:numPr>
                <w:ilvl w:val="0"/>
                <w:numId w:val="22"/>
              </w:numPr>
              <w:rPr>
                <w:sz w:val="20"/>
                <w:szCs w:val="20"/>
              </w:rPr>
            </w:pPr>
            <w:r w:rsidRPr="001C653E">
              <w:rPr>
                <w:sz w:val="20"/>
                <w:szCs w:val="20"/>
              </w:rPr>
              <w:t>Tries to restrict contact with your family of birth</w:t>
            </w:r>
          </w:p>
          <w:p w:rsidR="006B4F46" w:rsidRPr="001C653E" w:rsidRDefault="006B4F46" w:rsidP="002007DA">
            <w:pPr>
              <w:ind w:left="360"/>
              <w:rPr>
                <w:rFonts w:ascii="SutonnyMJ" w:hAnsi="SutonnyMJ"/>
              </w:rPr>
            </w:pPr>
            <w:r w:rsidRPr="001C653E">
              <w:rPr>
                <w:rFonts w:ascii="SutonnyMJ" w:hAnsi="SutonnyMJ"/>
                <w:sz w:val="20"/>
                <w:szCs w:val="20"/>
              </w:rPr>
              <w:t>Avcbvi Rb¥</w:t>
            </w:r>
            <w:r w:rsidRPr="001C653E">
              <w:rPr>
                <w:rFonts w:ascii="SutonnyMJ" w:hAnsi="SutonnyMJ" w:cs="SutonnyMJ"/>
                <w:sz w:val="20"/>
                <w:szCs w:val="20"/>
              </w:rPr>
              <w:t>cwiev</w:t>
            </w:r>
            <w:r w:rsidRPr="001C653E">
              <w:rPr>
                <w:rFonts w:ascii="SutonnyMJ" w:hAnsi="SutonnyMJ"/>
                <w:sz w:val="20"/>
                <w:szCs w:val="20"/>
              </w:rPr>
              <w:t>‡ii m‡½ †hvMv‡hv‡M evav w`‡Z †Póv K‡ib/Ki‡Zb?</w:t>
            </w:r>
          </w:p>
        </w:tc>
        <w:tc>
          <w:tcPr>
            <w:tcW w:w="719" w:type="pct"/>
            <w:gridSpan w:val="2"/>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jc w:val="center"/>
              <w:rPr>
                <w:sz w:val="20"/>
                <w:szCs w:val="20"/>
              </w:rPr>
            </w:pPr>
          </w:p>
          <w:p w:rsidR="006B4F46" w:rsidRPr="001C653E" w:rsidRDefault="006B4F46" w:rsidP="00C558BA">
            <w:pPr>
              <w:jc w:val="center"/>
              <w:rPr>
                <w:sz w:val="20"/>
                <w:szCs w:val="20"/>
              </w:rPr>
            </w:pPr>
            <w:r w:rsidRPr="001C653E">
              <w:rPr>
                <w:sz w:val="20"/>
                <w:szCs w:val="20"/>
              </w:rPr>
              <w:t>1</w:t>
            </w:r>
          </w:p>
          <w:p w:rsidR="006B4F46" w:rsidRPr="001C653E" w:rsidRDefault="006B4F46" w:rsidP="00C558BA">
            <w:pPr>
              <w:jc w:val="center"/>
              <w:rPr>
                <w:sz w:val="20"/>
                <w:szCs w:val="20"/>
              </w:rPr>
            </w:pPr>
          </w:p>
        </w:tc>
        <w:tc>
          <w:tcPr>
            <w:tcW w:w="650" w:type="pct"/>
            <w:gridSpan w:val="4"/>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jc w:val="center"/>
              <w:rPr>
                <w:sz w:val="20"/>
                <w:szCs w:val="20"/>
              </w:rPr>
            </w:pPr>
          </w:p>
          <w:p w:rsidR="006B4F46" w:rsidRPr="001C653E" w:rsidRDefault="006B4F46" w:rsidP="00C558BA">
            <w:pPr>
              <w:jc w:val="center"/>
              <w:rPr>
                <w:sz w:val="20"/>
                <w:szCs w:val="20"/>
              </w:rPr>
            </w:pPr>
            <w:r w:rsidRPr="001C653E">
              <w:rPr>
                <w:sz w:val="20"/>
                <w:szCs w:val="20"/>
              </w:rPr>
              <w:t>2</w:t>
            </w:r>
          </w:p>
          <w:p w:rsidR="006B4F46" w:rsidRPr="001C653E" w:rsidRDefault="006B4F46" w:rsidP="00C558BA">
            <w:pPr>
              <w:jc w:val="center"/>
              <w:rPr>
                <w:sz w:val="20"/>
                <w:szCs w:val="20"/>
              </w:rPr>
            </w:pPr>
          </w:p>
        </w:tc>
        <w:tc>
          <w:tcPr>
            <w:tcW w:w="811" w:type="pct"/>
            <w:gridSpan w:val="2"/>
            <w:tcBorders>
              <w:top w:val="single" w:sz="4" w:space="0" w:color="auto"/>
              <w:left w:val="single" w:sz="4" w:space="0" w:color="auto"/>
              <w:bottom w:val="single" w:sz="4" w:space="0" w:color="auto"/>
              <w:right w:val="single" w:sz="6" w:space="0" w:color="auto"/>
            </w:tcBorders>
            <w:vAlign w:val="center"/>
          </w:tcPr>
          <w:p w:rsidR="006B4F46" w:rsidRPr="001C653E" w:rsidRDefault="006B4F46" w:rsidP="00C558BA">
            <w:pPr>
              <w:jc w:val="center"/>
            </w:pPr>
            <w:r w:rsidRPr="001C653E">
              <w:rPr>
                <w:sz w:val="20"/>
                <w:szCs w:val="20"/>
              </w:rPr>
              <w:t>8</w:t>
            </w:r>
          </w:p>
        </w:tc>
        <w:tc>
          <w:tcPr>
            <w:tcW w:w="325" w:type="pct"/>
            <w:gridSpan w:val="2"/>
            <w:vMerge/>
            <w:tcBorders>
              <w:left w:val="single" w:sz="6" w:space="0" w:color="auto"/>
              <w:right w:val="single" w:sz="6" w:space="0" w:color="auto"/>
            </w:tcBorders>
          </w:tcPr>
          <w:p w:rsidR="006B4F46" w:rsidRPr="001C653E" w:rsidRDefault="006B4F46" w:rsidP="00C558BA">
            <w:pPr>
              <w:jc w:val="center"/>
              <w:rPr>
                <w:sz w:val="20"/>
                <w:szCs w:val="20"/>
              </w:rPr>
            </w:pPr>
          </w:p>
        </w:tc>
      </w:tr>
      <w:tr w:rsidR="006B4F46" w:rsidRPr="001C653E" w:rsidTr="00035EAE">
        <w:trPr>
          <w:cantSplit/>
          <w:trHeight w:val="645"/>
        </w:trPr>
        <w:tc>
          <w:tcPr>
            <w:tcW w:w="256" w:type="pct"/>
            <w:vMerge/>
            <w:tcBorders>
              <w:left w:val="single" w:sz="6" w:space="0" w:color="auto"/>
              <w:right w:val="single" w:sz="12" w:space="0" w:color="auto"/>
            </w:tcBorders>
          </w:tcPr>
          <w:p w:rsidR="006B4F46" w:rsidRPr="001C653E" w:rsidRDefault="006B4F46" w:rsidP="0000653A">
            <w:pPr>
              <w:numPr>
                <w:ilvl w:val="0"/>
                <w:numId w:val="25"/>
              </w:numPr>
              <w:jc w:val="both"/>
              <w:rPr>
                <w:sz w:val="20"/>
                <w:szCs w:val="20"/>
              </w:rPr>
            </w:pPr>
          </w:p>
        </w:tc>
        <w:tc>
          <w:tcPr>
            <w:tcW w:w="2238" w:type="pct"/>
            <w:tcBorders>
              <w:top w:val="single" w:sz="4" w:space="0" w:color="auto"/>
              <w:left w:val="nil"/>
              <w:bottom w:val="single" w:sz="4" w:space="0" w:color="auto"/>
              <w:right w:val="single" w:sz="6" w:space="0" w:color="auto"/>
            </w:tcBorders>
          </w:tcPr>
          <w:p w:rsidR="006B4F46" w:rsidRPr="001C653E" w:rsidRDefault="006B4F46" w:rsidP="0000653A">
            <w:pPr>
              <w:numPr>
                <w:ilvl w:val="0"/>
                <w:numId w:val="22"/>
              </w:numPr>
              <w:rPr>
                <w:sz w:val="20"/>
                <w:szCs w:val="20"/>
              </w:rPr>
            </w:pPr>
            <w:r w:rsidRPr="001C653E">
              <w:rPr>
                <w:sz w:val="20"/>
                <w:szCs w:val="20"/>
              </w:rPr>
              <w:t>Insists on knowing where you are at all times</w:t>
            </w:r>
          </w:p>
          <w:p w:rsidR="006B4F46" w:rsidRPr="001C653E" w:rsidRDefault="006B4F46" w:rsidP="002007DA">
            <w:pPr>
              <w:ind w:left="360"/>
              <w:rPr>
                <w:sz w:val="20"/>
                <w:szCs w:val="20"/>
              </w:rPr>
            </w:pPr>
            <w:r w:rsidRPr="001C653E">
              <w:rPr>
                <w:rFonts w:ascii="SutonnyMJ" w:hAnsi="SutonnyMJ"/>
                <w:sz w:val="20"/>
                <w:szCs w:val="20"/>
              </w:rPr>
              <w:t>Avcwb KLb †Kv_vq _v‡Kb ev hvb Zv Rvbvi Rb¨ ‡RvivRywi K‡ib/Ki‡Zb?</w:t>
            </w:r>
          </w:p>
        </w:tc>
        <w:tc>
          <w:tcPr>
            <w:tcW w:w="719" w:type="pct"/>
            <w:gridSpan w:val="2"/>
            <w:tcBorders>
              <w:top w:val="single" w:sz="4" w:space="0" w:color="auto"/>
              <w:left w:val="single" w:sz="6" w:space="0" w:color="auto"/>
              <w:bottom w:val="single" w:sz="4" w:space="0" w:color="auto"/>
              <w:right w:val="single" w:sz="4" w:space="0" w:color="auto"/>
            </w:tcBorders>
            <w:vAlign w:val="center"/>
          </w:tcPr>
          <w:p w:rsidR="006B4F46" w:rsidRPr="001C653E" w:rsidRDefault="006B4F46" w:rsidP="00C558BA">
            <w:pPr>
              <w:jc w:val="center"/>
              <w:rPr>
                <w:sz w:val="20"/>
                <w:szCs w:val="20"/>
              </w:rPr>
            </w:pPr>
          </w:p>
          <w:p w:rsidR="006B4F46" w:rsidRPr="001C653E" w:rsidRDefault="006B4F46" w:rsidP="00C558BA">
            <w:pPr>
              <w:jc w:val="center"/>
              <w:rPr>
                <w:sz w:val="20"/>
                <w:szCs w:val="20"/>
              </w:rPr>
            </w:pPr>
            <w:r w:rsidRPr="001C653E">
              <w:rPr>
                <w:sz w:val="20"/>
                <w:szCs w:val="20"/>
              </w:rPr>
              <w:t>1</w:t>
            </w:r>
          </w:p>
          <w:p w:rsidR="006B4F46" w:rsidRPr="001C653E" w:rsidRDefault="006B4F46" w:rsidP="00C558BA">
            <w:pPr>
              <w:jc w:val="center"/>
              <w:rPr>
                <w:sz w:val="20"/>
                <w:szCs w:val="20"/>
              </w:rPr>
            </w:pPr>
          </w:p>
        </w:tc>
        <w:tc>
          <w:tcPr>
            <w:tcW w:w="650" w:type="pct"/>
            <w:gridSpan w:val="4"/>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jc w:val="center"/>
              <w:rPr>
                <w:sz w:val="20"/>
                <w:szCs w:val="20"/>
              </w:rPr>
            </w:pPr>
            <w:r w:rsidRPr="001C653E">
              <w:rPr>
                <w:sz w:val="20"/>
                <w:szCs w:val="20"/>
              </w:rPr>
              <w:t>2</w:t>
            </w:r>
          </w:p>
        </w:tc>
        <w:tc>
          <w:tcPr>
            <w:tcW w:w="811" w:type="pct"/>
            <w:gridSpan w:val="2"/>
            <w:tcBorders>
              <w:top w:val="single" w:sz="4" w:space="0" w:color="auto"/>
              <w:left w:val="single" w:sz="4" w:space="0" w:color="auto"/>
              <w:bottom w:val="single" w:sz="4" w:space="0" w:color="auto"/>
              <w:right w:val="single" w:sz="6" w:space="0" w:color="auto"/>
            </w:tcBorders>
            <w:vAlign w:val="center"/>
          </w:tcPr>
          <w:p w:rsidR="006B4F46" w:rsidRPr="001C653E" w:rsidRDefault="006B4F46" w:rsidP="00C558BA">
            <w:pPr>
              <w:jc w:val="center"/>
            </w:pPr>
            <w:r w:rsidRPr="001C653E">
              <w:rPr>
                <w:sz w:val="20"/>
                <w:szCs w:val="20"/>
              </w:rPr>
              <w:t>8</w:t>
            </w:r>
          </w:p>
        </w:tc>
        <w:tc>
          <w:tcPr>
            <w:tcW w:w="325" w:type="pct"/>
            <w:gridSpan w:val="2"/>
            <w:vMerge/>
            <w:tcBorders>
              <w:left w:val="single" w:sz="6" w:space="0" w:color="auto"/>
              <w:right w:val="single" w:sz="6" w:space="0" w:color="auto"/>
            </w:tcBorders>
          </w:tcPr>
          <w:p w:rsidR="006B4F46" w:rsidRPr="001C653E" w:rsidRDefault="006B4F46" w:rsidP="00C558BA">
            <w:pPr>
              <w:jc w:val="center"/>
              <w:rPr>
                <w:sz w:val="20"/>
                <w:szCs w:val="20"/>
              </w:rPr>
            </w:pPr>
          </w:p>
        </w:tc>
      </w:tr>
      <w:tr w:rsidR="006B4F46" w:rsidRPr="001C653E" w:rsidTr="00035EAE">
        <w:trPr>
          <w:cantSplit/>
          <w:trHeight w:val="645"/>
        </w:trPr>
        <w:tc>
          <w:tcPr>
            <w:tcW w:w="256" w:type="pct"/>
            <w:vMerge/>
            <w:tcBorders>
              <w:left w:val="single" w:sz="6" w:space="0" w:color="auto"/>
              <w:right w:val="single" w:sz="12" w:space="0" w:color="auto"/>
            </w:tcBorders>
          </w:tcPr>
          <w:p w:rsidR="006B4F46" w:rsidRPr="001C653E" w:rsidRDefault="006B4F46" w:rsidP="0000653A">
            <w:pPr>
              <w:numPr>
                <w:ilvl w:val="0"/>
                <w:numId w:val="25"/>
              </w:numPr>
              <w:jc w:val="both"/>
              <w:rPr>
                <w:sz w:val="20"/>
                <w:szCs w:val="20"/>
              </w:rPr>
            </w:pPr>
          </w:p>
        </w:tc>
        <w:tc>
          <w:tcPr>
            <w:tcW w:w="2238" w:type="pct"/>
            <w:tcBorders>
              <w:top w:val="single" w:sz="4" w:space="0" w:color="auto"/>
              <w:left w:val="nil"/>
              <w:bottom w:val="single" w:sz="4" w:space="0" w:color="auto"/>
              <w:right w:val="single" w:sz="6" w:space="0" w:color="auto"/>
            </w:tcBorders>
          </w:tcPr>
          <w:p w:rsidR="006B4F46" w:rsidRPr="001C653E" w:rsidRDefault="006B4F46" w:rsidP="0000653A">
            <w:pPr>
              <w:numPr>
                <w:ilvl w:val="0"/>
                <w:numId w:val="22"/>
              </w:numPr>
              <w:rPr>
                <w:sz w:val="20"/>
                <w:szCs w:val="20"/>
              </w:rPr>
            </w:pPr>
            <w:r w:rsidRPr="001C653E">
              <w:rPr>
                <w:sz w:val="20"/>
                <w:szCs w:val="20"/>
              </w:rPr>
              <w:t>Ignores you and treats you indifferently</w:t>
            </w:r>
          </w:p>
          <w:p w:rsidR="006B4F46" w:rsidRPr="001C653E" w:rsidRDefault="006B4F46" w:rsidP="00B96AB6">
            <w:pPr>
              <w:rPr>
                <w:sz w:val="20"/>
                <w:szCs w:val="20"/>
              </w:rPr>
            </w:pPr>
            <w:r w:rsidRPr="001C653E">
              <w:rPr>
                <w:rFonts w:ascii="SutonnyMJ" w:hAnsi="SutonnyMJ"/>
                <w:sz w:val="20"/>
                <w:szCs w:val="20"/>
              </w:rPr>
              <w:t xml:space="preserve">      Avcbv‡K cvËv †`b bv/AeÁv K‡ib ev Avcbvi e¨vcv‡i </w:t>
            </w:r>
            <w:r w:rsidR="00B96AB6">
              <w:rPr>
                <w:rFonts w:ascii="SutonnyMJ" w:hAnsi="SutonnyMJ"/>
                <w:sz w:val="20"/>
                <w:szCs w:val="20"/>
              </w:rPr>
              <w:t xml:space="preserve">    </w:t>
            </w:r>
            <w:r w:rsidR="00B96AB6">
              <w:t xml:space="preserve">      </w:t>
            </w:r>
            <w:r w:rsidRPr="001C653E">
              <w:rPr>
                <w:rFonts w:ascii="SutonnyMJ" w:hAnsi="SutonnyMJ"/>
                <w:sz w:val="20"/>
                <w:szCs w:val="20"/>
              </w:rPr>
              <w:t>D`vmxb _v‡Kb / _vK‡Zb?</w:t>
            </w:r>
          </w:p>
        </w:tc>
        <w:tc>
          <w:tcPr>
            <w:tcW w:w="719" w:type="pct"/>
            <w:gridSpan w:val="2"/>
            <w:tcBorders>
              <w:top w:val="single" w:sz="4" w:space="0" w:color="auto"/>
              <w:left w:val="single" w:sz="6" w:space="0" w:color="auto"/>
              <w:bottom w:val="single" w:sz="4" w:space="0" w:color="auto"/>
              <w:right w:val="single" w:sz="4" w:space="0" w:color="auto"/>
            </w:tcBorders>
            <w:vAlign w:val="center"/>
          </w:tcPr>
          <w:p w:rsidR="006B4F46" w:rsidRPr="001C653E" w:rsidRDefault="006B4F46" w:rsidP="00C558BA">
            <w:pPr>
              <w:jc w:val="center"/>
              <w:rPr>
                <w:sz w:val="20"/>
                <w:szCs w:val="20"/>
              </w:rPr>
            </w:pPr>
          </w:p>
          <w:p w:rsidR="006B4F46" w:rsidRPr="001C653E" w:rsidRDefault="006B4F46" w:rsidP="00C558BA">
            <w:pPr>
              <w:jc w:val="center"/>
              <w:rPr>
                <w:sz w:val="20"/>
                <w:szCs w:val="20"/>
              </w:rPr>
            </w:pPr>
            <w:r w:rsidRPr="001C653E">
              <w:rPr>
                <w:sz w:val="20"/>
                <w:szCs w:val="20"/>
              </w:rPr>
              <w:t>1</w:t>
            </w:r>
          </w:p>
        </w:tc>
        <w:tc>
          <w:tcPr>
            <w:tcW w:w="650" w:type="pct"/>
            <w:gridSpan w:val="4"/>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jc w:val="center"/>
              <w:rPr>
                <w:sz w:val="20"/>
                <w:szCs w:val="20"/>
              </w:rPr>
            </w:pPr>
          </w:p>
          <w:p w:rsidR="006B4F46" w:rsidRPr="001C653E" w:rsidRDefault="006B4F46" w:rsidP="00C558BA">
            <w:pPr>
              <w:jc w:val="center"/>
              <w:rPr>
                <w:sz w:val="20"/>
                <w:szCs w:val="20"/>
              </w:rPr>
            </w:pPr>
            <w:r w:rsidRPr="001C653E">
              <w:rPr>
                <w:sz w:val="20"/>
                <w:szCs w:val="20"/>
              </w:rPr>
              <w:t>2</w:t>
            </w:r>
          </w:p>
          <w:p w:rsidR="006B4F46" w:rsidRPr="001C653E" w:rsidRDefault="006B4F46" w:rsidP="00C558BA">
            <w:pPr>
              <w:jc w:val="center"/>
              <w:rPr>
                <w:sz w:val="20"/>
                <w:szCs w:val="20"/>
              </w:rPr>
            </w:pPr>
          </w:p>
        </w:tc>
        <w:tc>
          <w:tcPr>
            <w:tcW w:w="811" w:type="pct"/>
            <w:gridSpan w:val="2"/>
            <w:tcBorders>
              <w:top w:val="single" w:sz="4" w:space="0" w:color="auto"/>
              <w:left w:val="single" w:sz="4" w:space="0" w:color="auto"/>
              <w:bottom w:val="single" w:sz="4" w:space="0" w:color="auto"/>
              <w:right w:val="single" w:sz="6" w:space="0" w:color="auto"/>
            </w:tcBorders>
            <w:vAlign w:val="center"/>
          </w:tcPr>
          <w:p w:rsidR="006B4F46" w:rsidRPr="001C653E" w:rsidRDefault="006B4F46" w:rsidP="00C558BA">
            <w:pPr>
              <w:jc w:val="center"/>
            </w:pPr>
            <w:r w:rsidRPr="001C653E">
              <w:rPr>
                <w:sz w:val="20"/>
                <w:szCs w:val="20"/>
              </w:rPr>
              <w:t>8</w:t>
            </w:r>
          </w:p>
        </w:tc>
        <w:tc>
          <w:tcPr>
            <w:tcW w:w="325" w:type="pct"/>
            <w:gridSpan w:val="2"/>
            <w:vMerge/>
            <w:tcBorders>
              <w:left w:val="single" w:sz="6" w:space="0" w:color="auto"/>
              <w:right w:val="single" w:sz="6" w:space="0" w:color="auto"/>
            </w:tcBorders>
          </w:tcPr>
          <w:p w:rsidR="006B4F46" w:rsidRPr="001C653E" w:rsidRDefault="006B4F46" w:rsidP="00C558BA">
            <w:pPr>
              <w:jc w:val="center"/>
              <w:rPr>
                <w:sz w:val="20"/>
                <w:szCs w:val="20"/>
              </w:rPr>
            </w:pPr>
          </w:p>
        </w:tc>
      </w:tr>
      <w:tr w:rsidR="006B4F46" w:rsidRPr="001C653E" w:rsidTr="00035EAE">
        <w:trPr>
          <w:cantSplit/>
          <w:trHeight w:val="449"/>
        </w:trPr>
        <w:tc>
          <w:tcPr>
            <w:tcW w:w="256" w:type="pct"/>
            <w:vMerge/>
            <w:tcBorders>
              <w:left w:val="single" w:sz="6" w:space="0" w:color="auto"/>
              <w:right w:val="single" w:sz="12" w:space="0" w:color="auto"/>
            </w:tcBorders>
          </w:tcPr>
          <w:p w:rsidR="006B4F46" w:rsidRPr="001C653E" w:rsidRDefault="006B4F46" w:rsidP="0000653A">
            <w:pPr>
              <w:numPr>
                <w:ilvl w:val="0"/>
                <w:numId w:val="25"/>
              </w:numPr>
              <w:jc w:val="both"/>
              <w:rPr>
                <w:sz w:val="20"/>
                <w:szCs w:val="20"/>
              </w:rPr>
            </w:pPr>
          </w:p>
        </w:tc>
        <w:tc>
          <w:tcPr>
            <w:tcW w:w="2238" w:type="pct"/>
            <w:tcBorders>
              <w:top w:val="single" w:sz="4" w:space="0" w:color="auto"/>
              <w:left w:val="nil"/>
              <w:bottom w:val="single" w:sz="4" w:space="0" w:color="auto"/>
              <w:right w:val="single" w:sz="6" w:space="0" w:color="auto"/>
            </w:tcBorders>
          </w:tcPr>
          <w:p w:rsidR="006B4F46" w:rsidRPr="001C653E" w:rsidRDefault="006B4F46" w:rsidP="0000653A">
            <w:pPr>
              <w:numPr>
                <w:ilvl w:val="0"/>
                <w:numId w:val="22"/>
              </w:numPr>
              <w:rPr>
                <w:rFonts w:ascii="SutonnyMJ" w:hAnsi="SutonnyMJ"/>
                <w:sz w:val="20"/>
                <w:szCs w:val="20"/>
              </w:rPr>
            </w:pPr>
            <w:r w:rsidRPr="001C653E">
              <w:rPr>
                <w:sz w:val="20"/>
                <w:szCs w:val="20"/>
              </w:rPr>
              <w:t>Gets angry if you speak with another man</w:t>
            </w:r>
          </w:p>
          <w:p w:rsidR="006B4F46" w:rsidRPr="001C653E" w:rsidRDefault="006B4F46" w:rsidP="002007DA">
            <w:pPr>
              <w:ind w:left="360"/>
              <w:rPr>
                <w:sz w:val="20"/>
                <w:szCs w:val="20"/>
              </w:rPr>
            </w:pPr>
            <w:r w:rsidRPr="001C653E">
              <w:rPr>
                <w:rFonts w:ascii="SutonnyMJ" w:hAnsi="SutonnyMJ"/>
                <w:sz w:val="20"/>
                <w:szCs w:val="20"/>
              </w:rPr>
              <w:t>Avcwb Ab¨ cyiæ‡li m‡½ K_v ej‡j</w:t>
            </w:r>
            <w:r w:rsidRPr="001C653E">
              <w:rPr>
                <w:sz w:val="20"/>
                <w:szCs w:val="20"/>
              </w:rPr>
              <w:t>­</w:t>
            </w:r>
            <w:r w:rsidRPr="001C653E">
              <w:rPr>
                <w:rFonts w:ascii="SutonnyMJ" w:hAnsi="SutonnyMJ" w:cs="SutonnyMJ"/>
                <w:sz w:val="20"/>
                <w:szCs w:val="20"/>
              </w:rPr>
              <w:t xml:space="preserve"> Avcbvi ¯^vgx †i‡M hvb/‡h‡Zb?</w:t>
            </w:r>
          </w:p>
        </w:tc>
        <w:tc>
          <w:tcPr>
            <w:tcW w:w="719" w:type="pct"/>
            <w:gridSpan w:val="2"/>
            <w:tcBorders>
              <w:top w:val="single" w:sz="4" w:space="0" w:color="auto"/>
              <w:left w:val="single" w:sz="6" w:space="0" w:color="auto"/>
              <w:bottom w:val="single" w:sz="4" w:space="0" w:color="auto"/>
              <w:right w:val="single" w:sz="4" w:space="0" w:color="auto"/>
            </w:tcBorders>
            <w:vAlign w:val="center"/>
          </w:tcPr>
          <w:p w:rsidR="006B4F46" w:rsidRPr="001C653E" w:rsidRDefault="006B4F46" w:rsidP="00C558BA">
            <w:pPr>
              <w:jc w:val="center"/>
              <w:rPr>
                <w:sz w:val="20"/>
                <w:szCs w:val="20"/>
              </w:rPr>
            </w:pPr>
          </w:p>
          <w:p w:rsidR="006B4F46" w:rsidRPr="001C653E" w:rsidRDefault="006B4F46" w:rsidP="00C558BA">
            <w:pPr>
              <w:jc w:val="center"/>
              <w:rPr>
                <w:sz w:val="20"/>
                <w:szCs w:val="20"/>
              </w:rPr>
            </w:pPr>
            <w:r w:rsidRPr="001C653E">
              <w:rPr>
                <w:sz w:val="20"/>
                <w:szCs w:val="20"/>
              </w:rPr>
              <w:t>1</w:t>
            </w:r>
          </w:p>
          <w:p w:rsidR="006B4F46" w:rsidRPr="001C653E" w:rsidRDefault="006B4F46" w:rsidP="00C558BA">
            <w:pPr>
              <w:jc w:val="center"/>
              <w:rPr>
                <w:sz w:val="20"/>
                <w:szCs w:val="20"/>
              </w:rPr>
            </w:pPr>
          </w:p>
        </w:tc>
        <w:tc>
          <w:tcPr>
            <w:tcW w:w="650" w:type="pct"/>
            <w:gridSpan w:val="4"/>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jc w:val="center"/>
              <w:rPr>
                <w:sz w:val="20"/>
                <w:szCs w:val="20"/>
              </w:rPr>
            </w:pPr>
          </w:p>
          <w:p w:rsidR="006B4F46" w:rsidRPr="001C653E" w:rsidRDefault="006B4F46" w:rsidP="00C558BA">
            <w:pPr>
              <w:jc w:val="center"/>
              <w:rPr>
                <w:sz w:val="20"/>
                <w:szCs w:val="20"/>
              </w:rPr>
            </w:pPr>
            <w:r w:rsidRPr="001C653E">
              <w:rPr>
                <w:sz w:val="20"/>
                <w:szCs w:val="20"/>
              </w:rPr>
              <w:t>2</w:t>
            </w:r>
          </w:p>
          <w:p w:rsidR="006B4F46" w:rsidRPr="001C653E" w:rsidRDefault="006B4F46" w:rsidP="00C558BA">
            <w:pPr>
              <w:jc w:val="center"/>
              <w:rPr>
                <w:sz w:val="20"/>
                <w:szCs w:val="20"/>
              </w:rPr>
            </w:pPr>
          </w:p>
        </w:tc>
        <w:tc>
          <w:tcPr>
            <w:tcW w:w="811" w:type="pct"/>
            <w:gridSpan w:val="2"/>
            <w:tcBorders>
              <w:top w:val="single" w:sz="4" w:space="0" w:color="auto"/>
              <w:left w:val="single" w:sz="4" w:space="0" w:color="auto"/>
              <w:bottom w:val="single" w:sz="4" w:space="0" w:color="auto"/>
              <w:right w:val="single" w:sz="6" w:space="0" w:color="auto"/>
            </w:tcBorders>
            <w:vAlign w:val="center"/>
          </w:tcPr>
          <w:p w:rsidR="006B4F46" w:rsidRPr="001C653E" w:rsidRDefault="006B4F46" w:rsidP="00C558BA">
            <w:pPr>
              <w:jc w:val="center"/>
            </w:pPr>
            <w:r w:rsidRPr="001C653E">
              <w:rPr>
                <w:sz w:val="20"/>
                <w:szCs w:val="20"/>
              </w:rPr>
              <w:t>8</w:t>
            </w:r>
          </w:p>
        </w:tc>
        <w:tc>
          <w:tcPr>
            <w:tcW w:w="325" w:type="pct"/>
            <w:gridSpan w:val="2"/>
            <w:vMerge/>
            <w:tcBorders>
              <w:left w:val="single" w:sz="6" w:space="0" w:color="auto"/>
              <w:right w:val="single" w:sz="6" w:space="0" w:color="auto"/>
            </w:tcBorders>
          </w:tcPr>
          <w:p w:rsidR="006B4F46" w:rsidRPr="001C653E" w:rsidRDefault="006B4F46" w:rsidP="00C558BA">
            <w:pPr>
              <w:jc w:val="center"/>
              <w:rPr>
                <w:sz w:val="20"/>
                <w:szCs w:val="20"/>
              </w:rPr>
            </w:pPr>
          </w:p>
        </w:tc>
      </w:tr>
      <w:tr w:rsidR="006B4F46" w:rsidRPr="001C653E" w:rsidTr="00035EAE">
        <w:trPr>
          <w:cantSplit/>
          <w:trHeight w:val="622"/>
        </w:trPr>
        <w:tc>
          <w:tcPr>
            <w:tcW w:w="256" w:type="pct"/>
            <w:vMerge/>
            <w:tcBorders>
              <w:left w:val="single" w:sz="6" w:space="0" w:color="auto"/>
              <w:right w:val="single" w:sz="12" w:space="0" w:color="auto"/>
            </w:tcBorders>
          </w:tcPr>
          <w:p w:rsidR="006B4F46" w:rsidRPr="001C653E" w:rsidRDefault="006B4F46" w:rsidP="0000653A">
            <w:pPr>
              <w:numPr>
                <w:ilvl w:val="0"/>
                <w:numId w:val="25"/>
              </w:numPr>
              <w:jc w:val="both"/>
              <w:rPr>
                <w:sz w:val="20"/>
                <w:szCs w:val="20"/>
              </w:rPr>
            </w:pPr>
          </w:p>
        </w:tc>
        <w:tc>
          <w:tcPr>
            <w:tcW w:w="2238" w:type="pct"/>
            <w:tcBorders>
              <w:top w:val="single" w:sz="4" w:space="0" w:color="auto"/>
              <w:left w:val="nil"/>
              <w:bottom w:val="single" w:sz="4" w:space="0" w:color="auto"/>
              <w:right w:val="single" w:sz="6" w:space="0" w:color="auto"/>
            </w:tcBorders>
          </w:tcPr>
          <w:p w:rsidR="006B4F46" w:rsidRPr="001C653E" w:rsidRDefault="006B4F46" w:rsidP="0000653A">
            <w:pPr>
              <w:numPr>
                <w:ilvl w:val="0"/>
                <w:numId w:val="22"/>
              </w:numPr>
              <w:rPr>
                <w:rFonts w:ascii="SutonnyMJ" w:hAnsi="SutonnyMJ"/>
                <w:sz w:val="20"/>
                <w:szCs w:val="20"/>
              </w:rPr>
            </w:pPr>
            <w:r w:rsidRPr="001C653E">
              <w:rPr>
                <w:sz w:val="20"/>
                <w:szCs w:val="20"/>
              </w:rPr>
              <w:t>Is often suspicious that you are unfaithful</w:t>
            </w:r>
          </w:p>
          <w:p w:rsidR="006B4F46" w:rsidRPr="001C653E" w:rsidRDefault="006B4F46" w:rsidP="002007DA">
            <w:pPr>
              <w:ind w:left="360"/>
              <w:rPr>
                <w:sz w:val="20"/>
                <w:szCs w:val="20"/>
              </w:rPr>
            </w:pPr>
            <w:r w:rsidRPr="001C653E">
              <w:rPr>
                <w:rFonts w:ascii="SutonnyMJ" w:hAnsi="SutonnyMJ"/>
                <w:sz w:val="20"/>
                <w:szCs w:val="20"/>
              </w:rPr>
              <w:t>Ab¨ cyiæ‡li mv‡_ Avcbvi m¤úK© Av‡Q e‡j cÖvqB m‡›`n K‡ib/Ki‡Zb?</w:t>
            </w:r>
          </w:p>
        </w:tc>
        <w:tc>
          <w:tcPr>
            <w:tcW w:w="719" w:type="pct"/>
            <w:gridSpan w:val="2"/>
            <w:tcBorders>
              <w:top w:val="single" w:sz="4" w:space="0" w:color="auto"/>
              <w:left w:val="single" w:sz="6" w:space="0" w:color="auto"/>
              <w:bottom w:val="single" w:sz="4" w:space="0" w:color="auto"/>
              <w:right w:val="single" w:sz="4" w:space="0" w:color="auto"/>
            </w:tcBorders>
            <w:vAlign w:val="center"/>
          </w:tcPr>
          <w:p w:rsidR="006B4F46" w:rsidRPr="001C653E" w:rsidRDefault="006B4F46" w:rsidP="00C558BA">
            <w:pPr>
              <w:jc w:val="center"/>
              <w:rPr>
                <w:sz w:val="20"/>
                <w:szCs w:val="20"/>
              </w:rPr>
            </w:pPr>
          </w:p>
          <w:p w:rsidR="006B4F46" w:rsidRPr="001C653E" w:rsidRDefault="006B4F46" w:rsidP="00C558BA">
            <w:pPr>
              <w:jc w:val="center"/>
              <w:rPr>
                <w:sz w:val="20"/>
                <w:szCs w:val="20"/>
              </w:rPr>
            </w:pPr>
            <w:r w:rsidRPr="001C653E">
              <w:rPr>
                <w:sz w:val="20"/>
                <w:szCs w:val="20"/>
              </w:rPr>
              <w:t>1</w:t>
            </w:r>
          </w:p>
          <w:p w:rsidR="006B4F46" w:rsidRPr="001C653E" w:rsidRDefault="006B4F46" w:rsidP="00C558BA">
            <w:pPr>
              <w:jc w:val="center"/>
              <w:rPr>
                <w:sz w:val="20"/>
                <w:szCs w:val="20"/>
              </w:rPr>
            </w:pPr>
          </w:p>
        </w:tc>
        <w:tc>
          <w:tcPr>
            <w:tcW w:w="650" w:type="pct"/>
            <w:gridSpan w:val="4"/>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jc w:val="center"/>
              <w:rPr>
                <w:sz w:val="20"/>
                <w:szCs w:val="20"/>
              </w:rPr>
            </w:pPr>
            <w:r w:rsidRPr="001C653E">
              <w:rPr>
                <w:sz w:val="20"/>
                <w:szCs w:val="20"/>
              </w:rPr>
              <w:t>2</w:t>
            </w:r>
          </w:p>
        </w:tc>
        <w:tc>
          <w:tcPr>
            <w:tcW w:w="811" w:type="pct"/>
            <w:gridSpan w:val="2"/>
            <w:tcBorders>
              <w:top w:val="single" w:sz="4" w:space="0" w:color="auto"/>
              <w:left w:val="single" w:sz="4" w:space="0" w:color="auto"/>
              <w:bottom w:val="single" w:sz="4" w:space="0" w:color="auto"/>
              <w:right w:val="single" w:sz="6" w:space="0" w:color="auto"/>
            </w:tcBorders>
            <w:vAlign w:val="center"/>
          </w:tcPr>
          <w:p w:rsidR="006B4F46" w:rsidRPr="001C653E" w:rsidRDefault="006B4F46" w:rsidP="00C558BA">
            <w:pPr>
              <w:jc w:val="center"/>
            </w:pPr>
            <w:r w:rsidRPr="001C653E">
              <w:rPr>
                <w:sz w:val="20"/>
                <w:szCs w:val="20"/>
              </w:rPr>
              <w:t>8</w:t>
            </w:r>
          </w:p>
        </w:tc>
        <w:tc>
          <w:tcPr>
            <w:tcW w:w="325" w:type="pct"/>
            <w:gridSpan w:val="2"/>
            <w:vMerge/>
            <w:tcBorders>
              <w:left w:val="single" w:sz="6" w:space="0" w:color="auto"/>
              <w:right w:val="single" w:sz="6" w:space="0" w:color="auto"/>
            </w:tcBorders>
          </w:tcPr>
          <w:p w:rsidR="006B4F46" w:rsidRPr="001C653E" w:rsidRDefault="006B4F46" w:rsidP="00C558BA">
            <w:pPr>
              <w:jc w:val="center"/>
              <w:rPr>
                <w:sz w:val="20"/>
                <w:szCs w:val="20"/>
              </w:rPr>
            </w:pPr>
          </w:p>
        </w:tc>
      </w:tr>
      <w:tr w:rsidR="006B4F46" w:rsidRPr="001C653E" w:rsidTr="00035EAE">
        <w:trPr>
          <w:cantSplit/>
          <w:trHeight w:val="1061"/>
        </w:trPr>
        <w:tc>
          <w:tcPr>
            <w:tcW w:w="256" w:type="pct"/>
            <w:vMerge/>
            <w:tcBorders>
              <w:left w:val="single" w:sz="6" w:space="0" w:color="auto"/>
              <w:bottom w:val="single" w:sz="6" w:space="0" w:color="auto"/>
              <w:right w:val="single" w:sz="12" w:space="0" w:color="auto"/>
            </w:tcBorders>
          </w:tcPr>
          <w:p w:rsidR="006B4F46" w:rsidRPr="001C653E" w:rsidRDefault="006B4F46" w:rsidP="0000653A">
            <w:pPr>
              <w:numPr>
                <w:ilvl w:val="0"/>
                <w:numId w:val="25"/>
              </w:numPr>
              <w:jc w:val="both"/>
              <w:rPr>
                <w:sz w:val="20"/>
                <w:szCs w:val="20"/>
              </w:rPr>
            </w:pPr>
          </w:p>
        </w:tc>
        <w:tc>
          <w:tcPr>
            <w:tcW w:w="2238" w:type="pct"/>
            <w:tcBorders>
              <w:top w:val="single" w:sz="4" w:space="0" w:color="auto"/>
              <w:left w:val="nil"/>
              <w:bottom w:val="single" w:sz="6" w:space="0" w:color="auto"/>
              <w:right w:val="single" w:sz="4" w:space="0" w:color="auto"/>
            </w:tcBorders>
          </w:tcPr>
          <w:p w:rsidR="006B4F46" w:rsidRPr="001C653E" w:rsidRDefault="006B4F46" w:rsidP="0000653A">
            <w:pPr>
              <w:numPr>
                <w:ilvl w:val="0"/>
                <w:numId w:val="22"/>
              </w:numPr>
              <w:rPr>
                <w:sz w:val="20"/>
                <w:szCs w:val="20"/>
              </w:rPr>
            </w:pPr>
            <w:r w:rsidRPr="001C653E">
              <w:rPr>
                <w:sz w:val="20"/>
                <w:szCs w:val="20"/>
              </w:rPr>
              <w:t>Expects you to ask his permission before seeking health care for yourself</w:t>
            </w:r>
          </w:p>
          <w:p w:rsidR="006B4F46" w:rsidRPr="001C653E" w:rsidRDefault="006B4F46" w:rsidP="002007DA">
            <w:pPr>
              <w:rPr>
                <w:rFonts w:ascii="SutonnyMJ" w:hAnsi="SutonnyMJ"/>
                <w:sz w:val="20"/>
                <w:szCs w:val="20"/>
              </w:rPr>
            </w:pPr>
            <w:r w:rsidRPr="001C653E">
              <w:rPr>
                <w:rFonts w:ascii="SutonnyMJ" w:hAnsi="SutonnyMJ"/>
                <w:sz w:val="20"/>
                <w:szCs w:val="20"/>
              </w:rPr>
              <w:t xml:space="preserve">      Avkv K‡ib/Ki‡Zb †h Avcwb wb‡Ri wPwKrmv Kiv‡bvi Av‡M Zvi AbygwZ †b‡eb?</w:t>
            </w:r>
          </w:p>
        </w:tc>
        <w:tc>
          <w:tcPr>
            <w:tcW w:w="719" w:type="pct"/>
            <w:gridSpan w:val="2"/>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jc w:val="center"/>
              <w:rPr>
                <w:sz w:val="20"/>
                <w:szCs w:val="20"/>
              </w:rPr>
            </w:pPr>
          </w:p>
          <w:p w:rsidR="006B4F46" w:rsidRPr="001C653E" w:rsidRDefault="006B4F46" w:rsidP="00C558BA">
            <w:pPr>
              <w:jc w:val="center"/>
              <w:rPr>
                <w:sz w:val="20"/>
                <w:szCs w:val="20"/>
              </w:rPr>
            </w:pPr>
            <w:r w:rsidRPr="001C653E">
              <w:rPr>
                <w:sz w:val="20"/>
                <w:szCs w:val="20"/>
              </w:rPr>
              <w:t>1</w:t>
            </w:r>
          </w:p>
          <w:p w:rsidR="006B4F46" w:rsidRPr="001C653E" w:rsidRDefault="006B4F46" w:rsidP="00C558BA">
            <w:pPr>
              <w:jc w:val="center"/>
              <w:rPr>
                <w:sz w:val="20"/>
                <w:szCs w:val="20"/>
              </w:rPr>
            </w:pPr>
          </w:p>
          <w:p w:rsidR="006B4F46" w:rsidRPr="001C653E" w:rsidRDefault="006B4F46" w:rsidP="00C558BA">
            <w:pPr>
              <w:jc w:val="center"/>
              <w:rPr>
                <w:sz w:val="20"/>
                <w:szCs w:val="20"/>
              </w:rPr>
            </w:pPr>
          </w:p>
        </w:tc>
        <w:tc>
          <w:tcPr>
            <w:tcW w:w="650" w:type="pct"/>
            <w:gridSpan w:val="4"/>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jc w:val="center"/>
              <w:rPr>
                <w:sz w:val="20"/>
                <w:szCs w:val="20"/>
              </w:rPr>
            </w:pPr>
          </w:p>
          <w:p w:rsidR="006B4F46" w:rsidRPr="001C653E" w:rsidRDefault="006B4F46" w:rsidP="00C558BA">
            <w:pPr>
              <w:jc w:val="center"/>
              <w:rPr>
                <w:sz w:val="20"/>
                <w:szCs w:val="20"/>
              </w:rPr>
            </w:pPr>
            <w:r w:rsidRPr="001C653E">
              <w:rPr>
                <w:sz w:val="20"/>
                <w:szCs w:val="20"/>
              </w:rPr>
              <w:t>2</w:t>
            </w:r>
          </w:p>
          <w:p w:rsidR="006B4F46" w:rsidRPr="001C653E" w:rsidRDefault="006B4F46" w:rsidP="00C558BA">
            <w:pPr>
              <w:jc w:val="center"/>
              <w:rPr>
                <w:sz w:val="20"/>
                <w:szCs w:val="20"/>
              </w:rPr>
            </w:pPr>
          </w:p>
          <w:p w:rsidR="006B4F46" w:rsidRPr="001C653E" w:rsidRDefault="006B4F46" w:rsidP="00C558BA">
            <w:pPr>
              <w:jc w:val="center"/>
              <w:rPr>
                <w:sz w:val="20"/>
                <w:szCs w:val="20"/>
              </w:rPr>
            </w:pPr>
          </w:p>
        </w:tc>
        <w:tc>
          <w:tcPr>
            <w:tcW w:w="811" w:type="pct"/>
            <w:gridSpan w:val="2"/>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jc w:val="center"/>
            </w:pPr>
            <w:r w:rsidRPr="001C653E">
              <w:rPr>
                <w:sz w:val="20"/>
                <w:szCs w:val="20"/>
              </w:rPr>
              <w:t>8</w:t>
            </w:r>
          </w:p>
        </w:tc>
        <w:tc>
          <w:tcPr>
            <w:tcW w:w="325" w:type="pct"/>
            <w:gridSpan w:val="2"/>
            <w:vMerge/>
            <w:tcBorders>
              <w:left w:val="single" w:sz="4" w:space="0" w:color="auto"/>
              <w:bottom w:val="single" w:sz="6" w:space="0" w:color="auto"/>
              <w:right w:val="single" w:sz="6" w:space="0" w:color="auto"/>
            </w:tcBorders>
          </w:tcPr>
          <w:p w:rsidR="006B4F46" w:rsidRPr="001C653E" w:rsidRDefault="006B4F46" w:rsidP="00C558BA">
            <w:pPr>
              <w:jc w:val="center"/>
              <w:rPr>
                <w:sz w:val="20"/>
                <w:szCs w:val="20"/>
              </w:rPr>
            </w:pPr>
          </w:p>
        </w:tc>
      </w:tr>
      <w:tr w:rsidR="006B4F46" w:rsidRPr="001C653E" w:rsidTr="00035EAE">
        <w:trPr>
          <w:cantSplit/>
          <w:trHeight w:val="526"/>
        </w:trPr>
        <w:tc>
          <w:tcPr>
            <w:tcW w:w="256" w:type="pct"/>
            <w:vMerge w:val="restart"/>
            <w:tcBorders>
              <w:top w:val="single" w:sz="6" w:space="0" w:color="auto"/>
              <w:left w:val="single" w:sz="6" w:space="0" w:color="auto"/>
              <w:right w:val="single" w:sz="12" w:space="0" w:color="auto"/>
            </w:tcBorders>
          </w:tcPr>
          <w:p w:rsidR="006B4F46" w:rsidRPr="001C653E" w:rsidRDefault="006B4F46" w:rsidP="0000653A">
            <w:pPr>
              <w:numPr>
                <w:ilvl w:val="0"/>
                <w:numId w:val="25"/>
              </w:numPr>
              <w:jc w:val="both"/>
              <w:rPr>
                <w:sz w:val="20"/>
                <w:szCs w:val="20"/>
              </w:rPr>
            </w:pPr>
          </w:p>
        </w:tc>
        <w:tc>
          <w:tcPr>
            <w:tcW w:w="2238" w:type="pct"/>
            <w:vMerge w:val="restart"/>
            <w:tcBorders>
              <w:top w:val="single" w:sz="6" w:space="0" w:color="auto"/>
              <w:left w:val="nil"/>
              <w:right w:val="single" w:sz="4" w:space="0" w:color="auto"/>
            </w:tcBorders>
          </w:tcPr>
          <w:p w:rsidR="006B4F46" w:rsidRPr="001C653E" w:rsidRDefault="006B4F46" w:rsidP="00C558BA">
            <w:pPr>
              <w:rPr>
                <w:sz w:val="20"/>
                <w:szCs w:val="20"/>
              </w:rPr>
            </w:pPr>
            <w:r w:rsidRPr="001C653E">
              <w:rPr>
                <w:sz w:val="20"/>
                <w:szCs w:val="20"/>
              </w:rPr>
              <w:t>Does your current or most recent husband generally do any of the following?</w:t>
            </w:r>
          </w:p>
          <w:p w:rsidR="006B4F46" w:rsidRPr="001C653E" w:rsidRDefault="006B4F46" w:rsidP="00C558BA">
            <w:pPr>
              <w:rPr>
                <w:rFonts w:ascii="SutonnyMJ" w:hAnsi="SutonnyMJ" w:cs="Vrinda"/>
                <w:sz w:val="20"/>
                <w:szCs w:val="20"/>
                <w:lang w:val="en-US" w:bidi="bn-BD"/>
              </w:rPr>
            </w:pPr>
            <w:r w:rsidRPr="001C653E">
              <w:rPr>
                <w:rFonts w:ascii="SutonnyMJ" w:hAnsi="SutonnyMJ"/>
                <w:sz w:val="20"/>
                <w:szCs w:val="20"/>
              </w:rPr>
              <w:t xml:space="preserve">Avcbvi (eZ©gvb/ me©‡kl) ¯^vgx wK </w:t>
            </w:r>
            <w:r w:rsidRPr="001C653E">
              <w:rPr>
                <w:rFonts w:ascii="SutonnyMJ" w:hAnsi="SutonnyMJ" w:cs="Vrinda"/>
                <w:sz w:val="20"/>
                <w:szCs w:val="20"/>
                <w:lang w:val="en-US" w:bidi="bn-BD"/>
              </w:rPr>
              <w:t>KLbI -</w:t>
            </w:r>
          </w:p>
          <w:p w:rsidR="006B4F46" w:rsidRPr="001C653E" w:rsidRDefault="006B4F46" w:rsidP="00C558BA">
            <w:pPr>
              <w:rPr>
                <w:rFonts w:ascii="SutonnyMJ" w:hAnsi="SutonnyMJ" w:cs="Vrinda"/>
                <w:sz w:val="20"/>
                <w:szCs w:val="20"/>
                <w:lang w:val="en-US" w:bidi="bn-BD"/>
              </w:rPr>
            </w:pPr>
          </w:p>
          <w:p w:rsidR="006B4F46" w:rsidRPr="001C653E" w:rsidRDefault="006B4F46" w:rsidP="00C558BA">
            <w:pPr>
              <w:rPr>
                <w:sz w:val="20"/>
                <w:szCs w:val="20"/>
              </w:rPr>
            </w:pPr>
          </w:p>
          <w:p w:rsidR="006B4F46" w:rsidRPr="001C653E" w:rsidRDefault="006B4F46" w:rsidP="00C558BA">
            <w:pPr>
              <w:ind w:left="360"/>
              <w:rPr>
                <w:rFonts w:cs="Vrinda"/>
                <w:sz w:val="20"/>
                <w:szCs w:val="20"/>
                <w:cs/>
                <w:lang w:bidi="bn-BD"/>
              </w:rPr>
            </w:pPr>
          </w:p>
        </w:tc>
        <w:tc>
          <w:tcPr>
            <w:tcW w:w="1370" w:type="pct"/>
            <w:gridSpan w:val="6"/>
            <w:tcBorders>
              <w:top w:val="single" w:sz="4" w:space="0" w:color="auto"/>
              <w:left w:val="single" w:sz="4" w:space="0" w:color="auto"/>
              <w:bottom w:val="single" w:sz="4" w:space="0" w:color="auto"/>
              <w:right w:val="single" w:sz="4" w:space="0" w:color="auto"/>
            </w:tcBorders>
          </w:tcPr>
          <w:p w:rsidR="006B4F46" w:rsidRPr="001C653E" w:rsidRDefault="006B4F46" w:rsidP="00C558BA">
            <w:pPr>
              <w:rPr>
                <w:sz w:val="20"/>
                <w:szCs w:val="20"/>
              </w:rPr>
            </w:pPr>
            <w:r w:rsidRPr="001C653E">
              <w:rPr>
                <w:sz w:val="20"/>
                <w:szCs w:val="20"/>
              </w:rPr>
              <w:t>A)</w:t>
            </w:r>
          </w:p>
          <w:p w:rsidR="006B4F46" w:rsidRPr="001C653E" w:rsidRDefault="006B4F46" w:rsidP="00C558BA">
            <w:pPr>
              <w:rPr>
                <w:sz w:val="20"/>
                <w:szCs w:val="20"/>
              </w:rPr>
            </w:pPr>
          </w:p>
          <w:p w:rsidR="006B4F46" w:rsidRPr="001C653E" w:rsidRDefault="006B4F46" w:rsidP="00C558BA">
            <w:pPr>
              <w:jc w:val="center"/>
              <w:rPr>
                <w:sz w:val="20"/>
                <w:szCs w:val="20"/>
              </w:rPr>
            </w:pPr>
          </w:p>
        </w:tc>
        <w:tc>
          <w:tcPr>
            <w:tcW w:w="948" w:type="pct"/>
            <w:gridSpan w:val="3"/>
            <w:tcBorders>
              <w:top w:val="single" w:sz="4" w:space="0" w:color="auto"/>
              <w:left w:val="single" w:sz="4" w:space="0" w:color="auto"/>
              <w:bottom w:val="single" w:sz="4" w:space="0" w:color="auto"/>
              <w:right w:val="single" w:sz="4" w:space="0" w:color="auto"/>
            </w:tcBorders>
          </w:tcPr>
          <w:p w:rsidR="006B4F46" w:rsidRPr="001C653E" w:rsidRDefault="006B4F46" w:rsidP="00C558BA">
            <w:pPr>
              <w:jc w:val="center"/>
              <w:rPr>
                <w:sz w:val="20"/>
                <w:szCs w:val="20"/>
              </w:rPr>
            </w:pPr>
            <w:r w:rsidRPr="001C653E">
              <w:rPr>
                <w:sz w:val="20"/>
                <w:szCs w:val="20"/>
              </w:rPr>
              <w:t xml:space="preserve">B) ASK ONLY IF ‘YES’ IN 804A </w:t>
            </w:r>
          </w:p>
          <w:p w:rsidR="006B4F46" w:rsidRPr="001C653E" w:rsidRDefault="006B4F46" w:rsidP="00C558BA">
            <w:pPr>
              <w:jc w:val="center"/>
              <w:rPr>
                <w:sz w:val="20"/>
                <w:szCs w:val="20"/>
              </w:rPr>
            </w:pPr>
            <w:r w:rsidRPr="001C653E">
              <w:rPr>
                <w:sz w:val="20"/>
                <w:szCs w:val="20"/>
              </w:rPr>
              <w:t>Has this happened in the past 12 months?</w:t>
            </w:r>
          </w:p>
          <w:p w:rsidR="006B4F46" w:rsidRPr="001C653E" w:rsidRDefault="006B4F46" w:rsidP="00C558BA">
            <w:pPr>
              <w:rPr>
                <w:rFonts w:ascii="SutonnyMJ" w:hAnsi="SutonnyMJ"/>
                <w:sz w:val="20"/>
                <w:szCs w:val="20"/>
              </w:rPr>
            </w:pPr>
            <w:r w:rsidRPr="001C653E">
              <w:rPr>
                <w:rFonts w:ascii="SutonnyMJ" w:hAnsi="SutonnyMJ"/>
                <w:sz w:val="20"/>
                <w:szCs w:val="20"/>
              </w:rPr>
              <w:t xml:space="preserve">hw` </w:t>
            </w:r>
            <w:r w:rsidRPr="001C653E">
              <w:rPr>
                <w:sz w:val="20"/>
                <w:szCs w:val="20"/>
              </w:rPr>
              <w:t xml:space="preserve">804A </w:t>
            </w:r>
            <w:r w:rsidRPr="001C653E">
              <w:rPr>
                <w:rFonts w:ascii="SutonnyMJ" w:hAnsi="SutonnyMJ"/>
                <w:sz w:val="20"/>
                <w:szCs w:val="20"/>
              </w:rPr>
              <w:t>nu¨v  nq, Zvn‡j,</w:t>
            </w:r>
          </w:p>
          <w:p w:rsidR="006B4F46" w:rsidRPr="001C653E" w:rsidRDefault="006B4F46" w:rsidP="00C558BA">
            <w:pPr>
              <w:pStyle w:val="CommentText"/>
              <w:rPr>
                <w:rFonts w:cs="Vrinda"/>
                <w:cs/>
                <w:lang w:bidi="bn-BD"/>
              </w:rPr>
            </w:pPr>
            <w:r w:rsidRPr="001C653E">
              <w:rPr>
                <w:rFonts w:ascii="SutonnyMJ" w:hAnsi="SutonnyMJ"/>
              </w:rPr>
              <w:t xml:space="preserve">MZ 12 gv‡m wK </w:t>
            </w:r>
            <w:r w:rsidRPr="001C653E">
              <w:rPr>
                <w:rFonts w:ascii="SutonnyMJ" w:hAnsi="SutonnyMJ" w:cs="Vrinda"/>
                <w:lang w:val="en-US" w:bidi="bn-BD"/>
              </w:rPr>
              <w:t>GiKg N‡U‡Q?</w:t>
            </w:r>
          </w:p>
        </w:tc>
        <w:tc>
          <w:tcPr>
            <w:tcW w:w="188" w:type="pct"/>
            <w:tcBorders>
              <w:top w:val="single" w:sz="6" w:space="0" w:color="auto"/>
              <w:left w:val="single" w:sz="4" w:space="0" w:color="auto"/>
              <w:bottom w:val="single" w:sz="4" w:space="0" w:color="auto"/>
              <w:right w:val="single" w:sz="6" w:space="0" w:color="auto"/>
            </w:tcBorders>
          </w:tcPr>
          <w:p w:rsidR="006B4F46" w:rsidRPr="001C653E" w:rsidRDefault="006B4F46" w:rsidP="00C558BA">
            <w:pPr>
              <w:jc w:val="center"/>
              <w:rPr>
                <w:sz w:val="20"/>
                <w:szCs w:val="20"/>
              </w:rPr>
            </w:pPr>
          </w:p>
        </w:tc>
      </w:tr>
      <w:tr w:rsidR="006B4F46" w:rsidRPr="001C653E" w:rsidTr="00035EAE">
        <w:trPr>
          <w:cantSplit/>
          <w:trHeight w:val="341"/>
        </w:trPr>
        <w:tc>
          <w:tcPr>
            <w:tcW w:w="256" w:type="pct"/>
            <w:vMerge/>
            <w:tcBorders>
              <w:left w:val="single" w:sz="6" w:space="0" w:color="auto"/>
              <w:right w:val="single" w:sz="12" w:space="0" w:color="auto"/>
            </w:tcBorders>
          </w:tcPr>
          <w:p w:rsidR="006B4F46" w:rsidRPr="001C653E" w:rsidRDefault="006B4F46" w:rsidP="0000653A">
            <w:pPr>
              <w:numPr>
                <w:ilvl w:val="0"/>
                <w:numId w:val="25"/>
              </w:numPr>
              <w:jc w:val="both"/>
              <w:rPr>
                <w:sz w:val="20"/>
                <w:szCs w:val="20"/>
              </w:rPr>
            </w:pPr>
          </w:p>
        </w:tc>
        <w:tc>
          <w:tcPr>
            <w:tcW w:w="2238" w:type="pct"/>
            <w:vMerge/>
            <w:tcBorders>
              <w:left w:val="nil"/>
              <w:bottom w:val="single" w:sz="4" w:space="0" w:color="auto"/>
              <w:right w:val="single" w:sz="4" w:space="0" w:color="auto"/>
            </w:tcBorders>
          </w:tcPr>
          <w:p w:rsidR="006B4F46" w:rsidRPr="001C653E" w:rsidRDefault="006B4F46" w:rsidP="00C558BA">
            <w:pPr>
              <w:ind w:left="360"/>
              <w:rPr>
                <w:sz w:val="20"/>
                <w:szCs w:val="20"/>
              </w:rPr>
            </w:pPr>
          </w:p>
        </w:tc>
        <w:tc>
          <w:tcPr>
            <w:tcW w:w="568" w:type="pct"/>
            <w:tcBorders>
              <w:top w:val="single" w:sz="4" w:space="0" w:color="auto"/>
              <w:left w:val="single" w:sz="4" w:space="0" w:color="auto"/>
              <w:bottom w:val="single" w:sz="4" w:space="0" w:color="auto"/>
              <w:right w:val="single" w:sz="4" w:space="0" w:color="auto"/>
            </w:tcBorders>
          </w:tcPr>
          <w:p w:rsidR="006B4F46" w:rsidRPr="001C653E" w:rsidRDefault="006B4F46" w:rsidP="00C558BA">
            <w:pPr>
              <w:jc w:val="center"/>
              <w:rPr>
                <w:sz w:val="20"/>
                <w:szCs w:val="20"/>
              </w:rPr>
            </w:pPr>
            <w:r w:rsidRPr="001C653E">
              <w:rPr>
                <w:sz w:val="20"/>
                <w:szCs w:val="20"/>
              </w:rPr>
              <w:t>YES</w:t>
            </w:r>
          </w:p>
          <w:p w:rsidR="006B4F46" w:rsidRPr="001C653E" w:rsidRDefault="006B4F46" w:rsidP="00C558BA">
            <w:pPr>
              <w:jc w:val="center"/>
              <w:rPr>
                <w:sz w:val="20"/>
                <w:szCs w:val="20"/>
              </w:rPr>
            </w:pPr>
            <w:r w:rsidRPr="001C653E">
              <w:rPr>
                <w:rFonts w:ascii="SutonnyMJ" w:hAnsi="SutonnyMJ"/>
                <w:sz w:val="20"/>
                <w:szCs w:val="20"/>
              </w:rPr>
              <w:t xml:space="preserve">nu¨v     </w:t>
            </w:r>
          </w:p>
          <w:p w:rsidR="006B4F46" w:rsidRPr="001C653E" w:rsidRDefault="006B4F46" w:rsidP="00C558BA">
            <w:pPr>
              <w:jc w:val="center"/>
              <w:rPr>
                <w:sz w:val="20"/>
                <w:szCs w:val="20"/>
              </w:rPr>
            </w:pPr>
          </w:p>
        </w:tc>
        <w:tc>
          <w:tcPr>
            <w:tcW w:w="393" w:type="pct"/>
            <w:gridSpan w:val="3"/>
            <w:tcBorders>
              <w:top w:val="single" w:sz="4" w:space="0" w:color="auto"/>
              <w:left w:val="single" w:sz="4" w:space="0" w:color="auto"/>
              <w:bottom w:val="single" w:sz="4" w:space="0" w:color="auto"/>
              <w:right w:val="single" w:sz="4" w:space="0" w:color="auto"/>
            </w:tcBorders>
          </w:tcPr>
          <w:p w:rsidR="006B4F46" w:rsidRPr="001C653E" w:rsidRDefault="006B4F46" w:rsidP="00C558BA">
            <w:pPr>
              <w:jc w:val="center"/>
              <w:rPr>
                <w:sz w:val="20"/>
                <w:szCs w:val="20"/>
              </w:rPr>
            </w:pPr>
            <w:r w:rsidRPr="001C653E">
              <w:rPr>
                <w:sz w:val="20"/>
                <w:szCs w:val="20"/>
              </w:rPr>
              <w:t>NO</w:t>
            </w:r>
          </w:p>
          <w:p w:rsidR="006B4F46" w:rsidRPr="001C653E" w:rsidRDefault="006B4F46" w:rsidP="00C558BA">
            <w:pPr>
              <w:jc w:val="center"/>
              <w:rPr>
                <w:sz w:val="20"/>
                <w:szCs w:val="20"/>
              </w:rPr>
            </w:pPr>
            <w:r w:rsidRPr="001C653E">
              <w:rPr>
                <w:rFonts w:ascii="SutonnyMJ" w:hAnsi="SutonnyMJ"/>
                <w:sz w:val="20"/>
                <w:szCs w:val="20"/>
              </w:rPr>
              <w:t>bv</w:t>
            </w:r>
          </w:p>
        </w:tc>
        <w:tc>
          <w:tcPr>
            <w:tcW w:w="408" w:type="pct"/>
            <w:gridSpan w:val="2"/>
            <w:tcBorders>
              <w:top w:val="single" w:sz="4" w:space="0" w:color="auto"/>
              <w:left w:val="single" w:sz="4" w:space="0" w:color="auto"/>
              <w:bottom w:val="single" w:sz="4" w:space="0" w:color="auto"/>
              <w:right w:val="single" w:sz="4" w:space="0" w:color="auto"/>
            </w:tcBorders>
          </w:tcPr>
          <w:p w:rsidR="006B4F46" w:rsidRPr="001C653E" w:rsidRDefault="006B4F46" w:rsidP="00CA39CB">
            <w:pPr>
              <w:rPr>
                <w:sz w:val="20"/>
                <w:szCs w:val="20"/>
              </w:rPr>
            </w:pPr>
            <w:r w:rsidRPr="001C653E">
              <w:rPr>
                <w:sz w:val="20"/>
                <w:szCs w:val="20"/>
              </w:rPr>
              <w:t>N/A</w:t>
            </w:r>
          </w:p>
        </w:tc>
        <w:tc>
          <w:tcPr>
            <w:tcW w:w="507" w:type="pct"/>
            <w:tcBorders>
              <w:top w:val="single" w:sz="4" w:space="0" w:color="auto"/>
              <w:left w:val="single" w:sz="4" w:space="0" w:color="auto"/>
              <w:bottom w:val="single" w:sz="4" w:space="0" w:color="auto"/>
              <w:right w:val="single" w:sz="4" w:space="0" w:color="auto"/>
            </w:tcBorders>
          </w:tcPr>
          <w:p w:rsidR="006B4F46" w:rsidRPr="001C653E" w:rsidRDefault="006B4F46" w:rsidP="00C558BA">
            <w:pPr>
              <w:jc w:val="center"/>
              <w:rPr>
                <w:sz w:val="20"/>
                <w:szCs w:val="20"/>
              </w:rPr>
            </w:pPr>
            <w:r w:rsidRPr="001C653E">
              <w:rPr>
                <w:sz w:val="20"/>
                <w:szCs w:val="20"/>
              </w:rPr>
              <w:t>YES</w:t>
            </w:r>
          </w:p>
          <w:p w:rsidR="006B4F46" w:rsidRPr="001C653E" w:rsidRDefault="006B4F46" w:rsidP="00C558BA">
            <w:pPr>
              <w:jc w:val="center"/>
              <w:rPr>
                <w:sz w:val="20"/>
                <w:szCs w:val="20"/>
              </w:rPr>
            </w:pPr>
            <w:r w:rsidRPr="001C653E">
              <w:rPr>
                <w:rFonts w:ascii="SutonnyMJ" w:hAnsi="SutonnyMJ"/>
                <w:sz w:val="20"/>
                <w:szCs w:val="20"/>
              </w:rPr>
              <w:t xml:space="preserve">nu¨v     </w:t>
            </w:r>
          </w:p>
          <w:p w:rsidR="006B4F46" w:rsidRPr="001C653E" w:rsidRDefault="006B4F46" w:rsidP="00C558BA">
            <w:pPr>
              <w:tabs>
                <w:tab w:val="center" w:pos="317"/>
              </w:tabs>
              <w:jc w:val="center"/>
              <w:rPr>
                <w:sz w:val="20"/>
                <w:szCs w:val="20"/>
              </w:rPr>
            </w:pPr>
          </w:p>
        </w:tc>
        <w:tc>
          <w:tcPr>
            <w:tcW w:w="441" w:type="pct"/>
            <w:gridSpan w:val="2"/>
            <w:tcBorders>
              <w:top w:val="single" w:sz="4" w:space="0" w:color="auto"/>
              <w:left w:val="single" w:sz="4" w:space="0" w:color="auto"/>
              <w:bottom w:val="single" w:sz="4" w:space="0" w:color="auto"/>
              <w:right w:val="single" w:sz="4" w:space="0" w:color="auto"/>
            </w:tcBorders>
          </w:tcPr>
          <w:p w:rsidR="006B4F46" w:rsidRPr="001C653E" w:rsidRDefault="006B4F46" w:rsidP="00C558BA">
            <w:pPr>
              <w:jc w:val="center"/>
              <w:rPr>
                <w:sz w:val="20"/>
                <w:szCs w:val="20"/>
              </w:rPr>
            </w:pPr>
            <w:r w:rsidRPr="001C653E">
              <w:rPr>
                <w:sz w:val="20"/>
                <w:szCs w:val="20"/>
              </w:rPr>
              <w:t>NO</w:t>
            </w:r>
          </w:p>
          <w:p w:rsidR="006B4F46" w:rsidRPr="001C653E" w:rsidRDefault="006B4F46" w:rsidP="00C558BA">
            <w:pPr>
              <w:jc w:val="center"/>
              <w:rPr>
                <w:sz w:val="20"/>
                <w:szCs w:val="20"/>
              </w:rPr>
            </w:pPr>
            <w:r w:rsidRPr="001C653E">
              <w:rPr>
                <w:rFonts w:ascii="SutonnyMJ" w:hAnsi="SutonnyMJ"/>
                <w:sz w:val="20"/>
                <w:szCs w:val="20"/>
              </w:rPr>
              <w:t>bv</w:t>
            </w:r>
          </w:p>
        </w:tc>
        <w:tc>
          <w:tcPr>
            <w:tcW w:w="188" w:type="pct"/>
            <w:vMerge w:val="restart"/>
            <w:tcBorders>
              <w:top w:val="single" w:sz="4" w:space="0" w:color="auto"/>
              <w:left w:val="single" w:sz="4" w:space="0" w:color="auto"/>
              <w:right w:val="single" w:sz="6" w:space="0" w:color="auto"/>
            </w:tcBorders>
          </w:tcPr>
          <w:p w:rsidR="006B4F46" w:rsidRPr="001C653E" w:rsidRDefault="006B4F46" w:rsidP="00C558BA">
            <w:pPr>
              <w:jc w:val="center"/>
              <w:rPr>
                <w:sz w:val="20"/>
                <w:szCs w:val="20"/>
              </w:rPr>
            </w:pPr>
          </w:p>
        </w:tc>
      </w:tr>
      <w:tr w:rsidR="006B4F46" w:rsidRPr="001C653E" w:rsidTr="00035EAE">
        <w:trPr>
          <w:cantSplit/>
          <w:trHeight w:val="483"/>
        </w:trPr>
        <w:tc>
          <w:tcPr>
            <w:tcW w:w="256" w:type="pct"/>
            <w:vMerge/>
            <w:tcBorders>
              <w:left w:val="single" w:sz="6" w:space="0" w:color="auto"/>
              <w:right w:val="single" w:sz="12" w:space="0" w:color="auto"/>
            </w:tcBorders>
          </w:tcPr>
          <w:p w:rsidR="006B4F46" w:rsidRPr="001C653E" w:rsidRDefault="006B4F46" w:rsidP="0000653A">
            <w:pPr>
              <w:numPr>
                <w:ilvl w:val="0"/>
                <w:numId w:val="25"/>
              </w:numPr>
              <w:jc w:val="both"/>
              <w:rPr>
                <w:sz w:val="20"/>
                <w:szCs w:val="20"/>
              </w:rPr>
            </w:pPr>
          </w:p>
        </w:tc>
        <w:tc>
          <w:tcPr>
            <w:tcW w:w="2238" w:type="pct"/>
            <w:tcBorders>
              <w:top w:val="single" w:sz="4" w:space="0" w:color="auto"/>
              <w:left w:val="nil"/>
              <w:bottom w:val="single" w:sz="4" w:space="0" w:color="auto"/>
              <w:right w:val="single" w:sz="4" w:space="0" w:color="auto"/>
            </w:tcBorders>
          </w:tcPr>
          <w:p w:rsidR="006B4F46" w:rsidRPr="001C653E" w:rsidRDefault="006B4F46" w:rsidP="0000653A">
            <w:pPr>
              <w:pStyle w:val="ListParagraph"/>
              <w:numPr>
                <w:ilvl w:val="0"/>
                <w:numId w:val="51"/>
              </w:numPr>
              <w:rPr>
                <w:sz w:val="20"/>
                <w:szCs w:val="20"/>
              </w:rPr>
            </w:pPr>
            <w:r w:rsidRPr="001C653E">
              <w:rPr>
                <w:sz w:val="20"/>
                <w:szCs w:val="20"/>
              </w:rPr>
              <w:t xml:space="preserve">Prohibits you from getting a job, going to work, trading, earning money or participating in income generation projects? </w:t>
            </w:r>
          </w:p>
          <w:p w:rsidR="006B4F46" w:rsidRPr="001C653E" w:rsidRDefault="006B4F46" w:rsidP="00C558BA">
            <w:pPr>
              <w:ind w:left="360"/>
              <w:rPr>
                <w:sz w:val="20"/>
                <w:szCs w:val="20"/>
              </w:rPr>
            </w:pPr>
            <w:r w:rsidRPr="001C653E">
              <w:rPr>
                <w:rFonts w:ascii="SutonnyMJ" w:hAnsi="SutonnyMJ"/>
                <w:sz w:val="20"/>
                <w:szCs w:val="20"/>
              </w:rPr>
              <w:t>Avcbv‡K PvKywi Kiv, Kv‡R hvIqv, e¨emv Kiv ev Avq †ivRMvi Kivq evav ‡`b/w`‡q‡Qb?</w:t>
            </w:r>
          </w:p>
        </w:tc>
        <w:tc>
          <w:tcPr>
            <w:tcW w:w="568" w:type="pct"/>
            <w:tcBorders>
              <w:top w:val="single" w:sz="4" w:space="0" w:color="auto"/>
              <w:left w:val="single" w:sz="4" w:space="0" w:color="auto"/>
              <w:bottom w:val="single" w:sz="4" w:space="0" w:color="auto"/>
              <w:right w:val="single" w:sz="4" w:space="0" w:color="auto"/>
            </w:tcBorders>
            <w:vAlign w:val="center"/>
          </w:tcPr>
          <w:p w:rsidR="006B4F46" w:rsidRPr="001C653E" w:rsidRDefault="006B4F46" w:rsidP="00F20AC1">
            <w:pPr>
              <w:jc w:val="center"/>
              <w:rPr>
                <w:sz w:val="20"/>
                <w:szCs w:val="20"/>
              </w:rPr>
            </w:pPr>
            <w:r w:rsidRPr="001C653E">
              <w:rPr>
                <w:sz w:val="20"/>
                <w:szCs w:val="20"/>
              </w:rPr>
              <w:t>1</w:t>
            </w:r>
          </w:p>
        </w:tc>
        <w:tc>
          <w:tcPr>
            <w:tcW w:w="393" w:type="pct"/>
            <w:gridSpan w:val="3"/>
            <w:tcBorders>
              <w:top w:val="single" w:sz="4" w:space="0" w:color="auto"/>
              <w:left w:val="single" w:sz="4" w:space="0" w:color="auto"/>
              <w:bottom w:val="single" w:sz="4" w:space="0" w:color="auto"/>
              <w:right w:val="single" w:sz="4" w:space="0" w:color="auto"/>
            </w:tcBorders>
            <w:vAlign w:val="center"/>
          </w:tcPr>
          <w:p w:rsidR="006B4F46" w:rsidRPr="001C653E" w:rsidRDefault="006B4F46" w:rsidP="00F20AC1">
            <w:pPr>
              <w:jc w:val="center"/>
              <w:rPr>
                <w:sz w:val="20"/>
                <w:szCs w:val="20"/>
              </w:rPr>
            </w:pPr>
            <w:r w:rsidRPr="001C653E">
              <w:rPr>
                <w:sz w:val="20"/>
                <w:szCs w:val="20"/>
              </w:rPr>
              <w:t>2</w:t>
            </w:r>
          </w:p>
        </w:tc>
        <w:tc>
          <w:tcPr>
            <w:tcW w:w="408"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B4F46" w:rsidRPr="001C653E" w:rsidRDefault="006B4F46" w:rsidP="00F20AC1">
            <w:pPr>
              <w:jc w:val="center"/>
              <w:rPr>
                <w:sz w:val="20"/>
                <w:szCs w:val="20"/>
              </w:rPr>
            </w:pPr>
          </w:p>
        </w:tc>
        <w:tc>
          <w:tcPr>
            <w:tcW w:w="507" w:type="pct"/>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jc w:val="center"/>
              <w:rPr>
                <w:sz w:val="20"/>
                <w:szCs w:val="20"/>
              </w:rPr>
            </w:pPr>
            <w:r w:rsidRPr="001C653E">
              <w:rPr>
                <w:sz w:val="20"/>
                <w:szCs w:val="20"/>
              </w:rPr>
              <w:t>1</w:t>
            </w:r>
          </w:p>
          <w:p w:rsidR="006B4F46" w:rsidRPr="001C653E" w:rsidRDefault="006B4F46" w:rsidP="00C558BA">
            <w:pPr>
              <w:tabs>
                <w:tab w:val="center" w:pos="317"/>
              </w:tabs>
              <w:jc w:val="center"/>
              <w:rPr>
                <w:sz w:val="20"/>
                <w:szCs w:val="20"/>
              </w:rPr>
            </w:pPr>
          </w:p>
        </w:tc>
        <w:tc>
          <w:tcPr>
            <w:tcW w:w="441" w:type="pct"/>
            <w:gridSpan w:val="2"/>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jc w:val="center"/>
              <w:rPr>
                <w:sz w:val="20"/>
                <w:szCs w:val="20"/>
              </w:rPr>
            </w:pPr>
            <w:r w:rsidRPr="001C653E">
              <w:rPr>
                <w:sz w:val="20"/>
                <w:szCs w:val="20"/>
              </w:rPr>
              <w:t>2</w:t>
            </w:r>
          </w:p>
          <w:p w:rsidR="006B4F46" w:rsidRPr="001C653E" w:rsidRDefault="006B4F46" w:rsidP="00C558BA">
            <w:pPr>
              <w:jc w:val="center"/>
              <w:rPr>
                <w:sz w:val="20"/>
                <w:szCs w:val="20"/>
              </w:rPr>
            </w:pPr>
          </w:p>
        </w:tc>
        <w:tc>
          <w:tcPr>
            <w:tcW w:w="188" w:type="pct"/>
            <w:vMerge/>
            <w:tcBorders>
              <w:left w:val="single" w:sz="4" w:space="0" w:color="auto"/>
              <w:right w:val="single" w:sz="6" w:space="0" w:color="auto"/>
            </w:tcBorders>
          </w:tcPr>
          <w:p w:rsidR="006B4F46" w:rsidRPr="001C653E" w:rsidRDefault="006B4F46" w:rsidP="00C558BA">
            <w:pPr>
              <w:jc w:val="center"/>
              <w:rPr>
                <w:sz w:val="20"/>
                <w:szCs w:val="20"/>
              </w:rPr>
            </w:pPr>
          </w:p>
        </w:tc>
      </w:tr>
      <w:tr w:rsidR="006B4F46" w:rsidRPr="001C653E" w:rsidTr="00035EAE">
        <w:trPr>
          <w:cantSplit/>
          <w:trHeight w:val="910"/>
        </w:trPr>
        <w:tc>
          <w:tcPr>
            <w:tcW w:w="256" w:type="pct"/>
            <w:vMerge/>
            <w:tcBorders>
              <w:left w:val="single" w:sz="6" w:space="0" w:color="auto"/>
              <w:right w:val="single" w:sz="12" w:space="0" w:color="auto"/>
            </w:tcBorders>
          </w:tcPr>
          <w:p w:rsidR="006B4F46" w:rsidRPr="001C653E" w:rsidRDefault="006B4F46" w:rsidP="0000653A">
            <w:pPr>
              <w:numPr>
                <w:ilvl w:val="0"/>
                <w:numId w:val="25"/>
              </w:numPr>
              <w:jc w:val="both"/>
              <w:rPr>
                <w:sz w:val="20"/>
                <w:szCs w:val="20"/>
              </w:rPr>
            </w:pPr>
          </w:p>
        </w:tc>
        <w:tc>
          <w:tcPr>
            <w:tcW w:w="2238" w:type="pct"/>
            <w:tcBorders>
              <w:top w:val="single" w:sz="4" w:space="0" w:color="auto"/>
              <w:left w:val="nil"/>
              <w:bottom w:val="single" w:sz="4" w:space="0" w:color="auto"/>
              <w:right w:val="single" w:sz="4" w:space="0" w:color="auto"/>
            </w:tcBorders>
          </w:tcPr>
          <w:p w:rsidR="006B4F46" w:rsidRPr="001C653E" w:rsidRDefault="006B4F46" w:rsidP="0000653A">
            <w:pPr>
              <w:numPr>
                <w:ilvl w:val="0"/>
                <w:numId w:val="39"/>
              </w:numPr>
              <w:rPr>
                <w:sz w:val="20"/>
                <w:szCs w:val="20"/>
              </w:rPr>
            </w:pPr>
            <w:r w:rsidRPr="001C653E">
              <w:rPr>
                <w:sz w:val="20"/>
                <w:szCs w:val="20"/>
              </w:rPr>
              <w:t>Takes your earnings, jwellary or any vaulable things from you against your will?</w:t>
            </w:r>
          </w:p>
          <w:p w:rsidR="006B4F46" w:rsidRPr="001C653E" w:rsidRDefault="006B4F46" w:rsidP="00C558BA">
            <w:pPr>
              <w:ind w:left="360"/>
              <w:rPr>
                <w:rFonts w:ascii="SutonnyMJ" w:hAnsi="SutonnyMJ"/>
                <w:sz w:val="20"/>
                <w:szCs w:val="20"/>
              </w:rPr>
            </w:pPr>
            <w:r w:rsidRPr="001C653E">
              <w:rPr>
                <w:rFonts w:ascii="SutonnyMJ" w:hAnsi="SutonnyMJ"/>
                <w:sz w:val="20"/>
                <w:szCs w:val="20"/>
              </w:rPr>
              <w:t>Avcbvi Ag‡Z Avcbvi UvKv, Mqbv ev Ab¨ †Kvb `vgx wRwbm wb‡q ‡bb/wb‡q‡Qb?</w:t>
            </w:r>
          </w:p>
        </w:tc>
        <w:tc>
          <w:tcPr>
            <w:tcW w:w="568" w:type="pct"/>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jc w:val="center"/>
              <w:rPr>
                <w:sz w:val="20"/>
                <w:szCs w:val="20"/>
              </w:rPr>
            </w:pPr>
            <w:r w:rsidRPr="001C653E">
              <w:rPr>
                <w:sz w:val="20"/>
                <w:szCs w:val="20"/>
              </w:rPr>
              <w:t>1</w:t>
            </w:r>
          </w:p>
        </w:tc>
        <w:tc>
          <w:tcPr>
            <w:tcW w:w="393" w:type="pct"/>
            <w:gridSpan w:val="3"/>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jc w:val="center"/>
              <w:rPr>
                <w:sz w:val="20"/>
                <w:szCs w:val="20"/>
              </w:rPr>
            </w:pPr>
            <w:r w:rsidRPr="001C653E">
              <w:rPr>
                <w:sz w:val="20"/>
                <w:szCs w:val="20"/>
              </w:rPr>
              <w:t>2</w:t>
            </w:r>
          </w:p>
        </w:tc>
        <w:tc>
          <w:tcPr>
            <w:tcW w:w="408" w:type="pct"/>
            <w:gridSpan w:val="2"/>
            <w:tcBorders>
              <w:top w:val="single" w:sz="4" w:space="0" w:color="auto"/>
              <w:left w:val="single" w:sz="4" w:space="0" w:color="auto"/>
              <w:bottom w:val="single" w:sz="4" w:space="0" w:color="auto"/>
              <w:right w:val="single" w:sz="4" w:space="0" w:color="auto"/>
            </w:tcBorders>
            <w:vAlign w:val="center"/>
          </w:tcPr>
          <w:p w:rsidR="006B4F46" w:rsidRPr="001C653E" w:rsidRDefault="006B4F46" w:rsidP="00F20AC1">
            <w:pPr>
              <w:jc w:val="center"/>
            </w:pPr>
            <w:r w:rsidRPr="001C653E">
              <w:rPr>
                <w:sz w:val="20"/>
                <w:szCs w:val="20"/>
              </w:rPr>
              <w:t>7</w:t>
            </w:r>
          </w:p>
        </w:tc>
        <w:tc>
          <w:tcPr>
            <w:tcW w:w="507" w:type="pct"/>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tabs>
                <w:tab w:val="center" w:pos="317"/>
              </w:tabs>
              <w:jc w:val="center"/>
              <w:rPr>
                <w:sz w:val="20"/>
                <w:szCs w:val="20"/>
              </w:rPr>
            </w:pPr>
            <w:r w:rsidRPr="001C653E">
              <w:rPr>
                <w:sz w:val="20"/>
                <w:szCs w:val="20"/>
              </w:rPr>
              <w:t>1</w:t>
            </w:r>
          </w:p>
        </w:tc>
        <w:tc>
          <w:tcPr>
            <w:tcW w:w="441" w:type="pct"/>
            <w:gridSpan w:val="2"/>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jc w:val="center"/>
              <w:rPr>
                <w:sz w:val="20"/>
                <w:szCs w:val="20"/>
              </w:rPr>
            </w:pPr>
            <w:r w:rsidRPr="001C653E">
              <w:rPr>
                <w:sz w:val="20"/>
                <w:szCs w:val="20"/>
              </w:rPr>
              <w:t>2</w:t>
            </w:r>
          </w:p>
        </w:tc>
        <w:tc>
          <w:tcPr>
            <w:tcW w:w="188" w:type="pct"/>
            <w:vMerge/>
            <w:tcBorders>
              <w:left w:val="single" w:sz="4" w:space="0" w:color="auto"/>
              <w:right w:val="single" w:sz="6" w:space="0" w:color="auto"/>
            </w:tcBorders>
          </w:tcPr>
          <w:p w:rsidR="006B4F46" w:rsidRPr="001C653E" w:rsidRDefault="006B4F46" w:rsidP="00C558BA">
            <w:pPr>
              <w:jc w:val="center"/>
              <w:rPr>
                <w:sz w:val="20"/>
                <w:szCs w:val="20"/>
              </w:rPr>
            </w:pPr>
          </w:p>
        </w:tc>
      </w:tr>
      <w:tr w:rsidR="006B4F46" w:rsidRPr="001C653E" w:rsidTr="00035EAE">
        <w:trPr>
          <w:cantSplit/>
          <w:trHeight w:val="1347"/>
        </w:trPr>
        <w:tc>
          <w:tcPr>
            <w:tcW w:w="256" w:type="pct"/>
            <w:vMerge/>
            <w:tcBorders>
              <w:left w:val="single" w:sz="6" w:space="0" w:color="auto"/>
              <w:right w:val="single" w:sz="12" w:space="0" w:color="auto"/>
            </w:tcBorders>
          </w:tcPr>
          <w:p w:rsidR="006B4F46" w:rsidRPr="001C653E" w:rsidRDefault="006B4F46" w:rsidP="0000653A">
            <w:pPr>
              <w:numPr>
                <w:ilvl w:val="0"/>
                <w:numId w:val="25"/>
              </w:numPr>
              <w:jc w:val="both"/>
              <w:rPr>
                <w:sz w:val="20"/>
                <w:szCs w:val="20"/>
              </w:rPr>
            </w:pPr>
          </w:p>
        </w:tc>
        <w:tc>
          <w:tcPr>
            <w:tcW w:w="2238" w:type="pct"/>
            <w:tcBorders>
              <w:top w:val="single" w:sz="4" w:space="0" w:color="auto"/>
              <w:left w:val="nil"/>
              <w:bottom w:val="single" w:sz="4" w:space="0" w:color="auto"/>
              <w:right w:val="single" w:sz="4" w:space="0" w:color="auto"/>
            </w:tcBorders>
          </w:tcPr>
          <w:p w:rsidR="006B4F46" w:rsidRPr="001C653E" w:rsidRDefault="006B4F46" w:rsidP="0000653A">
            <w:pPr>
              <w:numPr>
                <w:ilvl w:val="0"/>
                <w:numId w:val="39"/>
              </w:numPr>
              <w:spacing w:after="120"/>
              <w:rPr>
                <w:sz w:val="20"/>
                <w:szCs w:val="20"/>
              </w:rPr>
            </w:pPr>
            <w:r w:rsidRPr="001C653E">
              <w:rPr>
                <w:sz w:val="20"/>
                <w:szCs w:val="20"/>
              </w:rPr>
              <w:t>Refuses to give you money you needed for household expenses even when he has money for other things (such as alcohol and cigarettes)?</w:t>
            </w:r>
          </w:p>
          <w:p w:rsidR="006B4F46" w:rsidRPr="001C653E" w:rsidRDefault="006B4F46" w:rsidP="00C558BA">
            <w:pPr>
              <w:spacing w:after="120"/>
              <w:ind w:left="360"/>
              <w:rPr>
                <w:rFonts w:ascii="SutonnyMJ" w:hAnsi="SutonnyMJ"/>
                <w:sz w:val="20"/>
                <w:szCs w:val="20"/>
              </w:rPr>
            </w:pPr>
            <w:r w:rsidRPr="001C653E">
              <w:rPr>
                <w:rFonts w:ascii="SutonnyMJ" w:hAnsi="SutonnyMJ"/>
                <w:sz w:val="20"/>
                <w:szCs w:val="20"/>
              </w:rPr>
              <w:t>msmv‡ii UvbvUvwbi mgq msmv‡i UvKv bv w`‡q Ab¨ wKQyi wcQ‡b  UvKv Dwo‡q‡Qb?</w:t>
            </w:r>
          </w:p>
        </w:tc>
        <w:tc>
          <w:tcPr>
            <w:tcW w:w="568" w:type="pct"/>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jc w:val="center"/>
              <w:rPr>
                <w:sz w:val="20"/>
                <w:szCs w:val="20"/>
              </w:rPr>
            </w:pPr>
          </w:p>
          <w:p w:rsidR="006B4F46" w:rsidRPr="001C653E" w:rsidRDefault="006B4F46" w:rsidP="00C558BA">
            <w:pPr>
              <w:jc w:val="center"/>
              <w:rPr>
                <w:sz w:val="20"/>
                <w:szCs w:val="20"/>
              </w:rPr>
            </w:pPr>
          </w:p>
          <w:p w:rsidR="006B4F46" w:rsidRPr="001C653E" w:rsidRDefault="006B4F46" w:rsidP="00C558BA">
            <w:pPr>
              <w:jc w:val="center"/>
              <w:rPr>
                <w:rFonts w:cs="Vrinda"/>
                <w:sz w:val="20"/>
                <w:szCs w:val="20"/>
                <w:cs/>
                <w:lang w:bidi="bn-BD"/>
              </w:rPr>
            </w:pPr>
          </w:p>
          <w:p w:rsidR="006B4F46" w:rsidRPr="001C653E" w:rsidRDefault="006B4F46" w:rsidP="00C558BA">
            <w:pPr>
              <w:jc w:val="center"/>
              <w:rPr>
                <w:sz w:val="20"/>
                <w:szCs w:val="20"/>
              </w:rPr>
            </w:pPr>
            <w:r w:rsidRPr="001C653E">
              <w:rPr>
                <w:sz w:val="20"/>
                <w:szCs w:val="20"/>
              </w:rPr>
              <w:t>1</w:t>
            </w:r>
          </w:p>
          <w:p w:rsidR="006B4F46" w:rsidRPr="001C653E" w:rsidRDefault="006B4F46" w:rsidP="00C558BA">
            <w:pPr>
              <w:rPr>
                <w:sz w:val="20"/>
                <w:szCs w:val="20"/>
              </w:rPr>
            </w:pPr>
          </w:p>
          <w:p w:rsidR="006B4F46" w:rsidRPr="001C653E" w:rsidRDefault="006B4F46" w:rsidP="00C558BA">
            <w:pPr>
              <w:jc w:val="center"/>
              <w:rPr>
                <w:sz w:val="20"/>
                <w:szCs w:val="20"/>
              </w:rPr>
            </w:pPr>
          </w:p>
        </w:tc>
        <w:tc>
          <w:tcPr>
            <w:tcW w:w="393" w:type="pct"/>
            <w:gridSpan w:val="3"/>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jc w:val="center"/>
              <w:rPr>
                <w:sz w:val="20"/>
                <w:szCs w:val="20"/>
              </w:rPr>
            </w:pPr>
          </w:p>
          <w:p w:rsidR="006B4F46" w:rsidRPr="001C653E" w:rsidRDefault="006B4F46" w:rsidP="00C558BA">
            <w:pPr>
              <w:jc w:val="center"/>
              <w:rPr>
                <w:sz w:val="20"/>
                <w:szCs w:val="20"/>
              </w:rPr>
            </w:pPr>
          </w:p>
          <w:p w:rsidR="006B4F46" w:rsidRPr="001C653E" w:rsidRDefault="006B4F46" w:rsidP="00C558BA">
            <w:pPr>
              <w:jc w:val="center"/>
              <w:rPr>
                <w:rFonts w:cs="Vrinda"/>
                <w:sz w:val="20"/>
                <w:szCs w:val="20"/>
                <w:cs/>
                <w:lang w:bidi="bn-BD"/>
              </w:rPr>
            </w:pPr>
          </w:p>
          <w:p w:rsidR="006B4F46" w:rsidRPr="001C653E" w:rsidRDefault="006B4F46" w:rsidP="00C558BA">
            <w:pPr>
              <w:jc w:val="center"/>
              <w:rPr>
                <w:sz w:val="20"/>
                <w:szCs w:val="20"/>
              </w:rPr>
            </w:pPr>
            <w:r w:rsidRPr="001C653E">
              <w:rPr>
                <w:sz w:val="20"/>
                <w:szCs w:val="20"/>
              </w:rPr>
              <w:t>2</w:t>
            </w:r>
          </w:p>
          <w:p w:rsidR="006B4F46" w:rsidRPr="001C653E" w:rsidRDefault="006B4F46" w:rsidP="00C558BA">
            <w:pPr>
              <w:jc w:val="center"/>
              <w:rPr>
                <w:sz w:val="20"/>
                <w:szCs w:val="20"/>
              </w:rPr>
            </w:pPr>
          </w:p>
          <w:p w:rsidR="006B4F46" w:rsidRPr="001C653E" w:rsidRDefault="006B4F46" w:rsidP="00C558BA">
            <w:pPr>
              <w:jc w:val="center"/>
              <w:rPr>
                <w:sz w:val="20"/>
                <w:szCs w:val="20"/>
              </w:rPr>
            </w:pPr>
          </w:p>
        </w:tc>
        <w:tc>
          <w:tcPr>
            <w:tcW w:w="408"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B4F46" w:rsidRPr="001C653E" w:rsidRDefault="006B4F46" w:rsidP="00F20AC1">
            <w:pPr>
              <w:jc w:val="center"/>
            </w:pPr>
          </w:p>
        </w:tc>
        <w:tc>
          <w:tcPr>
            <w:tcW w:w="507" w:type="pct"/>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tabs>
                <w:tab w:val="center" w:pos="317"/>
              </w:tabs>
              <w:jc w:val="center"/>
              <w:rPr>
                <w:sz w:val="20"/>
                <w:szCs w:val="20"/>
              </w:rPr>
            </w:pPr>
          </w:p>
          <w:p w:rsidR="006B4F46" w:rsidRPr="001C653E" w:rsidRDefault="006B4F46" w:rsidP="00C558BA">
            <w:pPr>
              <w:tabs>
                <w:tab w:val="center" w:pos="317"/>
              </w:tabs>
              <w:jc w:val="center"/>
              <w:rPr>
                <w:sz w:val="20"/>
                <w:szCs w:val="20"/>
              </w:rPr>
            </w:pPr>
          </w:p>
          <w:p w:rsidR="006B4F46" w:rsidRPr="001C653E" w:rsidRDefault="006B4F46" w:rsidP="00C558BA">
            <w:pPr>
              <w:tabs>
                <w:tab w:val="center" w:pos="317"/>
              </w:tabs>
              <w:jc w:val="center"/>
              <w:rPr>
                <w:rFonts w:cs="Vrinda"/>
                <w:sz w:val="20"/>
                <w:szCs w:val="20"/>
                <w:cs/>
                <w:lang w:bidi="bn-BD"/>
              </w:rPr>
            </w:pPr>
          </w:p>
          <w:p w:rsidR="006B4F46" w:rsidRPr="001C653E" w:rsidRDefault="006B4F46" w:rsidP="00C558BA">
            <w:pPr>
              <w:tabs>
                <w:tab w:val="center" w:pos="317"/>
              </w:tabs>
              <w:jc w:val="center"/>
              <w:rPr>
                <w:sz w:val="20"/>
                <w:szCs w:val="20"/>
              </w:rPr>
            </w:pPr>
            <w:r w:rsidRPr="001C653E">
              <w:rPr>
                <w:sz w:val="20"/>
                <w:szCs w:val="20"/>
              </w:rPr>
              <w:t>1</w:t>
            </w:r>
          </w:p>
          <w:p w:rsidR="006B4F46" w:rsidRPr="001C653E" w:rsidRDefault="006B4F46" w:rsidP="00C558BA">
            <w:pPr>
              <w:tabs>
                <w:tab w:val="center" w:pos="317"/>
              </w:tabs>
              <w:jc w:val="center"/>
              <w:rPr>
                <w:sz w:val="20"/>
                <w:szCs w:val="20"/>
              </w:rPr>
            </w:pPr>
          </w:p>
          <w:p w:rsidR="006B4F46" w:rsidRPr="001C653E" w:rsidRDefault="006B4F46" w:rsidP="00C558BA">
            <w:pPr>
              <w:tabs>
                <w:tab w:val="center" w:pos="317"/>
              </w:tabs>
              <w:jc w:val="center"/>
              <w:rPr>
                <w:sz w:val="20"/>
                <w:szCs w:val="20"/>
              </w:rPr>
            </w:pPr>
          </w:p>
        </w:tc>
        <w:tc>
          <w:tcPr>
            <w:tcW w:w="441" w:type="pct"/>
            <w:gridSpan w:val="2"/>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jc w:val="center"/>
              <w:rPr>
                <w:sz w:val="20"/>
                <w:szCs w:val="20"/>
              </w:rPr>
            </w:pPr>
          </w:p>
          <w:p w:rsidR="006B4F46" w:rsidRPr="001C653E" w:rsidRDefault="006B4F46" w:rsidP="00C558BA">
            <w:pPr>
              <w:jc w:val="center"/>
              <w:rPr>
                <w:sz w:val="20"/>
                <w:szCs w:val="20"/>
              </w:rPr>
            </w:pPr>
          </w:p>
          <w:p w:rsidR="006B4F46" w:rsidRPr="001C653E" w:rsidRDefault="006B4F46" w:rsidP="00C558BA">
            <w:pPr>
              <w:jc w:val="center"/>
              <w:rPr>
                <w:rFonts w:cs="Vrinda"/>
                <w:sz w:val="20"/>
                <w:szCs w:val="20"/>
                <w:cs/>
                <w:lang w:bidi="bn-BD"/>
              </w:rPr>
            </w:pPr>
          </w:p>
          <w:p w:rsidR="006B4F46" w:rsidRPr="001C653E" w:rsidRDefault="006B4F46" w:rsidP="00C558BA">
            <w:pPr>
              <w:jc w:val="center"/>
              <w:rPr>
                <w:sz w:val="20"/>
                <w:szCs w:val="20"/>
              </w:rPr>
            </w:pPr>
            <w:r w:rsidRPr="001C653E">
              <w:rPr>
                <w:sz w:val="20"/>
                <w:szCs w:val="20"/>
              </w:rPr>
              <w:t>2</w:t>
            </w:r>
          </w:p>
          <w:p w:rsidR="006B4F46" w:rsidRPr="001C653E" w:rsidRDefault="006B4F46" w:rsidP="00C558BA">
            <w:pPr>
              <w:jc w:val="center"/>
              <w:rPr>
                <w:sz w:val="20"/>
                <w:szCs w:val="20"/>
              </w:rPr>
            </w:pPr>
          </w:p>
          <w:p w:rsidR="006B4F46" w:rsidRPr="001C653E" w:rsidRDefault="006B4F46" w:rsidP="00C558BA">
            <w:pPr>
              <w:jc w:val="center"/>
              <w:rPr>
                <w:sz w:val="20"/>
                <w:szCs w:val="20"/>
              </w:rPr>
            </w:pPr>
          </w:p>
        </w:tc>
        <w:tc>
          <w:tcPr>
            <w:tcW w:w="188" w:type="pct"/>
            <w:vMerge/>
            <w:tcBorders>
              <w:left w:val="single" w:sz="4" w:space="0" w:color="auto"/>
              <w:right w:val="single" w:sz="6" w:space="0" w:color="auto"/>
            </w:tcBorders>
          </w:tcPr>
          <w:p w:rsidR="006B4F46" w:rsidRPr="001C653E" w:rsidRDefault="006B4F46" w:rsidP="00C558BA">
            <w:pPr>
              <w:jc w:val="center"/>
              <w:rPr>
                <w:sz w:val="20"/>
                <w:szCs w:val="20"/>
              </w:rPr>
            </w:pPr>
          </w:p>
        </w:tc>
      </w:tr>
      <w:tr w:rsidR="006B4F46" w:rsidRPr="001C653E" w:rsidTr="00035EAE">
        <w:trPr>
          <w:cantSplit/>
          <w:trHeight w:val="998"/>
        </w:trPr>
        <w:tc>
          <w:tcPr>
            <w:tcW w:w="256" w:type="pct"/>
            <w:vMerge/>
            <w:tcBorders>
              <w:left w:val="single" w:sz="6" w:space="0" w:color="auto"/>
              <w:bottom w:val="single" w:sz="6" w:space="0" w:color="auto"/>
              <w:right w:val="single" w:sz="12" w:space="0" w:color="auto"/>
            </w:tcBorders>
          </w:tcPr>
          <w:p w:rsidR="006B4F46" w:rsidRPr="001C653E" w:rsidRDefault="006B4F46" w:rsidP="0000653A">
            <w:pPr>
              <w:numPr>
                <w:ilvl w:val="0"/>
                <w:numId w:val="25"/>
              </w:numPr>
              <w:jc w:val="both"/>
              <w:rPr>
                <w:sz w:val="20"/>
                <w:szCs w:val="20"/>
              </w:rPr>
            </w:pPr>
          </w:p>
        </w:tc>
        <w:tc>
          <w:tcPr>
            <w:tcW w:w="2238" w:type="pct"/>
            <w:tcBorders>
              <w:top w:val="single" w:sz="4" w:space="0" w:color="auto"/>
              <w:left w:val="nil"/>
              <w:bottom w:val="single" w:sz="6" w:space="0" w:color="auto"/>
              <w:right w:val="single" w:sz="4" w:space="0" w:color="auto"/>
            </w:tcBorders>
          </w:tcPr>
          <w:p w:rsidR="006B4F46" w:rsidRPr="001C653E" w:rsidRDefault="006B4F46" w:rsidP="0000653A">
            <w:pPr>
              <w:numPr>
                <w:ilvl w:val="0"/>
                <w:numId w:val="39"/>
              </w:numPr>
              <w:spacing w:after="120"/>
              <w:rPr>
                <w:sz w:val="20"/>
                <w:szCs w:val="20"/>
              </w:rPr>
            </w:pPr>
            <w:r w:rsidRPr="001C653E">
              <w:rPr>
                <w:sz w:val="20"/>
                <w:szCs w:val="20"/>
              </w:rPr>
              <w:t>Throw you out of house?</w:t>
            </w:r>
          </w:p>
          <w:p w:rsidR="006B4F46" w:rsidRPr="001C653E" w:rsidRDefault="006B4F46" w:rsidP="00C558BA">
            <w:pPr>
              <w:spacing w:after="120"/>
              <w:ind w:left="360"/>
              <w:rPr>
                <w:sz w:val="20"/>
                <w:szCs w:val="20"/>
              </w:rPr>
            </w:pPr>
            <w:r w:rsidRPr="001C653E">
              <w:rPr>
                <w:rFonts w:ascii="SutonnyMJ" w:hAnsi="SutonnyMJ"/>
                <w:sz w:val="20"/>
                <w:szCs w:val="20"/>
              </w:rPr>
              <w:t>Avcbv‡K evox †_‡K †ei K‡i w`‡q‡Qb?</w:t>
            </w:r>
          </w:p>
        </w:tc>
        <w:tc>
          <w:tcPr>
            <w:tcW w:w="568" w:type="pct"/>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jc w:val="center"/>
              <w:rPr>
                <w:sz w:val="20"/>
                <w:szCs w:val="20"/>
              </w:rPr>
            </w:pPr>
          </w:p>
          <w:p w:rsidR="006B4F46" w:rsidRPr="001C653E" w:rsidRDefault="006B4F46" w:rsidP="00C558BA">
            <w:pPr>
              <w:jc w:val="center"/>
              <w:rPr>
                <w:sz w:val="20"/>
                <w:szCs w:val="20"/>
              </w:rPr>
            </w:pPr>
            <w:r w:rsidRPr="001C653E">
              <w:rPr>
                <w:sz w:val="20"/>
                <w:szCs w:val="20"/>
              </w:rPr>
              <w:t>1</w:t>
            </w:r>
          </w:p>
        </w:tc>
        <w:tc>
          <w:tcPr>
            <w:tcW w:w="393" w:type="pct"/>
            <w:gridSpan w:val="3"/>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jc w:val="center"/>
              <w:rPr>
                <w:rFonts w:cs="Vrinda"/>
                <w:sz w:val="20"/>
                <w:szCs w:val="20"/>
                <w:cs/>
                <w:lang w:bidi="bn-BD"/>
              </w:rPr>
            </w:pPr>
          </w:p>
          <w:p w:rsidR="006B4F46" w:rsidRPr="001C653E" w:rsidRDefault="006B4F46" w:rsidP="00C558BA">
            <w:pPr>
              <w:jc w:val="center"/>
              <w:rPr>
                <w:sz w:val="20"/>
                <w:szCs w:val="20"/>
              </w:rPr>
            </w:pPr>
            <w:r w:rsidRPr="001C653E">
              <w:rPr>
                <w:sz w:val="20"/>
                <w:szCs w:val="20"/>
              </w:rPr>
              <w:t>2</w:t>
            </w:r>
          </w:p>
        </w:tc>
        <w:tc>
          <w:tcPr>
            <w:tcW w:w="408"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B4F46" w:rsidRPr="001C653E" w:rsidRDefault="006B4F46" w:rsidP="00F20AC1">
            <w:pPr>
              <w:jc w:val="center"/>
            </w:pPr>
          </w:p>
        </w:tc>
        <w:tc>
          <w:tcPr>
            <w:tcW w:w="507" w:type="pct"/>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tabs>
                <w:tab w:val="center" w:pos="317"/>
              </w:tabs>
              <w:jc w:val="center"/>
              <w:rPr>
                <w:rFonts w:cs="Vrinda"/>
                <w:sz w:val="20"/>
                <w:szCs w:val="20"/>
                <w:cs/>
                <w:lang w:bidi="bn-BD"/>
              </w:rPr>
            </w:pPr>
          </w:p>
          <w:p w:rsidR="006B4F46" w:rsidRPr="001C653E" w:rsidRDefault="006B4F46" w:rsidP="00C558BA">
            <w:pPr>
              <w:tabs>
                <w:tab w:val="center" w:pos="317"/>
              </w:tabs>
              <w:jc w:val="center"/>
              <w:rPr>
                <w:sz w:val="20"/>
                <w:szCs w:val="20"/>
              </w:rPr>
            </w:pPr>
            <w:r w:rsidRPr="001C653E">
              <w:rPr>
                <w:sz w:val="20"/>
                <w:szCs w:val="20"/>
              </w:rPr>
              <w:t>1</w:t>
            </w:r>
          </w:p>
        </w:tc>
        <w:tc>
          <w:tcPr>
            <w:tcW w:w="441" w:type="pct"/>
            <w:gridSpan w:val="2"/>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jc w:val="center"/>
              <w:rPr>
                <w:rFonts w:cs="Vrinda"/>
                <w:sz w:val="20"/>
                <w:szCs w:val="20"/>
                <w:cs/>
                <w:lang w:bidi="bn-BD"/>
              </w:rPr>
            </w:pPr>
          </w:p>
          <w:p w:rsidR="006B4F46" w:rsidRPr="001C653E" w:rsidRDefault="006B4F46" w:rsidP="00C558BA">
            <w:pPr>
              <w:jc w:val="center"/>
              <w:rPr>
                <w:sz w:val="20"/>
                <w:szCs w:val="20"/>
              </w:rPr>
            </w:pPr>
            <w:r w:rsidRPr="001C653E">
              <w:rPr>
                <w:sz w:val="20"/>
                <w:szCs w:val="20"/>
              </w:rPr>
              <w:t>2</w:t>
            </w:r>
          </w:p>
        </w:tc>
        <w:tc>
          <w:tcPr>
            <w:tcW w:w="188" w:type="pct"/>
            <w:vMerge/>
            <w:tcBorders>
              <w:left w:val="single" w:sz="4" w:space="0" w:color="auto"/>
              <w:bottom w:val="single" w:sz="6" w:space="0" w:color="auto"/>
              <w:right w:val="single" w:sz="6" w:space="0" w:color="auto"/>
            </w:tcBorders>
          </w:tcPr>
          <w:p w:rsidR="006B4F46" w:rsidRPr="001C653E" w:rsidRDefault="006B4F46" w:rsidP="00C558BA">
            <w:pPr>
              <w:jc w:val="center"/>
              <w:rPr>
                <w:sz w:val="20"/>
                <w:szCs w:val="20"/>
              </w:rPr>
            </w:pPr>
          </w:p>
        </w:tc>
      </w:tr>
    </w:tbl>
    <w:tbl>
      <w:tblPr>
        <w:tblStyle w:val="TableGrid"/>
        <w:tblW w:w="5000" w:type="pct"/>
        <w:tblLook w:val="04A0"/>
      </w:tblPr>
      <w:tblGrid>
        <w:gridCol w:w="737"/>
        <w:gridCol w:w="4592"/>
        <w:gridCol w:w="4320"/>
        <w:gridCol w:w="1034"/>
      </w:tblGrid>
      <w:tr w:rsidR="00035EAE" w:rsidRPr="00035EAE" w:rsidTr="00E2420E">
        <w:tc>
          <w:tcPr>
            <w:tcW w:w="345" w:type="pct"/>
          </w:tcPr>
          <w:p w:rsidR="00035EAE" w:rsidRPr="00035EAE" w:rsidRDefault="00E2420E" w:rsidP="00E2668E">
            <w:pPr>
              <w:pStyle w:val="Footer"/>
              <w:rPr>
                <w:sz w:val="20"/>
                <w:szCs w:val="20"/>
              </w:rPr>
            </w:pPr>
            <w:ins w:id="1" w:author="mahfuzmamun" w:date="2015-06-23T14:07:00Z">
              <w:r w:rsidRPr="00035EAE">
                <w:rPr>
                  <w:sz w:val="20"/>
                  <w:szCs w:val="20"/>
                </w:rPr>
                <w:t xml:space="preserve">804 </w:t>
              </w:r>
            </w:ins>
            <w:ins w:id="2" w:author="mahfuzmamun" w:date="2015-06-24T09:40:00Z">
              <w:r w:rsidR="00E2668E">
                <w:rPr>
                  <w:sz w:val="20"/>
                  <w:szCs w:val="20"/>
                </w:rPr>
                <w:t>x</w:t>
              </w:r>
            </w:ins>
          </w:p>
        </w:tc>
        <w:tc>
          <w:tcPr>
            <w:tcW w:w="2149" w:type="pct"/>
          </w:tcPr>
          <w:p w:rsidR="00E2420E" w:rsidRDefault="00E2420E" w:rsidP="00E2420E">
            <w:pPr>
              <w:rPr>
                <w:ins w:id="3" w:author="mahfuzmamun" w:date="2015-06-23T14:07:00Z"/>
                <w:sz w:val="20"/>
                <w:szCs w:val="20"/>
              </w:rPr>
            </w:pPr>
            <w:ins w:id="4" w:author="mahfuzmamun" w:date="2015-06-23T14:07:00Z">
              <w:r w:rsidRPr="001C653E">
                <w:rPr>
                  <w:sz w:val="20"/>
                  <w:szCs w:val="20"/>
                </w:rPr>
                <w:t xml:space="preserve">ASK IF ‘YES’ </w:t>
              </w:r>
              <w:r>
                <w:rPr>
                  <w:sz w:val="20"/>
                  <w:szCs w:val="20"/>
                </w:rPr>
                <w:t xml:space="preserve">OR “1” CIRCLED </w:t>
              </w:r>
              <w:r w:rsidRPr="001C653E">
                <w:rPr>
                  <w:sz w:val="20"/>
                  <w:szCs w:val="20"/>
                </w:rPr>
                <w:t xml:space="preserve">IN </w:t>
              </w:r>
              <w:r>
                <w:rPr>
                  <w:sz w:val="20"/>
                  <w:szCs w:val="20"/>
                </w:rPr>
                <w:t>ANY ITEM IN COLUMN A OF 804a-d.</w:t>
              </w:r>
            </w:ins>
          </w:p>
          <w:p w:rsidR="00E2420E" w:rsidRDefault="00E2420E" w:rsidP="00E2420E">
            <w:pPr>
              <w:rPr>
                <w:ins w:id="5" w:author="mahfuzmamun" w:date="2015-06-23T14:07:00Z"/>
                <w:sz w:val="20"/>
                <w:szCs w:val="20"/>
              </w:rPr>
            </w:pPr>
          </w:p>
          <w:p w:rsidR="00E2420E" w:rsidRPr="001C653E" w:rsidRDefault="00E2420E" w:rsidP="00E2420E">
            <w:pPr>
              <w:rPr>
                <w:ins w:id="6" w:author="mahfuzmamun" w:date="2015-06-23T14:07:00Z"/>
                <w:sz w:val="20"/>
                <w:szCs w:val="20"/>
              </w:rPr>
            </w:pPr>
            <w:ins w:id="7" w:author="mahfuzmamun" w:date="2015-06-23T14:07:00Z">
              <w:r w:rsidRPr="001C653E">
                <w:rPr>
                  <w:sz w:val="20"/>
                  <w:szCs w:val="20"/>
                </w:rPr>
                <w:t xml:space="preserve">Have </w:t>
              </w:r>
              <w:r>
                <w:rPr>
                  <w:sz w:val="20"/>
                  <w:szCs w:val="20"/>
                </w:rPr>
                <w:t xml:space="preserve">any of those (above mentioned) </w:t>
              </w:r>
              <w:r w:rsidRPr="001C653E">
                <w:rPr>
                  <w:sz w:val="20"/>
                  <w:szCs w:val="20"/>
                </w:rPr>
                <w:t xml:space="preserve">happened </w:t>
              </w:r>
              <w:r w:rsidRPr="00D948FB">
                <w:rPr>
                  <w:sz w:val="20"/>
                  <w:szCs w:val="20"/>
                  <w:u w:val="single"/>
                </w:rPr>
                <w:t>during first year of the index child</w:t>
              </w:r>
              <w:r w:rsidRPr="001C653E">
                <w:rPr>
                  <w:sz w:val="20"/>
                  <w:szCs w:val="20"/>
                </w:rPr>
                <w:t>?</w:t>
              </w:r>
            </w:ins>
          </w:p>
          <w:p w:rsidR="00E2420E" w:rsidRDefault="00E2420E" w:rsidP="00E2420E">
            <w:pPr>
              <w:rPr>
                <w:ins w:id="8" w:author="mahfuzmamun" w:date="2015-06-23T14:07:00Z"/>
                <w:rFonts w:ascii="SutonnyMJ" w:hAnsi="SutonnyMJ"/>
                <w:sz w:val="20"/>
                <w:szCs w:val="20"/>
              </w:rPr>
            </w:pPr>
          </w:p>
          <w:p w:rsidR="00E2420E" w:rsidRDefault="00E2420E" w:rsidP="00E2420E">
            <w:pPr>
              <w:rPr>
                <w:ins w:id="9" w:author="mahfuzmamun" w:date="2015-06-23T14:07:00Z"/>
                <w:rFonts w:ascii="SutonnyMJ" w:hAnsi="SutonnyMJ"/>
                <w:sz w:val="20"/>
                <w:szCs w:val="20"/>
              </w:rPr>
            </w:pPr>
            <w:ins w:id="10" w:author="mahfuzmamun" w:date="2015-06-23T14:07:00Z">
              <w:r w:rsidRPr="001C653E">
                <w:rPr>
                  <w:rFonts w:ascii="SutonnyMJ" w:hAnsi="SutonnyMJ"/>
                  <w:sz w:val="20"/>
                  <w:szCs w:val="20"/>
                </w:rPr>
                <w:t xml:space="preserve">hw` </w:t>
              </w:r>
              <w:r w:rsidRPr="001C653E">
                <w:rPr>
                  <w:sz w:val="20"/>
                  <w:szCs w:val="20"/>
                </w:rPr>
                <w:t>804</w:t>
              </w:r>
              <w:r>
                <w:rPr>
                  <w:sz w:val="20"/>
                  <w:szCs w:val="20"/>
                </w:rPr>
                <w:t xml:space="preserve">a-d </w:t>
              </w:r>
              <w:r w:rsidRPr="009C1A5C">
                <w:rPr>
                  <w:rFonts w:ascii="SutonnyMJ" w:hAnsi="SutonnyMJ" w:cs="SutonnyMJ"/>
                  <w:sz w:val="20"/>
                  <w:szCs w:val="20"/>
                </w:rPr>
                <w:t>ch©šÍ</w:t>
              </w:r>
              <w:r>
                <w:rPr>
                  <w:rFonts w:ascii="SutonnyMJ" w:hAnsi="SutonnyMJ" w:cs="SutonnyMJ"/>
                  <w:sz w:val="20"/>
                  <w:szCs w:val="20"/>
                </w:rPr>
                <w:t xml:space="preserve"> cÖkœMy‡jvi AšÍZ †h †Kvb GKwUi Kjvg </w:t>
              </w:r>
              <w:r w:rsidRPr="001C653E">
                <w:rPr>
                  <w:sz w:val="20"/>
                  <w:szCs w:val="20"/>
                </w:rPr>
                <w:t>A</w:t>
              </w:r>
              <w:r>
                <w:rPr>
                  <w:sz w:val="20"/>
                  <w:szCs w:val="20"/>
                </w:rPr>
                <w:t xml:space="preserve"> </w:t>
              </w:r>
              <w:r w:rsidRPr="009C1A5C">
                <w:rPr>
                  <w:rFonts w:ascii="SutonnyMJ" w:hAnsi="SutonnyMJ" w:cs="SutonnyMJ"/>
                  <w:sz w:val="20"/>
                  <w:szCs w:val="20"/>
                </w:rPr>
                <w:t xml:space="preserve">†Z </w:t>
              </w:r>
              <w:r>
                <w:rPr>
                  <w:rFonts w:ascii="SutonnyMJ" w:hAnsi="SutonnyMJ" w:cs="SutonnyMJ"/>
                  <w:sz w:val="20"/>
                  <w:szCs w:val="20"/>
                </w:rPr>
                <w:t>Ó</w:t>
              </w:r>
              <w:r w:rsidRPr="001C653E">
                <w:rPr>
                  <w:rFonts w:ascii="SutonnyMJ" w:hAnsi="SutonnyMJ"/>
                  <w:sz w:val="20"/>
                  <w:szCs w:val="20"/>
                </w:rPr>
                <w:t>nu¨v</w:t>
              </w:r>
              <w:r>
                <w:rPr>
                  <w:rFonts w:ascii="SutonnyMJ" w:hAnsi="SutonnyMJ"/>
                  <w:sz w:val="20"/>
                  <w:szCs w:val="20"/>
                </w:rPr>
                <w:t>Ó</w:t>
              </w:r>
              <w:r w:rsidRPr="001C653E">
                <w:rPr>
                  <w:rFonts w:ascii="SutonnyMJ" w:hAnsi="SutonnyMJ"/>
                  <w:sz w:val="20"/>
                  <w:szCs w:val="20"/>
                </w:rPr>
                <w:t xml:space="preserve"> nq, Zvn‡j</w:t>
              </w:r>
              <w:r>
                <w:rPr>
                  <w:rFonts w:ascii="SutonnyMJ" w:hAnsi="SutonnyMJ"/>
                  <w:sz w:val="20"/>
                  <w:szCs w:val="20"/>
                </w:rPr>
                <w:t xml:space="preserve"> Rvb‡Z Pvb -</w:t>
              </w:r>
            </w:ins>
          </w:p>
          <w:p w:rsidR="00E2420E" w:rsidRDefault="00E2420E" w:rsidP="00E2420E">
            <w:pPr>
              <w:rPr>
                <w:ins w:id="11" w:author="mahfuzmamun" w:date="2015-06-23T14:07:00Z"/>
                <w:rFonts w:ascii="SutonnyMJ" w:hAnsi="SutonnyMJ"/>
                <w:sz w:val="20"/>
                <w:szCs w:val="20"/>
              </w:rPr>
            </w:pPr>
          </w:p>
          <w:p w:rsidR="00035EAE" w:rsidRPr="00035EAE" w:rsidRDefault="00E2420E" w:rsidP="00E2420E">
            <w:pPr>
              <w:rPr>
                <w:sz w:val="20"/>
                <w:szCs w:val="20"/>
              </w:rPr>
            </w:pPr>
            <w:ins w:id="12" w:author="mahfuzmamun" w:date="2015-06-23T14:07:00Z">
              <w:r w:rsidRPr="001C653E">
                <w:rPr>
                  <w:rFonts w:ascii="SutonnyMJ" w:hAnsi="SutonnyMJ"/>
                  <w:sz w:val="20"/>
                  <w:szCs w:val="20"/>
                </w:rPr>
                <w:t>GB (M‡elYvq AšÍf©³) ev”Pv</w:t>
              </w:r>
              <w:r>
                <w:rPr>
                  <w:rFonts w:ascii="SutonnyMJ" w:hAnsi="SutonnyMJ"/>
                  <w:sz w:val="20"/>
                  <w:szCs w:val="20"/>
                </w:rPr>
                <w:t xml:space="preserve">i R‡b¥i ci †_‡K GK eQi eqm ch©šÍ </w:t>
              </w:r>
              <w:r w:rsidRPr="009C1A5C">
                <w:rPr>
                  <w:rFonts w:ascii="SutonnyMJ" w:hAnsi="SutonnyMJ"/>
                  <w:sz w:val="20"/>
                  <w:szCs w:val="20"/>
                </w:rPr>
                <w:t>GiKg N‡UwQj wK?</w:t>
              </w:r>
              <w:r>
                <w:rPr>
                  <w:rFonts w:ascii="SutonnyMJ" w:hAnsi="SutonnyMJ" w:cs="Vrinda"/>
                  <w:lang w:val="en-US" w:bidi="bn-BD"/>
                </w:rPr>
                <w:t xml:space="preserve"> </w:t>
              </w:r>
            </w:ins>
            <w:r w:rsidR="009C1A5C">
              <w:rPr>
                <w:rFonts w:ascii="SutonnyMJ" w:hAnsi="SutonnyMJ" w:cs="Vrinda"/>
                <w:lang w:val="en-US" w:bidi="bn-BD"/>
              </w:rPr>
              <w:t xml:space="preserve"> </w:t>
            </w:r>
          </w:p>
        </w:tc>
        <w:tc>
          <w:tcPr>
            <w:tcW w:w="2022" w:type="pct"/>
          </w:tcPr>
          <w:p w:rsidR="00E2420E" w:rsidRPr="001C653E" w:rsidRDefault="00E2420E" w:rsidP="00E2420E">
            <w:pPr>
              <w:tabs>
                <w:tab w:val="right" w:leader="dot" w:pos="3997"/>
              </w:tabs>
              <w:jc w:val="both"/>
              <w:rPr>
                <w:ins w:id="13" w:author="mahfuzmamun" w:date="2015-06-23T14:07:00Z"/>
                <w:sz w:val="20"/>
                <w:szCs w:val="20"/>
              </w:rPr>
            </w:pPr>
            <w:ins w:id="14" w:author="mahfuzmamun" w:date="2015-06-23T14:07:00Z">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ins>
          </w:p>
          <w:p w:rsidR="00E2420E" w:rsidRDefault="00E2420E" w:rsidP="00E2420E">
            <w:pPr>
              <w:tabs>
                <w:tab w:val="right" w:leader="dot" w:pos="3887"/>
              </w:tabs>
              <w:jc w:val="both"/>
              <w:rPr>
                <w:ins w:id="15" w:author="mahfuzmamun" w:date="2015-06-23T14:07:00Z"/>
                <w:sz w:val="20"/>
              </w:rPr>
            </w:pPr>
            <w:ins w:id="16" w:author="mahfuzmamun" w:date="2015-06-23T14:07:00Z">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ins>
          </w:p>
          <w:p w:rsidR="00035EAE" w:rsidRPr="00E2420E" w:rsidRDefault="00E2420E" w:rsidP="002C71EB">
            <w:pPr>
              <w:tabs>
                <w:tab w:val="right" w:leader="dot" w:pos="3887"/>
              </w:tabs>
              <w:jc w:val="both"/>
              <w:rPr>
                <w:sz w:val="20"/>
              </w:rPr>
            </w:pPr>
            <w:ins w:id="17" w:author="mahfuzmamun" w:date="2015-06-23T14:07:00Z">
              <w:r w:rsidRPr="001C653E">
                <w:rPr>
                  <w:sz w:val="16"/>
                  <w:szCs w:val="16"/>
                </w:rPr>
                <w:t>DON’T REMEMBER</w:t>
              </w:r>
              <w:r w:rsidRPr="001C653E">
                <w:rPr>
                  <w:rFonts w:cs="Vrinda" w:hint="cs"/>
                  <w:sz w:val="16"/>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g‡b †bB</w:t>
              </w:r>
              <w:r w:rsidRPr="001C653E">
                <w:rPr>
                  <w:rFonts w:ascii="SutonnyMJ" w:hAnsi="SutonnyMJ" w:cs="SutonnyMJ" w:hint="cs"/>
                  <w:sz w:val="20"/>
                  <w:szCs w:val="20"/>
                  <w:cs/>
                  <w:lang w:bidi="bn-BD"/>
                </w:rPr>
                <w:t>)</w:t>
              </w:r>
              <w:r w:rsidRPr="001C653E">
                <w:rPr>
                  <w:sz w:val="16"/>
                  <w:szCs w:val="16"/>
                </w:rPr>
                <w:tab/>
                <w:t>8</w:t>
              </w:r>
            </w:ins>
          </w:p>
        </w:tc>
        <w:tc>
          <w:tcPr>
            <w:tcW w:w="484" w:type="pct"/>
          </w:tcPr>
          <w:p w:rsidR="00035EAE" w:rsidRPr="00035EAE" w:rsidRDefault="00035EAE" w:rsidP="00374D24">
            <w:pPr>
              <w:pStyle w:val="Footer"/>
              <w:rPr>
                <w:sz w:val="20"/>
                <w:szCs w:val="20"/>
              </w:rPr>
            </w:pPr>
          </w:p>
        </w:tc>
      </w:tr>
      <w:tr w:rsidR="00063F2D" w:rsidRPr="00035EAE" w:rsidTr="00E2420E">
        <w:trPr>
          <w:ins w:id="18" w:author="mahfuzmamun" w:date="2015-06-24T09:00:00Z"/>
        </w:trPr>
        <w:tc>
          <w:tcPr>
            <w:tcW w:w="345" w:type="pct"/>
          </w:tcPr>
          <w:p w:rsidR="00063F2D" w:rsidRPr="00035EAE" w:rsidRDefault="00063F2D" w:rsidP="00E2668E">
            <w:pPr>
              <w:pStyle w:val="Footer"/>
              <w:rPr>
                <w:ins w:id="19" w:author="mahfuzmamun" w:date="2015-06-24T09:00:00Z"/>
                <w:sz w:val="20"/>
                <w:szCs w:val="20"/>
              </w:rPr>
            </w:pPr>
            <w:ins w:id="20" w:author="mahfuzmamun" w:date="2015-06-24T09:01:00Z">
              <w:r w:rsidRPr="00035EAE">
                <w:rPr>
                  <w:sz w:val="20"/>
                  <w:szCs w:val="20"/>
                </w:rPr>
                <w:t xml:space="preserve">804 </w:t>
              </w:r>
            </w:ins>
            <w:ins w:id="21" w:author="mahfuzmamun" w:date="2015-06-24T09:41:00Z">
              <w:r w:rsidR="00E2668E">
                <w:rPr>
                  <w:sz w:val="20"/>
                  <w:szCs w:val="20"/>
                </w:rPr>
                <w:t>y</w:t>
              </w:r>
            </w:ins>
          </w:p>
        </w:tc>
        <w:tc>
          <w:tcPr>
            <w:tcW w:w="2149" w:type="pct"/>
          </w:tcPr>
          <w:p w:rsidR="00063F2D" w:rsidRDefault="00063F2D" w:rsidP="00063F2D">
            <w:pPr>
              <w:rPr>
                <w:ins w:id="22" w:author="mahfuzmamun" w:date="2015-06-24T09:01:00Z"/>
                <w:sz w:val="20"/>
                <w:szCs w:val="20"/>
              </w:rPr>
            </w:pPr>
            <w:ins w:id="23" w:author="mahfuzmamun" w:date="2015-06-24T09:01:00Z">
              <w:r w:rsidRPr="001C653E">
                <w:rPr>
                  <w:sz w:val="20"/>
                  <w:szCs w:val="20"/>
                </w:rPr>
                <w:t xml:space="preserve">ASK IF ‘YES’ </w:t>
              </w:r>
              <w:r>
                <w:rPr>
                  <w:sz w:val="20"/>
                  <w:szCs w:val="20"/>
                </w:rPr>
                <w:t xml:space="preserve">OR “1” CIRCLED </w:t>
              </w:r>
              <w:r w:rsidRPr="001C653E">
                <w:rPr>
                  <w:sz w:val="20"/>
                  <w:szCs w:val="20"/>
                </w:rPr>
                <w:t xml:space="preserve">IN </w:t>
              </w:r>
              <w:r>
                <w:rPr>
                  <w:sz w:val="20"/>
                  <w:szCs w:val="20"/>
                </w:rPr>
                <w:t>ANY ITEM IN COLUMN A OF 804a-d.</w:t>
              </w:r>
            </w:ins>
          </w:p>
          <w:p w:rsidR="00063F2D" w:rsidRDefault="00063F2D" w:rsidP="00063F2D">
            <w:pPr>
              <w:rPr>
                <w:ins w:id="24" w:author="mahfuzmamun" w:date="2015-06-24T09:01:00Z"/>
                <w:sz w:val="20"/>
                <w:szCs w:val="20"/>
              </w:rPr>
            </w:pPr>
          </w:p>
          <w:p w:rsidR="00063F2D" w:rsidRPr="001C653E" w:rsidRDefault="00063F2D" w:rsidP="00063F2D">
            <w:pPr>
              <w:rPr>
                <w:ins w:id="25" w:author="mahfuzmamun" w:date="2015-06-24T09:01:00Z"/>
                <w:sz w:val="20"/>
                <w:szCs w:val="20"/>
              </w:rPr>
            </w:pPr>
            <w:ins w:id="26" w:author="mahfuzmamun" w:date="2015-06-24T09:01:00Z">
              <w:r w:rsidRPr="001C653E">
                <w:rPr>
                  <w:sz w:val="20"/>
                  <w:szCs w:val="20"/>
                </w:rPr>
                <w:t xml:space="preserve">Have </w:t>
              </w:r>
              <w:r>
                <w:rPr>
                  <w:sz w:val="20"/>
                  <w:szCs w:val="20"/>
                </w:rPr>
                <w:t xml:space="preserve">any of those (above mentioned) </w:t>
              </w:r>
              <w:r w:rsidRPr="001C653E">
                <w:rPr>
                  <w:sz w:val="20"/>
                  <w:szCs w:val="20"/>
                </w:rPr>
                <w:t xml:space="preserve">happened </w:t>
              </w:r>
            </w:ins>
            <w:ins w:id="27" w:author="mahfuzmamun" w:date="2015-06-24T09:07:00Z">
              <w:r>
                <w:rPr>
                  <w:sz w:val="20"/>
                  <w:szCs w:val="20"/>
                </w:rPr>
                <w:t>while you were pregnant with the index child</w:t>
              </w:r>
            </w:ins>
            <w:ins w:id="28" w:author="mahfuzmamun" w:date="2015-06-24T09:01:00Z">
              <w:r w:rsidRPr="001C653E">
                <w:rPr>
                  <w:sz w:val="20"/>
                  <w:szCs w:val="20"/>
                </w:rPr>
                <w:t>?</w:t>
              </w:r>
            </w:ins>
          </w:p>
          <w:p w:rsidR="00063F2D" w:rsidRDefault="00063F2D" w:rsidP="00063F2D">
            <w:pPr>
              <w:rPr>
                <w:ins w:id="29" w:author="mahfuzmamun" w:date="2015-06-24T09:01:00Z"/>
                <w:rFonts w:ascii="SutonnyMJ" w:hAnsi="SutonnyMJ"/>
                <w:sz w:val="20"/>
                <w:szCs w:val="20"/>
              </w:rPr>
            </w:pPr>
          </w:p>
          <w:p w:rsidR="00063F2D" w:rsidRDefault="00063F2D" w:rsidP="00063F2D">
            <w:pPr>
              <w:rPr>
                <w:ins w:id="30" w:author="mahfuzmamun" w:date="2015-06-24T09:01:00Z"/>
                <w:rFonts w:ascii="SutonnyMJ" w:hAnsi="SutonnyMJ"/>
                <w:sz w:val="20"/>
                <w:szCs w:val="20"/>
              </w:rPr>
            </w:pPr>
            <w:ins w:id="31" w:author="mahfuzmamun" w:date="2015-06-24T09:01:00Z">
              <w:r w:rsidRPr="001C653E">
                <w:rPr>
                  <w:rFonts w:ascii="SutonnyMJ" w:hAnsi="SutonnyMJ"/>
                  <w:sz w:val="20"/>
                  <w:szCs w:val="20"/>
                </w:rPr>
                <w:t xml:space="preserve">hw` </w:t>
              </w:r>
              <w:r w:rsidRPr="001C653E">
                <w:rPr>
                  <w:sz w:val="20"/>
                  <w:szCs w:val="20"/>
                </w:rPr>
                <w:t>804</w:t>
              </w:r>
              <w:r>
                <w:rPr>
                  <w:sz w:val="20"/>
                  <w:szCs w:val="20"/>
                </w:rPr>
                <w:t xml:space="preserve">a-d </w:t>
              </w:r>
              <w:r w:rsidRPr="009C1A5C">
                <w:rPr>
                  <w:rFonts w:ascii="SutonnyMJ" w:hAnsi="SutonnyMJ" w:cs="SutonnyMJ"/>
                  <w:sz w:val="20"/>
                  <w:szCs w:val="20"/>
                </w:rPr>
                <w:t>ch©šÍ</w:t>
              </w:r>
              <w:r>
                <w:rPr>
                  <w:rFonts w:ascii="SutonnyMJ" w:hAnsi="SutonnyMJ" w:cs="SutonnyMJ"/>
                  <w:sz w:val="20"/>
                  <w:szCs w:val="20"/>
                </w:rPr>
                <w:t xml:space="preserve"> cÖkœMy‡jvi AšÍZ †h †Kvb GKwUi Kjvg </w:t>
              </w:r>
              <w:r w:rsidRPr="001C653E">
                <w:rPr>
                  <w:sz w:val="20"/>
                  <w:szCs w:val="20"/>
                </w:rPr>
                <w:t>A</w:t>
              </w:r>
              <w:r>
                <w:rPr>
                  <w:sz w:val="20"/>
                  <w:szCs w:val="20"/>
                </w:rPr>
                <w:t xml:space="preserve"> </w:t>
              </w:r>
              <w:r w:rsidRPr="009C1A5C">
                <w:rPr>
                  <w:rFonts w:ascii="SutonnyMJ" w:hAnsi="SutonnyMJ" w:cs="SutonnyMJ"/>
                  <w:sz w:val="20"/>
                  <w:szCs w:val="20"/>
                </w:rPr>
                <w:t xml:space="preserve">†Z </w:t>
              </w:r>
              <w:r>
                <w:rPr>
                  <w:rFonts w:ascii="SutonnyMJ" w:hAnsi="SutonnyMJ" w:cs="SutonnyMJ"/>
                  <w:sz w:val="20"/>
                  <w:szCs w:val="20"/>
                </w:rPr>
                <w:t>Ó</w:t>
              </w:r>
              <w:r w:rsidRPr="001C653E">
                <w:rPr>
                  <w:rFonts w:ascii="SutonnyMJ" w:hAnsi="SutonnyMJ"/>
                  <w:sz w:val="20"/>
                  <w:szCs w:val="20"/>
                </w:rPr>
                <w:t>nu¨v</w:t>
              </w:r>
              <w:r>
                <w:rPr>
                  <w:rFonts w:ascii="SutonnyMJ" w:hAnsi="SutonnyMJ"/>
                  <w:sz w:val="20"/>
                  <w:szCs w:val="20"/>
                </w:rPr>
                <w:t>Ó</w:t>
              </w:r>
              <w:r w:rsidRPr="001C653E">
                <w:rPr>
                  <w:rFonts w:ascii="SutonnyMJ" w:hAnsi="SutonnyMJ"/>
                  <w:sz w:val="20"/>
                  <w:szCs w:val="20"/>
                </w:rPr>
                <w:t xml:space="preserve"> nq, Zvn‡j</w:t>
              </w:r>
              <w:r>
                <w:rPr>
                  <w:rFonts w:ascii="SutonnyMJ" w:hAnsi="SutonnyMJ"/>
                  <w:sz w:val="20"/>
                  <w:szCs w:val="20"/>
                </w:rPr>
                <w:t xml:space="preserve"> Rvb‡Z Pvb -</w:t>
              </w:r>
            </w:ins>
          </w:p>
          <w:p w:rsidR="00063F2D" w:rsidRDefault="00063F2D" w:rsidP="00063F2D">
            <w:pPr>
              <w:rPr>
                <w:ins w:id="32" w:author="mahfuzmamun" w:date="2015-06-24T09:01:00Z"/>
                <w:rFonts w:ascii="SutonnyMJ" w:hAnsi="SutonnyMJ"/>
                <w:sz w:val="20"/>
                <w:szCs w:val="20"/>
              </w:rPr>
            </w:pPr>
          </w:p>
          <w:p w:rsidR="00063F2D" w:rsidRPr="001C653E" w:rsidRDefault="00EA6FC2" w:rsidP="00E2420E">
            <w:pPr>
              <w:rPr>
                <w:ins w:id="33" w:author="mahfuzmamun" w:date="2015-06-24T09:00:00Z"/>
                <w:sz w:val="20"/>
                <w:szCs w:val="20"/>
              </w:rPr>
            </w:pPr>
            <w:ins w:id="34" w:author="mahfuzmamun" w:date="2015-06-24T09:10:00Z">
              <w:r w:rsidRPr="001C653E">
                <w:rPr>
                  <w:rFonts w:ascii="SutonnyMJ" w:hAnsi="SutonnyMJ"/>
                  <w:sz w:val="20"/>
                  <w:szCs w:val="20"/>
                </w:rPr>
                <w:t>GB (M‡elYvq AšÍf©³) ev”Pv ‡c‡U _vKvKvwjb</w:t>
              </w:r>
              <w:r w:rsidRPr="001C653E">
                <w:rPr>
                  <w:rFonts w:ascii="SutonnyMJ" w:hAnsi="SutonnyMJ" w:cs="Vrinda" w:hint="cs"/>
                  <w:sz w:val="20"/>
                  <w:szCs w:val="20"/>
                  <w:cs/>
                  <w:lang w:bidi="bn-BD"/>
                </w:rPr>
                <w:t xml:space="preserve"> </w:t>
              </w:r>
              <w:r w:rsidRPr="001C653E">
                <w:rPr>
                  <w:rFonts w:ascii="SutonnyMJ" w:hAnsi="SutonnyMJ"/>
                  <w:sz w:val="20"/>
                  <w:szCs w:val="20"/>
                </w:rPr>
                <w:t>mgq</w:t>
              </w:r>
            </w:ins>
            <w:ins w:id="35" w:author="mahfuzmamun" w:date="2015-06-24T09:01:00Z">
              <w:r w:rsidR="00063F2D">
                <w:rPr>
                  <w:rFonts w:ascii="SutonnyMJ" w:hAnsi="SutonnyMJ"/>
                  <w:sz w:val="20"/>
                  <w:szCs w:val="20"/>
                </w:rPr>
                <w:t xml:space="preserve"> </w:t>
              </w:r>
              <w:r w:rsidR="00063F2D" w:rsidRPr="009C1A5C">
                <w:rPr>
                  <w:rFonts w:ascii="SutonnyMJ" w:hAnsi="SutonnyMJ"/>
                  <w:sz w:val="20"/>
                  <w:szCs w:val="20"/>
                </w:rPr>
                <w:t>GiKg N‡UwQj wK?</w:t>
              </w:r>
              <w:r w:rsidR="00063F2D">
                <w:rPr>
                  <w:rFonts w:ascii="SutonnyMJ" w:hAnsi="SutonnyMJ" w:cs="Vrinda"/>
                  <w:lang w:val="en-US" w:bidi="bn-BD"/>
                </w:rPr>
                <w:t xml:space="preserve">  </w:t>
              </w:r>
            </w:ins>
          </w:p>
        </w:tc>
        <w:tc>
          <w:tcPr>
            <w:tcW w:w="2022" w:type="pct"/>
          </w:tcPr>
          <w:p w:rsidR="00063F2D" w:rsidRPr="001C653E" w:rsidRDefault="00063F2D" w:rsidP="00063F2D">
            <w:pPr>
              <w:tabs>
                <w:tab w:val="right" w:leader="dot" w:pos="3997"/>
              </w:tabs>
              <w:jc w:val="both"/>
              <w:rPr>
                <w:ins w:id="36" w:author="mahfuzmamun" w:date="2015-06-24T09:01:00Z"/>
                <w:sz w:val="20"/>
                <w:szCs w:val="20"/>
              </w:rPr>
            </w:pPr>
            <w:ins w:id="37" w:author="mahfuzmamun" w:date="2015-06-24T09:01:00Z">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ins>
          </w:p>
          <w:p w:rsidR="00063F2D" w:rsidRDefault="00063F2D" w:rsidP="00063F2D">
            <w:pPr>
              <w:tabs>
                <w:tab w:val="right" w:leader="dot" w:pos="3887"/>
              </w:tabs>
              <w:jc w:val="both"/>
              <w:rPr>
                <w:ins w:id="38" w:author="mahfuzmamun" w:date="2015-06-24T09:01:00Z"/>
                <w:sz w:val="20"/>
              </w:rPr>
            </w:pPr>
            <w:ins w:id="39" w:author="mahfuzmamun" w:date="2015-06-24T09:01:00Z">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ins>
          </w:p>
          <w:p w:rsidR="00063F2D" w:rsidRPr="001C653E" w:rsidRDefault="00063F2D" w:rsidP="002C71EB">
            <w:pPr>
              <w:tabs>
                <w:tab w:val="right" w:leader="dot" w:pos="3997"/>
              </w:tabs>
              <w:jc w:val="both"/>
              <w:rPr>
                <w:ins w:id="40" w:author="mahfuzmamun" w:date="2015-06-24T09:00:00Z"/>
                <w:sz w:val="20"/>
                <w:szCs w:val="20"/>
              </w:rPr>
            </w:pPr>
            <w:ins w:id="41" w:author="mahfuzmamun" w:date="2015-06-24T09:01:00Z">
              <w:r w:rsidRPr="001C653E">
                <w:rPr>
                  <w:sz w:val="16"/>
                  <w:szCs w:val="16"/>
                </w:rPr>
                <w:t>DON’T REMEMBER</w:t>
              </w:r>
              <w:r w:rsidRPr="001C653E">
                <w:rPr>
                  <w:rFonts w:cs="Vrinda" w:hint="cs"/>
                  <w:sz w:val="16"/>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g‡b †bB</w:t>
              </w:r>
              <w:r w:rsidRPr="001C653E">
                <w:rPr>
                  <w:rFonts w:ascii="SutonnyMJ" w:hAnsi="SutonnyMJ" w:cs="SutonnyMJ" w:hint="cs"/>
                  <w:sz w:val="20"/>
                  <w:szCs w:val="20"/>
                  <w:cs/>
                  <w:lang w:bidi="bn-BD"/>
                </w:rPr>
                <w:t>)</w:t>
              </w:r>
              <w:r w:rsidRPr="001C653E">
                <w:rPr>
                  <w:sz w:val="16"/>
                  <w:szCs w:val="16"/>
                </w:rPr>
                <w:tab/>
                <w:t>8</w:t>
              </w:r>
            </w:ins>
          </w:p>
        </w:tc>
        <w:tc>
          <w:tcPr>
            <w:tcW w:w="484" w:type="pct"/>
          </w:tcPr>
          <w:p w:rsidR="00063F2D" w:rsidRPr="00035EAE" w:rsidRDefault="00063F2D" w:rsidP="00374D24">
            <w:pPr>
              <w:pStyle w:val="Footer"/>
              <w:rPr>
                <w:ins w:id="42" w:author="mahfuzmamun" w:date="2015-06-24T09:00:00Z"/>
                <w:sz w:val="20"/>
                <w:szCs w:val="20"/>
              </w:rPr>
            </w:pPr>
          </w:p>
        </w:tc>
      </w:tr>
    </w:tbl>
    <w:p w:rsidR="00747CB6" w:rsidRPr="001C653E" w:rsidRDefault="00747CB6" w:rsidP="00374D24">
      <w:pPr>
        <w:pStyle w:val="Footer"/>
        <w:rPr>
          <w:sz w:val="16"/>
          <w:szCs w:val="16"/>
        </w:rPr>
      </w:pPr>
    </w:p>
    <w:p w:rsidR="00747CB6" w:rsidRPr="001C653E" w:rsidRDefault="00747CB6" w:rsidP="00374D24">
      <w:pPr>
        <w:pStyle w:val="Footer"/>
        <w:rPr>
          <w:sz w:val="16"/>
          <w:szCs w:val="16"/>
        </w:rPr>
      </w:pPr>
    </w:p>
    <w:tbl>
      <w:tblPr>
        <w:tblW w:w="10638" w:type="dxa"/>
        <w:tblLayout w:type="fixed"/>
        <w:tblLook w:val="0000"/>
      </w:tblPr>
      <w:tblGrid>
        <w:gridCol w:w="529"/>
        <w:gridCol w:w="119"/>
        <w:gridCol w:w="3591"/>
        <w:gridCol w:w="999"/>
        <w:gridCol w:w="99"/>
        <w:gridCol w:w="66"/>
        <w:gridCol w:w="9"/>
        <w:gridCol w:w="900"/>
        <w:gridCol w:w="636"/>
        <w:gridCol w:w="84"/>
        <w:gridCol w:w="90"/>
        <w:gridCol w:w="810"/>
        <w:gridCol w:w="720"/>
        <w:gridCol w:w="96"/>
        <w:gridCol w:w="84"/>
        <w:gridCol w:w="813"/>
        <w:gridCol w:w="69"/>
        <w:gridCol w:w="18"/>
        <w:gridCol w:w="6"/>
        <w:gridCol w:w="888"/>
        <w:gridCol w:w="12"/>
      </w:tblGrid>
      <w:tr w:rsidR="00FD718C" w:rsidRPr="001C653E" w:rsidTr="00B96AB6">
        <w:trPr>
          <w:cantSplit/>
          <w:trHeight w:val="2298"/>
        </w:trPr>
        <w:tc>
          <w:tcPr>
            <w:tcW w:w="529" w:type="dxa"/>
            <w:vMerge w:val="restart"/>
            <w:tcBorders>
              <w:top w:val="single" w:sz="6" w:space="0" w:color="auto"/>
              <w:left w:val="single" w:sz="6" w:space="0" w:color="auto"/>
              <w:right w:val="single" w:sz="12" w:space="0" w:color="auto"/>
            </w:tcBorders>
          </w:tcPr>
          <w:p w:rsidR="00FD718C" w:rsidRPr="001C653E" w:rsidRDefault="00FD718C" w:rsidP="0000653A">
            <w:pPr>
              <w:numPr>
                <w:ilvl w:val="0"/>
                <w:numId w:val="25"/>
              </w:numPr>
              <w:tabs>
                <w:tab w:val="clear" w:pos="360"/>
                <w:tab w:val="num" w:pos="405"/>
              </w:tabs>
              <w:ind w:left="405"/>
              <w:jc w:val="both"/>
              <w:rPr>
                <w:sz w:val="20"/>
                <w:szCs w:val="20"/>
              </w:rPr>
            </w:pPr>
            <w:r w:rsidRPr="001C653E">
              <w:rPr>
                <w:sz w:val="20"/>
                <w:szCs w:val="20"/>
              </w:rPr>
              <w:lastRenderedPageBreak/>
              <w:br w:type="page"/>
            </w:r>
          </w:p>
        </w:tc>
        <w:tc>
          <w:tcPr>
            <w:tcW w:w="3710" w:type="dxa"/>
            <w:gridSpan w:val="2"/>
            <w:vMerge w:val="restart"/>
            <w:tcBorders>
              <w:top w:val="single" w:sz="6" w:space="0" w:color="auto"/>
              <w:left w:val="nil"/>
              <w:right w:val="single" w:sz="6" w:space="0" w:color="auto"/>
            </w:tcBorders>
          </w:tcPr>
          <w:p w:rsidR="00FD718C" w:rsidRPr="001C653E" w:rsidRDefault="00FD718C" w:rsidP="00A13AB6">
            <w:pPr>
              <w:rPr>
                <w:sz w:val="20"/>
                <w:szCs w:val="20"/>
              </w:rPr>
            </w:pPr>
            <w:r w:rsidRPr="001C653E">
              <w:rPr>
                <w:sz w:val="20"/>
                <w:szCs w:val="20"/>
              </w:rPr>
              <w:t>The next questions are about things that happen to many women, and that your current partner, or any other partner may have done to you.</w:t>
            </w:r>
          </w:p>
          <w:p w:rsidR="00FD718C" w:rsidRPr="001C653E" w:rsidRDefault="00FD718C" w:rsidP="00A13AB6">
            <w:pPr>
              <w:spacing w:before="120" w:after="120" w:line="120" w:lineRule="atLeast"/>
              <w:rPr>
                <w:rFonts w:ascii="SutonnyMJ" w:hAnsi="SutonnyMJ"/>
                <w:sz w:val="20"/>
                <w:szCs w:val="20"/>
              </w:rPr>
            </w:pPr>
            <w:r w:rsidRPr="001C653E">
              <w:rPr>
                <w:rFonts w:ascii="SutonnyMJ" w:hAnsi="SutonnyMJ"/>
                <w:sz w:val="20"/>
                <w:szCs w:val="20"/>
              </w:rPr>
              <w:t>Gi c‡ii cÖkœ¸wj Ggb me wel‡q hv A‡bK gwnjvi Rxe‡bB N‡U _v‡K Ges Avcbvi  Rxe‡bI N‡U _vK‡Z cv‡i|</w:t>
            </w:r>
          </w:p>
          <w:p w:rsidR="00FD718C" w:rsidRPr="001C653E" w:rsidRDefault="00FD718C" w:rsidP="00A13AB6">
            <w:pPr>
              <w:rPr>
                <w:rFonts w:ascii="SutonnyMJ" w:hAnsi="SutonnyMJ"/>
                <w:sz w:val="20"/>
                <w:szCs w:val="20"/>
              </w:rPr>
            </w:pPr>
          </w:p>
          <w:p w:rsidR="00FD718C" w:rsidRPr="001C653E" w:rsidRDefault="00FD718C" w:rsidP="00A13AB6">
            <w:pPr>
              <w:rPr>
                <w:sz w:val="20"/>
                <w:szCs w:val="20"/>
              </w:rPr>
            </w:pPr>
            <w:r w:rsidRPr="001C653E">
              <w:rPr>
                <w:sz w:val="20"/>
                <w:szCs w:val="20"/>
              </w:rPr>
              <w:t xml:space="preserve">Has your </w:t>
            </w:r>
            <w:r w:rsidRPr="001C653E">
              <w:rPr>
                <w:sz w:val="20"/>
                <w:szCs w:val="20"/>
                <w:u w:val="single"/>
              </w:rPr>
              <w:t>current/</w:t>
            </w:r>
            <w:r w:rsidRPr="001C653E">
              <w:rPr>
                <w:sz w:val="20"/>
                <w:szCs w:val="20"/>
              </w:rPr>
              <w:t xml:space="preserve"> most recent husband/partner, ever….</w:t>
            </w:r>
          </w:p>
          <w:p w:rsidR="00FD718C" w:rsidRPr="001C653E" w:rsidRDefault="00FD718C" w:rsidP="00A13AB6">
            <w:pPr>
              <w:rPr>
                <w:rFonts w:ascii="SutonnyMJ" w:hAnsi="SutonnyMJ" w:cs="Vrinda"/>
                <w:sz w:val="20"/>
                <w:szCs w:val="20"/>
                <w:lang w:bidi="bn-BD"/>
              </w:rPr>
            </w:pPr>
            <w:r w:rsidRPr="001C653E">
              <w:rPr>
                <w:rFonts w:ascii="SutonnyMJ" w:hAnsi="SutonnyMJ"/>
                <w:sz w:val="20"/>
                <w:szCs w:val="20"/>
              </w:rPr>
              <w:t xml:space="preserve">Avcbvi (eZ©gvb/ me©‡kl) ¯^vgx wK Avcbv‡K </w:t>
            </w:r>
            <w:r w:rsidRPr="001C653E">
              <w:rPr>
                <w:rFonts w:ascii="SutonnyMJ" w:hAnsi="SutonnyMJ" w:cs="Vrinda"/>
                <w:sz w:val="20"/>
                <w:szCs w:val="20"/>
                <w:lang w:bidi="bn-BD"/>
              </w:rPr>
              <w:t>KLbI</w:t>
            </w:r>
          </w:p>
          <w:p w:rsidR="00FD718C" w:rsidRPr="001C653E" w:rsidRDefault="00FD718C" w:rsidP="00A13AB6">
            <w:pPr>
              <w:ind w:left="360"/>
              <w:rPr>
                <w:sz w:val="20"/>
                <w:szCs w:val="20"/>
              </w:rPr>
            </w:pPr>
          </w:p>
        </w:tc>
        <w:tc>
          <w:tcPr>
            <w:tcW w:w="2073" w:type="dxa"/>
            <w:gridSpan w:val="5"/>
            <w:tcBorders>
              <w:top w:val="single" w:sz="6" w:space="0" w:color="auto"/>
              <w:left w:val="single" w:sz="6" w:space="0" w:color="auto"/>
              <w:bottom w:val="single" w:sz="4" w:space="0" w:color="auto"/>
              <w:right w:val="single" w:sz="6" w:space="0" w:color="auto"/>
            </w:tcBorders>
          </w:tcPr>
          <w:p w:rsidR="00FD718C" w:rsidRPr="001C653E" w:rsidRDefault="00FD718C" w:rsidP="00A13AB6">
            <w:pPr>
              <w:rPr>
                <w:sz w:val="20"/>
                <w:szCs w:val="20"/>
              </w:rPr>
            </w:pPr>
            <w:r w:rsidRPr="001C653E">
              <w:rPr>
                <w:sz w:val="20"/>
                <w:szCs w:val="20"/>
              </w:rPr>
              <w:t>A) (If YES continue with B.</w:t>
            </w:r>
            <w:r w:rsidRPr="001C653E">
              <w:rPr>
                <w:sz w:val="20"/>
                <w:szCs w:val="20"/>
              </w:rPr>
              <w:br/>
              <w:t xml:space="preserve"> If NO skip to next item)</w:t>
            </w:r>
          </w:p>
          <w:p w:rsidR="00FD718C" w:rsidRPr="001C653E" w:rsidRDefault="00FD718C" w:rsidP="00A13AB6">
            <w:pPr>
              <w:rPr>
                <w:rFonts w:ascii="SutonnyMJ" w:hAnsi="SutonnyMJ"/>
                <w:sz w:val="20"/>
                <w:szCs w:val="20"/>
              </w:rPr>
            </w:pPr>
            <w:r w:rsidRPr="001C653E">
              <w:rPr>
                <w:sz w:val="20"/>
                <w:szCs w:val="20"/>
              </w:rPr>
              <w:t xml:space="preserve"> (</w:t>
            </w:r>
            <w:r w:rsidRPr="001C653E">
              <w:rPr>
                <w:rFonts w:ascii="SutonnyMJ" w:hAnsi="SutonnyMJ"/>
                <w:sz w:val="20"/>
                <w:szCs w:val="20"/>
              </w:rPr>
              <w:t>hw` nu¨v  nq,</w:t>
            </w:r>
          </w:p>
          <w:p w:rsidR="00FD718C" w:rsidRPr="001C653E" w:rsidRDefault="00FD718C" w:rsidP="00A13AB6">
            <w:pPr>
              <w:rPr>
                <w:rFonts w:ascii="SutonnyMJ" w:hAnsi="SutonnyMJ"/>
                <w:sz w:val="20"/>
                <w:szCs w:val="20"/>
              </w:rPr>
            </w:pPr>
            <w:r w:rsidRPr="001C653E">
              <w:rPr>
                <w:rFonts w:ascii="SutonnyMJ" w:hAnsi="SutonnyMJ"/>
                <w:sz w:val="20"/>
                <w:szCs w:val="20"/>
              </w:rPr>
              <w:t xml:space="preserve">ïaygvÎ Zvn‡j </w:t>
            </w:r>
            <w:r w:rsidRPr="001C653E">
              <w:rPr>
                <w:sz w:val="20"/>
                <w:szCs w:val="20"/>
              </w:rPr>
              <w:t>B</w:t>
            </w:r>
            <w:r w:rsidRPr="001C653E">
              <w:rPr>
                <w:rFonts w:ascii="SutonnyMJ" w:hAnsi="SutonnyMJ"/>
                <w:sz w:val="20"/>
                <w:szCs w:val="20"/>
              </w:rPr>
              <w:t xml:space="preserve"> Kjv‡g</w:t>
            </w:r>
            <w:r w:rsidRPr="001C653E">
              <w:rPr>
                <w:rFonts w:ascii="SutonnyMJ" w:hAnsi="SutonnyMJ"/>
                <w:b/>
                <w:i/>
                <w:sz w:val="20"/>
                <w:szCs w:val="20"/>
              </w:rPr>
              <w:t xml:space="preserve"> </w:t>
            </w:r>
            <w:r w:rsidRPr="001C653E">
              <w:rPr>
                <w:rFonts w:ascii="SutonnyMJ" w:hAnsi="SutonnyMJ"/>
                <w:sz w:val="20"/>
                <w:szCs w:val="20"/>
              </w:rPr>
              <w:t xml:space="preserve"> hvb| hw` bv nq Zvn‡j cieZ©x cÖ‡kœ P‡j hvb)</w:t>
            </w:r>
          </w:p>
          <w:p w:rsidR="00FD718C" w:rsidRPr="001C653E" w:rsidRDefault="00FD718C" w:rsidP="00A13AB6">
            <w:pPr>
              <w:rPr>
                <w:sz w:val="20"/>
                <w:szCs w:val="20"/>
              </w:rPr>
            </w:pPr>
          </w:p>
        </w:tc>
        <w:tc>
          <w:tcPr>
            <w:tcW w:w="1620" w:type="dxa"/>
            <w:gridSpan w:val="4"/>
            <w:tcBorders>
              <w:top w:val="single" w:sz="6" w:space="0" w:color="auto"/>
              <w:left w:val="single" w:sz="6" w:space="0" w:color="auto"/>
              <w:bottom w:val="single" w:sz="4" w:space="0" w:color="auto"/>
              <w:right w:val="single" w:sz="6" w:space="0" w:color="auto"/>
            </w:tcBorders>
          </w:tcPr>
          <w:p w:rsidR="00FD718C" w:rsidRPr="001C653E" w:rsidRDefault="00FD718C" w:rsidP="00A13AB6">
            <w:pPr>
              <w:pStyle w:val="BodyText"/>
              <w:rPr>
                <w:b w:val="0"/>
                <w:sz w:val="20"/>
                <w:szCs w:val="20"/>
              </w:rPr>
            </w:pPr>
            <w:r w:rsidRPr="001C653E">
              <w:rPr>
                <w:b w:val="0"/>
                <w:sz w:val="20"/>
                <w:szCs w:val="20"/>
              </w:rPr>
              <w:t xml:space="preserve">B) Has this happened </w:t>
            </w:r>
            <w:r w:rsidRPr="001C653E">
              <w:rPr>
                <w:b w:val="0"/>
                <w:sz w:val="20"/>
                <w:szCs w:val="20"/>
                <w:u w:val="single"/>
              </w:rPr>
              <w:t>in the past 12 months?</w:t>
            </w:r>
          </w:p>
          <w:p w:rsidR="00FD718C" w:rsidRPr="001C653E" w:rsidRDefault="00FD718C" w:rsidP="00A13AB6">
            <w:pPr>
              <w:rPr>
                <w:sz w:val="20"/>
                <w:szCs w:val="20"/>
              </w:rPr>
            </w:pPr>
            <w:r w:rsidRPr="001C653E">
              <w:rPr>
                <w:sz w:val="20"/>
                <w:szCs w:val="20"/>
              </w:rPr>
              <w:t>(If YES ask C only.)</w:t>
            </w:r>
          </w:p>
          <w:p w:rsidR="00FD718C" w:rsidRPr="001C653E" w:rsidRDefault="00FD718C" w:rsidP="00A13AB6">
            <w:pPr>
              <w:jc w:val="both"/>
              <w:rPr>
                <w:sz w:val="20"/>
                <w:szCs w:val="20"/>
              </w:rPr>
            </w:pPr>
          </w:p>
          <w:p w:rsidR="00FD718C" w:rsidRPr="001C653E" w:rsidRDefault="00FD718C" w:rsidP="00A13AB6">
            <w:pPr>
              <w:jc w:val="both"/>
              <w:rPr>
                <w:sz w:val="20"/>
                <w:szCs w:val="20"/>
              </w:rPr>
            </w:pPr>
            <w:r w:rsidRPr="001C653E">
              <w:rPr>
                <w:rFonts w:ascii="SutonnyMJ" w:hAnsi="SutonnyMJ"/>
                <w:sz w:val="20"/>
                <w:szCs w:val="20"/>
              </w:rPr>
              <w:t xml:space="preserve">Bnv wK MZ 12 gv‡m N‡UwQj (hw` nu¨v nq ïaygvÎ Zvn‡j </w:t>
            </w:r>
            <w:r w:rsidRPr="001C653E">
              <w:rPr>
                <w:sz w:val="20"/>
                <w:szCs w:val="20"/>
              </w:rPr>
              <w:t>C</w:t>
            </w:r>
            <w:r w:rsidRPr="001C653E">
              <w:rPr>
                <w:rFonts w:ascii="SutonnyMJ" w:hAnsi="SutonnyMJ"/>
                <w:sz w:val="20"/>
                <w:szCs w:val="20"/>
              </w:rPr>
              <w:t xml:space="preserve"> Kjv‡g</w:t>
            </w:r>
            <w:r w:rsidRPr="001C653E">
              <w:rPr>
                <w:rFonts w:ascii="SutonnyMJ" w:hAnsi="SutonnyMJ"/>
                <w:b/>
                <w:i/>
                <w:sz w:val="20"/>
                <w:szCs w:val="20"/>
              </w:rPr>
              <w:t xml:space="preserve"> </w:t>
            </w:r>
            <w:r w:rsidRPr="001C653E">
              <w:rPr>
                <w:rFonts w:ascii="SutonnyMJ" w:hAnsi="SutonnyMJ"/>
                <w:sz w:val="20"/>
                <w:szCs w:val="20"/>
              </w:rPr>
              <w:t xml:space="preserve"> hvb| hw` bv nq Zvn‡j cieZ©x cÖ‡kœ P‡j hvb|)</w:t>
            </w:r>
          </w:p>
        </w:tc>
        <w:tc>
          <w:tcPr>
            <w:tcW w:w="2706" w:type="dxa"/>
            <w:gridSpan w:val="9"/>
            <w:tcBorders>
              <w:top w:val="single" w:sz="6" w:space="0" w:color="auto"/>
              <w:left w:val="single" w:sz="6" w:space="0" w:color="auto"/>
              <w:bottom w:val="single" w:sz="4" w:space="0" w:color="auto"/>
              <w:right w:val="single" w:sz="6" w:space="0" w:color="auto"/>
            </w:tcBorders>
          </w:tcPr>
          <w:p w:rsidR="00FD718C" w:rsidRPr="001C653E" w:rsidRDefault="00FD718C" w:rsidP="00A13AB6">
            <w:pPr>
              <w:pStyle w:val="BodyText"/>
              <w:rPr>
                <w:b w:val="0"/>
                <w:sz w:val="20"/>
                <w:szCs w:val="20"/>
              </w:rPr>
            </w:pPr>
            <w:r w:rsidRPr="001C653E">
              <w:rPr>
                <w:b w:val="0"/>
                <w:sz w:val="20"/>
                <w:szCs w:val="20"/>
              </w:rPr>
              <w:t>C)</w:t>
            </w:r>
            <w:r w:rsidRPr="001C653E">
              <w:rPr>
                <w:b w:val="0"/>
                <w:sz w:val="20"/>
                <w:szCs w:val="20"/>
                <w:u w:val="single"/>
              </w:rPr>
              <w:t xml:space="preserve"> In the past 12 months</w:t>
            </w:r>
            <w:r w:rsidRPr="001C653E">
              <w:rPr>
                <w:b w:val="0"/>
                <w:sz w:val="20"/>
                <w:szCs w:val="20"/>
              </w:rPr>
              <w:t xml:space="preserve"> would you say that this has happened once, a few times or many times? (after  answering C, go to next item)</w:t>
            </w:r>
          </w:p>
          <w:p w:rsidR="00FD718C" w:rsidRPr="001C653E" w:rsidRDefault="00FD718C" w:rsidP="00F20AC1">
            <w:pPr>
              <w:pStyle w:val="CommentText"/>
            </w:pPr>
            <w:r w:rsidRPr="001C653E">
              <w:rPr>
                <w:rFonts w:ascii="SutonnyMJ" w:hAnsi="SutonnyMJ"/>
              </w:rPr>
              <w:t>MZ 12 gv‡m KZ NbNb</w:t>
            </w:r>
            <w:r w:rsidRPr="001C653E">
              <w:rPr>
                <w:rFonts w:ascii="SutonnyMJ" w:hAnsi="SutonnyMJ" w:cs="Vrinda"/>
                <w:lang w:val="en-US" w:bidi="bn-BD"/>
              </w:rPr>
              <w:t xml:space="preserve"> GiKg N‡U‡Q? </w:t>
            </w:r>
            <w:r w:rsidRPr="001C653E">
              <w:rPr>
                <w:rFonts w:ascii="SutonnyMJ" w:hAnsi="SutonnyMJ" w:hint="cs"/>
                <w:cs/>
                <w:lang w:bidi="bn-BD"/>
              </w:rPr>
              <w:t xml:space="preserve"> </w:t>
            </w:r>
            <w:r w:rsidRPr="001C653E">
              <w:rPr>
                <w:rFonts w:ascii="SutonnyMJ" w:hAnsi="SutonnyMJ"/>
              </w:rPr>
              <w:t>GKevi, K‡qKevi bvwK A‡bKevi N‡U wQj?</w:t>
            </w:r>
          </w:p>
        </w:tc>
      </w:tr>
      <w:tr w:rsidR="00FD718C" w:rsidRPr="001C653E" w:rsidTr="00B96AB6">
        <w:trPr>
          <w:cantSplit/>
          <w:trHeight w:val="426"/>
        </w:trPr>
        <w:tc>
          <w:tcPr>
            <w:tcW w:w="529" w:type="dxa"/>
            <w:vMerge/>
            <w:tcBorders>
              <w:left w:val="single" w:sz="6" w:space="0" w:color="auto"/>
              <w:right w:val="single" w:sz="12" w:space="0" w:color="auto"/>
            </w:tcBorders>
          </w:tcPr>
          <w:p w:rsidR="00FD718C" w:rsidRPr="001C653E" w:rsidRDefault="00FD718C" w:rsidP="0000653A">
            <w:pPr>
              <w:numPr>
                <w:ilvl w:val="0"/>
                <w:numId w:val="25"/>
              </w:numPr>
              <w:tabs>
                <w:tab w:val="clear" w:pos="360"/>
                <w:tab w:val="num" w:pos="405"/>
              </w:tabs>
              <w:ind w:left="405"/>
              <w:jc w:val="both"/>
              <w:rPr>
                <w:sz w:val="20"/>
                <w:szCs w:val="20"/>
              </w:rPr>
            </w:pPr>
          </w:p>
        </w:tc>
        <w:tc>
          <w:tcPr>
            <w:tcW w:w="3710" w:type="dxa"/>
            <w:gridSpan w:val="2"/>
            <w:vMerge/>
            <w:tcBorders>
              <w:top w:val="single" w:sz="6" w:space="0" w:color="auto"/>
              <w:left w:val="nil"/>
              <w:bottom w:val="single" w:sz="4" w:space="0" w:color="auto"/>
              <w:right w:val="single" w:sz="6" w:space="0" w:color="auto"/>
            </w:tcBorders>
          </w:tcPr>
          <w:p w:rsidR="00FD718C" w:rsidRPr="001C653E" w:rsidRDefault="00FD718C" w:rsidP="00A13AB6">
            <w:pPr>
              <w:rPr>
                <w:sz w:val="20"/>
                <w:szCs w:val="20"/>
              </w:rPr>
            </w:pPr>
          </w:p>
        </w:tc>
        <w:tc>
          <w:tcPr>
            <w:tcW w:w="999" w:type="dxa"/>
            <w:tcBorders>
              <w:top w:val="single" w:sz="4" w:space="0" w:color="auto"/>
              <w:left w:val="single" w:sz="6" w:space="0" w:color="auto"/>
              <w:bottom w:val="single" w:sz="6" w:space="0" w:color="auto"/>
              <w:right w:val="single" w:sz="4" w:space="0" w:color="auto"/>
            </w:tcBorders>
          </w:tcPr>
          <w:p w:rsidR="00FD718C" w:rsidRPr="001C653E" w:rsidRDefault="00FD718C" w:rsidP="00A13AB6">
            <w:pPr>
              <w:jc w:val="center"/>
              <w:rPr>
                <w:sz w:val="20"/>
                <w:szCs w:val="20"/>
              </w:rPr>
            </w:pPr>
            <w:r w:rsidRPr="001C653E">
              <w:rPr>
                <w:sz w:val="20"/>
                <w:szCs w:val="20"/>
              </w:rPr>
              <w:t>YES</w:t>
            </w:r>
          </w:p>
          <w:p w:rsidR="00FD718C" w:rsidRPr="001C653E" w:rsidRDefault="00FD718C" w:rsidP="00A13AB6">
            <w:pPr>
              <w:jc w:val="center"/>
              <w:rPr>
                <w:sz w:val="20"/>
                <w:szCs w:val="20"/>
              </w:rPr>
            </w:pPr>
            <w:r w:rsidRPr="001C653E">
              <w:rPr>
                <w:rFonts w:ascii="SutonnyMJ" w:hAnsi="SutonnyMJ"/>
                <w:sz w:val="20"/>
                <w:szCs w:val="20"/>
              </w:rPr>
              <w:t>nu¨v</w:t>
            </w:r>
          </w:p>
        </w:tc>
        <w:tc>
          <w:tcPr>
            <w:tcW w:w="1074" w:type="dxa"/>
            <w:gridSpan w:val="4"/>
            <w:tcBorders>
              <w:top w:val="single" w:sz="4" w:space="0" w:color="auto"/>
              <w:left w:val="single" w:sz="4" w:space="0" w:color="auto"/>
              <w:bottom w:val="single" w:sz="6" w:space="0" w:color="auto"/>
              <w:right w:val="single" w:sz="6" w:space="0" w:color="auto"/>
            </w:tcBorders>
          </w:tcPr>
          <w:p w:rsidR="00FD718C" w:rsidRPr="001C653E" w:rsidRDefault="00FD718C" w:rsidP="00A13AB6">
            <w:pPr>
              <w:jc w:val="center"/>
              <w:rPr>
                <w:sz w:val="20"/>
                <w:szCs w:val="20"/>
              </w:rPr>
            </w:pPr>
            <w:r w:rsidRPr="001C653E">
              <w:rPr>
                <w:sz w:val="20"/>
                <w:szCs w:val="20"/>
              </w:rPr>
              <w:t>NO</w:t>
            </w:r>
          </w:p>
          <w:p w:rsidR="00FD718C" w:rsidRPr="001C653E" w:rsidRDefault="00FD718C" w:rsidP="00A13AB6">
            <w:pPr>
              <w:ind w:left="17"/>
              <w:jc w:val="center"/>
              <w:rPr>
                <w:sz w:val="20"/>
                <w:szCs w:val="20"/>
              </w:rPr>
            </w:pPr>
            <w:r w:rsidRPr="001C653E">
              <w:rPr>
                <w:rFonts w:ascii="SutonnyMJ" w:hAnsi="SutonnyMJ"/>
                <w:sz w:val="20"/>
                <w:szCs w:val="20"/>
              </w:rPr>
              <w:t>bv</w:t>
            </w:r>
          </w:p>
        </w:tc>
        <w:tc>
          <w:tcPr>
            <w:tcW w:w="810" w:type="dxa"/>
            <w:gridSpan w:val="3"/>
            <w:tcBorders>
              <w:top w:val="single" w:sz="4" w:space="0" w:color="auto"/>
              <w:left w:val="single" w:sz="6" w:space="0" w:color="auto"/>
              <w:bottom w:val="single" w:sz="6" w:space="0" w:color="auto"/>
              <w:right w:val="single" w:sz="4" w:space="0" w:color="auto"/>
            </w:tcBorders>
          </w:tcPr>
          <w:p w:rsidR="00FD718C" w:rsidRPr="001C653E" w:rsidRDefault="00FD718C" w:rsidP="00A13AB6">
            <w:pPr>
              <w:jc w:val="center"/>
              <w:rPr>
                <w:sz w:val="20"/>
                <w:szCs w:val="20"/>
              </w:rPr>
            </w:pPr>
            <w:r w:rsidRPr="001C653E">
              <w:rPr>
                <w:sz w:val="20"/>
                <w:szCs w:val="20"/>
              </w:rPr>
              <w:t>YES</w:t>
            </w:r>
          </w:p>
          <w:p w:rsidR="00FD718C" w:rsidRPr="001C653E" w:rsidRDefault="00FD718C" w:rsidP="00A13AB6">
            <w:pPr>
              <w:jc w:val="center"/>
              <w:rPr>
                <w:sz w:val="20"/>
                <w:szCs w:val="20"/>
              </w:rPr>
            </w:pPr>
            <w:r w:rsidRPr="001C653E">
              <w:rPr>
                <w:rFonts w:ascii="SutonnyMJ" w:hAnsi="SutonnyMJ"/>
                <w:sz w:val="20"/>
                <w:szCs w:val="20"/>
              </w:rPr>
              <w:t>nu¨v</w:t>
            </w:r>
          </w:p>
        </w:tc>
        <w:tc>
          <w:tcPr>
            <w:tcW w:w="810" w:type="dxa"/>
            <w:tcBorders>
              <w:top w:val="single" w:sz="4" w:space="0" w:color="auto"/>
              <w:left w:val="single" w:sz="4" w:space="0" w:color="auto"/>
              <w:bottom w:val="single" w:sz="6" w:space="0" w:color="auto"/>
              <w:right w:val="single" w:sz="6" w:space="0" w:color="auto"/>
            </w:tcBorders>
          </w:tcPr>
          <w:p w:rsidR="00FD718C" w:rsidRPr="001C653E" w:rsidRDefault="00FD718C" w:rsidP="00A13AB6">
            <w:pPr>
              <w:jc w:val="center"/>
              <w:rPr>
                <w:rFonts w:ascii="SutonnyMJ" w:hAnsi="SutonnyMJ" w:cs="Vrinda"/>
                <w:sz w:val="20"/>
                <w:szCs w:val="20"/>
                <w:cs/>
                <w:lang w:bidi="bn-BD"/>
              </w:rPr>
            </w:pPr>
            <w:r w:rsidRPr="001C653E">
              <w:rPr>
                <w:sz w:val="20"/>
                <w:szCs w:val="20"/>
              </w:rPr>
              <w:t>NO</w:t>
            </w:r>
          </w:p>
          <w:p w:rsidR="00FD718C" w:rsidRPr="001C653E" w:rsidRDefault="00FD718C" w:rsidP="00A13AB6">
            <w:pPr>
              <w:jc w:val="center"/>
              <w:rPr>
                <w:sz w:val="20"/>
                <w:szCs w:val="20"/>
              </w:rPr>
            </w:pPr>
            <w:r w:rsidRPr="001C653E">
              <w:rPr>
                <w:rFonts w:ascii="SutonnyMJ" w:hAnsi="SutonnyMJ"/>
                <w:sz w:val="20"/>
                <w:szCs w:val="20"/>
              </w:rPr>
              <w:t>bv</w:t>
            </w:r>
          </w:p>
        </w:tc>
        <w:tc>
          <w:tcPr>
            <w:tcW w:w="720" w:type="dxa"/>
            <w:tcBorders>
              <w:top w:val="single" w:sz="4" w:space="0" w:color="auto"/>
              <w:left w:val="single" w:sz="6" w:space="0" w:color="auto"/>
              <w:bottom w:val="single" w:sz="6" w:space="0" w:color="auto"/>
              <w:right w:val="single" w:sz="4" w:space="0" w:color="auto"/>
            </w:tcBorders>
          </w:tcPr>
          <w:p w:rsidR="00FD718C" w:rsidRPr="001C653E" w:rsidRDefault="00FD718C" w:rsidP="00A13AB6">
            <w:pPr>
              <w:pStyle w:val="CommentText"/>
            </w:pPr>
            <w:r w:rsidRPr="001C653E">
              <w:t>Once</w:t>
            </w:r>
          </w:p>
          <w:p w:rsidR="00FD718C" w:rsidRPr="001C653E" w:rsidRDefault="00FD718C" w:rsidP="00A13AB6">
            <w:pPr>
              <w:jc w:val="both"/>
              <w:rPr>
                <w:b/>
                <w:sz w:val="20"/>
                <w:szCs w:val="20"/>
              </w:rPr>
            </w:pPr>
            <w:r w:rsidRPr="001C653E">
              <w:rPr>
                <w:rFonts w:ascii="SutonnyMJ" w:hAnsi="SutonnyMJ"/>
                <w:sz w:val="20"/>
                <w:szCs w:val="20"/>
              </w:rPr>
              <w:t>GKevi</w:t>
            </w:r>
          </w:p>
        </w:tc>
        <w:tc>
          <w:tcPr>
            <w:tcW w:w="1086" w:type="dxa"/>
            <w:gridSpan w:val="6"/>
            <w:tcBorders>
              <w:top w:val="single" w:sz="4" w:space="0" w:color="auto"/>
              <w:left w:val="single" w:sz="4" w:space="0" w:color="auto"/>
              <w:bottom w:val="single" w:sz="6" w:space="0" w:color="auto"/>
              <w:right w:val="single" w:sz="4" w:space="0" w:color="auto"/>
            </w:tcBorders>
          </w:tcPr>
          <w:p w:rsidR="00FD718C" w:rsidRPr="001C653E" w:rsidRDefault="00FD718C" w:rsidP="00A13AB6">
            <w:pPr>
              <w:pStyle w:val="CommentText"/>
              <w:jc w:val="center"/>
              <w:rPr>
                <w:rFonts w:ascii="SutonnyMJ" w:hAnsi="SutonnyMJ"/>
                <w:u w:val="single"/>
              </w:rPr>
            </w:pPr>
            <w:r w:rsidRPr="001C653E">
              <w:t>Few times</w:t>
            </w:r>
          </w:p>
          <w:p w:rsidR="00FD718C" w:rsidRPr="001C653E" w:rsidRDefault="00FD718C" w:rsidP="00A13AB6">
            <w:pPr>
              <w:ind w:left="217"/>
              <w:jc w:val="both"/>
              <w:rPr>
                <w:rFonts w:ascii="SutonnyMJ" w:hAnsi="SutonnyMJ"/>
                <w:sz w:val="20"/>
                <w:szCs w:val="20"/>
              </w:rPr>
            </w:pPr>
            <w:r w:rsidRPr="001C653E">
              <w:rPr>
                <w:rFonts w:ascii="SutonnyMJ" w:hAnsi="SutonnyMJ"/>
                <w:sz w:val="20"/>
                <w:szCs w:val="20"/>
              </w:rPr>
              <w:t xml:space="preserve">K‡qKevi </w:t>
            </w:r>
          </w:p>
          <w:p w:rsidR="00FD718C" w:rsidRPr="001C653E" w:rsidRDefault="00FD718C" w:rsidP="00F20AC1">
            <w:pPr>
              <w:jc w:val="center"/>
              <w:rPr>
                <w:b/>
                <w:sz w:val="20"/>
                <w:szCs w:val="20"/>
              </w:rPr>
            </w:pPr>
          </w:p>
        </w:tc>
        <w:tc>
          <w:tcPr>
            <w:tcW w:w="900" w:type="dxa"/>
            <w:gridSpan w:val="2"/>
            <w:tcBorders>
              <w:top w:val="single" w:sz="4" w:space="0" w:color="auto"/>
              <w:left w:val="single" w:sz="4" w:space="0" w:color="auto"/>
              <w:bottom w:val="single" w:sz="6" w:space="0" w:color="auto"/>
              <w:right w:val="single" w:sz="6" w:space="0" w:color="auto"/>
            </w:tcBorders>
          </w:tcPr>
          <w:p w:rsidR="00FD718C" w:rsidRPr="001C653E" w:rsidRDefault="00FD718C" w:rsidP="00A13AB6">
            <w:pPr>
              <w:rPr>
                <w:rFonts w:ascii="SutonnyMJ" w:hAnsi="SutonnyMJ"/>
                <w:sz w:val="20"/>
                <w:szCs w:val="20"/>
              </w:rPr>
            </w:pPr>
            <w:r w:rsidRPr="001C653E">
              <w:rPr>
                <w:sz w:val="20"/>
                <w:szCs w:val="20"/>
              </w:rPr>
              <w:t>Many times</w:t>
            </w:r>
            <w:r w:rsidRPr="001C653E">
              <w:rPr>
                <w:rFonts w:ascii="SutonnyMJ" w:hAnsi="SutonnyMJ"/>
                <w:sz w:val="20"/>
                <w:szCs w:val="20"/>
              </w:rPr>
              <w:t xml:space="preserve"> A‡bKevi</w:t>
            </w:r>
          </w:p>
        </w:tc>
      </w:tr>
      <w:tr w:rsidR="00FD718C" w:rsidRPr="001C653E" w:rsidTr="00B96AB6">
        <w:trPr>
          <w:cantSplit/>
          <w:trHeight w:val="966"/>
        </w:trPr>
        <w:tc>
          <w:tcPr>
            <w:tcW w:w="529" w:type="dxa"/>
            <w:vMerge/>
            <w:tcBorders>
              <w:left w:val="single" w:sz="6" w:space="0" w:color="auto"/>
              <w:right w:val="single" w:sz="12" w:space="0" w:color="auto"/>
            </w:tcBorders>
          </w:tcPr>
          <w:p w:rsidR="00FD718C" w:rsidRPr="001C653E" w:rsidRDefault="00FD718C" w:rsidP="00A13AB6">
            <w:pPr>
              <w:jc w:val="both"/>
              <w:rPr>
                <w:sz w:val="20"/>
                <w:szCs w:val="20"/>
              </w:rPr>
            </w:pPr>
          </w:p>
        </w:tc>
        <w:tc>
          <w:tcPr>
            <w:tcW w:w="3710" w:type="dxa"/>
            <w:gridSpan w:val="2"/>
            <w:tcBorders>
              <w:top w:val="single" w:sz="4" w:space="0" w:color="auto"/>
              <w:bottom w:val="single" w:sz="4" w:space="0" w:color="auto"/>
              <w:right w:val="single" w:sz="6" w:space="0" w:color="auto"/>
            </w:tcBorders>
          </w:tcPr>
          <w:p w:rsidR="00FD718C" w:rsidRPr="001C653E" w:rsidRDefault="00FD718C" w:rsidP="00473600">
            <w:pPr>
              <w:numPr>
                <w:ilvl w:val="0"/>
                <w:numId w:val="2"/>
              </w:numPr>
              <w:rPr>
                <w:rFonts w:ascii="SutonnyMJ" w:hAnsi="SutonnyMJ"/>
                <w:sz w:val="20"/>
                <w:szCs w:val="20"/>
              </w:rPr>
            </w:pPr>
            <w:r w:rsidRPr="001C653E">
              <w:rPr>
                <w:sz w:val="20"/>
                <w:szCs w:val="20"/>
              </w:rPr>
              <w:t xml:space="preserve"> Insulted you or made you feel bad about yourself? </w:t>
            </w:r>
          </w:p>
          <w:p w:rsidR="00FD718C" w:rsidRPr="001C653E" w:rsidRDefault="00FD718C" w:rsidP="00A13AB6">
            <w:pPr>
              <w:ind w:left="360"/>
              <w:rPr>
                <w:sz w:val="20"/>
                <w:szCs w:val="20"/>
              </w:rPr>
            </w:pPr>
            <w:r w:rsidRPr="001C653E">
              <w:rPr>
                <w:rFonts w:ascii="SutonnyMJ" w:hAnsi="SutonnyMJ"/>
                <w:sz w:val="20"/>
                <w:szCs w:val="20"/>
              </w:rPr>
              <w:t xml:space="preserve">Acgvb K‡i‡Q ev Ggb wKQy K‡i‡Q hv‡Z Avcbvi wb‡Ri Kv‡Q wb‡R‡K ‡QvU g‡b nq? </w:t>
            </w:r>
          </w:p>
        </w:tc>
        <w:tc>
          <w:tcPr>
            <w:tcW w:w="999" w:type="dxa"/>
            <w:tcBorders>
              <w:top w:val="single" w:sz="6" w:space="0" w:color="auto"/>
              <w:left w:val="single" w:sz="6" w:space="0" w:color="auto"/>
              <w:bottom w:val="single" w:sz="4" w:space="0" w:color="auto"/>
              <w:right w:val="single" w:sz="4" w:space="0" w:color="auto"/>
            </w:tcBorders>
            <w:vAlign w:val="center"/>
          </w:tcPr>
          <w:p w:rsidR="00FD718C" w:rsidRPr="001C653E" w:rsidRDefault="00FD718C" w:rsidP="00A13AB6">
            <w:pPr>
              <w:jc w:val="center"/>
              <w:rPr>
                <w:sz w:val="20"/>
                <w:szCs w:val="20"/>
              </w:rPr>
            </w:pPr>
          </w:p>
          <w:p w:rsidR="00FD718C" w:rsidRPr="001C653E" w:rsidRDefault="00FD718C" w:rsidP="00A13AB6">
            <w:pPr>
              <w:jc w:val="center"/>
              <w:rPr>
                <w:sz w:val="20"/>
                <w:szCs w:val="20"/>
                <w:lang w:val="en-US" w:bidi="bn-BD"/>
              </w:rPr>
            </w:pPr>
            <w:r w:rsidRPr="001C653E">
              <w:rPr>
                <w:sz w:val="20"/>
                <w:szCs w:val="20"/>
                <w:cs/>
                <w:lang w:bidi="bn-BD"/>
              </w:rPr>
              <w:t>1</w:t>
            </w:r>
          </w:p>
        </w:tc>
        <w:tc>
          <w:tcPr>
            <w:tcW w:w="1074" w:type="dxa"/>
            <w:gridSpan w:val="4"/>
            <w:tcBorders>
              <w:top w:val="single" w:sz="6" w:space="0" w:color="auto"/>
              <w:left w:val="single" w:sz="4" w:space="0" w:color="auto"/>
              <w:bottom w:val="single" w:sz="4" w:space="0" w:color="auto"/>
            </w:tcBorders>
            <w:vAlign w:val="center"/>
          </w:tcPr>
          <w:p w:rsidR="00FD718C" w:rsidRPr="001C653E" w:rsidRDefault="00FD718C" w:rsidP="00A13AB6">
            <w:pPr>
              <w:jc w:val="center"/>
              <w:rPr>
                <w:sz w:val="20"/>
                <w:szCs w:val="20"/>
                <w:cs/>
              </w:rPr>
            </w:pPr>
          </w:p>
          <w:p w:rsidR="00FD718C" w:rsidRPr="001C653E" w:rsidRDefault="00FD718C" w:rsidP="00A13AB6">
            <w:pPr>
              <w:jc w:val="center"/>
              <w:rPr>
                <w:sz w:val="20"/>
                <w:szCs w:val="20"/>
                <w:lang w:val="en-US" w:bidi="bn-BD"/>
              </w:rPr>
            </w:pPr>
          </w:p>
          <w:p w:rsidR="00FD718C" w:rsidRPr="001C653E" w:rsidRDefault="00FD718C" w:rsidP="00A13AB6">
            <w:pPr>
              <w:jc w:val="center"/>
              <w:rPr>
                <w:sz w:val="20"/>
                <w:szCs w:val="20"/>
                <w:lang w:val="en-US" w:bidi="bn-BD"/>
              </w:rPr>
            </w:pPr>
            <w:r w:rsidRPr="001C653E">
              <w:rPr>
                <w:sz w:val="20"/>
                <w:szCs w:val="20"/>
                <w:cs/>
                <w:lang w:bidi="bn-BD"/>
              </w:rPr>
              <w:t>2</w:t>
            </w:r>
          </w:p>
          <w:p w:rsidR="00FD718C" w:rsidRPr="001C653E" w:rsidRDefault="00FD718C" w:rsidP="00A13AB6">
            <w:pPr>
              <w:jc w:val="center"/>
              <w:rPr>
                <w:sz w:val="20"/>
                <w:szCs w:val="20"/>
                <w:lang w:val="en-US" w:bidi="bn-BD"/>
              </w:rPr>
            </w:pPr>
          </w:p>
        </w:tc>
        <w:tc>
          <w:tcPr>
            <w:tcW w:w="810" w:type="dxa"/>
            <w:gridSpan w:val="3"/>
            <w:tcBorders>
              <w:top w:val="single" w:sz="6" w:space="0" w:color="auto"/>
              <w:left w:val="single" w:sz="6" w:space="0" w:color="auto"/>
              <w:bottom w:val="single" w:sz="4" w:space="0" w:color="auto"/>
              <w:right w:val="single" w:sz="4" w:space="0" w:color="auto"/>
            </w:tcBorders>
            <w:vAlign w:val="center"/>
          </w:tcPr>
          <w:p w:rsidR="00FD718C" w:rsidRPr="001C653E" w:rsidRDefault="00FD718C" w:rsidP="00A13AB6">
            <w:pPr>
              <w:jc w:val="center"/>
              <w:rPr>
                <w:sz w:val="20"/>
                <w:szCs w:val="20"/>
              </w:rPr>
            </w:pPr>
          </w:p>
          <w:p w:rsidR="00FD718C" w:rsidRPr="001C653E" w:rsidRDefault="00FD718C" w:rsidP="00A13AB6">
            <w:pPr>
              <w:jc w:val="center"/>
              <w:rPr>
                <w:sz w:val="20"/>
                <w:szCs w:val="20"/>
              </w:rPr>
            </w:pPr>
            <w:r w:rsidRPr="001C653E">
              <w:rPr>
                <w:sz w:val="20"/>
                <w:szCs w:val="20"/>
              </w:rPr>
              <w:t>1</w:t>
            </w:r>
          </w:p>
          <w:p w:rsidR="00FD718C" w:rsidRPr="001C653E" w:rsidRDefault="00FD718C" w:rsidP="00A13AB6">
            <w:pPr>
              <w:jc w:val="center"/>
              <w:rPr>
                <w:sz w:val="20"/>
                <w:szCs w:val="20"/>
              </w:rPr>
            </w:pPr>
          </w:p>
        </w:tc>
        <w:tc>
          <w:tcPr>
            <w:tcW w:w="810" w:type="dxa"/>
            <w:tcBorders>
              <w:top w:val="single" w:sz="6" w:space="0" w:color="auto"/>
              <w:left w:val="single" w:sz="4" w:space="0" w:color="auto"/>
              <w:bottom w:val="single" w:sz="4" w:space="0" w:color="auto"/>
            </w:tcBorders>
            <w:vAlign w:val="center"/>
          </w:tcPr>
          <w:p w:rsidR="00FD718C" w:rsidRPr="001C653E" w:rsidRDefault="00FD718C" w:rsidP="00A13AB6">
            <w:pPr>
              <w:jc w:val="center"/>
              <w:rPr>
                <w:rFonts w:cs="Vrinda"/>
                <w:sz w:val="20"/>
                <w:szCs w:val="20"/>
                <w:lang w:val="en-US" w:bidi="bn-BD"/>
              </w:rPr>
            </w:pPr>
          </w:p>
          <w:p w:rsidR="00FD718C" w:rsidRPr="001C653E" w:rsidRDefault="00FD718C" w:rsidP="00A13AB6">
            <w:pPr>
              <w:jc w:val="center"/>
              <w:rPr>
                <w:sz w:val="20"/>
                <w:szCs w:val="20"/>
                <w:cs/>
              </w:rPr>
            </w:pPr>
            <w:r w:rsidRPr="001C653E">
              <w:rPr>
                <w:sz w:val="20"/>
                <w:szCs w:val="20"/>
              </w:rPr>
              <w:t>2</w:t>
            </w:r>
          </w:p>
          <w:p w:rsidR="00FD718C" w:rsidRPr="001C653E" w:rsidRDefault="00FD718C" w:rsidP="00A13AB6">
            <w:pPr>
              <w:jc w:val="center"/>
              <w:rPr>
                <w:sz w:val="20"/>
                <w:szCs w:val="20"/>
              </w:rPr>
            </w:pPr>
          </w:p>
        </w:tc>
        <w:tc>
          <w:tcPr>
            <w:tcW w:w="720" w:type="dxa"/>
            <w:tcBorders>
              <w:top w:val="single" w:sz="6" w:space="0" w:color="auto"/>
              <w:left w:val="single" w:sz="6" w:space="0" w:color="auto"/>
              <w:bottom w:val="single" w:sz="4" w:space="0" w:color="auto"/>
              <w:right w:val="single" w:sz="4" w:space="0" w:color="auto"/>
            </w:tcBorders>
            <w:vAlign w:val="center"/>
          </w:tcPr>
          <w:p w:rsidR="00FD718C" w:rsidRPr="001C653E" w:rsidRDefault="00FD718C" w:rsidP="00A13AB6">
            <w:pPr>
              <w:jc w:val="center"/>
              <w:rPr>
                <w:rFonts w:cs="Vrinda"/>
                <w:sz w:val="20"/>
                <w:szCs w:val="20"/>
                <w:lang w:val="en-US" w:bidi="bn-BD"/>
              </w:rPr>
            </w:pPr>
          </w:p>
          <w:p w:rsidR="00FD718C" w:rsidRPr="001C653E" w:rsidRDefault="00FD718C" w:rsidP="00A13AB6">
            <w:pPr>
              <w:jc w:val="center"/>
              <w:rPr>
                <w:sz w:val="20"/>
                <w:szCs w:val="20"/>
                <w:lang w:val="en-US"/>
              </w:rPr>
            </w:pPr>
            <w:r w:rsidRPr="001C653E">
              <w:rPr>
                <w:rFonts w:cs="Vrinda"/>
                <w:sz w:val="20"/>
                <w:szCs w:val="20"/>
                <w:lang w:val="en-US" w:bidi="bn-BD"/>
              </w:rPr>
              <w:t>1</w:t>
            </w:r>
          </w:p>
          <w:p w:rsidR="00FD718C" w:rsidRPr="001C653E" w:rsidRDefault="00FD718C" w:rsidP="00A13AB6">
            <w:pPr>
              <w:jc w:val="center"/>
              <w:rPr>
                <w:sz w:val="20"/>
                <w:szCs w:val="20"/>
              </w:rPr>
            </w:pPr>
          </w:p>
        </w:tc>
        <w:tc>
          <w:tcPr>
            <w:tcW w:w="1086" w:type="dxa"/>
            <w:gridSpan w:val="6"/>
            <w:tcBorders>
              <w:top w:val="single" w:sz="6" w:space="0" w:color="auto"/>
              <w:left w:val="single" w:sz="4" w:space="0" w:color="auto"/>
              <w:bottom w:val="single" w:sz="4" w:space="0" w:color="auto"/>
              <w:right w:val="single" w:sz="4" w:space="0" w:color="auto"/>
            </w:tcBorders>
            <w:vAlign w:val="center"/>
          </w:tcPr>
          <w:p w:rsidR="00FD718C" w:rsidRPr="001C653E" w:rsidRDefault="00FD718C" w:rsidP="00A13AB6">
            <w:pPr>
              <w:ind w:left="330"/>
              <w:jc w:val="center"/>
              <w:rPr>
                <w:sz w:val="20"/>
                <w:szCs w:val="20"/>
              </w:rPr>
            </w:pPr>
          </w:p>
          <w:p w:rsidR="00FD718C" w:rsidRPr="001C653E" w:rsidRDefault="00FD718C" w:rsidP="00A13AB6">
            <w:pPr>
              <w:jc w:val="center"/>
              <w:rPr>
                <w:sz w:val="20"/>
                <w:szCs w:val="20"/>
              </w:rPr>
            </w:pPr>
            <w:r w:rsidRPr="001C653E">
              <w:rPr>
                <w:sz w:val="20"/>
                <w:szCs w:val="20"/>
              </w:rPr>
              <w:t>2</w:t>
            </w:r>
          </w:p>
          <w:p w:rsidR="00FD718C" w:rsidRPr="001C653E" w:rsidRDefault="00FD718C" w:rsidP="00A13AB6">
            <w:pPr>
              <w:jc w:val="center"/>
              <w:rPr>
                <w:sz w:val="20"/>
                <w:szCs w:val="20"/>
              </w:rPr>
            </w:pPr>
          </w:p>
        </w:tc>
        <w:tc>
          <w:tcPr>
            <w:tcW w:w="900" w:type="dxa"/>
            <w:gridSpan w:val="2"/>
            <w:tcBorders>
              <w:top w:val="single" w:sz="6" w:space="0" w:color="auto"/>
              <w:left w:val="single" w:sz="4" w:space="0" w:color="auto"/>
              <w:bottom w:val="single" w:sz="4" w:space="0" w:color="auto"/>
              <w:right w:val="single" w:sz="6" w:space="0" w:color="auto"/>
            </w:tcBorders>
            <w:vAlign w:val="center"/>
          </w:tcPr>
          <w:p w:rsidR="00FD718C" w:rsidRPr="001C653E" w:rsidRDefault="00FD718C" w:rsidP="00A13AB6">
            <w:pPr>
              <w:jc w:val="center"/>
              <w:rPr>
                <w:rFonts w:cs="Vrinda"/>
                <w:sz w:val="20"/>
                <w:szCs w:val="20"/>
                <w:lang w:val="en-US" w:bidi="bn-BD"/>
              </w:rPr>
            </w:pPr>
          </w:p>
          <w:p w:rsidR="00FD718C" w:rsidRPr="001C653E" w:rsidRDefault="00FD718C" w:rsidP="00A13AB6">
            <w:pPr>
              <w:jc w:val="center"/>
              <w:rPr>
                <w:rFonts w:cs="Vrinda"/>
                <w:sz w:val="20"/>
                <w:szCs w:val="20"/>
                <w:lang w:val="en-US" w:bidi="bn-BD"/>
              </w:rPr>
            </w:pPr>
            <w:r w:rsidRPr="001C653E">
              <w:rPr>
                <w:rFonts w:cs="Vrinda"/>
                <w:sz w:val="20"/>
                <w:szCs w:val="20"/>
                <w:lang w:bidi="bn-BD"/>
              </w:rPr>
              <w:t>3</w:t>
            </w:r>
          </w:p>
          <w:p w:rsidR="00FD718C" w:rsidRPr="001C653E" w:rsidRDefault="00FD718C" w:rsidP="00A13AB6">
            <w:pPr>
              <w:jc w:val="center"/>
              <w:rPr>
                <w:sz w:val="20"/>
                <w:szCs w:val="20"/>
              </w:rPr>
            </w:pPr>
          </w:p>
        </w:tc>
      </w:tr>
      <w:tr w:rsidR="00FD718C" w:rsidRPr="001C653E" w:rsidTr="00B96AB6">
        <w:trPr>
          <w:cantSplit/>
          <w:trHeight w:val="910"/>
        </w:trPr>
        <w:tc>
          <w:tcPr>
            <w:tcW w:w="529" w:type="dxa"/>
            <w:vMerge/>
            <w:tcBorders>
              <w:left w:val="single" w:sz="6" w:space="0" w:color="auto"/>
              <w:right w:val="single" w:sz="12" w:space="0" w:color="auto"/>
            </w:tcBorders>
          </w:tcPr>
          <w:p w:rsidR="00FD718C" w:rsidRPr="001C653E" w:rsidRDefault="00FD718C" w:rsidP="00A13AB6">
            <w:pPr>
              <w:jc w:val="both"/>
              <w:rPr>
                <w:sz w:val="20"/>
                <w:szCs w:val="20"/>
              </w:rPr>
            </w:pPr>
          </w:p>
        </w:tc>
        <w:tc>
          <w:tcPr>
            <w:tcW w:w="3710" w:type="dxa"/>
            <w:gridSpan w:val="2"/>
            <w:tcBorders>
              <w:top w:val="single" w:sz="4" w:space="0" w:color="auto"/>
              <w:bottom w:val="single" w:sz="4" w:space="0" w:color="auto"/>
              <w:right w:val="single" w:sz="6" w:space="0" w:color="auto"/>
            </w:tcBorders>
          </w:tcPr>
          <w:p w:rsidR="00FD718C" w:rsidRPr="001C653E" w:rsidRDefault="00FD718C" w:rsidP="00473600">
            <w:pPr>
              <w:numPr>
                <w:ilvl w:val="0"/>
                <w:numId w:val="2"/>
              </w:numPr>
              <w:rPr>
                <w:rFonts w:ascii="SutonnyMJ" w:hAnsi="SutonnyMJ"/>
                <w:sz w:val="20"/>
                <w:szCs w:val="20"/>
              </w:rPr>
            </w:pPr>
            <w:r w:rsidRPr="001C653E">
              <w:rPr>
                <w:sz w:val="20"/>
                <w:szCs w:val="20"/>
              </w:rPr>
              <w:t>Belittled or humiliated you in front of other people?</w:t>
            </w:r>
            <w:r w:rsidRPr="001C653E">
              <w:rPr>
                <w:rFonts w:ascii="SutonnyMJ" w:hAnsi="SutonnyMJ"/>
                <w:sz w:val="20"/>
                <w:szCs w:val="20"/>
              </w:rPr>
              <w:t xml:space="preserve"> </w:t>
            </w:r>
          </w:p>
          <w:p w:rsidR="00FD718C" w:rsidRPr="001C653E" w:rsidRDefault="00FD718C" w:rsidP="00F20AC1">
            <w:pPr>
              <w:ind w:left="360"/>
              <w:rPr>
                <w:sz w:val="20"/>
                <w:szCs w:val="20"/>
              </w:rPr>
            </w:pPr>
            <w:r w:rsidRPr="001C653E">
              <w:rPr>
                <w:rFonts w:ascii="SutonnyMJ" w:hAnsi="SutonnyMJ"/>
                <w:sz w:val="20"/>
                <w:szCs w:val="20"/>
              </w:rPr>
              <w:t>Avcbv‡K wK Ab¨ †jv‡Ki mvg‡b †QvU ev Acgvb K‡i‡Q?</w:t>
            </w:r>
          </w:p>
        </w:tc>
        <w:tc>
          <w:tcPr>
            <w:tcW w:w="999" w:type="dxa"/>
            <w:tcBorders>
              <w:top w:val="single" w:sz="4" w:space="0" w:color="auto"/>
              <w:left w:val="single" w:sz="6" w:space="0" w:color="auto"/>
              <w:bottom w:val="single" w:sz="4" w:space="0" w:color="auto"/>
              <w:right w:val="single" w:sz="4" w:space="0" w:color="auto"/>
            </w:tcBorders>
            <w:vAlign w:val="center"/>
          </w:tcPr>
          <w:p w:rsidR="00FD718C" w:rsidRPr="001C653E" w:rsidRDefault="00FD718C" w:rsidP="00A13AB6">
            <w:pPr>
              <w:jc w:val="center"/>
              <w:rPr>
                <w:sz w:val="20"/>
                <w:szCs w:val="20"/>
                <w:lang w:val="en-US" w:bidi="bn-BD"/>
              </w:rPr>
            </w:pPr>
            <w:r w:rsidRPr="001C653E">
              <w:rPr>
                <w:sz w:val="20"/>
                <w:szCs w:val="20"/>
                <w:cs/>
                <w:lang w:bidi="bn-BD"/>
              </w:rPr>
              <w:t>1</w:t>
            </w:r>
          </w:p>
        </w:tc>
        <w:tc>
          <w:tcPr>
            <w:tcW w:w="1074" w:type="dxa"/>
            <w:gridSpan w:val="4"/>
            <w:tcBorders>
              <w:top w:val="single" w:sz="4" w:space="0" w:color="auto"/>
              <w:left w:val="single" w:sz="4" w:space="0" w:color="auto"/>
              <w:bottom w:val="single" w:sz="4" w:space="0" w:color="auto"/>
            </w:tcBorders>
            <w:vAlign w:val="center"/>
          </w:tcPr>
          <w:p w:rsidR="00FD718C" w:rsidRPr="001C653E" w:rsidRDefault="00FD718C" w:rsidP="00A13AB6">
            <w:pPr>
              <w:jc w:val="center"/>
              <w:rPr>
                <w:sz w:val="20"/>
                <w:szCs w:val="20"/>
                <w:lang w:val="en-US" w:bidi="bn-BD"/>
              </w:rPr>
            </w:pPr>
          </w:p>
          <w:p w:rsidR="00FD718C" w:rsidRPr="001C653E" w:rsidRDefault="00FD718C" w:rsidP="00A13AB6">
            <w:pPr>
              <w:jc w:val="center"/>
              <w:rPr>
                <w:sz w:val="20"/>
                <w:szCs w:val="20"/>
                <w:lang w:val="en-US" w:bidi="bn-BD"/>
              </w:rPr>
            </w:pPr>
            <w:r w:rsidRPr="001C653E">
              <w:rPr>
                <w:sz w:val="20"/>
                <w:szCs w:val="20"/>
                <w:cs/>
                <w:lang w:bidi="bn-BD"/>
              </w:rPr>
              <w:t>2</w:t>
            </w:r>
          </w:p>
        </w:tc>
        <w:tc>
          <w:tcPr>
            <w:tcW w:w="810" w:type="dxa"/>
            <w:gridSpan w:val="3"/>
            <w:tcBorders>
              <w:top w:val="single" w:sz="4" w:space="0" w:color="auto"/>
              <w:left w:val="single" w:sz="6" w:space="0" w:color="auto"/>
              <w:bottom w:val="single" w:sz="4"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1</w:t>
            </w:r>
          </w:p>
        </w:tc>
        <w:tc>
          <w:tcPr>
            <w:tcW w:w="810" w:type="dxa"/>
            <w:tcBorders>
              <w:top w:val="single" w:sz="4" w:space="0" w:color="auto"/>
              <w:left w:val="single" w:sz="4" w:space="0" w:color="auto"/>
              <w:bottom w:val="single" w:sz="4" w:space="0" w:color="auto"/>
            </w:tcBorders>
            <w:vAlign w:val="center"/>
          </w:tcPr>
          <w:p w:rsidR="00FD718C" w:rsidRPr="001C653E" w:rsidRDefault="00FD718C" w:rsidP="00A13AB6">
            <w:pPr>
              <w:jc w:val="center"/>
              <w:rPr>
                <w:sz w:val="20"/>
                <w:szCs w:val="20"/>
                <w:lang w:val="en-US"/>
              </w:rPr>
            </w:pPr>
            <w:r w:rsidRPr="001C653E">
              <w:rPr>
                <w:sz w:val="20"/>
                <w:szCs w:val="20"/>
              </w:rPr>
              <w:t>2</w:t>
            </w:r>
          </w:p>
        </w:tc>
        <w:tc>
          <w:tcPr>
            <w:tcW w:w="720" w:type="dxa"/>
            <w:tcBorders>
              <w:top w:val="single" w:sz="4" w:space="0" w:color="auto"/>
              <w:left w:val="single" w:sz="6" w:space="0" w:color="auto"/>
              <w:bottom w:val="single" w:sz="4" w:space="0" w:color="auto"/>
              <w:right w:val="single" w:sz="4" w:space="0" w:color="auto"/>
            </w:tcBorders>
            <w:vAlign w:val="center"/>
          </w:tcPr>
          <w:p w:rsidR="00FD718C" w:rsidRPr="001C653E" w:rsidRDefault="00FD718C" w:rsidP="00A13AB6">
            <w:pPr>
              <w:jc w:val="center"/>
              <w:rPr>
                <w:sz w:val="20"/>
                <w:szCs w:val="20"/>
                <w:lang w:val="en-US"/>
              </w:rPr>
            </w:pPr>
            <w:r w:rsidRPr="001C653E">
              <w:rPr>
                <w:rFonts w:cs="Vrinda"/>
                <w:sz w:val="20"/>
                <w:szCs w:val="20"/>
                <w:lang w:val="en-US" w:bidi="bn-BD"/>
              </w:rPr>
              <w:t>1</w:t>
            </w:r>
          </w:p>
        </w:tc>
        <w:tc>
          <w:tcPr>
            <w:tcW w:w="1086" w:type="dxa"/>
            <w:gridSpan w:val="6"/>
            <w:tcBorders>
              <w:top w:val="single" w:sz="4" w:space="0" w:color="auto"/>
              <w:left w:val="single" w:sz="4" w:space="0" w:color="auto"/>
              <w:bottom w:val="single" w:sz="4"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2</w:t>
            </w:r>
          </w:p>
        </w:tc>
        <w:tc>
          <w:tcPr>
            <w:tcW w:w="900" w:type="dxa"/>
            <w:gridSpan w:val="2"/>
            <w:tcBorders>
              <w:top w:val="single" w:sz="4" w:space="0" w:color="auto"/>
              <w:left w:val="single" w:sz="4" w:space="0" w:color="auto"/>
              <w:bottom w:val="single" w:sz="4" w:space="0" w:color="auto"/>
              <w:right w:val="single" w:sz="6" w:space="0" w:color="auto"/>
            </w:tcBorders>
            <w:vAlign w:val="center"/>
          </w:tcPr>
          <w:p w:rsidR="00FD718C" w:rsidRPr="001C653E" w:rsidRDefault="00FD718C" w:rsidP="00A13AB6">
            <w:pPr>
              <w:jc w:val="center"/>
              <w:rPr>
                <w:rFonts w:cs="Vrinda"/>
                <w:sz w:val="20"/>
                <w:szCs w:val="20"/>
                <w:lang w:val="en-US" w:bidi="bn-BD"/>
              </w:rPr>
            </w:pPr>
            <w:r w:rsidRPr="001C653E">
              <w:rPr>
                <w:rFonts w:cs="Vrinda"/>
                <w:sz w:val="20"/>
                <w:szCs w:val="20"/>
                <w:lang w:bidi="bn-BD"/>
              </w:rPr>
              <w:t>3</w:t>
            </w:r>
          </w:p>
        </w:tc>
      </w:tr>
      <w:tr w:rsidR="00FD718C" w:rsidRPr="001C653E" w:rsidTr="00B96AB6">
        <w:trPr>
          <w:cantSplit/>
          <w:trHeight w:val="1578"/>
        </w:trPr>
        <w:tc>
          <w:tcPr>
            <w:tcW w:w="529" w:type="dxa"/>
            <w:vMerge/>
            <w:tcBorders>
              <w:left w:val="single" w:sz="6" w:space="0" w:color="auto"/>
              <w:right w:val="single" w:sz="12" w:space="0" w:color="auto"/>
            </w:tcBorders>
          </w:tcPr>
          <w:p w:rsidR="00FD718C" w:rsidRPr="001C653E" w:rsidRDefault="00FD718C" w:rsidP="00A13AB6">
            <w:pPr>
              <w:jc w:val="both"/>
              <w:rPr>
                <w:sz w:val="20"/>
                <w:szCs w:val="20"/>
              </w:rPr>
            </w:pPr>
          </w:p>
        </w:tc>
        <w:tc>
          <w:tcPr>
            <w:tcW w:w="3710" w:type="dxa"/>
            <w:gridSpan w:val="2"/>
            <w:tcBorders>
              <w:top w:val="single" w:sz="4" w:space="0" w:color="auto"/>
              <w:bottom w:val="single" w:sz="4" w:space="0" w:color="auto"/>
              <w:right w:val="single" w:sz="6" w:space="0" w:color="auto"/>
            </w:tcBorders>
          </w:tcPr>
          <w:p w:rsidR="00FD718C" w:rsidRPr="001C653E" w:rsidRDefault="00FD718C" w:rsidP="00473600">
            <w:pPr>
              <w:numPr>
                <w:ilvl w:val="0"/>
                <w:numId w:val="2"/>
              </w:numPr>
              <w:rPr>
                <w:sz w:val="20"/>
                <w:szCs w:val="20"/>
              </w:rPr>
            </w:pPr>
            <w:r w:rsidRPr="001C653E">
              <w:rPr>
                <w:sz w:val="20"/>
                <w:szCs w:val="20"/>
              </w:rPr>
              <w:t>Done things to scare or intimidate you on purpose (e.g. by the way he looked at you, by yelling and smashing things)?</w:t>
            </w:r>
            <w:r w:rsidRPr="001C653E">
              <w:rPr>
                <w:rFonts w:ascii="SutonnyMJ" w:hAnsi="SutonnyMJ"/>
                <w:sz w:val="20"/>
                <w:szCs w:val="20"/>
              </w:rPr>
              <w:t xml:space="preserve"> </w:t>
            </w:r>
          </w:p>
          <w:p w:rsidR="00FD718C" w:rsidRPr="001C653E" w:rsidRDefault="00FD718C" w:rsidP="00F20AC1">
            <w:pPr>
              <w:ind w:left="360"/>
              <w:rPr>
                <w:sz w:val="20"/>
                <w:szCs w:val="20"/>
              </w:rPr>
            </w:pPr>
            <w:r w:rsidRPr="001C653E">
              <w:rPr>
                <w:rFonts w:ascii="SutonnyMJ" w:hAnsi="SutonnyMJ"/>
                <w:sz w:val="20"/>
                <w:szCs w:val="20"/>
              </w:rPr>
              <w:t xml:space="preserve">B‡”Q K‡i Avcbv‡K fq †`wL‡q‡Q ev ûgwK w`‡q‡Q? †hgb: †PvL Mig K‡i ZvKv‡bv, wPrKvi Kiv, wRwbmcÎ fvOv? </w:t>
            </w:r>
          </w:p>
        </w:tc>
        <w:tc>
          <w:tcPr>
            <w:tcW w:w="999" w:type="dxa"/>
            <w:tcBorders>
              <w:top w:val="single" w:sz="4" w:space="0" w:color="auto"/>
              <w:left w:val="single" w:sz="6" w:space="0" w:color="auto"/>
              <w:bottom w:val="single" w:sz="4" w:space="0" w:color="auto"/>
              <w:right w:val="single" w:sz="4" w:space="0" w:color="auto"/>
            </w:tcBorders>
            <w:vAlign w:val="center"/>
          </w:tcPr>
          <w:p w:rsidR="00FD718C" w:rsidRPr="001C653E" w:rsidRDefault="00FD718C" w:rsidP="00A13AB6">
            <w:pPr>
              <w:jc w:val="center"/>
              <w:rPr>
                <w:sz w:val="20"/>
                <w:szCs w:val="20"/>
                <w:lang w:val="en-US" w:bidi="bn-BD"/>
              </w:rPr>
            </w:pPr>
            <w:r w:rsidRPr="001C653E">
              <w:rPr>
                <w:sz w:val="20"/>
                <w:szCs w:val="20"/>
                <w:cs/>
                <w:lang w:bidi="bn-BD"/>
              </w:rPr>
              <w:t>1</w:t>
            </w:r>
          </w:p>
        </w:tc>
        <w:tc>
          <w:tcPr>
            <w:tcW w:w="1074" w:type="dxa"/>
            <w:gridSpan w:val="4"/>
            <w:tcBorders>
              <w:top w:val="single" w:sz="4" w:space="0" w:color="auto"/>
              <w:left w:val="single" w:sz="4" w:space="0" w:color="auto"/>
              <w:bottom w:val="single" w:sz="4" w:space="0" w:color="auto"/>
            </w:tcBorders>
            <w:vAlign w:val="center"/>
          </w:tcPr>
          <w:p w:rsidR="00FD718C" w:rsidRPr="001C653E" w:rsidRDefault="00FD718C" w:rsidP="00A13AB6">
            <w:pPr>
              <w:jc w:val="center"/>
              <w:rPr>
                <w:sz w:val="20"/>
                <w:szCs w:val="20"/>
                <w:lang w:val="en-US" w:bidi="bn-BD"/>
              </w:rPr>
            </w:pPr>
            <w:r w:rsidRPr="001C653E">
              <w:rPr>
                <w:sz w:val="20"/>
                <w:szCs w:val="20"/>
                <w:cs/>
                <w:lang w:bidi="bn-BD"/>
              </w:rPr>
              <w:t>2</w:t>
            </w:r>
          </w:p>
        </w:tc>
        <w:tc>
          <w:tcPr>
            <w:tcW w:w="810" w:type="dxa"/>
            <w:gridSpan w:val="3"/>
            <w:tcBorders>
              <w:top w:val="single" w:sz="4" w:space="0" w:color="auto"/>
              <w:left w:val="single" w:sz="6" w:space="0" w:color="auto"/>
              <w:bottom w:val="single" w:sz="4"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1</w:t>
            </w:r>
          </w:p>
        </w:tc>
        <w:tc>
          <w:tcPr>
            <w:tcW w:w="810" w:type="dxa"/>
            <w:tcBorders>
              <w:top w:val="single" w:sz="4" w:space="0" w:color="auto"/>
              <w:left w:val="single" w:sz="4" w:space="0" w:color="auto"/>
              <w:bottom w:val="single" w:sz="4" w:space="0" w:color="auto"/>
            </w:tcBorders>
            <w:vAlign w:val="center"/>
          </w:tcPr>
          <w:p w:rsidR="00FD718C" w:rsidRPr="001C653E" w:rsidRDefault="00FD718C" w:rsidP="00A13AB6">
            <w:pPr>
              <w:jc w:val="center"/>
              <w:rPr>
                <w:sz w:val="20"/>
                <w:szCs w:val="20"/>
                <w:lang w:val="en-US"/>
              </w:rPr>
            </w:pPr>
            <w:r w:rsidRPr="001C653E">
              <w:rPr>
                <w:sz w:val="20"/>
                <w:szCs w:val="20"/>
              </w:rPr>
              <w:t>2</w:t>
            </w:r>
          </w:p>
        </w:tc>
        <w:tc>
          <w:tcPr>
            <w:tcW w:w="720" w:type="dxa"/>
            <w:tcBorders>
              <w:top w:val="single" w:sz="4" w:space="0" w:color="auto"/>
              <w:left w:val="single" w:sz="6" w:space="0" w:color="auto"/>
              <w:bottom w:val="single" w:sz="4" w:space="0" w:color="auto"/>
              <w:right w:val="single" w:sz="4" w:space="0" w:color="auto"/>
            </w:tcBorders>
            <w:vAlign w:val="center"/>
          </w:tcPr>
          <w:p w:rsidR="00FD718C" w:rsidRPr="001C653E" w:rsidRDefault="00FD718C" w:rsidP="00A13AB6">
            <w:pPr>
              <w:jc w:val="center"/>
              <w:rPr>
                <w:sz w:val="20"/>
                <w:szCs w:val="20"/>
                <w:lang w:val="en-US"/>
              </w:rPr>
            </w:pPr>
            <w:r w:rsidRPr="001C653E">
              <w:rPr>
                <w:rFonts w:cs="Vrinda"/>
                <w:sz w:val="20"/>
                <w:szCs w:val="20"/>
                <w:lang w:val="en-US" w:bidi="bn-BD"/>
              </w:rPr>
              <w:t>1</w:t>
            </w:r>
          </w:p>
        </w:tc>
        <w:tc>
          <w:tcPr>
            <w:tcW w:w="1086" w:type="dxa"/>
            <w:gridSpan w:val="6"/>
            <w:tcBorders>
              <w:top w:val="single" w:sz="4" w:space="0" w:color="auto"/>
              <w:left w:val="single" w:sz="4" w:space="0" w:color="auto"/>
              <w:bottom w:val="single" w:sz="4"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2</w:t>
            </w:r>
          </w:p>
        </w:tc>
        <w:tc>
          <w:tcPr>
            <w:tcW w:w="900" w:type="dxa"/>
            <w:gridSpan w:val="2"/>
            <w:tcBorders>
              <w:top w:val="single" w:sz="4" w:space="0" w:color="auto"/>
              <w:left w:val="single" w:sz="4" w:space="0" w:color="auto"/>
              <w:bottom w:val="single" w:sz="4" w:space="0" w:color="auto"/>
              <w:right w:val="single" w:sz="6" w:space="0" w:color="auto"/>
            </w:tcBorders>
            <w:vAlign w:val="center"/>
          </w:tcPr>
          <w:p w:rsidR="00FD718C" w:rsidRPr="001C653E" w:rsidRDefault="00FD718C" w:rsidP="00A13AB6">
            <w:pPr>
              <w:jc w:val="center"/>
              <w:rPr>
                <w:rFonts w:cs="Vrinda"/>
                <w:sz w:val="20"/>
                <w:szCs w:val="20"/>
                <w:lang w:val="en-US" w:bidi="bn-BD"/>
              </w:rPr>
            </w:pPr>
            <w:r w:rsidRPr="001C653E">
              <w:rPr>
                <w:rFonts w:cs="Vrinda"/>
                <w:sz w:val="20"/>
                <w:szCs w:val="20"/>
                <w:lang w:bidi="bn-BD"/>
              </w:rPr>
              <w:t>3</w:t>
            </w:r>
          </w:p>
        </w:tc>
      </w:tr>
      <w:tr w:rsidR="00FD718C" w:rsidRPr="001C653E" w:rsidTr="00B96AB6">
        <w:trPr>
          <w:cantSplit/>
          <w:trHeight w:val="917"/>
        </w:trPr>
        <w:tc>
          <w:tcPr>
            <w:tcW w:w="529" w:type="dxa"/>
            <w:vMerge/>
            <w:tcBorders>
              <w:left w:val="single" w:sz="6" w:space="0" w:color="auto"/>
              <w:bottom w:val="single" w:sz="6" w:space="0" w:color="auto"/>
              <w:right w:val="single" w:sz="12" w:space="0" w:color="auto"/>
            </w:tcBorders>
          </w:tcPr>
          <w:p w:rsidR="00FD718C" w:rsidRPr="001C653E" w:rsidRDefault="00FD718C" w:rsidP="00A13AB6">
            <w:pPr>
              <w:jc w:val="both"/>
              <w:rPr>
                <w:sz w:val="20"/>
                <w:szCs w:val="20"/>
              </w:rPr>
            </w:pPr>
          </w:p>
        </w:tc>
        <w:tc>
          <w:tcPr>
            <w:tcW w:w="3710" w:type="dxa"/>
            <w:gridSpan w:val="2"/>
            <w:tcBorders>
              <w:top w:val="single" w:sz="4" w:space="0" w:color="auto"/>
              <w:bottom w:val="single" w:sz="6" w:space="0" w:color="auto"/>
              <w:right w:val="single" w:sz="6" w:space="0" w:color="auto"/>
            </w:tcBorders>
          </w:tcPr>
          <w:p w:rsidR="00FD718C" w:rsidRPr="001C653E" w:rsidRDefault="00FD718C" w:rsidP="00473600">
            <w:pPr>
              <w:numPr>
                <w:ilvl w:val="0"/>
                <w:numId w:val="2"/>
              </w:numPr>
              <w:rPr>
                <w:sz w:val="20"/>
                <w:szCs w:val="20"/>
              </w:rPr>
            </w:pPr>
            <w:r w:rsidRPr="001C653E">
              <w:rPr>
                <w:sz w:val="20"/>
                <w:szCs w:val="20"/>
              </w:rPr>
              <w:t>Threatened to hurt you or someone you care about?</w:t>
            </w:r>
            <w:r w:rsidRPr="001C653E">
              <w:rPr>
                <w:rFonts w:ascii="SutonnyMJ" w:hAnsi="SutonnyMJ"/>
                <w:sz w:val="20"/>
                <w:szCs w:val="20"/>
              </w:rPr>
              <w:t xml:space="preserve"> </w:t>
            </w:r>
          </w:p>
          <w:p w:rsidR="00FD718C" w:rsidRPr="001C653E" w:rsidRDefault="00FD718C" w:rsidP="00A13AB6">
            <w:pPr>
              <w:ind w:left="360"/>
              <w:rPr>
                <w:sz w:val="20"/>
                <w:szCs w:val="20"/>
              </w:rPr>
            </w:pPr>
            <w:r w:rsidRPr="001C653E">
              <w:rPr>
                <w:rFonts w:ascii="SutonnyMJ" w:hAnsi="SutonnyMJ"/>
                <w:sz w:val="20"/>
                <w:szCs w:val="20"/>
              </w:rPr>
              <w:t>Avcbv‡K ev Avcbvi wcÖq KvD‡K AvNvZ Kivi ûgwK w`‡q‡Q?</w:t>
            </w:r>
          </w:p>
        </w:tc>
        <w:tc>
          <w:tcPr>
            <w:tcW w:w="999" w:type="dxa"/>
            <w:tcBorders>
              <w:top w:val="single" w:sz="4" w:space="0" w:color="auto"/>
              <w:left w:val="single" w:sz="6" w:space="0" w:color="auto"/>
              <w:bottom w:val="single" w:sz="6" w:space="0" w:color="auto"/>
              <w:right w:val="single" w:sz="4" w:space="0" w:color="auto"/>
            </w:tcBorders>
            <w:vAlign w:val="center"/>
          </w:tcPr>
          <w:p w:rsidR="00FD718C" w:rsidRPr="001C653E" w:rsidRDefault="00FD718C" w:rsidP="00A13AB6">
            <w:pPr>
              <w:jc w:val="center"/>
              <w:rPr>
                <w:sz w:val="20"/>
                <w:szCs w:val="20"/>
                <w:lang w:val="en-US" w:bidi="bn-BD"/>
              </w:rPr>
            </w:pPr>
            <w:r w:rsidRPr="001C653E">
              <w:rPr>
                <w:sz w:val="20"/>
                <w:szCs w:val="20"/>
                <w:cs/>
                <w:lang w:bidi="bn-BD"/>
              </w:rPr>
              <w:t>1</w:t>
            </w:r>
          </w:p>
        </w:tc>
        <w:tc>
          <w:tcPr>
            <w:tcW w:w="1074" w:type="dxa"/>
            <w:gridSpan w:val="4"/>
            <w:tcBorders>
              <w:top w:val="single" w:sz="4" w:space="0" w:color="auto"/>
              <w:left w:val="single" w:sz="4" w:space="0" w:color="auto"/>
              <w:bottom w:val="single" w:sz="6" w:space="0" w:color="auto"/>
            </w:tcBorders>
            <w:vAlign w:val="center"/>
          </w:tcPr>
          <w:p w:rsidR="00FD718C" w:rsidRPr="001C653E" w:rsidRDefault="00FD718C" w:rsidP="00A13AB6">
            <w:pPr>
              <w:jc w:val="center"/>
              <w:rPr>
                <w:sz w:val="20"/>
                <w:szCs w:val="20"/>
                <w:lang w:val="en-US" w:bidi="bn-BD"/>
              </w:rPr>
            </w:pPr>
            <w:r w:rsidRPr="001C653E">
              <w:rPr>
                <w:sz w:val="20"/>
                <w:szCs w:val="20"/>
                <w:cs/>
                <w:lang w:bidi="bn-BD"/>
              </w:rPr>
              <w:t>2</w:t>
            </w:r>
          </w:p>
        </w:tc>
        <w:tc>
          <w:tcPr>
            <w:tcW w:w="810" w:type="dxa"/>
            <w:gridSpan w:val="3"/>
            <w:tcBorders>
              <w:top w:val="single" w:sz="4" w:space="0" w:color="auto"/>
              <w:left w:val="single" w:sz="6" w:space="0" w:color="auto"/>
              <w:bottom w:val="single" w:sz="6"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1</w:t>
            </w:r>
          </w:p>
        </w:tc>
        <w:tc>
          <w:tcPr>
            <w:tcW w:w="810" w:type="dxa"/>
            <w:tcBorders>
              <w:top w:val="single" w:sz="4" w:space="0" w:color="auto"/>
              <w:left w:val="single" w:sz="4" w:space="0" w:color="auto"/>
              <w:bottom w:val="single" w:sz="6" w:space="0" w:color="auto"/>
            </w:tcBorders>
            <w:vAlign w:val="center"/>
          </w:tcPr>
          <w:p w:rsidR="00FD718C" w:rsidRPr="001C653E" w:rsidRDefault="00FD718C" w:rsidP="00A13AB6">
            <w:pPr>
              <w:jc w:val="center"/>
              <w:rPr>
                <w:sz w:val="20"/>
                <w:szCs w:val="20"/>
                <w:lang w:val="en-US"/>
              </w:rPr>
            </w:pPr>
            <w:r w:rsidRPr="001C653E">
              <w:rPr>
                <w:sz w:val="20"/>
                <w:szCs w:val="20"/>
              </w:rPr>
              <w:t>2</w:t>
            </w:r>
          </w:p>
        </w:tc>
        <w:tc>
          <w:tcPr>
            <w:tcW w:w="720" w:type="dxa"/>
            <w:tcBorders>
              <w:top w:val="single" w:sz="4" w:space="0" w:color="auto"/>
              <w:left w:val="single" w:sz="6" w:space="0" w:color="auto"/>
              <w:bottom w:val="single" w:sz="6" w:space="0" w:color="auto"/>
              <w:right w:val="single" w:sz="4" w:space="0" w:color="auto"/>
            </w:tcBorders>
            <w:vAlign w:val="center"/>
          </w:tcPr>
          <w:p w:rsidR="00FD718C" w:rsidRPr="001C653E" w:rsidRDefault="00FD718C" w:rsidP="00A13AB6">
            <w:pPr>
              <w:jc w:val="center"/>
              <w:rPr>
                <w:sz w:val="20"/>
                <w:szCs w:val="20"/>
                <w:lang w:val="en-US"/>
              </w:rPr>
            </w:pPr>
            <w:r w:rsidRPr="001C653E">
              <w:rPr>
                <w:rFonts w:cs="Vrinda"/>
                <w:sz w:val="20"/>
                <w:szCs w:val="20"/>
                <w:lang w:val="en-US" w:bidi="bn-BD"/>
              </w:rPr>
              <w:t>1</w:t>
            </w:r>
          </w:p>
        </w:tc>
        <w:tc>
          <w:tcPr>
            <w:tcW w:w="1086" w:type="dxa"/>
            <w:gridSpan w:val="6"/>
            <w:tcBorders>
              <w:top w:val="single" w:sz="4" w:space="0" w:color="auto"/>
              <w:left w:val="single" w:sz="4" w:space="0" w:color="auto"/>
              <w:bottom w:val="single" w:sz="6"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2</w:t>
            </w:r>
          </w:p>
        </w:tc>
        <w:tc>
          <w:tcPr>
            <w:tcW w:w="900" w:type="dxa"/>
            <w:gridSpan w:val="2"/>
            <w:tcBorders>
              <w:top w:val="single" w:sz="4" w:space="0" w:color="auto"/>
              <w:left w:val="single" w:sz="4" w:space="0" w:color="auto"/>
              <w:bottom w:val="single" w:sz="6" w:space="0" w:color="auto"/>
              <w:right w:val="single" w:sz="6" w:space="0" w:color="auto"/>
            </w:tcBorders>
            <w:vAlign w:val="center"/>
          </w:tcPr>
          <w:p w:rsidR="00FD718C" w:rsidRPr="001C653E" w:rsidRDefault="00FD718C" w:rsidP="00A13AB6">
            <w:pPr>
              <w:jc w:val="center"/>
              <w:rPr>
                <w:rFonts w:cs="Vrinda"/>
                <w:sz w:val="20"/>
                <w:szCs w:val="20"/>
                <w:lang w:val="en-US" w:bidi="bn-BD"/>
              </w:rPr>
            </w:pPr>
            <w:r w:rsidRPr="001C653E">
              <w:rPr>
                <w:rFonts w:cs="Vrinda"/>
                <w:sz w:val="20"/>
                <w:szCs w:val="20"/>
                <w:lang w:bidi="bn-BD"/>
              </w:rPr>
              <w:t>3</w:t>
            </w:r>
          </w:p>
        </w:tc>
      </w:tr>
      <w:tr w:rsidR="00E2420E" w:rsidRPr="001C653E" w:rsidTr="00063F2D">
        <w:trPr>
          <w:cantSplit/>
          <w:trHeight w:val="917"/>
        </w:trPr>
        <w:tc>
          <w:tcPr>
            <w:tcW w:w="529" w:type="dxa"/>
            <w:tcBorders>
              <w:left w:val="single" w:sz="6" w:space="0" w:color="auto"/>
              <w:bottom w:val="single" w:sz="6" w:space="0" w:color="auto"/>
              <w:right w:val="single" w:sz="12" w:space="0" w:color="auto"/>
            </w:tcBorders>
          </w:tcPr>
          <w:p w:rsidR="00E2420E" w:rsidRPr="001C653E" w:rsidRDefault="00E2420E" w:rsidP="00E2668E">
            <w:pPr>
              <w:jc w:val="both"/>
              <w:rPr>
                <w:sz w:val="20"/>
                <w:szCs w:val="20"/>
              </w:rPr>
            </w:pPr>
            <w:ins w:id="43" w:author="mahfuzmamun" w:date="2015-06-23T14:10:00Z">
              <w:r>
                <w:rPr>
                  <w:sz w:val="20"/>
                  <w:szCs w:val="20"/>
                </w:rPr>
                <w:t>805</w:t>
              </w:r>
            </w:ins>
            <w:ins w:id="44" w:author="mahfuzmamun" w:date="2015-06-24T09:41:00Z">
              <w:r w:rsidR="00E2668E">
                <w:rPr>
                  <w:sz w:val="20"/>
                  <w:szCs w:val="20"/>
                </w:rPr>
                <w:t>x</w:t>
              </w:r>
            </w:ins>
          </w:p>
        </w:tc>
        <w:tc>
          <w:tcPr>
            <w:tcW w:w="4709" w:type="dxa"/>
            <w:gridSpan w:val="3"/>
            <w:tcBorders>
              <w:top w:val="single" w:sz="4" w:space="0" w:color="auto"/>
              <w:bottom w:val="single" w:sz="6" w:space="0" w:color="auto"/>
              <w:right w:val="single" w:sz="4" w:space="0" w:color="auto"/>
            </w:tcBorders>
          </w:tcPr>
          <w:p w:rsidR="00E2420E" w:rsidRDefault="00E2668E" w:rsidP="00063F2D">
            <w:pPr>
              <w:rPr>
                <w:ins w:id="45" w:author="mahfuzmamun" w:date="2015-06-23T14:09:00Z"/>
                <w:sz w:val="20"/>
                <w:szCs w:val="20"/>
              </w:rPr>
            </w:pPr>
            <w:ins w:id="46" w:author="mahfuzmamun" w:date="2015-06-23T14:09:00Z">
              <w:r>
                <w:rPr>
                  <w:sz w:val="20"/>
                  <w:szCs w:val="20"/>
                </w:rPr>
                <w:t>ASK</w:t>
              </w:r>
              <w:r w:rsidR="00E2420E" w:rsidRPr="001C653E">
                <w:rPr>
                  <w:sz w:val="20"/>
                  <w:szCs w:val="20"/>
                </w:rPr>
                <w:t xml:space="preserve"> IF ‘YES’ </w:t>
              </w:r>
              <w:r w:rsidR="00E2420E">
                <w:rPr>
                  <w:sz w:val="20"/>
                  <w:szCs w:val="20"/>
                </w:rPr>
                <w:t xml:space="preserve">OR “1” CIRCLED </w:t>
              </w:r>
              <w:r w:rsidR="00E2420E" w:rsidRPr="001C653E">
                <w:rPr>
                  <w:sz w:val="20"/>
                  <w:szCs w:val="20"/>
                </w:rPr>
                <w:t xml:space="preserve">IN </w:t>
              </w:r>
              <w:r w:rsidR="00E2420E">
                <w:rPr>
                  <w:sz w:val="20"/>
                  <w:szCs w:val="20"/>
                </w:rPr>
                <w:t>ANY ITEM IN COLUMN A OF 80</w:t>
              </w:r>
            </w:ins>
            <w:ins w:id="47" w:author="mahfuzmamun" w:date="2015-06-23T14:10:00Z">
              <w:r w:rsidR="00E2420E">
                <w:rPr>
                  <w:sz w:val="20"/>
                  <w:szCs w:val="20"/>
                </w:rPr>
                <w:t>5</w:t>
              </w:r>
            </w:ins>
            <w:ins w:id="48" w:author="mahfuzmamun" w:date="2015-06-23T14:09:00Z">
              <w:r w:rsidR="00E2420E">
                <w:rPr>
                  <w:sz w:val="20"/>
                  <w:szCs w:val="20"/>
                </w:rPr>
                <w:t>a-d.</w:t>
              </w:r>
            </w:ins>
          </w:p>
          <w:p w:rsidR="00E2420E" w:rsidRDefault="00E2420E" w:rsidP="00063F2D">
            <w:pPr>
              <w:rPr>
                <w:ins w:id="49" w:author="mahfuzmamun" w:date="2015-06-23T14:09:00Z"/>
                <w:sz w:val="20"/>
                <w:szCs w:val="20"/>
              </w:rPr>
            </w:pPr>
          </w:p>
          <w:p w:rsidR="00E2420E" w:rsidRPr="001C653E" w:rsidRDefault="00E2420E" w:rsidP="00063F2D">
            <w:pPr>
              <w:rPr>
                <w:ins w:id="50" w:author="mahfuzmamun" w:date="2015-06-23T14:09:00Z"/>
                <w:sz w:val="20"/>
                <w:szCs w:val="20"/>
              </w:rPr>
            </w:pPr>
            <w:ins w:id="51" w:author="mahfuzmamun" w:date="2015-06-23T14:09:00Z">
              <w:r w:rsidRPr="001C653E">
                <w:rPr>
                  <w:sz w:val="20"/>
                  <w:szCs w:val="20"/>
                </w:rPr>
                <w:t xml:space="preserve">Have </w:t>
              </w:r>
              <w:r>
                <w:rPr>
                  <w:sz w:val="20"/>
                  <w:szCs w:val="20"/>
                </w:rPr>
                <w:t xml:space="preserve">any of those (above mentioned) </w:t>
              </w:r>
              <w:r w:rsidRPr="001C653E">
                <w:rPr>
                  <w:sz w:val="20"/>
                  <w:szCs w:val="20"/>
                </w:rPr>
                <w:t xml:space="preserve">happened </w:t>
              </w:r>
              <w:r w:rsidRPr="00D948FB">
                <w:rPr>
                  <w:sz w:val="20"/>
                  <w:szCs w:val="20"/>
                  <w:u w:val="single"/>
                </w:rPr>
                <w:t>during first year of the index child</w:t>
              </w:r>
              <w:r w:rsidRPr="001C653E">
                <w:rPr>
                  <w:sz w:val="20"/>
                  <w:szCs w:val="20"/>
                </w:rPr>
                <w:t>?</w:t>
              </w:r>
            </w:ins>
          </w:p>
          <w:p w:rsidR="00E2420E" w:rsidRDefault="00E2420E" w:rsidP="00063F2D">
            <w:pPr>
              <w:rPr>
                <w:ins w:id="52" w:author="mahfuzmamun" w:date="2015-06-23T14:09:00Z"/>
                <w:rFonts w:ascii="SutonnyMJ" w:hAnsi="SutonnyMJ"/>
                <w:sz w:val="20"/>
                <w:szCs w:val="20"/>
              </w:rPr>
            </w:pPr>
          </w:p>
          <w:p w:rsidR="00E2420E" w:rsidRDefault="00E2420E" w:rsidP="00063F2D">
            <w:pPr>
              <w:rPr>
                <w:ins w:id="53" w:author="mahfuzmamun" w:date="2015-06-23T14:09:00Z"/>
                <w:rFonts w:ascii="SutonnyMJ" w:hAnsi="SutonnyMJ"/>
                <w:sz w:val="20"/>
                <w:szCs w:val="20"/>
              </w:rPr>
            </w:pPr>
            <w:ins w:id="54" w:author="mahfuzmamun" w:date="2015-06-23T14:09:00Z">
              <w:r w:rsidRPr="001C653E">
                <w:rPr>
                  <w:rFonts w:ascii="SutonnyMJ" w:hAnsi="SutonnyMJ"/>
                  <w:sz w:val="20"/>
                  <w:szCs w:val="20"/>
                </w:rPr>
                <w:t xml:space="preserve">hw` </w:t>
              </w:r>
              <w:r>
                <w:rPr>
                  <w:sz w:val="20"/>
                  <w:szCs w:val="20"/>
                </w:rPr>
                <w:t>80</w:t>
              </w:r>
            </w:ins>
            <w:ins w:id="55" w:author="mahfuzmamun" w:date="2015-06-23T14:11:00Z">
              <w:r>
                <w:rPr>
                  <w:sz w:val="20"/>
                  <w:szCs w:val="20"/>
                </w:rPr>
                <w:t>5</w:t>
              </w:r>
            </w:ins>
            <w:ins w:id="56" w:author="mahfuzmamun" w:date="2015-06-23T14:09:00Z">
              <w:r>
                <w:rPr>
                  <w:sz w:val="20"/>
                  <w:szCs w:val="20"/>
                </w:rPr>
                <w:t xml:space="preserve">a-d </w:t>
              </w:r>
              <w:r w:rsidRPr="009C1A5C">
                <w:rPr>
                  <w:rFonts w:ascii="SutonnyMJ" w:hAnsi="SutonnyMJ" w:cs="SutonnyMJ"/>
                  <w:sz w:val="20"/>
                  <w:szCs w:val="20"/>
                </w:rPr>
                <w:t>ch©šÍ</w:t>
              </w:r>
              <w:r>
                <w:rPr>
                  <w:rFonts w:ascii="SutonnyMJ" w:hAnsi="SutonnyMJ" w:cs="SutonnyMJ"/>
                  <w:sz w:val="20"/>
                  <w:szCs w:val="20"/>
                </w:rPr>
                <w:t xml:space="preserve"> cÖkœMy‡jvi AšÍZ †h †Kvb GKwUi Kjvg </w:t>
              </w:r>
              <w:r w:rsidRPr="001C653E">
                <w:rPr>
                  <w:sz w:val="20"/>
                  <w:szCs w:val="20"/>
                </w:rPr>
                <w:t>A</w:t>
              </w:r>
              <w:r>
                <w:rPr>
                  <w:sz w:val="20"/>
                  <w:szCs w:val="20"/>
                </w:rPr>
                <w:t xml:space="preserve"> </w:t>
              </w:r>
              <w:r w:rsidRPr="009C1A5C">
                <w:rPr>
                  <w:rFonts w:ascii="SutonnyMJ" w:hAnsi="SutonnyMJ" w:cs="SutonnyMJ"/>
                  <w:sz w:val="20"/>
                  <w:szCs w:val="20"/>
                </w:rPr>
                <w:t xml:space="preserve">†Z </w:t>
              </w:r>
              <w:r>
                <w:rPr>
                  <w:rFonts w:ascii="SutonnyMJ" w:hAnsi="SutonnyMJ" w:cs="SutonnyMJ"/>
                  <w:sz w:val="20"/>
                  <w:szCs w:val="20"/>
                </w:rPr>
                <w:t>Ó</w:t>
              </w:r>
              <w:r w:rsidRPr="001C653E">
                <w:rPr>
                  <w:rFonts w:ascii="SutonnyMJ" w:hAnsi="SutonnyMJ"/>
                  <w:sz w:val="20"/>
                  <w:szCs w:val="20"/>
                </w:rPr>
                <w:t>nu¨v</w:t>
              </w:r>
              <w:r>
                <w:rPr>
                  <w:rFonts w:ascii="SutonnyMJ" w:hAnsi="SutonnyMJ"/>
                  <w:sz w:val="20"/>
                  <w:szCs w:val="20"/>
                </w:rPr>
                <w:t>Ó</w:t>
              </w:r>
              <w:r w:rsidRPr="001C653E">
                <w:rPr>
                  <w:rFonts w:ascii="SutonnyMJ" w:hAnsi="SutonnyMJ"/>
                  <w:sz w:val="20"/>
                  <w:szCs w:val="20"/>
                </w:rPr>
                <w:t xml:space="preserve"> nq, Zvn‡j</w:t>
              </w:r>
              <w:r>
                <w:rPr>
                  <w:rFonts w:ascii="SutonnyMJ" w:hAnsi="SutonnyMJ"/>
                  <w:sz w:val="20"/>
                  <w:szCs w:val="20"/>
                </w:rPr>
                <w:t xml:space="preserve"> Rvb‡Z Pvb -</w:t>
              </w:r>
            </w:ins>
          </w:p>
          <w:p w:rsidR="00E2420E" w:rsidRDefault="00E2420E" w:rsidP="00063F2D">
            <w:pPr>
              <w:rPr>
                <w:ins w:id="57" w:author="mahfuzmamun" w:date="2015-06-23T14:09:00Z"/>
                <w:rFonts w:ascii="SutonnyMJ" w:hAnsi="SutonnyMJ"/>
                <w:sz w:val="20"/>
                <w:szCs w:val="20"/>
              </w:rPr>
            </w:pPr>
          </w:p>
          <w:p w:rsidR="00E2420E" w:rsidRPr="001C653E" w:rsidRDefault="00E2420E" w:rsidP="00E2420E">
            <w:pPr>
              <w:rPr>
                <w:sz w:val="20"/>
                <w:szCs w:val="20"/>
                <w:cs/>
                <w:lang w:bidi="bn-BD"/>
              </w:rPr>
            </w:pPr>
            <w:ins w:id="58" w:author="mahfuzmamun" w:date="2015-06-23T14:09:00Z">
              <w:r w:rsidRPr="001C653E">
                <w:rPr>
                  <w:rFonts w:ascii="SutonnyMJ" w:hAnsi="SutonnyMJ"/>
                  <w:sz w:val="20"/>
                  <w:szCs w:val="20"/>
                </w:rPr>
                <w:t>GB (M‡elYvq AšÍf©³) ev”Pv</w:t>
              </w:r>
              <w:r>
                <w:rPr>
                  <w:rFonts w:ascii="SutonnyMJ" w:hAnsi="SutonnyMJ"/>
                  <w:sz w:val="20"/>
                  <w:szCs w:val="20"/>
                </w:rPr>
                <w:t xml:space="preserve">i R‡b¥i ci †_‡K GK eQi eqm ch©šÍ </w:t>
              </w:r>
              <w:r w:rsidRPr="009C1A5C">
                <w:rPr>
                  <w:rFonts w:ascii="SutonnyMJ" w:hAnsi="SutonnyMJ"/>
                  <w:sz w:val="20"/>
                  <w:szCs w:val="20"/>
                </w:rPr>
                <w:t>GiKg N‡UwQj wK?</w:t>
              </w:r>
            </w:ins>
          </w:p>
        </w:tc>
        <w:tc>
          <w:tcPr>
            <w:tcW w:w="4500" w:type="dxa"/>
            <w:gridSpan w:val="15"/>
            <w:tcBorders>
              <w:top w:val="single" w:sz="4" w:space="0" w:color="auto"/>
              <w:left w:val="single" w:sz="4" w:space="0" w:color="auto"/>
              <w:bottom w:val="single" w:sz="6" w:space="0" w:color="auto"/>
              <w:right w:val="single" w:sz="4" w:space="0" w:color="auto"/>
            </w:tcBorders>
          </w:tcPr>
          <w:p w:rsidR="00E2420E" w:rsidRPr="001C653E" w:rsidRDefault="00E2420E" w:rsidP="00063F2D">
            <w:pPr>
              <w:tabs>
                <w:tab w:val="right" w:leader="dot" w:pos="3997"/>
              </w:tabs>
              <w:jc w:val="both"/>
              <w:rPr>
                <w:ins w:id="59" w:author="mahfuzmamun" w:date="2015-06-23T14:09:00Z"/>
                <w:sz w:val="20"/>
                <w:szCs w:val="20"/>
              </w:rPr>
            </w:pPr>
            <w:ins w:id="60" w:author="mahfuzmamun" w:date="2015-06-23T14:09:00Z">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ins>
          </w:p>
          <w:p w:rsidR="00E2420E" w:rsidRDefault="00E2420E" w:rsidP="00063F2D">
            <w:pPr>
              <w:tabs>
                <w:tab w:val="right" w:leader="dot" w:pos="3887"/>
              </w:tabs>
              <w:jc w:val="both"/>
              <w:rPr>
                <w:ins w:id="61" w:author="mahfuzmamun" w:date="2015-06-23T14:09:00Z"/>
                <w:sz w:val="20"/>
              </w:rPr>
            </w:pPr>
            <w:ins w:id="62" w:author="mahfuzmamun" w:date="2015-06-23T14:09:00Z">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ins>
          </w:p>
          <w:p w:rsidR="00E2420E" w:rsidRPr="001C653E" w:rsidRDefault="00E2420E" w:rsidP="002C71EB">
            <w:pPr>
              <w:rPr>
                <w:sz w:val="20"/>
                <w:szCs w:val="20"/>
              </w:rPr>
            </w:pPr>
            <w:ins w:id="63" w:author="mahfuzmamun" w:date="2015-06-23T14:09:00Z">
              <w:r w:rsidRPr="001C653E">
                <w:rPr>
                  <w:sz w:val="16"/>
                  <w:szCs w:val="16"/>
                </w:rPr>
                <w:t>DON’T REMEMBER</w:t>
              </w:r>
              <w:r w:rsidRPr="001C653E">
                <w:rPr>
                  <w:rFonts w:cs="Vrinda" w:hint="cs"/>
                  <w:sz w:val="16"/>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g‡b †bB</w:t>
              </w:r>
              <w:r w:rsidRPr="001C653E">
                <w:rPr>
                  <w:rFonts w:ascii="SutonnyMJ" w:hAnsi="SutonnyMJ" w:cs="SutonnyMJ" w:hint="cs"/>
                  <w:sz w:val="20"/>
                  <w:szCs w:val="20"/>
                  <w:cs/>
                  <w:lang w:bidi="bn-BD"/>
                </w:rPr>
                <w:t>)</w:t>
              </w:r>
            </w:ins>
            <w:ins w:id="64" w:author="mahfuzmamun" w:date="2015-06-23T14:12:00Z">
              <w:r>
                <w:rPr>
                  <w:rFonts w:ascii="SutonnyMJ" w:hAnsi="SutonnyMJ" w:cs="SutonnyMJ"/>
                  <w:sz w:val="20"/>
                  <w:szCs w:val="20"/>
                  <w:lang w:val="en-US" w:bidi="bn-BD"/>
                </w:rPr>
                <w:t xml:space="preserve"> </w:t>
              </w:r>
              <w:r>
                <w:rPr>
                  <w:sz w:val="20"/>
                  <w:szCs w:val="20"/>
                  <w:lang w:val="en-US" w:bidi="bn-BD"/>
                </w:rPr>
                <w:t>……………………</w:t>
              </w:r>
            </w:ins>
            <w:ins w:id="65" w:author="mahfuzmamun" w:date="2015-06-23T14:09:00Z">
              <w:r w:rsidRPr="001C653E">
                <w:rPr>
                  <w:sz w:val="16"/>
                  <w:szCs w:val="16"/>
                </w:rPr>
                <w:t>8</w:t>
              </w:r>
            </w:ins>
          </w:p>
        </w:tc>
        <w:tc>
          <w:tcPr>
            <w:tcW w:w="900" w:type="dxa"/>
            <w:gridSpan w:val="2"/>
            <w:tcBorders>
              <w:top w:val="single" w:sz="4" w:space="0" w:color="auto"/>
              <w:left w:val="single" w:sz="4" w:space="0" w:color="auto"/>
              <w:bottom w:val="single" w:sz="6" w:space="0" w:color="auto"/>
              <w:right w:val="single" w:sz="6" w:space="0" w:color="auto"/>
            </w:tcBorders>
            <w:vAlign w:val="center"/>
          </w:tcPr>
          <w:p w:rsidR="00E2420E" w:rsidRPr="001C653E" w:rsidRDefault="00E2420E" w:rsidP="00A13AB6">
            <w:pPr>
              <w:jc w:val="center"/>
              <w:rPr>
                <w:rFonts w:cs="Vrinda"/>
                <w:sz w:val="20"/>
                <w:szCs w:val="20"/>
                <w:lang w:bidi="bn-BD"/>
              </w:rPr>
            </w:pPr>
          </w:p>
        </w:tc>
      </w:tr>
      <w:tr w:rsidR="00E2668E" w:rsidRPr="001C653E" w:rsidTr="00063F2D">
        <w:trPr>
          <w:cantSplit/>
          <w:trHeight w:val="917"/>
          <w:ins w:id="66" w:author="mahfuzmamun" w:date="2015-06-24T09:34:00Z"/>
        </w:trPr>
        <w:tc>
          <w:tcPr>
            <w:tcW w:w="529" w:type="dxa"/>
            <w:tcBorders>
              <w:left w:val="single" w:sz="6" w:space="0" w:color="auto"/>
              <w:bottom w:val="single" w:sz="6" w:space="0" w:color="auto"/>
              <w:right w:val="single" w:sz="12" w:space="0" w:color="auto"/>
            </w:tcBorders>
          </w:tcPr>
          <w:p w:rsidR="00E2668E" w:rsidRDefault="00E2668E" w:rsidP="00E2668E">
            <w:pPr>
              <w:jc w:val="both"/>
              <w:rPr>
                <w:ins w:id="67" w:author="mahfuzmamun" w:date="2015-06-24T09:34:00Z"/>
                <w:sz w:val="20"/>
                <w:szCs w:val="20"/>
              </w:rPr>
            </w:pPr>
            <w:ins w:id="68" w:author="mahfuzmamun" w:date="2015-06-24T09:34:00Z">
              <w:r>
                <w:rPr>
                  <w:sz w:val="20"/>
                  <w:szCs w:val="20"/>
                </w:rPr>
                <w:t>805</w:t>
              </w:r>
            </w:ins>
            <w:ins w:id="69" w:author="mahfuzmamun" w:date="2015-06-24T09:41:00Z">
              <w:r>
                <w:rPr>
                  <w:sz w:val="20"/>
                  <w:szCs w:val="20"/>
                </w:rPr>
                <w:t>y</w:t>
              </w:r>
            </w:ins>
          </w:p>
        </w:tc>
        <w:tc>
          <w:tcPr>
            <w:tcW w:w="4709" w:type="dxa"/>
            <w:gridSpan w:val="3"/>
            <w:tcBorders>
              <w:top w:val="single" w:sz="4" w:space="0" w:color="auto"/>
              <w:bottom w:val="single" w:sz="6" w:space="0" w:color="auto"/>
              <w:right w:val="single" w:sz="4" w:space="0" w:color="auto"/>
            </w:tcBorders>
          </w:tcPr>
          <w:p w:rsidR="00E2668E" w:rsidRDefault="00E2668E" w:rsidP="00160576">
            <w:pPr>
              <w:rPr>
                <w:ins w:id="70" w:author="mahfuzmamun" w:date="2015-06-24T09:34:00Z"/>
                <w:sz w:val="20"/>
                <w:szCs w:val="20"/>
              </w:rPr>
            </w:pPr>
            <w:ins w:id="71" w:author="mahfuzmamun" w:date="2015-06-24T09:34:00Z">
              <w:r w:rsidRPr="001C653E">
                <w:rPr>
                  <w:sz w:val="20"/>
                  <w:szCs w:val="20"/>
                </w:rPr>
                <w:t xml:space="preserve">ASK ONLY IF ‘YES’ </w:t>
              </w:r>
              <w:r>
                <w:rPr>
                  <w:sz w:val="20"/>
                  <w:szCs w:val="20"/>
                </w:rPr>
                <w:t xml:space="preserve">OR “1” CIRCLED </w:t>
              </w:r>
              <w:r w:rsidRPr="001C653E">
                <w:rPr>
                  <w:sz w:val="20"/>
                  <w:szCs w:val="20"/>
                </w:rPr>
                <w:t xml:space="preserve">IN </w:t>
              </w:r>
              <w:r>
                <w:rPr>
                  <w:sz w:val="20"/>
                  <w:szCs w:val="20"/>
                </w:rPr>
                <w:t>ANY ITEM IN COLUMN A OF 805a-d.</w:t>
              </w:r>
            </w:ins>
          </w:p>
          <w:p w:rsidR="00E2668E" w:rsidRDefault="00E2668E" w:rsidP="00160576">
            <w:pPr>
              <w:rPr>
                <w:ins w:id="72" w:author="mahfuzmamun" w:date="2015-06-24T09:34:00Z"/>
                <w:sz w:val="20"/>
                <w:szCs w:val="20"/>
              </w:rPr>
            </w:pPr>
          </w:p>
          <w:p w:rsidR="00E2668E" w:rsidRPr="001C653E" w:rsidRDefault="00E2668E" w:rsidP="00160576">
            <w:pPr>
              <w:rPr>
                <w:ins w:id="73" w:author="mahfuzmamun" w:date="2015-06-24T09:34:00Z"/>
                <w:sz w:val="20"/>
                <w:szCs w:val="20"/>
              </w:rPr>
            </w:pPr>
            <w:ins w:id="74" w:author="mahfuzmamun" w:date="2015-06-24T09:34:00Z">
              <w:r w:rsidRPr="001C653E">
                <w:rPr>
                  <w:sz w:val="20"/>
                  <w:szCs w:val="20"/>
                </w:rPr>
                <w:t xml:space="preserve">Have </w:t>
              </w:r>
              <w:r>
                <w:rPr>
                  <w:sz w:val="20"/>
                  <w:szCs w:val="20"/>
                </w:rPr>
                <w:t xml:space="preserve">any of those (above mentioned) </w:t>
              </w:r>
              <w:r w:rsidRPr="001C653E">
                <w:rPr>
                  <w:sz w:val="20"/>
                  <w:szCs w:val="20"/>
                </w:rPr>
                <w:t xml:space="preserve">happened </w:t>
              </w:r>
            </w:ins>
            <w:ins w:id="75" w:author="mahfuzmamun" w:date="2015-06-24T09:37:00Z">
              <w:r>
                <w:rPr>
                  <w:sz w:val="20"/>
                  <w:szCs w:val="20"/>
                </w:rPr>
                <w:t>while you were pregnant with this</w:t>
              </w:r>
            </w:ins>
            <w:ins w:id="76" w:author="mahfuzmamun" w:date="2015-06-24T09:34:00Z">
              <w:r w:rsidRPr="00D948FB">
                <w:rPr>
                  <w:sz w:val="20"/>
                  <w:szCs w:val="20"/>
                  <w:u w:val="single"/>
                </w:rPr>
                <w:t xml:space="preserve"> index child</w:t>
              </w:r>
              <w:r w:rsidRPr="001C653E">
                <w:rPr>
                  <w:sz w:val="20"/>
                  <w:szCs w:val="20"/>
                </w:rPr>
                <w:t>?</w:t>
              </w:r>
            </w:ins>
          </w:p>
          <w:p w:rsidR="00E2668E" w:rsidRDefault="00E2668E" w:rsidP="00160576">
            <w:pPr>
              <w:rPr>
                <w:ins w:id="77" w:author="mahfuzmamun" w:date="2015-06-24T09:34:00Z"/>
                <w:rFonts w:ascii="SutonnyMJ" w:hAnsi="SutonnyMJ"/>
                <w:sz w:val="20"/>
                <w:szCs w:val="20"/>
              </w:rPr>
            </w:pPr>
          </w:p>
          <w:p w:rsidR="00E2668E" w:rsidRDefault="00E2668E" w:rsidP="00160576">
            <w:pPr>
              <w:rPr>
                <w:ins w:id="78" w:author="mahfuzmamun" w:date="2015-06-24T09:34:00Z"/>
                <w:rFonts w:ascii="SutonnyMJ" w:hAnsi="SutonnyMJ"/>
                <w:sz w:val="20"/>
                <w:szCs w:val="20"/>
              </w:rPr>
            </w:pPr>
            <w:ins w:id="79" w:author="mahfuzmamun" w:date="2015-06-24T09:34:00Z">
              <w:r w:rsidRPr="001C653E">
                <w:rPr>
                  <w:rFonts w:ascii="SutonnyMJ" w:hAnsi="SutonnyMJ"/>
                  <w:sz w:val="20"/>
                  <w:szCs w:val="20"/>
                </w:rPr>
                <w:t xml:space="preserve">hw` </w:t>
              </w:r>
              <w:r>
                <w:rPr>
                  <w:sz w:val="20"/>
                  <w:szCs w:val="20"/>
                </w:rPr>
                <w:t xml:space="preserve">805a-d </w:t>
              </w:r>
              <w:r w:rsidRPr="009C1A5C">
                <w:rPr>
                  <w:rFonts w:ascii="SutonnyMJ" w:hAnsi="SutonnyMJ" w:cs="SutonnyMJ"/>
                  <w:sz w:val="20"/>
                  <w:szCs w:val="20"/>
                </w:rPr>
                <w:t>ch©šÍ</w:t>
              </w:r>
              <w:r>
                <w:rPr>
                  <w:rFonts w:ascii="SutonnyMJ" w:hAnsi="SutonnyMJ" w:cs="SutonnyMJ"/>
                  <w:sz w:val="20"/>
                  <w:szCs w:val="20"/>
                </w:rPr>
                <w:t xml:space="preserve"> cÖkœMy‡jvi AšÍZ †h †Kvb GKwUi Kjvg </w:t>
              </w:r>
              <w:r w:rsidRPr="001C653E">
                <w:rPr>
                  <w:sz w:val="20"/>
                  <w:szCs w:val="20"/>
                </w:rPr>
                <w:t>A</w:t>
              </w:r>
              <w:r>
                <w:rPr>
                  <w:sz w:val="20"/>
                  <w:szCs w:val="20"/>
                </w:rPr>
                <w:t xml:space="preserve"> </w:t>
              </w:r>
              <w:r w:rsidRPr="009C1A5C">
                <w:rPr>
                  <w:rFonts w:ascii="SutonnyMJ" w:hAnsi="SutonnyMJ" w:cs="SutonnyMJ"/>
                  <w:sz w:val="20"/>
                  <w:szCs w:val="20"/>
                </w:rPr>
                <w:t xml:space="preserve">†Z </w:t>
              </w:r>
              <w:r>
                <w:rPr>
                  <w:rFonts w:ascii="SutonnyMJ" w:hAnsi="SutonnyMJ" w:cs="SutonnyMJ"/>
                  <w:sz w:val="20"/>
                  <w:szCs w:val="20"/>
                </w:rPr>
                <w:t>Ó</w:t>
              </w:r>
              <w:r w:rsidRPr="001C653E">
                <w:rPr>
                  <w:rFonts w:ascii="SutonnyMJ" w:hAnsi="SutonnyMJ"/>
                  <w:sz w:val="20"/>
                  <w:szCs w:val="20"/>
                </w:rPr>
                <w:t>nu¨v</w:t>
              </w:r>
              <w:r>
                <w:rPr>
                  <w:rFonts w:ascii="SutonnyMJ" w:hAnsi="SutonnyMJ"/>
                  <w:sz w:val="20"/>
                  <w:szCs w:val="20"/>
                </w:rPr>
                <w:t>Ó</w:t>
              </w:r>
              <w:r w:rsidRPr="001C653E">
                <w:rPr>
                  <w:rFonts w:ascii="SutonnyMJ" w:hAnsi="SutonnyMJ"/>
                  <w:sz w:val="20"/>
                  <w:szCs w:val="20"/>
                </w:rPr>
                <w:t xml:space="preserve"> nq, Zvn‡j</w:t>
              </w:r>
              <w:r>
                <w:rPr>
                  <w:rFonts w:ascii="SutonnyMJ" w:hAnsi="SutonnyMJ"/>
                  <w:sz w:val="20"/>
                  <w:szCs w:val="20"/>
                </w:rPr>
                <w:t xml:space="preserve"> Rvb‡Z Pvb -</w:t>
              </w:r>
            </w:ins>
          </w:p>
          <w:p w:rsidR="00E2668E" w:rsidRDefault="00E2668E" w:rsidP="00160576">
            <w:pPr>
              <w:rPr>
                <w:ins w:id="80" w:author="mahfuzmamun" w:date="2015-06-24T09:34:00Z"/>
                <w:rFonts w:ascii="SutonnyMJ" w:hAnsi="SutonnyMJ"/>
                <w:sz w:val="20"/>
                <w:szCs w:val="20"/>
              </w:rPr>
            </w:pPr>
          </w:p>
          <w:p w:rsidR="00E2668E" w:rsidRPr="001C653E" w:rsidRDefault="00E2668E" w:rsidP="00063F2D">
            <w:pPr>
              <w:rPr>
                <w:ins w:id="81" w:author="mahfuzmamun" w:date="2015-06-24T09:34:00Z"/>
                <w:sz w:val="20"/>
                <w:szCs w:val="20"/>
              </w:rPr>
            </w:pPr>
            <w:ins w:id="82" w:author="mahfuzmamun" w:date="2015-06-24T09:36:00Z">
              <w:r w:rsidRPr="001C653E">
                <w:rPr>
                  <w:rFonts w:ascii="SutonnyMJ" w:hAnsi="SutonnyMJ"/>
                  <w:sz w:val="20"/>
                  <w:szCs w:val="20"/>
                </w:rPr>
                <w:t>GB (M‡elYvq AšÍf©³) ev”Pv ‡c‡U _vKvKvwjb</w:t>
              </w:r>
              <w:r w:rsidRPr="001C653E">
                <w:rPr>
                  <w:rFonts w:ascii="SutonnyMJ" w:hAnsi="SutonnyMJ" w:cs="Vrinda" w:hint="cs"/>
                  <w:sz w:val="20"/>
                  <w:szCs w:val="20"/>
                  <w:cs/>
                  <w:lang w:bidi="bn-BD"/>
                </w:rPr>
                <w:t xml:space="preserve"> </w:t>
              </w:r>
              <w:r w:rsidRPr="001C653E">
                <w:rPr>
                  <w:rFonts w:ascii="SutonnyMJ" w:hAnsi="SutonnyMJ"/>
                  <w:sz w:val="20"/>
                  <w:szCs w:val="20"/>
                </w:rPr>
                <w:t>mgq</w:t>
              </w:r>
              <w:r w:rsidRPr="009C1A5C">
                <w:rPr>
                  <w:rFonts w:ascii="SutonnyMJ" w:hAnsi="SutonnyMJ"/>
                  <w:sz w:val="20"/>
                  <w:szCs w:val="20"/>
                </w:rPr>
                <w:t xml:space="preserve"> </w:t>
              </w:r>
            </w:ins>
            <w:ins w:id="83" w:author="mahfuzmamun" w:date="2015-06-24T09:34:00Z">
              <w:r w:rsidRPr="009C1A5C">
                <w:rPr>
                  <w:rFonts w:ascii="SutonnyMJ" w:hAnsi="SutonnyMJ"/>
                  <w:sz w:val="20"/>
                  <w:szCs w:val="20"/>
                </w:rPr>
                <w:t>GiKg N‡UwQj wK?</w:t>
              </w:r>
            </w:ins>
          </w:p>
        </w:tc>
        <w:tc>
          <w:tcPr>
            <w:tcW w:w="4500" w:type="dxa"/>
            <w:gridSpan w:val="15"/>
            <w:tcBorders>
              <w:top w:val="single" w:sz="4" w:space="0" w:color="auto"/>
              <w:left w:val="single" w:sz="4" w:space="0" w:color="auto"/>
              <w:bottom w:val="single" w:sz="6" w:space="0" w:color="auto"/>
              <w:right w:val="single" w:sz="4" w:space="0" w:color="auto"/>
            </w:tcBorders>
          </w:tcPr>
          <w:p w:rsidR="00E2668E" w:rsidRPr="001C653E" w:rsidRDefault="00E2668E" w:rsidP="00160576">
            <w:pPr>
              <w:tabs>
                <w:tab w:val="right" w:leader="dot" w:pos="3997"/>
              </w:tabs>
              <w:jc w:val="both"/>
              <w:rPr>
                <w:ins w:id="84" w:author="mahfuzmamun" w:date="2015-06-24T09:34:00Z"/>
                <w:sz w:val="20"/>
                <w:szCs w:val="20"/>
              </w:rPr>
            </w:pPr>
            <w:ins w:id="85" w:author="mahfuzmamun" w:date="2015-06-24T09:34:00Z">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ins>
          </w:p>
          <w:p w:rsidR="00E2668E" w:rsidRDefault="00E2668E" w:rsidP="00160576">
            <w:pPr>
              <w:tabs>
                <w:tab w:val="right" w:leader="dot" w:pos="3887"/>
              </w:tabs>
              <w:jc w:val="both"/>
              <w:rPr>
                <w:ins w:id="86" w:author="mahfuzmamun" w:date="2015-06-24T09:34:00Z"/>
                <w:sz w:val="20"/>
              </w:rPr>
            </w:pPr>
            <w:ins w:id="87" w:author="mahfuzmamun" w:date="2015-06-24T09:34:00Z">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ins>
          </w:p>
          <w:p w:rsidR="00E2668E" w:rsidRPr="001C653E" w:rsidRDefault="00E2668E" w:rsidP="002C71EB">
            <w:pPr>
              <w:tabs>
                <w:tab w:val="right" w:leader="dot" w:pos="3997"/>
              </w:tabs>
              <w:jc w:val="both"/>
              <w:rPr>
                <w:ins w:id="88" w:author="mahfuzmamun" w:date="2015-06-24T09:34:00Z"/>
                <w:sz w:val="20"/>
                <w:szCs w:val="20"/>
              </w:rPr>
            </w:pPr>
            <w:ins w:id="89" w:author="mahfuzmamun" w:date="2015-06-24T09:34:00Z">
              <w:r w:rsidRPr="001C653E">
                <w:rPr>
                  <w:sz w:val="16"/>
                  <w:szCs w:val="16"/>
                </w:rPr>
                <w:t>DON’T REMEMBER</w:t>
              </w:r>
              <w:r w:rsidRPr="001C653E">
                <w:rPr>
                  <w:rFonts w:cs="Vrinda" w:hint="cs"/>
                  <w:sz w:val="16"/>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g‡b †bB</w:t>
              </w:r>
              <w:r w:rsidRPr="001C653E">
                <w:rPr>
                  <w:rFonts w:ascii="SutonnyMJ" w:hAnsi="SutonnyMJ" w:cs="SutonnyMJ" w:hint="cs"/>
                  <w:sz w:val="20"/>
                  <w:szCs w:val="20"/>
                  <w:cs/>
                  <w:lang w:bidi="bn-BD"/>
                </w:rPr>
                <w:t>)</w:t>
              </w:r>
              <w:r>
                <w:rPr>
                  <w:rFonts w:ascii="SutonnyMJ" w:hAnsi="SutonnyMJ" w:cs="SutonnyMJ"/>
                  <w:sz w:val="20"/>
                  <w:szCs w:val="20"/>
                  <w:lang w:val="en-US" w:bidi="bn-BD"/>
                </w:rPr>
                <w:t xml:space="preserve"> ………………</w:t>
              </w:r>
              <w:r>
                <w:rPr>
                  <w:sz w:val="20"/>
                  <w:szCs w:val="20"/>
                  <w:lang w:val="en-US" w:bidi="bn-BD"/>
                </w:rPr>
                <w:t>……………</w:t>
              </w:r>
            </w:ins>
            <w:r w:rsidR="002C71EB">
              <w:rPr>
                <w:sz w:val="20"/>
                <w:szCs w:val="20"/>
                <w:lang w:val="en-US" w:bidi="bn-BD"/>
              </w:rPr>
              <w:t>….</w:t>
            </w:r>
            <w:ins w:id="90" w:author="mahfuzmamun" w:date="2015-06-24T09:34:00Z">
              <w:r>
                <w:rPr>
                  <w:sz w:val="20"/>
                  <w:szCs w:val="20"/>
                  <w:lang w:val="en-US" w:bidi="bn-BD"/>
                </w:rPr>
                <w:t>……</w:t>
              </w:r>
              <w:r w:rsidRPr="001C653E">
                <w:rPr>
                  <w:sz w:val="16"/>
                  <w:szCs w:val="16"/>
                </w:rPr>
                <w:t>8</w:t>
              </w:r>
            </w:ins>
          </w:p>
        </w:tc>
        <w:tc>
          <w:tcPr>
            <w:tcW w:w="900" w:type="dxa"/>
            <w:gridSpan w:val="2"/>
            <w:tcBorders>
              <w:top w:val="single" w:sz="4" w:space="0" w:color="auto"/>
              <w:left w:val="single" w:sz="4" w:space="0" w:color="auto"/>
              <w:bottom w:val="single" w:sz="6" w:space="0" w:color="auto"/>
              <w:right w:val="single" w:sz="6" w:space="0" w:color="auto"/>
            </w:tcBorders>
            <w:vAlign w:val="center"/>
          </w:tcPr>
          <w:p w:rsidR="00E2668E" w:rsidRPr="001C653E" w:rsidRDefault="00E2668E" w:rsidP="00A13AB6">
            <w:pPr>
              <w:jc w:val="center"/>
              <w:rPr>
                <w:ins w:id="91" w:author="mahfuzmamun" w:date="2015-06-24T09:34:00Z"/>
                <w:rFonts w:cs="Vrinda"/>
                <w:sz w:val="20"/>
                <w:szCs w:val="20"/>
                <w:lang w:bidi="bn-BD"/>
              </w:rPr>
            </w:pPr>
          </w:p>
        </w:tc>
      </w:tr>
      <w:tr w:rsidR="00E2668E" w:rsidRPr="001C653E" w:rsidTr="00B96AB6">
        <w:trPr>
          <w:cantSplit/>
          <w:trHeight w:val="2692"/>
        </w:trPr>
        <w:tc>
          <w:tcPr>
            <w:tcW w:w="529" w:type="dxa"/>
            <w:vMerge w:val="restart"/>
            <w:tcBorders>
              <w:top w:val="single" w:sz="6" w:space="0" w:color="auto"/>
              <w:left w:val="single" w:sz="6" w:space="0" w:color="auto"/>
              <w:right w:val="single" w:sz="12" w:space="0" w:color="auto"/>
            </w:tcBorders>
          </w:tcPr>
          <w:p w:rsidR="00E2668E" w:rsidRPr="001C653E" w:rsidRDefault="00E2668E" w:rsidP="00A13AB6">
            <w:pPr>
              <w:jc w:val="both"/>
              <w:rPr>
                <w:sz w:val="20"/>
                <w:szCs w:val="20"/>
                <w:cs/>
                <w:lang w:bidi="bn-BD"/>
              </w:rPr>
            </w:pPr>
            <w:r w:rsidRPr="001C653E">
              <w:rPr>
                <w:rFonts w:cs="Vrinda"/>
                <w:sz w:val="20"/>
                <w:szCs w:val="20"/>
                <w:lang w:val="en-US" w:bidi="bn-BD"/>
              </w:rPr>
              <w:lastRenderedPageBreak/>
              <w:t>8</w:t>
            </w:r>
            <w:r w:rsidRPr="001C653E">
              <w:rPr>
                <w:sz w:val="20"/>
                <w:szCs w:val="20"/>
                <w:cs/>
                <w:lang w:bidi="bn-BD"/>
              </w:rPr>
              <w:t>06</w:t>
            </w:r>
          </w:p>
        </w:tc>
        <w:tc>
          <w:tcPr>
            <w:tcW w:w="3710" w:type="dxa"/>
            <w:gridSpan w:val="2"/>
            <w:vMerge w:val="restart"/>
            <w:tcBorders>
              <w:right w:val="single" w:sz="6" w:space="0" w:color="auto"/>
            </w:tcBorders>
          </w:tcPr>
          <w:p w:rsidR="00E2668E" w:rsidRPr="001C653E" w:rsidRDefault="00E2668E" w:rsidP="00A13AB6">
            <w:pPr>
              <w:rPr>
                <w:sz w:val="20"/>
                <w:szCs w:val="20"/>
              </w:rPr>
            </w:pPr>
            <w:r w:rsidRPr="001C653E">
              <w:rPr>
                <w:sz w:val="20"/>
                <w:szCs w:val="20"/>
              </w:rPr>
              <w:t>The next questions are about things that happen to many women, and that your current partner, or any other partner may have done to you.</w:t>
            </w:r>
          </w:p>
          <w:p w:rsidR="00E2668E" w:rsidRPr="001C653E" w:rsidRDefault="00E2668E" w:rsidP="00A13AB6">
            <w:pPr>
              <w:spacing w:before="120" w:after="120" w:line="120" w:lineRule="atLeast"/>
              <w:rPr>
                <w:rFonts w:ascii="SutonnyMJ" w:hAnsi="SutonnyMJ"/>
                <w:sz w:val="20"/>
                <w:szCs w:val="20"/>
              </w:rPr>
            </w:pPr>
            <w:r w:rsidRPr="001C653E">
              <w:rPr>
                <w:rFonts w:ascii="SutonnyMJ" w:hAnsi="SutonnyMJ"/>
                <w:sz w:val="20"/>
                <w:szCs w:val="20"/>
              </w:rPr>
              <w:t>Gi c‡ii cÖkœ¸wj Ggb me wel‡q hv A‡bK gwnjvi Rxe‡bB N‡U _v‡K Ges Avcbvi Rxe‡bI nq‡Zv N‡U _vK‡Z cv‡i|</w:t>
            </w:r>
          </w:p>
          <w:p w:rsidR="00E2668E" w:rsidRPr="001C653E" w:rsidRDefault="00E2668E" w:rsidP="00A13AB6">
            <w:pPr>
              <w:rPr>
                <w:sz w:val="20"/>
                <w:szCs w:val="20"/>
              </w:rPr>
            </w:pPr>
          </w:p>
          <w:p w:rsidR="00E2668E" w:rsidRPr="001C653E" w:rsidRDefault="00E2668E" w:rsidP="00A13AB6">
            <w:pPr>
              <w:rPr>
                <w:sz w:val="20"/>
                <w:szCs w:val="20"/>
              </w:rPr>
            </w:pPr>
          </w:p>
          <w:p w:rsidR="00E2668E" w:rsidRPr="001C653E" w:rsidRDefault="00E2668E" w:rsidP="00A13AB6">
            <w:pPr>
              <w:rPr>
                <w:sz w:val="20"/>
                <w:szCs w:val="20"/>
              </w:rPr>
            </w:pPr>
            <w:r w:rsidRPr="001C653E">
              <w:rPr>
                <w:sz w:val="20"/>
                <w:szCs w:val="20"/>
              </w:rPr>
              <w:t xml:space="preserve">Has your </w:t>
            </w:r>
            <w:r w:rsidRPr="001C653E">
              <w:rPr>
                <w:sz w:val="20"/>
                <w:szCs w:val="20"/>
                <w:u w:val="single"/>
              </w:rPr>
              <w:t>current/</w:t>
            </w:r>
            <w:r w:rsidRPr="001C653E">
              <w:rPr>
                <w:sz w:val="20"/>
                <w:szCs w:val="20"/>
              </w:rPr>
              <w:t xml:space="preserve"> most recent husband/partner, ever….</w:t>
            </w:r>
          </w:p>
          <w:p w:rsidR="00E2668E" w:rsidRPr="001C653E" w:rsidRDefault="00E2668E" w:rsidP="00A13AB6">
            <w:pPr>
              <w:rPr>
                <w:sz w:val="20"/>
                <w:szCs w:val="20"/>
              </w:rPr>
            </w:pPr>
            <w:r w:rsidRPr="001C653E">
              <w:rPr>
                <w:rFonts w:ascii="SutonnyMJ" w:hAnsi="SutonnyMJ"/>
                <w:sz w:val="20"/>
                <w:szCs w:val="20"/>
              </w:rPr>
              <w:t xml:space="preserve">Avcbvi (eZ©gvb/ me©‡kl) ¯^vgx wK Avcbv‡K </w:t>
            </w:r>
            <w:r w:rsidRPr="001C653E">
              <w:rPr>
                <w:rFonts w:ascii="SutonnyMJ" w:hAnsi="SutonnyMJ" w:cs="Vrinda"/>
                <w:sz w:val="20"/>
                <w:szCs w:val="20"/>
                <w:lang w:bidi="bn-BD"/>
              </w:rPr>
              <w:t>KLbI -</w:t>
            </w:r>
          </w:p>
          <w:p w:rsidR="00E2668E" w:rsidRPr="001C653E" w:rsidRDefault="00E2668E" w:rsidP="00A13AB6">
            <w:pPr>
              <w:rPr>
                <w:sz w:val="20"/>
                <w:szCs w:val="20"/>
              </w:rPr>
            </w:pPr>
          </w:p>
        </w:tc>
        <w:tc>
          <w:tcPr>
            <w:tcW w:w="2073" w:type="dxa"/>
            <w:gridSpan w:val="5"/>
            <w:tcBorders>
              <w:top w:val="single" w:sz="6" w:space="0" w:color="auto"/>
              <w:left w:val="single" w:sz="6" w:space="0" w:color="auto"/>
              <w:bottom w:val="single" w:sz="4" w:space="0" w:color="auto"/>
            </w:tcBorders>
          </w:tcPr>
          <w:p w:rsidR="00E2668E" w:rsidRPr="001C653E" w:rsidRDefault="00E2668E" w:rsidP="00A13AB6">
            <w:pPr>
              <w:rPr>
                <w:sz w:val="20"/>
                <w:szCs w:val="20"/>
              </w:rPr>
            </w:pPr>
            <w:r w:rsidRPr="001C653E">
              <w:rPr>
                <w:sz w:val="20"/>
                <w:szCs w:val="20"/>
              </w:rPr>
              <w:t>A) (If YES continue with B.</w:t>
            </w:r>
            <w:r w:rsidRPr="001C653E">
              <w:rPr>
                <w:sz w:val="20"/>
                <w:szCs w:val="20"/>
              </w:rPr>
              <w:br/>
              <w:t xml:space="preserve"> If NO skip to next item)</w:t>
            </w:r>
          </w:p>
          <w:p w:rsidR="00E2668E" w:rsidRPr="001C653E" w:rsidRDefault="00E2668E" w:rsidP="00F20AC1">
            <w:pPr>
              <w:rPr>
                <w:rFonts w:ascii="SutonnyMJ" w:hAnsi="SutonnyMJ"/>
                <w:sz w:val="20"/>
                <w:szCs w:val="20"/>
              </w:rPr>
            </w:pPr>
            <w:r w:rsidRPr="001C653E">
              <w:rPr>
                <w:sz w:val="20"/>
                <w:szCs w:val="20"/>
              </w:rPr>
              <w:t>(</w:t>
            </w:r>
            <w:r w:rsidRPr="001C653E">
              <w:rPr>
                <w:rFonts w:ascii="SutonnyMJ" w:hAnsi="SutonnyMJ"/>
                <w:sz w:val="20"/>
                <w:szCs w:val="20"/>
              </w:rPr>
              <w:t>hw` nu¨v  nq,</w:t>
            </w:r>
          </w:p>
          <w:p w:rsidR="00E2668E" w:rsidRPr="001C653E" w:rsidRDefault="00E2668E" w:rsidP="00F20AC1">
            <w:pPr>
              <w:rPr>
                <w:rFonts w:ascii="SutonnyMJ" w:hAnsi="SutonnyMJ"/>
                <w:sz w:val="20"/>
                <w:szCs w:val="20"/>
              </w:rPr>
            </w:pPr>
            <w:r w:rsidRPr="001C653E">
              <w:rPr>
                <w:rFonts w:ascii="SutonnyMJ" w:hAnsi="SutonnyMJ"/>
                <w:sz w:val="20"/>
                <w:szCs w:val="20"/>
              </w:rPr>
              <w:t xml:space="preserve">ïaygvÎ Zvn‡j </w:t>
            </w:r>
            <w:r w:rsidRPr="001C653E">
              <w:rPr>
                <w:sz w:val="20"/>
                <w:szCs w:val="20"/>
              </w:rPr>
              <w:t>B</w:t>
            </w:r>
            <w:r w:rsidRPr="001C653E">
              <w:rPr>
                <w:rFonts w:ascii="SutonnyMJ" w:hAnsi="SutonnyMJ"/>
                <w:sz w:val="20"/>
                <w:szCs w:val="20"/>
              </w:rPr>
              <w:t xml:space="preserve"> Kjv‡g</w:t>
            </w:r>
            <w:r w:rsidRPr="001C653E">
              <w:rPr>
                <w:rFonts w:ascii="SutonnyMJ" w:hAnsi="SutonnyMJ"/>
                <w:b/>
                <w:i/>
                <w:sz w:val="20"/>
                <w:szCs w:val="20"/>
              </w:rPr>
              <w:t xml:space="preserve"> </w:t>
            </w:r>
            <w:r w:rsidRPr="001C653E">
              <w:rPr>
                <w:rFonts w:ascii="SutonnyMJ" w:hAnsi="SutonnyMJ"/>
                <w:sz w:val="20"/>
                <w:szCs w:val="20"/>
              </w:rPr>
              <w:t xml:space="preserve"> hvb| hw` bv nq Zvn‡j cieZ©x cÖ‡kœ P‡j hvb)</w:t>
            </w:r>
          </w:p>
          <w:p w:rsidR="00E2668E" w:rsidRPr="001C653E" w:rsidRDefault="00E2668E" w:rsidP="00A13AB6">
            <w:pPr>
              <w:rPr>
                <w:sz w:val="20"/>
                <w:szCs w:val="20"/>
              </w:rPr>
            </w:pPr>
          </w:p>
        </w:tc>
        <w:tc>
          <w:tcPr>
            <w:tcW w:w="1620" w:type="dxa"/>
            <w:gridSpan w:val="4"/>
            <w:tcBorders>
              <w:top w:val="single" w:sz="6" w:space="0" w:color="auto"/>
              <w:left w:val="single" w:sz="6" w:space="0" w:color="auto"/>
              <w:bottom w:val="single" w:sz="4" w:space="0" w:color="auto"/>
            </w:tcBorders>
          </w:tcPr>
          <w:p w:rsidR="00E2668E" w:rsidRPr="001C653E" w:rsidRDefault="00E2668E" w:rsidP="00A13AB6">
            <w:pPr>
              <w:pStyle w:val="BodyText"/>
              <w:rPr>
                <w:b w:val="0"/>
                <w:sz w:val="20"/>
                <w:szCs w:val="20"/>
              </w:rPr>
            </w:pPr>
            <w:r w:rsidRPr="001C653E">
              <w:rPr>
                <w:b w:val="0"/>
                <w:sz w:val="20"/>
                <w:szCs w:val="20"/>
              </w:rPr>
              <w:t xml:space="preserve">B) Has this happened </w:t>
            </w:r>
            <w:r w:rsidRPr="001C653E">
              <w:rPr>
                <w:b w:val="0"/>
                <w:sz w:val="20"/>
                <w:szCs w:val="20"/>
                <w:u w:val="single"/>
              </w:rPr>
              <w:t>in the past 12 months?</w:t>
            </w:r>
          </w:p>
          <w:p w:rsidR="00E2668E" w:rsidRPr="001C653E" w:rsidRDefault="00E2668E" w:rsidP="00A13AB6">
            <w:pPr>
              <w:rPr>
                <w:sz w:val="20"/>
                <w:szCs w:val="20"/>
              </w:rPr>
            </w:pPr>
            <w:r w:rsidRPr="001C653E">
              <w:rPr>
                <w:sz w:val="20"/>
                <w:szCs w:val="20"/>
              </w:rPr>
              <w:t>(If YES ask C only.)</w:t>
            </w:r>
          </w:p>
          <w:p w:rsidR="00E2668E" w:rsidRPr="001C653E" w:rsidRDefault="00E2668E" w:rsidP="00A13AB6">
            <w:pPr>
              <w:jc w:val="both"/>
              <w:rPr>
                <w:sz w:val="20"/>
                <w:szCs w:val="20"/>
              </w:rPr>
            </w:pPr>
          </w:p>
          <w:p w:rsidR="00E2668E" w:rsidRPr="001C653E" w:rsidRDefault="00E2668E" w:rsidP="002E72B2">
            <w:pPr>
              <w:jc w:val="both"/>
              <w:rPr>
                <w:sz w:val="20"/>
                <w:szCs w:val="20"/>
              </w:rPr>
            </w:pPr>
            <w:r w:rsidRPr="001C653E">
              <w:rPr>
                <w:rFonts w:ascii="SutonnyMJ" w:hAnsi="SutonnyMJ"/>
                <w:sz w:val="20"/>
                <w:szCs w:val="20"/>
              </w:rPr>
              <w:t xml:space="preserve">Bnv wK MZ 12 gv‡m N‡U‡Q (hw` nu¨v nq ïaygvÎ Zvn‡j </w:t>
            </w:r>
            <w:r w:rsidRPr="001C653E">
              <w:rPr>
                <w:sz w:val="20"/>
                <w:szCs w:val="20"/>
              </w:rPr>
              <w:t>C</w:t>
            </w:r>
            <w:r w:rsidRPr="001C653E">
              <w:rPr>
                <w:rFonts w:ascii="SutonnyMJ" w:hAnsi="SutonnyMJ"/>
                <w:sz w:val="20"/>
                <w:szCs w:val="20"/>
              </w:rPr>
              <w:t xml:space="preserve"> Kjv‡g</w:t>
            </w:r>
            <w:r w:rsidRPr="001C653E">
              <w:rPr>
                <w:rFonts w:ascii="SutonnyMJ" w:hAnsi="SutonnyMJ"/>
                <w:b/>
                <w:i/>
                <w:sz w:val="20"/>
                <w:szCs w:val="20"/>
              </w:rPr>
              <w:t xml:space="preserve"> </w:t>
            </w:r>
            <w:r w:rsidRPr="001C653E">
              <w:rPr>
                <w:rFonts w:ascii="SutonnyMJ" w:hAnsi="SutonnyMJ"/>
                <w:sz w:val="20"/>
                <w:szCs w:val="20"/>
              </w:rPr>
              <w:t xml:space="preserve"> hvb| hw` bv nq Zvn‡j cieZ©x cÖ‡kœ P‡j hvb|)</w:t>
            </w:r>
          </w:p>
        </w:tc>
        <w:tc>
          <w:tcPr>
            <w:tcW w:w="2706" w:type="dxa"/>
            <w:gridSpan w:val="9"/>
            <w:tcBorders>
              <w:top w:val="single" w:sz="6" w:space="0" w:color="auto"/>
              <w:left w:val="single" w:sz="6" w:space="0" w:color="auto"/>
              <w:bottom w:val="single" w:sz="4" w:space="0" w:color="auto"/>
              <w:right w:val="single" w:sz="6" w:space="0" w:color="auto"/>
            </w:tcBorders>
          </w:tcPr>
          <w:p w:rsidR="00E2668E" w:rsidRPr="001C653E" w:rsidRDefault="00E2668E" w:rsidP="00A13AB6">
            <w:pPr>
              <w:pStyle w:val="BodyText"/>
              <w:rPr>
                <w:b w:val="0"/>
                <w:sz w:val="20"/>
                <w:szCs w:val="20"/>
              </w:rPr>
            </w:pPr>
            <w:r w:rsidRPr="001C653E">
              <w:rPr>
                <w:b w:val="0"/>
                <w:sz w:val="20"/>
                <w:szCs w:val="20"/>
              </w:rPr>
              <w:t>C)</w:t>
            </w:r>
            <w:r w:rsidRPr="001C653E">
              <w:rPr>
                <w:b w:val="0"/>
                <w:sz w:val="20"/>
                <w:szCs w:val="20"/>
                <w:u w:val="single"/>
              </w:rPr>
              <w:t xml:space="preserve"> In the past 12 months</w:t>
            </w:r>
            <w:r w:rsidRPr="001C653E">
              <w:rPr>
                <w:b w:val="0"/>
                <w:sz w:val="20"/>
                <w:szCs w:val="20"/>
              </w:rPr>
              <w:t xml:space="preserve"> would you say that this has happened once, a few times or many times? (after  answering C, go to next item)</w:t>
            </w:r>
          </w:p>
          <w:p w:rsidR="00E2668E" w:rsidRPr="001C653E" w:rsidRDefault="00E2668E" w:rsidP="00A13AB6">
            <w:pPr>
              <w:pStyle w:val="CommentText"/>
              <w:rPr>
                <w:rFonts w:ascii="SutonnyMJ" w:hAnsi="SutonnyMJ" w:cs="Vrinda"/>
                <w:lang w:bidi="bn-BD"/>
              </w:rPr>
            </w:pPr>
            <w:r w:rsidRPr="001C653E">
              <w:rPr>
                <w:rFonts w:ascii="SutonnyMJ" w:hAnsi="SutonnyMJ"/>
              </w:rPr>
              <w:t>MZ 12 gv‡m KZ NbNb</w:t>
            </w:r>
            <w:r w:rsidRPr="001C653E">
              <w:rPr>
                <w:rFonts w:ascii="SutonnyMJ" w:hAnsi="SutonnyMJ" w:cs="Vrinda"/>
                <w:lang w:val="en-US" w:bidi="bn-BD"/>
              </w:rPr>
              <w:t xml:space="preserve"> GiKg N‡U‡Q? </w:t>
            </w:r>
            <w:r w:rsidRPr="001C653E">
              <w:rPr>
                <w:rFonts w:ascii="SutonnyMJ" w:hAnsi="SutonnyMJ" w:hint="cs"/>
                <w:cs/>
                <w:lang w:bidi="bn-BD"/>
              </w:rPr>
              <w:t xml:space="preserve"> </w:t>
            </w:r>
            <w:r w:rsidRPr="001C653E">
              <w:rPr>
                <w:rFonts w:ascii="SutonnyMJ" w:hAnsi="SutonnyMJ"/>
              </w:rPr>
              <w:t>GKevi, K‡qKevi bvwK A‡bKevi N‡U wQj? (</w:t>
            </w:r>
            <w:r w:rsidRPr="001C653E">
              <w:t>C</w:t>
            </w:r>
            <w:r w:rsidRPr="001C653E">
              <w:rPr>
                <w:rFonts w:ascii="SutonnyMJ" w:hAnsi="SutonnyMJ"/>
              </w:rPr>
              <w:t xml:space="preserve"> DËi †`Iqvi c‡i, cieZ©x As‡k hvb)</w:t>
            </w:r>
          </w:p>
          <w:p w:rsidR="00E2668E" w:rsidRPr="001C653E" w:rsidRDefault="00E2668E" w:rsidP="00A13AB6">
            <w:pPr>
              <w:pStyle w:val="CommentText"/>
            </w:pPr>
          </w:p>
          <w:p w:rsidR="00E2668E" w:rsidRPr="001C653E" w:rsidRDefault="00E2668E" w:rsidP="00A13AB6">
            <w:pPr>
              <w:pStyle w:val="CommentText"/>
            </w:pPr>
          </w:p>
          <w:p w:rsidR="00E2668E" w:rsidRPr="001C653E" w:rsidRDefault="00E2668E" w:rsidP="00A13AB6">
            <w:pPr>
              <w:pStyle w:val="CommentText"/>
            </w:pPr>
          </w:p>
          <w:p w:rsidR="00E2668E" w:rsidRPr="001C653E" w:rsidRDefault="00E2668E" w:rsidP="00A13AB6">
            <w:pPr>
              <w:jc w:val="both"/>
              <w:rPr>
                <w:sz w:val="20"/>
                <w:szCs w:val="20"/>
              </w:rPr>
            </w:pPr>
          </w:p>
        </w:tc>
      </w:tr>
      <w:tr w:rsidR="00E2668E" w:rsidRPr="001C653E" w:rsidTr="00B96AB6">
        <w:trPr>
          <w:cantSplit/>
          <w:trHeight w:val="431"/>
        </w:trPr>
        <w:tc>
          <w:tcPr>
            <w:tcW w:w="529" w:type="dxa"/>
            <w:vMerge/>
            <w:tcBorders>
              <w:left w:val="single" w:sz="6" w:space="0" w:color="auto"/>
              <w:bottom w:val="single" w:sz="6" w:space="0" w:color="auto"/>
              <w:right w:val="single" w:sz="12" w:space="0" w:color="auto"/>
            </w:tcBorders>
          </w:tcPr>
          <w:p w:rsidR="00E2668E" w:rsidRPr="001C653E" w:rsidRDefault="00E2668E" w:rsidP="00A13AB6">
            <w:pPr>
              <w:jc w:val="both"/>
              <w:rPr>
                <w:sz w:val="20"/>
                <w:szCs w:val="20"/>
              </w:rPr>
            </w:pPr>
          </w:p>
        </w:tc>
        <w:tc>
          <w:tcPr>
            <w:tcW w:w="3710" w:type="dxa"/>
            <w:gridSpan w:val="2"/>
            <w:vMerge/>
            <w:tcBorders>
              <w:bottom w:val="single" w:sz="6" w:space="0" w:color="auto"/>
              <w:right w:val="single" w:sz="6" w:space="0" w:color="auto"/>
            </w:tcBorders>
          </w:tcPr>
          <w:p w:rsidR="00E2668E" w:rsidRPr="001C653E" w:rsidRDefault="00E2668E" w:rsidP="00A13AB6">
            <w:pPr>
              <w:rPr>
                <w:sz w:val="20"/>
                <w:szCs w:val="20"/>
              </w:rPr>
            </w:pPr>
          </w:p>
        </w:tc>
        <w:tc>
          <w:tcPr>
            <w:tcW w:w="999" w:type="dxa"/>
            <w:tcBorders>
              <w:top w:val="single" w:sz="4" w:space="0" w:color="auto"/>
              <w:left w:val="single" w:sz="6" w:space="0" w:color="auto"/>
              <w:bottom w:val="single" w:sz="6" w:space="0" w:color="auto"/>
              <w:right w:val="single" w:sz="4" w:space="0" w:color="auto"/>
            </w:tcBorders>
            <w:vAlign w:val="center"/>
          </w:tcPr>
          <w:p w:rsidR="00E2668E" w:rsidRPr="001C653E" w:rsidRDefault="00E2668E" w:rsidP="00A13AB6">
            <w:pPr>
              <w:jc w:val="center"/>
              <w:rPr>
                <w:sz w:val="20"/>
                <w:szCs w:val="20"/>
              </w:rPr>
            </w:pPr>
            <w:r w:rsidRPr="001C653E">
              <w:rPr>
                <w:sz w:val="20"/>
                <w:szCs w:val="20"/>
              </w:rPr>
              <w:t>YES</w:t>
            </w:r>
          </w:p>
          <w:p w:rsidR="00E2668E" w:rsidRPr="001C653E" w:rsidRDefault="00E2668E" w:rsidP="00A13AB6">
            <w:pPr>
              <w:jc w:val="center"/>
              <w:rPr>
                <w:sz w:val="20"/>
                <w:szCs w:val="20"/>
              </w:rPr>
            </w:pPr>
            <w:r w:rsidRPr="001C653E">
              <w:rPr>
                <w:rFonts w:ascii="SutonnyMJ" w:hAnsi="SutonnyMJ"/>
                <w:sz w:val="20"/>
                <w:szCs w:val="20"/>
              </w:rPr>
              <w:t>nu¨v</w:t>
            </w:r>
          </w:p>
        </w:tc>
        <w:tc>
          <w:tcPr>
            <w:tcW w:w="1074" w:type="dxa"/>
            <w:gridSpan w:val="4"/>
            <w:tcBorders>
              <w:top w:val="single" w:sz="4" w:space="0" w:color="auto"/>
              <w:left w:val="single" w:sz="4" w:space="0" w:color="auto"/>
              <w:bottom w:val="single" w:sz="6" w:space="0" w:color="auto"/>
            </w:tcBorders>
            <w:vAlign w:val="center"/>
          </w:tcPr>
          <w:p w:rsidR="00E2668E" w:rsidRPr="001C653E" w:rsidRDefault="00E2668E" w:rsidP="00A13AB6">
            <w:pPr>
              <w:jc w:val="center"/>
              <w:rPr>
                <w:sz w:val="20"/>
                <w:szCs w:val="20"/>
              </w:rPr>
            </w:pPr>
            <w:r w:rsidRPr="001C653E">
              <w:rPr>
                <w:sz w:val="20"/>
                <w:szCs w:val="20"/>
              </w:rPr>
              <w:t>NO</w:t>
            </w:r>
          </w:p>
          <w:p w:rsidR="00E2668E" w:rsidRPr="001C653E" w:rsidRDefault="00E2668E" w:rsidP="00A13AB6">
            <w:pPr>
              <w:ind w:left="7"/>
              <w:jc w:val="center"/>
              <w:rPr>
                <w:sz w:val="20"/>
                <w:szCs w:val="20"/>
              </w:rPr>
            </w:pPr>
            <w:r w:rsidRPr="001C653E">
              <w:rPr>
                <w:rFonts w:ascii="SutonnyMJ" w:hAnsi="SutonnyMJ"/>
                <w:sz w:val="20"/>
                <w:szCs w:val="20"/>
              </w:rPr>
              <w:t>bv</w:t>
            </w:r>
          </w:p>
        </w:tc>
        <w:tc>
          <w:tcPr>
            <w:tcW w:w="636" w:type="dxa"/>
            <w:tcBorders>
              <w:top w:val="single" w:sz="4" w:space="0" w:color="auto"/>
              <w:left w:val="single" w:sz="6" w:space="0" w:color="auto"/>
              <w:bottom w:val="single" w:sz="6" w:space="0" w:color="auto"/>
              <w:right w:val="single" w:sz="4" w:space="0" w:color="auto"/>
            </w:tcBorders>
            <w:vAlign w:val="center"/>
          </w:tcPr>
          <w:p w:rsidR="00E2668E" w:rsidRPr="001C653E" w:rsidRDefault="00E2668E" w:rsidP="00A13AB6">
            <w:pPr>
              <w:jc w:val="center"/>
              <w:rPr>
                <w:sz w:val="20"/>
                <w:szCs w:val="20"/>
              </w:rPr>
            </w:pPr>
            <w:r w:rsidRPr="001C653E">
              <w:rPr>
                <w:sz w:val="20"/>
                <w:szCs w:val="20"/>
              </w:rPr>
              <w:t>YES</w:t>
            </w:r>
          </w:p>
          <w:p w:rsidR="00E2668E" w:rsidRPr="001C653E" w:rsidRDefault="00E2668E" w:rsidP="00A13AB6">
            <w:pPr>
              <w:jc w:val="center"/>
              <w:rPr>
                <w:b/>
                <w:sz w:val="20"/>
                <w:szCs w:val="20"/>
              </w:rPr>
            </w:pPr>
            <w:r w:rsidRPr="001C653E">
              <w:rPr>
                <w:rFonts w:ascii="SutonnyMJ" w:hAnsi="SutonnyMJ"/>
                <w:sz w:val="20"/>
                <w:szCs w:val="20"/>
              </w:rPr>
              <w:t>nu¨v</w:t>
            </w:r>
          </w:p>
        </w:tc>
        <w:tc>
          <w:tcPr>
            <w:tcW w:w="984" w:type="dxa"/>
            <w:gridSpan w:val="3"/>
            <w:tcBorders>
              <w:top w:val="single" w:sz="4" w:space="0" w:color="auto"/>
              <w:left w:val="single" w:sz="4" w:space="0" w:color="auto"/>
              <w:bottom w:val="single" w:sz="6" w:space="0" w:color="auto"/>
            </w:tcBorders>
            <w:vAlign w:val="center"/>
          </w:tcPr>
          <w:p w:rsidR="00E2668E" w:rsidRPr="001C653E" w:rsidRDefault="00E2668E" w:rsidP="00A13AB6">
            <w:pPr>
              <w:jc w:val="center"/>
              <w:rPr>
                <w:sz w:val="20"/>
                <w:szCs w:val="20"/>
              </w:rPr>
            </w:pPr>
            <w:r w:rsidRPr="001C653E">
              <w:rPr>
                <w:sz w:val="20"/>
                <w:szCs w:val="20"/>
              </w:rPr>
              <w:t>NO</w:t>
            </w:r>
          </w:p>
          <w:p w:rsidR="00E2668E" w:rsidRPr="001C653E" w:rsidRDefault="00E2668E" w:rsidP="00A13AB6">
            <w:pPr>
              <w:ind w:left="65"/>
              <w:jc w:val="center"/>
              <w:rPr>
                <w:b/>
                <w:sz w:val="20"/>
                <w:szCs w:val="20"/>
              </w:rPr>
            </w:pPr>
            <w:r w:rsidRPr="001C653E">
              <w:rPr>
                <w:rFonts w:ascii="SutonnyMJ" w:hAnsi="SutonnyMJ"/>
                <w:sz w:val="20"/>
                <w:szCs w:val="20"/>
              </w:rPr>
              <w:t>bv</w:t>
            </w:r>
          </w:p>
        </w:tc>
        <w:tc>
          <w:tcPr>
            <w:tcW w:w="816" w:type="dxa"/>
            <w:gridSpan w:val="2"/>
            <w:tcBorders>
              <w:top w:val="single" w:sz="4" w:space="0" w:color="auto"/>
              <w:left w:val="single" w:sz="6" w:space="0" w:color="auto"/>
              <w:bottom w:val="single" w:sz="6" w:space="0" w:color="auto"/>
              <w:right w:val="single" w:sz="4" w:space="0" w:color="auto"/>
            </w:tcBorders>
            <w:vAlign w:val="center"/>
          </w:tcPr>
          <w:p w:rsidR="00E2668E" w:rsidRPr="001C653E" w:rsidRDefault="00E2668E" w:rsidP="00A13AB6">
            <w:pPr>
              <w:pStyle w:val="CommentText"/>
              <w:jc w:val="center"/>
              <w:rPr>
                <w:rFonts w:ascii="SutonnyMJ" w:hAnsi="SutonnyMJ"/>
                <w:u w:val="single"/>
              </w:rPr>
            </w:pPr>
            <w:r w:rsidRPr="001C653E">
              <w:t>Once</w:t>
            </w:r>
          </w:p>
          <w:p w:rsidR="00E2668E" w:rsidRPr="001C653E" w:rsidRDefault="00E2668E" w:rsidP="00A13AB6">
            <w:pPr>
              <w:jc w:val="center"/>
              <w:rPr>
                <w:b/>
                <w:sz w:val="20"/>
                <w:szCs w:val="20"/>
              </w:rPr>
            </w:pPr>
            <w:r w:rsidRPr="001C653E">
              <w:rPr>
                <w:rFonts w:ascii="SutonnyMJ" w:hAnsi="SutonnyMJ"/>
                <w:sz w:val="20"/>
                <w:szCs w:val="20"/>
              </w:rPr>
              <w:t>GKevi</w:t>
            </w:r>
          </w:p>
        </w:tc>
        <w:tc>
          <w:tcPr>
            <w:tcW w:w="897" w:type="dxa"/>
            <w:gridSpan w:val="2"/>
            <w:tcBorders>
              <w:top w:val="single" w:sz="4" w:space="0" w:color="auto"/>
              <w:left w:val="single" w:sz="4" w:space="0" w:color="auto"/>
              <w:bottom w:val="single" w:sz="6" w:space="0" w:color="auto"/>
              <w:right w:val="single" w:sz="4" w:space="0" w:color="auto"/>
            </w:tcBorders>
            <w:vAlign w:val="center"/>
          </w:tcPr>
          <w:p w:rsidR="00E2668E" w:rsidRPr="001C653E" w:rsidRDefault="00E2668E" w:rsidP="00A13AB6">
            <w:pPr>
              <w:jc w:val="center"/>
              <w:rPr>
                <w:b/>
                <w:sz w:val="20"/>
                <w:szCs w:val="20"/>
              </w:rPr>
            </w:pPr>
            <w:r w:rsidRPr="001C653E">
              <w:rPr>
                <w:sz w:val="20"/>
                <w:szCs w:val="20"/>
              </w:rPr>
              <w:t>Few</w:t>
            </w:r>
            <w:r w:rsidRPr="001C653E">
              <w:rPr>
                <w:rFonts w:ascii="SutonnyMJ" w:hAnsi="SutonnyMJ"/>
                <w:sz w:val="20"/>
                <w:szCs w:val="20"/>
              </w:rPr>
              <w:t xml:space="preserve">      </w:t>
            </w:r>
            <w:r w:rsidRPr="001C653E">
              <w:rPr>
                <w:sz w:val="20"/>
                <w:szCs w:val="20"/>
              </w:rPr>
              <w:t xml:space="preserve">times   </w:t>
            </w:r>
            <w:r w:rsidRPr="001C653E">
              <w:rPr>
                <w:rFonts w:ascii="SutonnyMJ" w:hAnsi="SutonnyMJ"/>
                <w:sz w:val="20"/>
                <w:szCs w:val="20"/>
              </w:rPr>
              <w:t>K‡qKevi</w:t>
            </w:r>
          </w:p>
        </w:tc>
        <w:tc>
          <w:tcPr>
            <w:tcW w:w="993" w:type="dxa"/>
            <w:gridSpan w:val="5"/>
            <w:tcBorders>
              <w:top w:val="single" w:sz="4" w:space="0" w:color="auto"/>
              <w:left w:val="single" w:sz="4" w:space="0" w:color="auto"/>
              <w:bottom w:val="single" w:sz="6" w:space="0" w:color="auto"/>
              <w:right w:val="single" w:sz="6" w:space="0" w:color="auto"/>
            </w:tcBorders>
            <w:vAlign w:val="center"/>
          </w:tcPr>
          <w:p w:rsidR="00E2668E" w:rsidRPr="001C653E" w:rsidRDefault="00E2668E" w:rsidP="00A13AB6">
            <w:pPr>
              <w:jc w:val="center"/>
              <w:rPr>
                <w:b/>
                <w:sz w:val="20"/>
                <w:szCs w:val="20"/>
              </w:rPr>
            </w:pPr>
            <w:r w:rsidRPr="001C653E">
              <w:rPr>
                <w:sz w:val="20"/>
                <w:szCs w:val="20"/>
              </w:rPr>
              <w:t>Many times</w:t>
            </w:r>
            <w:r w:rsidRPr="001C653E">
              <w:rPr>
                <w:rFonts w:ascii="SutonnyMJ" w:hAnsi="SutonnyMJ"/>
                <w:sz w:val="20"/>
                <w:szCs w:val="20"/>
              </w:rPr>
              <w:t xml:space="preserve"> A‡bKevi</w:t>
            </w:r>
          </w:p>
        </w:tc>
      </w:tr>
      <w:tr w:rsidR="00E2668E" w:rsidRPr="001C653E" w:rsidTr="00B96AB6">
        <w:trPr>
          <w:cantSplit/>
          <w:trHeight w:val="840"/>
        </w:trPr>
        <w:tc>
          <w:tcPr>
            <w:tcW w:w="529" w:type="dxa"/>
            <w:vMerge w:val="restart"/>
            <w:tcBorders>
              <w:top w:val="single" w:sz="6" w:space="0" w:color="auto"/>
              <w:left w:val="single" w:sz="6" w:space="0" w:color="auto"/>
              <w:right w:val="single" w:sz="12" w:space="0" w:color="auto"/>
            </w:tcBorders>
          </w:tcPr>
          <w:p w:rsidR="00E2668E" w:rsidRPr="001C653E" w:rsidRDefault="00E2668E" w:rsidP="00A13AB6">
            <w:pPr>
              <w:jc w:val="both"/>
              <w:rPr>
                <w:sz w:val="20"/>
                <w:szCs w:val="20"/>
              </w:rPr>
            </w:pPr>
          </w:p>
        </w:tc>
        <w:tc>
          <w:tcPr>
            <w:tcW w:w="3710" w:type="dxa"/>
            <w:gridSpan w:val="2"/>
            <w:tcBorders>
              <w:bottom w:val="single" w:sz="4" w:space="0" w:color="auto"/>
              <w:right w:val="single" w:sz="6" w:space="0" w:color="auto"/>
            </w:tcBorders>
          </w:tcPr>
          <w:p w:rsidR="00E2668E" w:rsidRPr="001C653E" w:rsidRDefault="00E2668E" w:rsidP="0000653A">
            <w:pPr>
              <w:numPr>
                <w:ilvl w:val="0"/>
                <w:numId w:val="42"/>
              </w:numPr>
              <w:rPr>
                <w:sz w:val="20"/>
                <w:szCs w:val="20"/>
              </w:rPr>
            </w:pPr>
            <w:r w:rsidRPr="001C653E">
              <w:rPr>
                <w:sz w:val="20"/>
                <w:szCs w:val="20"/>
              </w:rPr>
              <w:t>Slapped you or thrown something at you that could hurt you?</w:t>
            </w:r>
          </w:p>
          <w:p w:rsidR="00E2668E" w:rsidRPr="001C653E" w:rsidRDefault="00E2668E" w:rsidP="00A13AB6">
            <w:pPr>
              <w:ind w:left="360"/>
              <w:rPr>
                <w:sz w:val="20"/>
                <w:szCs w:val="20"/>
              </w:rPr>
            </w:pPr>
            <w:r w:rsidRPr="001C653E">
              <w:rPr>
                <w:rFonts w:ascii="SutonnyMJ" w:hAnsi="SutonnyMJ"/>
                <w:sz w:val="20"/>
                <w:szCs w:val="20"/>
              </w:rPr>
              <w:t>_vào †g‡i‡Q ev Avcbvi w`‡K Ggb wKQy Quy‡o †g‡i‡Q hv‡Z Avcwb e¨_v †c‡Z cvi‡Zb?</w:t>
            </w:r>
          </w:p>
        </w:tc>
        <w:tc>
          <w:tcPr>
            <w:tcW w:w="999" w:type="dxa"/>
            <w:tcBorders>
              <w:top w:val="single" w:sz="6" w:space="0" w:color="auto"/>
              <w:left w:val="single" w:sz="6" w:space="0" w:color="auto"/>
              <w:bottom w:val="single" w:sz="4" w:space="0" w:color="auto"/>
              <w:right w:val="single" w:sz="4" w:space="0" w:color="auto"/>
            </w:tcBorders>
            <w:vAlign w:val="center"/>
          </w:tcPr>
          <w:p w:rsidR="00E2668E" w:rsidRPr="001C653E" w:rsidRDefault="00E2668E" w:rsidP="00A13AB6">
            <w:pPr>
              <w:jc w:val="center"/>
              <w:rPr>
                <w:sz w:val="20"/>
                <w:szCs w:val="20"/>
              </w:rPr>
            </w:pPr>
            <w:r w:rsidRPr="001C653E">
              <w:rPr>
                <w:sz w:val="20"/>
                <w:szCs w:val="20"/>
              </w:rPr>
              <w:t>1</w:t>
            </w:r>
          </w:p>
          <w:p w:rsidR="00E2668E" w:rsidRPr="001C653E" w:rsidRDefault="00E2668E" w:rsidP="00A13AB6">
            <w:pPr>
              <w:jc w:val="center"/>
              <w:rPr>
                <w:sz w:val="20"/>
                <w:szCs w:val="20"/>
              </w:rPr>
            </w:pPr>
          </w:p>
        </w:tc>
        <w:tc>
          <w:tcPr>
            <w:tcW w:w="1074" w:type="dxa"/>
            <w:gridSpan w:val="4"/>
            <w:tcBorders>
              <w:top w:val="single" w:sz="6" w:space="0" w:color="auto"/>
              <w:left w:val="single" w:sz="4" w:space="0" w:color="auto"/>
              <w:bottom w:val="single" w:sz="4" w:space="0" w:color="auto"/>
            </w:tcBorders>
            <w:vAlign w:val="center"/>
          </w:tcPr>
          <w:p w:rsidR="00E2668E" w:rsidRPr="001C653E" w:rsidRDefault="00E2668E" w:rsidP="00A13AB6">
            <w:pPr>
              <w:ind w:left="203"/>
              <w:jc w:val="center"/>
              <w:rPr>
                <w:sz w:val="20"/>
                <w:szCs w:val="20"/>
              </w:rPr>
            </w:pPr>
            <w:r w:rsidRPr="001C653E">
              <w:rPr>
                <w:sz w:val="20"/>
                <w:szCs w:val="20"/>
              </w:rPr>
              <w:t>2</w:t>
            </w:r>
          </w:p>
          <w:p w:rsidR="00E2668E" w:rsidRPr="001C653E" w:rsidRDefault="00E2668E" w:rsidP="00A13AB6">
            <w:pPr>
              <w:jc w:val="center"/>
              <w:rPr>
                <w:sz w:val="20"/>
                <w:szCs w:val="20"/>
              </w:rPr>
            </w:pPr>
          </w:p>
        </w:tc>
        <w:tc>
          <w:tcPr>
            <w:tcW w:w="636" w:type="dxa"/>
            <w:tcBorders>
              <w:top w:val="single" w:sz="6" w:space="0" w:color="auto"/>
              <w:left w:val="single" w:sz="6" w:space="0" w:color="auto"/>
              <w:bottom w:val="single" w:sz="4" w:space="0" w:color="auto"/>
              <w:right w:val="single" w:sz="4" w:space="0" w:color="auto"/>
            </w:tcBorders>
            <w:vAlign w:val="center"/>
          </w:tcPr>
          <w:p w:rsidR="00E2668E" w:rsidRPr="001C653E" w:rsidRDefault="00E2668E" w:rsidP="00A13AB6">
            <w:pPr>
              <w:jc w:val="center"/>
              <w:rPr>
                <w:sz w:val="20"/>
                <w:szCs w:val="20"/>
              </w:rPr>
            </w:pPr>
            <w:r w:rsidRPr="001C653E">
              <w:rPr>
                <w:sz w:val="20"/>
                <w:szCs w:val="20"/>
              </w:rPr>
              <w:t>1</w:t>
            </w:r>
          </w:p>
        </w:tc>
        <w:tc>
          <w:tcPr>
            <w:tcW w:w="984" w:type="dxa"/>
            <w:gridSpan w:val="3"/>
            <w:tcBorders>
              <w:top w:val="single" w:sz="6" w:space="0" w:color="auto"/>
              <w:left w:val="single" w:sz="4" w:space="0" w:color="auto"/>
              <w:bottom w:val="single" w:sz="4" w:space="0" w:color="auto"/>
            </w:tcBorders>
            <w:vAlign w:val="center"/>
          </w:tcPr>
          <w:p w:rsidR="00E2668E" w:rsidRPr="001C653E" w:rsidRDefault="00E2668E" w:rsidP="00A13AB6">
            <w:pPr>
              <w:ind w:left="180"/>
              <w:jc w:val="center"/>
              <w:rPr>
                <w:sz w:val="20"/>
                <w:szCs w:val="20"/>
              </w:rPr>
            </w:pPr>
            <w:r w:rsidRPr="001C653E">
              <w:rPr>
                <w:sz w:val="20"/>
                <w:szCs w:val="20"/>
              </w:rPr>
              <w:t>2</w:t>
            </w:r>
          </w:p>
        </w:tc>
        <w:tc>
          <w:tcPr>
            <w:tcW w:w="816" w:type="dxa"/>
            <w:gridSpan w:val="2"/>
            <w:tcBorders>
              <w:top w:val="single" w:sz="6" w:space="0" w:color="auto"/>
              <w:left w:val="single" w:sz="6" w:space="0" w:color="auto"/>
              <w:bottom w:val="single" w:sz="4" w:space="0" w:color="auto"/>
              <w:right w:val="single" w:sz="4" w:space="0" w:color="auto"/>
            </w:tcBorders>
            <w:vAlign w:val="center"/>
          </w:tcPr>
          <w:p w:rsidR="00E2668E" w:rsidRPr="001C653E" w:rsidRDefault="00E2668E" w:rsidP="00A13AB6">
            <w:pPr>
              <w:jc w:val="center"/>
              <w:rPr>
                <w:sz w:val="20"/>
                <w:szCs w:val="20"/>
              </w:rPr>
            </w:pPr>
            <w:r w:rsidRPr="001C653E">
              <w:rPr>
                <w:sz w:val="20"/>
                <w:szCs w:val="20"/>
              </w:rPr>
              <w:t>1</w:t>
            </w:r>
          </w:p>
        </w:tc>
        <w:tc>
          <w:tcPr>
            <w:tcW w:w="897" w:type="dxa"/>
            <w:gridSpan w:val="2"/>
            <w:tcBorders>
              <w:top w:val="single" w:sz="6" w:space="0" w:color="auto"/>
              <w:left w:val="single" w:sz="4" w:space="0" w:color="auto"/>
              <w:bottom w:val="single" w:sz="4" w:space="0" w:color="auto"/>
              <w:right w:val="single" w:sz="4" w:space="0" w:color="auto"/>
            </w:tcBorders>
            <w:vAlign w:val="center"/>
          </w:tcPr>
          <w:p w:rsidR="00E2668E" w:rsidRPr="001C653E" w:rsidRDefault="00E2668E" w:rsidP="00A13AB6">
            <w:pPr>
              <w:ind w:left="226"/>
              <w:jc w:val="center"/>
              <w:rPr>
                <w:sz w:val="20"/>
                <w:szCs w:val="20"/>
              </w:rPr>
            </w:pPr>
            <w:r w:rsidRPr="001C653E">
              <w:rPr>
                <w:sz w:val="20"/>
                <w:szCs w:val="20"/>
              </w:rPr>
              <w:t>2</w:t>
            </w:r>
          </w:p>
        </w:tc>
        <w:tc>
          <w:tcPr>
            <w:tcW w:w="993" w:type="dxa"/>
            <w:gridSpan w:val="5"/>
            <w:tcBorders>
              <w:top w:val="single" w:sz="6" w:space="0" w:color="auto"/>
              <w:left w:val="single" w:sz="4" w:space="0" w:color="auto"/>
              <w:bottom w:val="single" w:sz="4" w:space="0" w:color="auto"/>
              <w:right w:val="single" w:sz="6" w:space="0" w:color="auto"/>
            </w:tcBorders>
            <w:vAlign w:val="center"/>
          </w:tcPr>
          <w:p w:rsidR="00E2668E" w:rsidRPr="001C653E" w:rsidRDefault="00E2668E" w:rsidP="00A13AB6">
            <w:pPr>
              <w:ind w:left="221"/>
              <w:jc w:val="center"/>
              <w:rPr>
                <w:sz w:val="20"/>
                <w:szCs w:val="20"/>
              </w:rPr>
            </w:pPr>
            <w:r w:rsidRPr="001C653E">
              <w:rPr>
                <w:sz w:val="20"/>
                <w:szCs w:val="20"/>
              </w:rPr>
              <w:t>3</w:t>
            </w:r>
          </w:p>
        </w:tc>
      </w:tr>
      <w:tr w:rsidR="00E2668E" w:rsidRPr="001C653E" w:rsidTr="00B96AB6">
        <w:trPr>
          <w:cantSplit/>
          <w:trHeight w:val="645"/>
        </w:trPr>
        <w:tc>
          <w:tcPr>
            <w:tcW w:w="529" w:type="dxa"/>
            <w:vMerge/>
            <w:tcBorders>
              <w:left w:val="single" w:sz="6" w:space="0" w:color="auto"/>
              <w:right w:val="single" w:sz="12" w:space="0" w:color="auto"/>
            </w:tcBorders>
          </w:tcPr>
          <w:p w:rsidR="00E2668E" w:rsidRPr="001C653E" w:rsidRDefault="00E2668E" w:rsidP="00A13AB6">
            <w:pPr>
              <w:jc w:val="both"/>
              <w:rPr>
                <w:sz w:val="20"/>
                <w:szCs w:val="20"/>
              </w:rPr>
            </w:pPr>
          </w:p>
        </w:tc>
        <w:tc>
          <w:tcPr>
            <w:tcW w:w="3710" w:type="dxa"/>
            <w:gridSpan w:val="2"/>
            <w:tcBorders>
              <w:top w:val="single" w:sz="4" w:space="0" w:color="auto"/>
              <w:bottom w:val="single" w:sz="4" w:space="0" w:color="auto"/>
              <w:right w:val="single" w:sz="6" w:space="0" w:color="auto"/>
            </w:tcBorders>
          </w:tcPr>
          <w:p w:rsidR="00E2668E" w:rsidRPr="001C653E" w:rsidRDefault="00E2668E" w:rsidP="0000653A">
            <w:pPr>
              <w:numPr>
                <w:ilvl w:val="0"/>
                <w:numId w:val="42"/>
              </w:numPr>
              <w:rPr>
                <w:sz w:val="20"/>
                <w:szCs w:val="20"/>
              </w:rPr>
            </w:pPr>
            <w:r w:rsidRPr="001C653E">
              <w:rPr>
                <w:sz w:val="20"/>
                <w:szCs w:val="20"/>
              </w:rPr>
              <w:t>Pushed you or shoved you or pulled your hair?</w:t>
            </w:r>
          </w:p>
          <w:p w:rsidR="00E2668E" w:rsidRPr="001C653E" w:rsidRDefault="00E2668E" w:rsidP="00A13AB6">
            <w:pPr>
              <w:ind w:left="360"/>
              <w:rPr>
                <w:sz w:val="20"/>
                <w:szCs w:val="20"/>
              </w:rPr>
            </w:pPr>
            <w:r w:rsidRPr="001C653E">
              <w:rPr>
                <w:rFonts w:ascii="SutonnyMJ" w:hAnsi="SutonnyMJ"/>
                <w:sz w:val="20"/>
                <w:szCs w:val="20"/>
              </w:rPr>
              <w:t xml:space="preserve">av°v ev V¨vjv w`‡q‡Q ev </w:t>
            </w:r>
            <w:r w:rsidRPr="001C653E">
              <w:rPr>
                <w:rFonts w:ascii="SutonnyMJ" w:hAnsi="SutonnyMJ" w:cs="Vrinda"/>
                <w:sz w:val="20"/>
                <w:szCs w:val="20"/>
                <w:lang w:bidi="bn-BD"/>
              </w:rPr>
              <w:t>Pzj a‡i †U‡b‡Q</w:t>
            </w:r>
            <w:r w:rsidRPr="001C653E">
              <w:rPr>
                <w:rFonts w:ascii="SutonnyMJ" w:hAnsi="SutonnyMJ"/>
                <w:sz w:val="20"/>
                <w:szCs w:val="20"/>
              </w:rPr>
              <w:t>?</w:t>
            </w:r>
          </w:p>
        </w:tc>
        <w:tc>
          <w:tcPr>
            <w:tcW w:w="999" w:type="dxa"/>
            <w:tcBorders>
              <w:top w:val="single" w:sz="4" w:space="0" w:color="auto"/>
              <w:left w:val="single" w:sz="6" w:space="0" w:color="auto"/>
              <w:bottom w:val="single" w:sz="4" w:space="0" w:color="auto"/>
              <w:right w:val="single" w:sz="4" w:space="0" w:color="auto"/>
            </w:tcBorders>
            <w:vAlign w:val="center"/>
          </w:tcPr>
          <w:p w:rsidR="00E2668E" w:rsidRPr="001C653E" w:rsidRDefault="00E2668E" w:rsidP="00A13AB6">
            <w:pPr>
              <w:jc w:val="center"/>
              <w:rPr>
                <w:sz w:val="20"/>
                <w:szCs w:val="20"/>
              </w:rPr>
            </w:pPr>
            <w:r w:rsidRPr="001C653E">
              <w:rPr>
                <w:sz w:val="20"/>
                <w:szCs w:val="20"/>
              </w:rPr>
              <w:t>1</w:t>
            </w:r>
          </w:p>
        </w:tc>
        <w:tc>
          <w:tcPr>
            <w:tcW w:w="1074" w:type="dxa"/>
            <w:gridSpan w:val="4"/>
            <w:tcBorders>
              <w:top w:val="single" w:sz="4" w:space="0" w:color="auto"/>
              <w:left w:val="single" w:sz="4" w:space="0" w:color="auto"/>
              <w:bottom w:val="single" w:sz="4" w:space="0" w:color="auto"/>
            </w:tcBorders>
            <w:vAlign w:val="center"/>
          </w:tcPr>
          <w:p w:rsidR="00E2668E" w:rsidRPr="001C653E" w:rsidRDefault="00E2668E" w:rsidP="00A13AB6">
            <w:pPr>
              <w:jc w:val="center"/>
              <w:rPr>
                <w:sz w:val="20"/>
                <w:szCs w:val="20"/>
              </w:rPr>
            </w:pPr>
            <w:r w:rsidRPr="001C653E">
              <w:rPr>
                <w:sz w:val="20"/>
                <w:szCs w:val="20"/>
              </w:rPr>
              <w:t>2</w:t>
            </w:r>
          </w:p>
        </w:tc>
        <w:tc>
          <w:tcPr>
            <w:tcW w:w="636" w:type="dxa"/>
            <w:tcBorders>
              <w:top w:val="single" w:sz="4" w:space="0" w:color="auto"/>
              <w:left w:val="single" w:sz="6" w:space="0" w:color="auto"/>
              <w:bottom w:val="single" w:sz="4" w:space="0" w:color="auto"/>
              <w:right w:val="single" w:sz="4" w:space="0" w:color="auto"/>
            </w:tcBorders>
            <w:vAlign w:val="center"/>
          </w:tcPr>
          <w:p w:rsidR="00E2668E" w:rsidRPr="001C653E" w:rsidRDefault="00E2668E" w:rsidP="00A13AB6">
            <w:pPr>
              <w:jc w:val="center"/>
              <w:rPr>
                <w:sz w:val="20"/>
                <w:szCs w:val="20"/>
              </w:rPr>
            </w:pPr>
            <w:r w:rsidRPr="001C653E">
              <w:rPr>
                <w:sz w:val="20"/>
                <w:szCs w:val="20"/>
              </w:rPr>
              <w:t>1</w:t>
            </w:r>
          </w:p>
        </w:tc>
        <w:tc>
          <w:tcPr>
            <w:tcW w:w="984" w:type="dxa"/>
            <w:gridSpan w:val="3"/>
            <w:tcBorders>
              <w:top w:val="single" w:sz="4" w:space="0" w:color="auto"/>
              <w:left w:val="single" w:sz="4" w:space="0" w:color="auto"/>
              <w:bottom w:val="single" w:sz="4" w:space="0" w:color="auto"/>
            </w:tcBorders>
            <w:vAlign w:val="center"/>
          </w:tcPr>
          <w:p w:rsidR="00E2668E" w:rsidRPr="001C653E" w:rsidRDefault="00E2668E" w:rsidP="00A13AB6">
            <w:pPr>
              <w:jc w:val="center"/>
              <w:rPr>
                <w:sz w:val="20"/>
                <w:szCs w:val="20"/>
              </w:rPr>
            </w:pPr>
            <w:r w:rsidRPr="001C653E">
              <w:rPr>
                <w:sz w:val="20"/>
                <w:szCs w:val="20"/>
              </w:rPr>
              <w:t>2</w:t>
            </w:r>
          </w:p>
        </w:tc>
        <w:tc>
          <w:tcPr>
            <w:tcW w:w="816" w:type="dxa"/>
            <w:gridSpan w:val="2"/>
            <w:tcBorders>
              <w:top w:val="single" w:sz="4" w:space="0" w:color="auto"/>
              <w:left w:val="single" w:sz="6" w:space="0" w:color="auto"/>
              <w:bottom w:val="single" w:sz="4" w:space="0" w:color="auto"/>
              <w:right w:val="single" w:sz="4" w:space="0" w:color="auto"/>
            </w:tcBorders>
            <w:vAlign w:val="center"/>
          </w:tcPr>
          <w:p w:rsidR="00E2668E" w:rsidRPr="001C653E" w:rsidRDefault="00E2668E" w:rsidP="00A13AB6">
            <w:pPr>
              <w:jc w:val="center"/>
              <w:rPr>
                <w:sz w:val="20"/>
                <w:szCs w:val="20"/>
              </w:rPr>
            </w:pPr>
            <w:r w:rsidRPr="001C653E">
              <w:rPr>
                <w:sz w:val="20"/>
                <w:szCs w:val="20"/>
              </w:rPr>
              <w:t>1</w:t>
            </w:r>
          </w:p>
        </w:tc>
        <w:tc>
          <w:tcPr>
            <w:tcW w:w="897" w:type="dxa"/>
            <w:gridSpan w:val="2"/>
            <w:tcBorders>
              <w:top w:val="single" w:sz="4" w:space="0" w:color="auto"/>
              <w:left w:val="single" w:sz="4" w:space="0" w:color="auto"/>
              <w:bottom w:val="single" w:sz="4" w:space="0" w:color="auto"/>
              <w:right w:val="single" w:sz="4" w:space="0" w:color="auto"/>
            </w:tcBorders>
            <w:vAlign w:val="center"/>
          </w:tcPr>
          <w:p w:rsidR="00E2668E" w:rsidRPr="001C653E" w:rsidRDefault="00E2668E" w:rsidP="00A13AB6">
            <w:pPr>
              <w:jc w:val="center"/>
              <w:rPr>
                <w:sz w:val="20"/>
                <w:szCs w:val="20"/>
              </w:rPr>
            </w:pPr>
            <w:r w:rsidRPr="001C653E">
              <w:rPr>
                <w:sz w:val="20"/>
                <w:szCs w:val="20"/>
              </w:rPr>
              <w:t>2</w:t>
            </w:r>
          </w:p>
        </w:tc>
        <w:tc>
          <w:tcPr>
            <w:tcW w:w="993" w:type="dxa"/>
            <w:gridSpan w:val="5"/>
            <w:tcBorders>
              <w:top w:val="single" w:sz="4" w:space="0" w:color="auto"/>
              <w:left w:val="single" w:sz="4" w:space="0" w:color="auto"/>
              <w:bottom w:val="single" w:sz="4" w:space="0" w:color="auto"/>
              <w:right w:val="single" w:sz="6" w:space="0" w:color="auto"/>
            </w:tcBorders>
            <w:vAlign w:val="center"/>
          </w:tcPr>
          <w:p w:rsidR="00E2668E" w:rsidRPr="001C653E" w:rsidRDefault="00E2668E" w:rsidP="00A13AB6">
            <w:pPr>
              <w:jc w:val="center"/>
              <w:rPr>
                <w:sz w:val="20"/>
                <w:szCs w:val="20"/>
              </w:rPr>
            </w:pPr>
            <w:r w:rsidRPr="001C653E">
              <w:rPr>
                <w:sz w:val="20"/>
                <w:szCs w:val="20"/>
              </w:rPr>
              <w:t>3</w:t>
            </w:r>
          </w:p>
        </w:tc>
      </w:tr>
      <w:tr w:rsidR="00E2668E" w:rsidRPr="001C653E" w:rsidTr="00B96AB6">
        <w:trPr>
          <w:cantSplit/>
          <w:trHeight w:val="864"/>
        </w:trPr>
        <w:tc>
          <w:tcPr>
            <w:tcW w:w="529" w:type="dxa"/>
            <w:vMerge/>
            <w:tcBorders>
              <w:left w:val="single" w:sz="6" w:space="0" w:color="auto"/>
              <w:right w:val="single" w:sz="12" w:space="0" w:color="auto"/>
            </w:tcBorders>
          </w:tcPr>
          <w:p w:rsidR="00E2668E" w:rsidRPr="001C653E" w:rsidRDefault="00E2668E" w:rsidP="00A13AB6">
            <w:pPr>
              <w:jc w:val="both"/>
              <w:rPr>
                <w:sz w:val="20"/>
                <w:szCs w:val="20"/>
              </w:rPr>
            </w:pPr>
          </w:p>
        </w:tc>
        <w:tc>
          <w:tcPr>
            <w:tcW w:w="3710" w:type="dxa"/>
            <w:gridSpan w:val="2"/>
            <w:tcBorders>
              <w:top w:val="single" w:sz="4" w:space="0" w:color="auto"/>
              <w:bottom w:val="single" w:sz="4" w:space="0" w:color="auto"/>
              <w:right w:val="single" w:sz="6" w:space="0" w:color="auto"/>
            </w:tcBorders>
          </w:tcPr>
          <w:p w:rsidR="00E2668E" w:rsidRPr="001C653E" w:rsidRDefault="00E2668E" w:rsidP="0000653A">
            <w:pPr>
              <w:numPr>
                <w:ilvl w:val="0"/>
                <w:numId w:val="42"/>
              </w:numPr>
              <w:rPr>
                <w:sz w:val="20"/>
                <w:szCs w:val="20"/>
              </w:rPr>
            </w:pPr>
            <w:r w:rsidRPr="001C653E">
              <w:rPr>
                <w:sz w:val="20"/>
                <w:szCs w:val="20"/>
              </w:rPr>
              <w:t>Hit you with his fist or with something else that could hurt you?</w:t>
            </w:r>
          </w:p>
          <w:p w:rsidR="00E2668E" w:rsidRPr="001C653E" w:rsidRDefault="00E2668E" w:rsidP="00A13AB6">
            <w:pPr>
              <w:ind w:left="360"/>
              <w:rPr>
                <w:sz w:val="20"/>
                <w:szCs w:val="20"/>
              </w:rPr>
            </w:pPr>
            <w:r w:rsidRPr="001C653E">
              <w:rPr>
                <w:rFonts w:ascii="SutonnyMJ" w:hAnsi="SutonnyMJ"/>
                <w:sz w:val="20"/>
                <w:szCs w:val="20"/>
              </w:rPr>
              <w:t>Nywl †g‡i‡Q ev Ab¨ wKQy w`‡q †g‡i‡Q hv‡Z Avcwb e¨_v †c‡Z cvi‡Zb?</w:t>
            </w:r>
          </w:p>
        </w:tc>
        <w:tc>
          <w:tcPr>
            <w:tcW w:w="999" w:type="dxa"/>
            <w:tcBorders>
              <w:top w:val="single" w:sz="4" w:space="0" w:color="auto"/>
              <w:left w:val="single" w:sz="6" w:space="0" w:color="auto"/>
              <w:bottom w:val="single" w:sz="4" w:space="0" w:color="auto"/>
              <w:right w:val="single" w:sz="4" w:space="0" w:color="auto"/>
            </w:tcBorders>
            <w:vAlign w:val="center"/>
          </w:tcPr>
          <w:p w:rsidR="00E2668E" w:rsidRPr="001C653E" w:rsidRDefault="00E2668E" w:rsidP="00A13AB6">
            <w:pPr>
              <w:jc w:val="center"/>
              <w:rPr>
                <w:sz w:val="20"/>
                <w:szCs w:val="20"/>
              </w:rPr>
            </w:pPr>
            <w:r w:rsidRPr="001C653E">
              <w:rPr>
                <w:sz w:val="20"/>
                <w:szCs w:val="20"/>
              </w:rPr>
              <w:t>1</w:t>
            </w:r>
          </w:p>
          <w:p w:rsidR="00E2668E" w:rsidRPr="001C653E" w:rsidRDefault="00E2668E" w:rsidP="00A13AB6">
            <w:pPr>
              <w:jc w:val="center"/>
              <w:rPr>
                <w:sz w:val="20"/>
                <w:szCs w:val="20"/>
              </w:rPr>
            </w:pPr>
          </w:p>
        </w:tc>
        <w:tc>
          <w:tcPr>
            <w:tcW w:w="1074" w:type="dxa"/>
            <w:gridSpan w:val="4"/>
            <w:tcBorders>
              <w:top w:val="single" w:sz="4" w:space="0" w:color="auto"/>
              <w:left w:val="single" w:sz="4" w:space="0" w:color="auto"/>
              <w:bottom w:val="single" w:sz="4" w:space="0" w:color="auto"/>
            </w:tcBorders>
            <w:vAlign w:val="center"/>
          </w:tcPr>
          <w:p w:rsidR="00E2668E" w:rsidRPr="001C653E" w:rsidRDefault="00E2668E" w:rsidP="00A13AB6">
            <w:pPr>
              <w:jc w:val="center"/>
              <w:rPr>
                <w:sz w:val="20"/>
                <w:szCs w:val="20"/>
              </w:rPr>
            </w:pPr>
            <w:r w:rsidRPr="001C653E">
              <w:rPr>
                <w:sz w:val="20"/>
                <w:szCs w:val="20"/>
              </w:rPr>
              <w:t>2</w:t>
            </w:r>
          </w:p>
          <w:p w:rsidR="00E2668E" w:rsidRPr="001C653E" w:rsidRDefault="00E2668E" w:rsidP="00A13AB6">
            <w:pPr>
              <w:jc w:val="center"/>
              <w:rPr>
                <w:sz w:val="20"/>
                <w:szCs w:val="20"/>
              </w:rPr>
            </w:pPr>
          </w:p>
        </w:tc>
        <w:tc>
          <w:tcPr>
            <w:tcW w:w="636" w:type="dxa"/>
            <w:tcBorders>
              <w:top w:val="single" w:sz="4" w:space="0" w:color="auto"/>
              <w:left w:val="single" w:sz="6" w:space="0" w:color="auto"/>
              <w:bottom w:val="single" w:sz="4" w:space="0" w:color="auto"/>
              <w:right w:val="single" w:sz="4" w:space="0" w:color="auto"/>
            </w:tcBorders>
            <w:vAlign w:val="center"/>
          </w:tcPr>
          <w:p w:rsidR="00E2668E" w:rsidRPr="001C653E" w:rsidRDefault="00E2668E" w:rsidP="00A13AB6">
            <w:pPr>
              <w:jc w:val="center"/>
              <w:rPr>
                <w:sz w:val="20"/>
                <w:szCs w:val="20"/>
              </w:rPr>
            </w:pPr>
            <w:r w:rsidRPr="001C653E">
              <w:rPr>
                <w:sz w:val="20"/>
                <w:szCs w:val="20"/>
              </w:rPr>
              <w:t>1</w:t>
            </w:r>
          </w:p>
          <w:p w:rsidR="00E2668E" w:rsidRPr="001C653E" w:rsidRDefault="00E2668E" w:rsidP="00A13AB6">
            <w:pPr>
              <w:jc w:val="center"/>
              <w:rPr>
                <w:sz w:val="20"/>
                <w:szCs w:val="20"/>
              </w:rPr>
            </w:pPr>
          </w:p>
        </w:tc>
        <w:tc>
          <w:tcPr>
            <w:tcW w:w="984" w:type="dxa"/>
            <w:gridSpan w:val="3"/>
            <w:tcBorders>
              <w:top w:val="single" w:sz="4" w:space="0" w:color="auto"/>
              <w:left w:val="single" w:sz="4" w:space="0" w:color="auto"/>
              <w:bottom w:val="single" w:sz="4" w:space="0" w:color="auto"/>
            </w:tcBorders>
            <w:vAlign w:val="center"/>
          </w:tcPr>
          <w:p w:rsidR="00E2668E" w:rsidRPr="001C653E" w:rsidRDefault="00E2668E" w:rsidP="00A13AB6">
            <w:pPr>
              <w:jc w:val="center"/>
              <w:rPr>
                <w:sz w:val="20"/>
                <w:szCs w:val="20"/>
              </w:rPr>
            </w:pPr>
            <w:r w:rsidRPr="001C653E">
              <w:rPr>
                <w:sz w:val="20"/>
                <w:szCs w:val="20"/>
              </w:rPr>
              <w:t>2</w:t>
            </w:r>
          </w:p>
          <w:p w:rsidR="00E2668E" w:rsidRPr="001C653E" w:rsidRDefault="00E2668E" w:rsidP="00A13AB6">
            <w:pPr>
              <w:jc w:val="center"/>
              <w:rPr>
                <w:sz w:val="20"/>
                <w:szCs w:val="20"/>
              </w:rPr>
            </w:pPr>
          </w:p>
        </w:tc>
        <w:tc>
          <w:tcPr>
            <w:tcW w:w="816" w:type="dxa"/>
            <w:gridSpan w:val="2"/>
            <w:tcBorders>
              <w:top w:val="single" w:sz="4" w:space="0" w:color="auto"/>
              <w:left w:val="single" w:sz="6" w:space="0" w:color="auto"/>
              <w:bottom w:val="single" w:sz="4" w:space="0" w:color="auto"/>
              <w:right w:val="single" w:sz="4" w:space="0" w:color="auto"/>
            </w:tcBorders>
            <w:vAlign w:val="center"/>
          </w:tcPr>
          <w:p w:rsidR="00E2668E" w:rsidRPr="001C653E" w:rsidRDefault="00E2668E" w:rsidP="00A13AB6">
            <w:pPr>
              <w:jc w:val="center"/>
              <w:rPr>
                <w:sz w:val="20"/>
                <w:szCs w:val="20"/>
              </w:rPr>
            </w:pPr>
            <w:r w:rsidRPr="001C653E">
              <w:rPr>
                <w:sz w:val="20"/>
                <w:szCs w:val="20"/>
              </w:rPr>
              <w:t>1</w:t>
            </w:r>
          </w:p>
          <w:p w:rsidR="00E2668E" w:rsidRPr="001C653E" w:rsidRDefault="00E2668E" w:rsidP="00A13AB6">
            <w:pPr>
              <w:jc w:val="center"/>
              <w:rPr>
                <w:sz w:val="20"/>
                <w:szCs w:val="20"/>
              </w:rPr>
            </w:pPr>
          </w:p>
        </w:tc>
        <w:tc>
          <w:tcPr>
            <w:tcW w:w="897" w:type="dxa"/>
            <w:gridSpan w:val="2"/>
            <w:tcBorders>
              <w:top w:val="single" w:sz="4" w:space="0" w:color="auto"/>
              <w:left w:val="single" w:sz="4" w:space="0" w:color="auto"/>
              <w:bottom w:val="single" w:sz="4" w:space="0" w:color="auto"/>
              <w:right w:val="single" w:sz="4" w:space="0" w:color="auto"/>
            </w:tcBorders>
            <w:vAlign w:val="center"/>
          </w:tcPr>
          <w:p w:rsidR="00E2668E" w:rsidRPr="001C653E" w:rsidRDefault="00E2668E" w:rsidP="00A13AB6">
            <w:pPr>
              <w:jc w:val="center"/>
              <w:rPr>
                <w:sz w:val="20"/>
                <w:szCs w:val="20"/>
              </w:rPr>
            </w:pPr>
            <w:r w:rsidRPr="001C653E">
              <w:rPr>
                <w:sz w:val="20"/>
                <w:szCs w:val="20"/>
              </w:rPr>
              <w:t>2</w:t>
            </w:r>
          </w:p>
          <w:p w:rsidR="00E2668E" w:rsidRPr="001C653E" w:rsidRDefault="00E2668E" w:rsidP="00A13AB6">
            <w:pPr>
              <w:jc w:val="center"/>
              <w:rPr>
                <w:sz w:val="20"/>
                <w:szCs w:val="20"/>
              </w:rPr>
            </w:pPr>
          </w:p>
        </w:tc>
        <w:tc>
          <w:tcPr>
            <w:tcW w:w="993" w:type="dxa"/>
            <w:gridSpan w:val="5"/>
            <w:tcBorders>
              <w:top w:val="single" w:sz="4" w:space="0" w:color="auto"/>
              <w:left w:val="single" w:sz="4" w:space="0" w:color="auto"/>
              <w:bottom w:val="single" w:sz="4" w:space="0" w:color="auto"/>
              <w:right w:val="single" w:sz="6" w:space="0" w:color="auto"/>
            </w:tcBorders>
            <w:vAlign w:val="center"/>
          </w:tcPr>
          <w:p w:rsidR="00E2668E" w:rsidRPr="001C653E" w:rsidRDefault="00E2668E" w:rsidP="00A13AB6">
            <w:pPr>
              <w:jc w:val="center"/>
              <w:rPr>
                <w:sz w:val="20"/>
                <w:szCs w:val="20"/>
              </w:rPr>
            </w:pPr>
            <w:r w:rsidRPr="001C653E">
              <w:rPr>
                <w:sz w:val="20"/>
                <w:szCs w:val="20"/>
              </w:rPr>
              <w:t>3</w:t>
            </w:r>
          </w:p>
          <w:p w:rsidR="00E2668E" w:rsidRPr="001C653E" w:rsidRDefault="00E2668E" w:rsidP="00A13AB6">
            <w:pPr>
              <w:jc w:val="center"/>
              <w:rPr>
                <w:sz w:val="20"/>
                <w:szCs w:val="20"/>
              </w:rPr>
            </w:pPr>
          </w:p>
        </w:tc>
      </w:tr>
      <w:tr w:rsidR="00E2668E" w:rsidRPr="001C653E" w:rsidTr="00B96AB6">
        <w:trPr>
          <w:cantSplit/>
          <w:trHeight w:val="714"/>
        </w:trPr>
        <w:tc>
          <w:tcPr>
            <w:tcW w:w="529" w:type="dxa"/>
            <w:vMerge/>
            <w:tcBorders>
              <w:left w:val="single" w:sz="6" w:space="0" w:color="auto"/>
              <w:right w:val="single" w:sz="12" w:space="0" w:color="auto"/>
            </w:tcBorders>
          </w:tcPr>
          <w:p w:rsidR="00E2668E" w:rsidRPr="001C653E" w:rsidRDefault="00E2668E" w:rsidP="00A13AB6">
            <w:pPr>
              <w:jc w:val="both"/>
              <w:rPr>
                <w:sz w:val="20"/>
                <w:szCs w:val="20"/>
              </w:rPr>
            </w:pPr>
          </w:p>
        </w:tc>
        <w:tc>
          <w:tcPr>
            <w:tcW w:w="3710" w:type="dxa"/>
            <w:gridSpan w:val="2"/>
            <w:tcBorders>
              <w:top w:val="single" w:sz="4" w:space="0" w:color="auto"/>
              <w:bottom w:val="single" w:sz="4" w:space="0" w:color="auto"/>
              <w:right w:val="single" w:sz="6" w:space="0" w:color="auto"/>
            </w:tcBorders>
          </w:tcPr>
          <w:p w:rsidR="00E2668E" w:rsidRPr="001C653E" w:rsidRDefault="00E2668E" w:rsidP="0000653A">
            <w:pPr>
              <w:numPr>
                <w:ilvl w:val="0"/>
                <w:numId w:val="42"/>
              </w:numPr>
              <w:rPr>
                <w:sz w:val="20"/>
                <w:szCs w:val="20"/>
              </w:rPr>
            </w:pPr>
            <w:r w:rsidRPr="001C653E">
              <w:rPr>
                <w:sz w:val="20"/>
                <w:szCs w:val="20"/>
              </w:rPr>
              <w:t>Kicked you, dragged you or beaten you up?</w:t>
            </w:r>
          </w:p>
          <w:p w:rsidR="00E2668E" w:rsidRPr="001C653E" w:rsidRDefault="00E2668E" w:rsidP="00A13AB6">
            <w:pPr>
              <w:ind w:left="360"/>
              <w:rPr>
                <w:sz w:val="20"/>
                <w:szCs w:val="20"/>
              </w:rPr>
            </w:pPr>
            <w:r w:rsidRPr="001C653E">
              <w:rPr>
                <w:rFonts w:ascii="SutonnyMJ" w:hAnsi="SutonnyMJ"/>
                <w:sz w:val="20"/>
                <w:szCs w:val="20"/>
              </w:rPr>
              <w:t>jvw_ †g‡i‡Q, †U‡b-wnuP‡o wb‡q †M‡Q, wcwU‡q‡Q?</w:t>
            </w:r>
          </w:p>
        </w:tc>
        <w:tc>
          <w:tcPr>
            <w:tcW w:w="999" w:type="dxa"/>
            <w:tcBorders>
              <w:top w:val="single" w:sz="4" w:space="0" w:color="auto"/>
              <w:left w:val="single" w:sz="6" w:space="0" w:color="auto"/>
              <w:bottom w:val="single" w:sz="4" w:space="0" w:color="auto"/>
              <w:right w:val="single" w:sz="4" w:space="0" w:color="auto"/>
            </w:tcBorders>
            <w:vAlign w:val="center"/>
          </w:tcPr>
          <w:p w:rsidR="00E2668E" w:rsidRPr="001C653E" w:rsidRDefault="00E2668E" w:rsidP="00A13AB6">
            <w:pPr>
              <w:jc w:val="center"/>
              <w:rPr>
                <w:sz w:val="20"/>
                <w:szCs w:val="20"/>
              </w:rPr>
            </w:pPr>
            <w:r w:rsidRPr="001C653E">
              <w:rPr>
                <w:sz w:val="20"/>
                <w:szCs w:val="20"/>
              </w:rPr>
              <w:t>1</w:t>
            </w:r>
          </w:p>
        </w:tc>
        <w:tc>
          <w:tcPr>
            <w:tcW w:w="1074" w:type="dxa"/>
            <w:gridSpan w:val="4"/>
            <w:tcBorders>
              <w:top w:val="single" w:sz="4" w:space="0" w:color="auto"/>
              <w:left w:val="single" w:sz="4" w:space="0" w:color="auto"/>
              <w:bottom w:val="single" w:sz="4" w:space="0" w:color="auto"/>
            </w:tcBorders>
            <w:vAlign w:val="center"/>
          </w:tcPr>
          <w:p w:rsidR="00E2668E" w:rsidRPr="001C653E" w:rsidRDefault="00E2668E" w:rsidP="00A13AB6">
            <w:pPr>
              <w:jc w:val="center"/>
              <w:rPr>
                <w:sz w:val="20"/>
                <w:szCs w:val="20"/>
              </w:rPr>
            </w:pPr>
            <w:r w:rsidRPr="001C653E">
              <w:rPr>
                <w:sz w:val="20"/>
                <w:szCs w:val="20"/>
              </w:rPr>
              <w:t>2</w:t>
            </w:r>
          </w:p>
        </w:tc>
        <w:tc>
          <w:tcPr>
            <w:tcW w:w="636" w:type="dxa"/>
            <w:tcBorders>
              <w:top w:val="single" w:sz="4" w:space="0" w:color="auto"/>
              <w:left w:val="single" w:sz="6" w:space="0" w:color="auto"/>
              <w:bottom w:val="single" w:sz="4" w:space="0" w:color="auto"/>
              <w:right w:val="single" w:sz="4" w:space="0" w:color="auto"/>
            </w:tcBorders>
            <w:vAlign w:val="center"/>
          </w:tcPr>
          <w:p w:rsidR="00E2668E" w:rsidRPr="001C653E" w:rsidRDefault="00E2668E" w:rsidP="00A13AB6">
            <w:pPr>
              <w:jc w:val="center"/>
              <w:rPr>
                <w:sz w:val="20"/>
                <w:szCs w:val="20"/>
              </w:rPr>
            </w:pPr>
            <w:r w:rsidRPr="001C653E">
              <w:rPr>
                <w:sz w:val="20"/>
                <w:szCs w:val="20"/>
              </w:rPr>
              <w:t>1</w:t>
            </w:r>
          </w:p>
        </w:tc>
        <w:tc>
          <w:tcPr>
            <w:tcW w:w="984" w:type="dxa"/>
            <w:gridSpan w:val="3"/>
            <w:tcBorders>
              <w:top w:val="single" w:sz="4" w:space="0" w:color="auto"/>
              <w:left w:val="single" w:sz="4" w:space="0" w:color="auto"/>
              <w:bottom w:val="single" w:sz="4" w:space="0" w:color="auto"/>
            </w:tcBorders>
            <w:vAlign w:val="center"/>
          </w:tcPr>
          <w:p w:rsidR="00E2668E" w:rsidRPr="001C653E" w:rsidRDefault="00E2668E" w:rsidP="00A13AB6">
            <w:pPr>
              <w:jc w:val="center"/>
              <w:rPr>
                <w:sz w:val="20"/>
                <w:szCs w:val="20"/>
              </w:rPr>
            </w:pPr>
            <w:r w:rsidRPr="001C653E">
              <w:rPr>
                <w:sz w:val="20"/>
                <w:szCs w:val="20"/>
              </w:rPr>
              <w:t>2</w:t>
            </w:r>
          </w:p>
        </w:tc>
        <w:tc>
          <w:tcPr>
            <w:tcW w:w="816" w:type="dxa"/>
            <w:gridSpan w:val="2"/>
            <w:tcBorders>
              <w:top w:val="single" w:sz="4" w:space="0" w:color="auto"/>
              <w:left w:val="single" w:sz="6" w:space="0" w:color="auto"/>
              <w:bottom w:val="single" w:sz="4" w:space="0" w:color="auto"/>
              <w:right w:val="single" w:sz="4" w:space="0" w:color="auto"/>
            </w:tcBorders>
            <w:vAlign w:val="center"/>
          </w:tcPr>
          <w:p w:rsidR="00E2668E" w:rsidRPr="001C653E" w:rsidRDefault="00E2668E" w:rsidP="00A13AB6">
            <w:pPr>
              <w:jc w:val="center"/>
              <w:rPr>
                <w:sz w:val="20"/>
                <w:szCs w:val="20"/>
              </w:rPr>
            </w:pPr>
            <w:r w:rsidRPr="001C653E">
              <w:rPr>
                <w:sz w:val="20"/>
                <w:szCs w:val="20"/>
              </w:rPr>
              <w:t>1</w:t>
            </w:r>
          </w:p>
        </w:tc>
        <w:tc>
          <w:tcPr>
            <w:tcW w:w="897" w:type="dxa"/>
            <w:gridSpan w:val="2"/>
            <w:tcBorders>
              <w:top w:val="single" w:sz="4" w:space="0" w:color="auto"/>
              <w:left w:val="single" w:sz="4" w:space="0" w:color="auto"/>
              <w:bottom w:val="single" w:sz="4" w:space="0" w:color="auto"/>
              <w:right w:val="single" w:sz="4" w:space="0" w:color="auto"/>
            </w:tcBorders>
            <w:vAlign w:val="center"/>
          </w:tcPr>
          <w:p w:rsidR="00E2668E" w:rsidRPr="001C653E" w:rsidRDefault="00E2668E" w:rsidP="00A13AB6">
            <w:pPr>
              <w:jc w:val="center"/>
              <w:rPr>
                <w:sz w:val="20"/>
                <w:szCs w:val="20"/>
              </w:rPr>
            </w:pPr>
            <w:r w:rsidRPr="001C653E">
              <w:rPr>
                <w:sz w:val="20"/>
                <w:szCs w:val="20"/>
              </w:rPr>
              <w:t>2</w:t>
            </w:r>
          </w:p>
        </w:tc>
        <w:tc>
          <w:tcPr>
            <w:tcW w:w="993" w:type="dxa"/>
            <w:gridSpan w:val="5"/>
            <w:tcBorders>
              <w:top w:val="single" w:sz="4" w:space="0" w:color="auto"/>
              <w:left w:val="single" w:sz="4" w:space="0" w:color="auto"/>
              <w:bottom w:val="single" w:sz="4" w:space="0" w:color="auto"/>
              <w:right w:val="single" w:sz="6" w:space="0" w:color="auto"/>
            </w:tcBorders>
            <w:vAlign w:val="center"/>
          </w:tcPr>
          <w:p w:rsidR="00E2668E" w:rsidRPr="001C653E" w:rsidRDefault="00E2668E" w:rsidP="00A13AB6">
            <w:pPr>
              <w:jc w:val="center"/>
              <w:rPr>
                <w:sz w:val="20"/>
                <w:szCs w:val="20"/>
              </w:rPr>
            </w:pPr>
            <w:r w:rsidRPr="001C653E">
              <w:rPr>
                <w:sz w:val="20"/>
                <w:szCs w:val="20"/>
              </w:rPr>
              <w:t>3</w:t>
            </w:r>
          </w:p>
        </w:tc>
      </w:tr>
      <w:tr w:rsidR="00E2668E" w:rsidRPr="001C653E" w:rsidTr="00B96AB6">
        <w:trPr>
          <w:cantSplit/>
          <w:trHeight w:val="472"/>
        </w:trPr>
        <w:tc>
          <w:tcPr>
            <w:tcW w:w="529" w:type="dxa"/>
            <w:vMerge/>
            <w:tcBorders>
              <w:left w:val="single" w:sz="6" w:space="0" w:color="auto"/>
              <w:right w:val="single" w:sz="12" w:space="0" w:color="auto"/>
            </w:tcBorders>
          </w:tcPr>
          <w:p w:rsidR="00E2668E" w:rsidRPr="001C653E" w:rsidRDefault="00E2668E" w:rsidP="00A13AB6">
            <w:pPr>
              <w:jc w:val="both"/>
              <w:rPr>
                <w:sz w:val="20"/>
                <w:szCs w:val="20"/>
              </w:rPr>
            </w:pPr>
          </w:p>
        </w:tc>
        <w:tc>
          <w:tcPr>
            <w:tcW w:w="3710" w:type="dxa"/>
            <w:gridSpan w:val="2"/>
            <w:tcBorders>
              <w:top w:val="single" w:sz="4" w:space="0" w:color="auto"/>
              <w:bottom w:val="single" w:sz="4" w:space="0" w:color="auto"/>
              <w:right w:val="single" w:sz="6" w:space="0" w:color="auto"/>
            </w:tcBorders>
          </w:tcPr>
          <w:p w:rsidR="00E2668E" w:rsidRPr="001C653E" w:rsidRDefault="00E2668E" w:rsidP="0000653A">
            <w:pPr>
              <w:numPr>
                <w:ilvl w:val="0"/>
                <w:numId w:val="42"/>
              </w:numPr>
              <w:rPr>
                <w:sz w:val="20"/>
                <w:szCs w:val="20"/>
              </w:rPr>
            </w:pPr>
            <w:r w:rsidRPr="001C653E">
              <w:rPr>
                <w:sz w:val="20"/>
                <w:szCs w:val="20"/>
              </w:rPr>
              <w:t>Choked or burnt you on purpose?</w:t>
            </w:r>
          </w:p>
          <w:p w:rsidR="00E2668E" w:rsidRPr="001C653E" w:rsidRDefault="00E2668E" w:rsidP="00A13AB6">
            <w:pPr>
              <w:ind w:left="360"/>
              <w:rPr>
                <w:sz w:val="20"/>
                <w:szCs w:val="20"/>
              </w:rPr>
            </w:pPr>
            <w:r w:rsidRPr="001C653E">
              <w:rPr>
                <w:rFonts w:ascii="SutonnyMJ" w:hAnsi="SutonnyMJ"/>
                <w:sz w:val="20"/>
                <w:szCs w:val="20"/>
              </w:rPr>
              <w:t>k¦vm‡iva K‡i‡Q ev cywo‡q w`‡q‡Q?</w:t>
            </w:r>
          </w:p>
        </w:tc>
        <w:tc>
          <w:tcPr>
            <w:tcW w:w="999" w:type="dxa"/>
            <w:tcBorders>
              <w:top w:val="single" w:sz="4" w:space="0" w:color="auto"/>
              <w:left w:val="single" w:sz="6" w:space="0" w:color="auto"/>
              <w:bottom w:val="single" w:sz="4" w:space="0" w:color="auto"/>
              <w:right w:val="single" w:sz="4" w:space="0" w:color="auto"/>
            </w:tcBorders>
            <w:vAlign w:val="center"/>
          </w:tcPr>
          <w:p w:rsidR="00E2668E" w:rsidRPr="001C653E" w:rsidRDefault="00E2668E" w:rsidP="00A13AB6">
            <w:pPr>
              <w:jc w:val="center"/>
              <w:rPr>
                <w:sz w:val="20"/>
                <w:szCs w:val="20"/>
              </w:rPr>
            </w:pPr>
            <w:r w:rsidRPr="001C653E">
              <w:rPr>
                <w:sz w:val="20"/>
                <w:szCs w:val="20"/>
              </w:rPr>
              <w:t>1</w:t>
            </w:r>
          </w:p>
          <w:p w:rsidR="00E2668E" w:rsidRPr="001C653E" w:rsidRDefault="00E2668E" w:rsidP="00A13AB6">
            <w:pPr>
              <w:jc w:val="center"/>
              <w:rPr>
                <w:sz w:val="20"/>
                <w:szCs w:val="20"/>
              </w:rPr>
            </w:pPr>
          </w:p>
        </w:tc>
        <w:tc>
          <w:tcPr>
            <w:tcW w:w="1074" w:type="dxa"/>
            <w:gridSpan w:val="4"/>
            <w:tcBorders>
              <w:top w:val="single" w:sz="4" w:space="0" w:color="auto"/>
              <w:left w:val="single" w:sz="4" w:space="0" w:color="auto"/>
              <w:bottom w:val="single" w:sz="4" w:space="0" w:color="auto"/>
            </w:tcBorders>
            <w:vAlign w:val="center"/>
          </w:tcPr>
          <w:p w:rsidR="00E2668E" w:rsidRPr="001C653E" w:rsidRDefault="00E2668E" w:rsidP="00A13AB6">
            <w:pPr>
              <w:jc w:val="center"/>
              <w:rPr>
                <w:sz w:val="20"/>
                <w:szCs w:val="20"/>
              </w:rPr>
            </w:pPr>
            <w:r w:rsidRPr="001C653E">
              <w:rPr>
                <w:sz w:val="20"/>
                <w:szCs w:val="20"/>
              </w:rPr>
              <w:t>2</w:t>
            </w:r>
          </w:p>
          <w:p w:rsidR="00E2668E" w:rsidRPr="001C653E" w:rsidRDefault="00E2668E" w:rsidP="00A13AB6">
            <w:pPr>
              <w:jc w:val="center"/>
              <w:rPr>
                <w:sz w:val="20"/>
                <w:szCs w:val="20"/>
              </w:rPr>
            </w:pPr>
          </w:p>
        </w:tc>
        <w:tc>
          <w:tcPr>
            <w:tcW w:w="636" w:type="dxa"/>
            <w:tcBorders>
              <w:top w:val="single" w:sz="4" w:space="0" w:color="auto"/>
              <w:left w:val="single" w:sz="6" w:space="0" w:color="auto"/>
              <w:bottom w:val="single" w:sz="4" w:space="0" w:color="auto"/>
              <w:right w:val="single" w:sz="4" w:space="0" w:color="auto"/>
            </w:tcBorders>
            <w:vAlign w:val="center"/>
          </w:tcPr>
          <w:p w:rsidR="00E2668E" w:rsidRPr="001C653E" w:rsidRDefault="00E2668E" w:rsidP="00A13AB6">
            <w:pPr>
              <w:jc w:val="center"/>
              <w:rPr>
                <w:sz w:val="20"/>
                <w:szCs w:val="20"/>
              </w:rPr>
            </w:pPr>
            <w:r w:rsidRPr="001C653E">
              <w:rPr>
                <w:sz w:val="20"/>
                <w:szCs w:val="20"/>
              </w:rPr>
              <w:t>1</w:t>
            </w:r>
          </w:p>
          <w:p w:rsidR="00E2668E" w:rsidRPr="001C653E" w:rsidRDefault="00E2668E" w:rsidP="00A13AB6">
            <w:pPr>
              <w:jc w:val="center"/>
              <w:rPr>
                <w:sz w:val="20"/>
                <w:szCs w:val="20"/>
              </w:rPr>
            </w:pPr>
          </w:p>
        </w:tc>
        <w:tc>
          <w:tcPr>
            <w:tcW w:w="984" w:type="dxa"/>
            <w:gridSpan w:val="3"/>
            <w:tcBorders>
              <w:top w:val="single" w:sz="4" w:space="0" w:color="auto"/>
              <w:left w:val="single" w:sz="4" w:space="0" w:color="auto"/>
              <w:bottom w:val="single" w:sz="4" w:space="0" w:color="auto"/>
            </w:tcBorders>
            <w:vAlign w:val="center"/>
          </w:tcPr>
          <w:p w:rsidR="00E2668E" w:rsidRPr="001C653E" w:rsidRDefault="00E2668E" w:rsidP="00A13AB6">
            <w:pPr>
              <w:jc w:val="center"/>
              <w:rPr>
                <w:sz w:val="20"/>
                <w:szCs w:val="20"/>
              </w:rPr>
            </w:pPr>
            <w:r w:rsidRPr="001C653E">
              <w:rPr>
                <w:sz w:val="20"/>
                <w:szCs w:val="20"/>
              </w:rPr>
              <w:t>2</w:t>
            </w:r>
          </w:p>
          <w:p w:rsidR="00E2668E" w:rsidRPr="001C653E" w:rsidRDefault="00E2668E" w:rsidP="00A13AB6">
            <w:pPr>
              <w:jc w:val="center"/>
              <w:rPr>
                <w:sz w:val="20"/>
                <w:szCs w:val="20"/>
              </w:rPr>
            </w:pPr>
          </w:p>
        </w:tc>
        <w:tc>
          <w:tcPr>
            <w:tcW w:w="816" w:type="dxa"/>
            <w:gridSpan w:val="2"/>
            <w:tcBorders>
              <w:top w:val="single" w:sz="4" w:space="0" w:color="auto"/>
              <w:left w:val="single" w:sz="6" w:space="0" w:color="auto"/>
              <w:bottom w:val="single" w:sz="4" w:space="0" w:color="auto"/>
              <w:right w:val="single" w:sz="4" w:space="0" w:color="auto"/>
            </w:tcBorders>
            <w:vAlign w:val="center"/>
          </w:tcPr>
          <w:p w:rsidR="00E2668E" w:rsidRPr="001C653E" w:rsidRDefault="00E2668E" w:rsidP="00A13AB6">
            <w:pPr>
              <w:jc w:val="center"/>
              <w:rPr>
                <w:sz w:val="20"/>
                <w:szCs w:val="20"/>
              </w:rPr>
            </w:pPr>
            <w:r w:rsidRPr="001C653E">
              <w:rPr>
                <w:sz w:val="20"/>
                <w:szCs w:val="20"/>
              </w:rPr>
              <w:t>1</w:t>
            </w:r>
          </w:p>
          <w:p w:rsidR="00E2668E" w:rsidRPr="001C653E" w:rsidRDefault="00E2668E" w:rsidP="00A13AB6">
            <w:pPr>
              <w:jc w:val="center"/>
              <w:rPr>
                <w:sz w:val="20"/>
                <w:szCs w:val="20"/>
              </w:rPr>
            </w:pPr>
          </w:p>
        </w:tc>
        <w:tc>
          <w:tcPr>
            <w:tcW w:w="897" w:type="dxa"/>
            <w:gridSpan w:val="2"/>
            <w:tcBorders>
              <w:top w:val="single" w:sz="4" w:space="0" w:color="auto"/>
              <w:left w:val="single" w:sz="4" w:space="0" w:color="auto"/>
              <w:bottom w:val="single" w:sz="4" w:space="0" w:color="auto"/>
              <w:right w:val="single" w:sz="4" w:space="0" w:color="auto"/>
            </w:tcBorders>
            <w:vAlign w:val="center"/>
          </w:tcPr>
          <w:p w:rsidR="00E2668E" w:rsidRPr="001C653E" w:rsidRDefault="00E2668E" w:rsidP="00A13AB6">
            <w:pPr>
              <w:jc w:val="center"/>
              <w:rPr>
                <w:sz w:val="20"/>
                <w:szCs w:val="20"/>
              </w:rPr>
            </w:pPr>
            <w:r w:rsidRPr="001C653E">
              <w:rPr>
                <w:sz w:val="20"/>
                <w:szCs w:val="20"/>
              </w:rPr>
              <w:t>2</w:t>
            </w:r>
          </w:p>
          <w:p w:rsidR="00E2668E" w:rsidRPr="001C653E" w:rsidRDefault="00E2668E" w:rsidP="00A13AB6">
            <w:pPr>
              <w:jc w:val="center"/>
              <w:rPr>
                <w:sz w:val="20"/>
                <w:szCs w:val="20"/>
              </w:rPr>
            </w:pPr>
          </w:p>
        </w:tc>
        <w:tc>
          <w:tcPr>
            <w:tcW w:w="993" w:type="dxa"/>
            <w:gridSpan w:val="5"/>
            <w:tcBorders>
              <w:top w:val="single" w:sz="4" w:space="0" w:color="auto"/>
              <w:left w:val="single" w:sz="4" w:space="0" w:color="auto"/>
              <w:bottom w:val="single" w:sz="4" w:space="0" w:color="auto"/>
              <w:right w:val="single" w:sz="6" w:space="0" w:color="auto"/>
            </w:tcBorders>
            <w:vAlign w:val="center"/>
          </w:tcPr>
          <w:p w:rsidR="00E2668E" w:rsidRPr="001C653E" w:rsidRDefault="00E2668E" w:rsidP="00A13AB6">
            <w:pPr>
              <w:jc w:val="center"/>
              <w:rPr>
                <w:sz w:val="20"/>
                <w:szCs w:val="20"/>
              </w:rPr>
            </w:pPr>
            <w:r w:rsidRPr="001C653E">
              <w:rPr>
                <w:sz w:val="20"/>
                <w:szCs w:val="20"/>
              </w:rPr>
              <w:t>3</w:t>
            </w:r>
          </w:p>
          <w:p w:rsidR="00E2668E" w:rsidRPr="001C653E" w:rsidRDefault="00E2668E" w:rsidP="00A13AB6">
            <w:pPr>
              <w:jc w:val="center"/>
              <w:rPr>
                <w:sz w:val="20"/>
                <w:szCs w:val="20"/>
              </w:rPr>
            </w:pPr>
          </w:p>
        </w:tc>
      </w:tr>
      <w:tr w:rsidR="00E2668E" w:rsidRPr="001C653E" w:rsidTr="00B96AB6">
        <w:trPr>
          <w:cantSplit/>
          <w:trHeight w:val="1214"/>
        </w:trPr>
        <w:tc>
          <w:tcPr>
            <w:tcW w:w="529" w:type="dxa"/>
            <w:vMerge/>
            <w:tcBorders>
              <w:left w:val="single" w:sz="6" w:space="0" w:color="auto"/>
              <w:bottom w:val="single" w:sz="6" w:space="0" w:color="auto"/>
              <w:right w:val="single" w:sz="12" w:space="0" w:color="auto"/>
            </w:tcBorders>
          </w:tcPr>
          <w:p w:rsidR="00E2668E" w:rsidRPr="001C653E" w:rsidRDefault="00E2668E" w:rsidP="00A13AB6">
            <w:pPr>
              <w:jc w:val="both"/>
              <w:rPr>
                <w:sz w:val="20"/>
                <w:szCs w:val="20"/>
              </w:rPr>
            </w:pPr>
          </w:p>
        </w:tc>
        <w:tc>
          <w:tcPr>
            <w:tcW w:w="3710" w:type="dxa"/>
            <w:gridSpan w:val="2"/>
            <w:tcBorders>
              <w:top w:val="single" w:sz="4" w:space="0" w:color="auto"/>
              <w:bottom w:val="single" w:sz="6" w:space="0" w:color="auto"/>
              <w:right w:val="single" w:sz="6" w:space="0" w:color="auto"/>
            </w:tcBorders>
          </w:tcPr>
          <w:p w:rsidR="00E2668E" w:rsidRPr="001C653E" w:rsidRDefault="00E2668E" w:rsidP="0000653A">
            <w:pPr>
              <w:numPr>
                <w:ilvl w:val="0"/>
                <w:numId w:val="42"/>
              </w:numPr>
              <w:rPr>
                <w:sz w:val="20"/>
                <w:szCs w:val="20"/>
              </w:rPr>
            </w:pPr>
            <w:r w:rsidRPr="001C653E">
              <w:rPr>
                <w:sz w:val="20"/>
                <w:szCs w:val="20"/>
              </w:rPr>
              <w:t>Threatened with or actually used a gun, knife or other weapon against you?</w:t>
            </w:r>
          </w:p>
          <w:p w:rsidR="00E2668E" w:rsidRPr="001C653E" w:rsidRDefault="00E2668E" w:rsidP="00A13AB6">
            <w:pPr>
              <w:ind w:left="360"/>
              <w:rPr>
                <w:sz w:val="20"/>
                <w:szCs w:val="20"/>
              </w:rPr>
            </w:pPr>
            <w:r w:rsidRPr="001C653E">
              <w:rPr>
                <w:rFonts w:ascii="SutonnyMJ" w:hAnsi="SutonnyMJ"/>
                <w:sz w:val="20"/>
                <w:szCs w:val="20"/>
              </w:rPr>
              <w:t>e›`yK, Qywi ev Ab¨ †Kvb A¯¿ w`‡q gvivi ûgwK w`‡q‡Q ev AvNvZ K‡i‡Q?</w:t>
            </w:r>
          </w:p>
        </w:tc>
        <w:tc>
          <w:tcPr>
            <w:tcW w:w="999" w:type="dxa"/>
            <w:tcBorders>
              <w:top w:val="single" w:sz="4" w:space="0" w:color="auto"/>
              <w:left w:val="single" w:sz="6" w:space="0" w:color="auto"/>
              <w:bottom w:val="single" w:sz="6" w:space="0" w:color="auto"/>
              <w:right w:val="single" w:sz="4" w:space="0" w:color="auto"/>
            </w:tcBorders>
            <w:vAlign w:val="center"/>
          </w:tcPr>
          <w:p w:rsidR="00E2668E" w:rsidRPr="001C653E" w:rsidRDefault="00E2668E" w:rsidP="00A13AB6">
            <w:pPr>
              <w:jc w:val="center"/>
              <w:rPr>
                <w:sz w:val="20"/>
                <w:szCs w:val="20"/>
              </w:rPr>
            </w:pPr>
            <w:r w:rsidRPr="001C653E">
              <w:rPr>
                <w:sz w:val="20"/>
                <w:szCs w:val="20"/>
              </w:rPr>
              <w:t>1</w:t>
            </w:r>
          </w:p>
          <w:p w:rsidR="00E2668E" w:rsidRPr="001C653E" w:rsidRDefault="00E2668E" w:rsidP="00A13AB6">
            <w:pPr>
              <w:jc w:val="center"/>
              <w:rPr>
                <w:sz w:val="20"/>
                <w:szCs w:val="20"/>
              </w:rPr>
            </w:pPr>
          </w:p>
          <w:p w:rsidR="00E2668E" w:rsidRPr="001C653E" w:rsidRDefault="00E2668E" w:rsidP="00A13AB6">
            <w:pPr>
              <w:jc w:val="center"/>
              <w:rPr>
                <w:sz w:val="20"/>
                <w:szCs w:val="20"/>
              </w:rPr>
            </w:pPr>
          </w:p>
        </w:tc>
        <w:tc>
          <w:tcPr>
            <w:tcW w:w="1074" w:type="dxa"/>
            <w:gridSpan w:val="4"/>
            <w:tcBorders>
              <w:top w:val="single" w:sz="4" w:space="0" w:color="auto"/>
              <w:left w:val="single" w:sz="4" w:space="0" w:color="auto"/>
              <w:bottom w:val="single" w:sz="6" w:space="0" w:color="auto"/>
            </w:tcBorders>
            <w:vAlign w:val="center"/>
          </w:tcPr>
          <w:p w:rsidR="00E2668E" w:rsidRPr="001C653E" w:rsidRDefault="00E2668E" w:rsidP="00A13AB6">
            <w:pPr>
              <w:jc w:val="center"/>
              <w:rPr>
                <w:sz w:val="20"/>
                <w:szCs w:val="20"/>
              </w:rPr>
            </w:pPr>
            <w:r w:rsidRPr="001C653E">
              <w:rPr>
                <w:sz w:val="20"/>
                <w:szCs w:val="20"/>
              </w:rPr>
              <w:t>2</w:t>
            </w:r>
          </w:p>
          <w:p w:rsidR="00E2668E" w:rsidRPr="001C653E" w:rsidRDefault="00E2668E" w:rsidP="00A13AB6">
            <w:pPr>
              <w:rPr>
                <w:sz w:val="20"/>
                <w:szCs w:val="20"/>
              </w:rPr>
            </w:pPr>
          </w:p>
          <w:p w:rsidR="00E2668E" w:rsidRPr="001C653E" w:rsidRDefault="00E2668E" w:rsidP="00A13AB6">
            <w:pPr>
              <w:jc w:val="center"/>
              <w:rPr>
                <w:sz w:val="20"/>
                <w:szCs w:val="20"/>
              </w:rPr>
            </w:pPr>
          </w:p>
        </w:tc>
        <w:tc>
          <w:tcPr>
            <w:tcW w:w="636" w:type="dxa"/>
            <w:tcBorders>
              <w:top w:val="single" w:sz="4" w:space="0" w:color="auto"/>
              <w:left w:val="single" w:sz="6" w:space="0" w:color="auto"/>
              <w:bottom w:val="single" w:sz="6" w:space="0" w:color="auto"/>
              <w:right w:val="single" w:sz="4" w:space="0" w:color="auto"/>
            </w:tcBorders>
            <w:vAlign w:val="center"/>
          </w:tcPr>
          <w:p w:rsidR="00E2668E" w:rsidRPr="001C653E" w:rsidRDefault="00E2668E" w:rsidP="00A13AB6">
            <w:pPr>
              <w:jc w:val="center"/>
              <w:rPr>
                <w:sz w:val="20"/>
                <w:szCs w:val="20"/>
              </w:rPr>
            </w:pPr>
            <w:r w:rsidRPr="001C653E">
              <w:rPr>
                <w:sz w:val="20"/>
                <w:szCs w:val="20"/>
              </w:rPr>
              <w:t>1</w:t>
            </w:r>
          </w:p>
          <w:p w:rsidR="00E2668E" w:rsidRPr="001C653E" w:rsidRDefault="00E2668E" w:rsidP="00A13AB6">
            <w:pPr>
              <w:ind w:left="645"/>
              <w:jc w:val="center"/>
              <w:rPr>
                <w:sz w:val="20"/>
                <w:szCs w:val="20"/>
              </w:rPr>
            </w:pPr>
          </w:p>
          <w:p w:rsidR="00E2668E" w:rsidRPr="001C653E" w:rsidRDefault="00E2668E" w:rsidP="00A13AB6">
            <w:pPr>
              <w:jc w:val="center"/>
              <w:rPr>
                <w:sz w:val="20"/>
                <w:szCs w:val="20"/>
              </w:rPr>
            </w:pPr>
          </w:p>
        </w:tc>
        <w:tc>
          <w:tcPr>
            <w:tcW w:w="984" w:type="dxa"/>
            <w:gridSpan w:val="3"/>
            <w:tcBorders>
              <w:top w:val="single" w:sz="4" w:space="0" w:color="auto"/>
              <w:left w:val="single" w:sz="4" w:space="0" w:color="auto"/>
              <w:bottom w:val="single" w:sz="6" w:space="0" w:color="auto"/>
            </w:tcBorders>
            <w:vAlign w:val="center"/>
          </w:tcPr>
          <w:p w:rsidR="00E2668E" w:rsidRPr="001C653E" w:rsidRDefault="00E2668E" w:rsidP="00A13AB6">
            <w:pPr>
              <w:jc w:val="center"/>
              <w:rPr>
                <w:sz w:val="20"/>
                <w:szCs w:val="20"/>
              </w:rPr>
            </w:pPr>
            <w:r w:rsidRPr="001C653E">
              <w:rPr>
                <w:sz w:val="20"/>
                <w:szCs w:val="20"/>
              </w:rPr>
              <w:t>2</w:t>
            </w:r>
          </w:p>
          <w:p w:rsidR="00E2668E" w:rsidRPr="001C653E" w:rsidRDefault="00E2668E" w:rsidP="00A13AB6">
            <w:pPr>
              <w:jc w:val="center"/>
              <w:rPr>
                <w:sz w:val="20"/>
                <w:szCs w:val="20"/>
              </w:rPr>
            </w:pPr>
          </w:p>
          <w:p w:rsidR="00E2668E" w:rsidRPr="001C653E" w:rsidRDefault="00E2668E" w:rsidP="00A13AB6">
            <w:pPr>
              <w:jc w:val="center"/>
              <w:rPr>
                <w:sz w:val="20"/>
                <w:szCs w:val="20"/>
              </w:rPr>
            </w:pPr>
          </w:p>
        </w:tc>
        <w:tc>
          <w:tcPr>
            <w:tcW w:w="816" w:type="dxa"/>
            <w:gridSpan w:val="2"/>
            <w:tcBorders>
              <w:top w:val="single" w:sz="4" w:space="0" w:color="auto"/>
              <w:left w:val="single" w:sz="6" w:space="0" w:color="auto"/>
              <w:bottom w:val="single" w:sz="6" w:space="0" w:color="auto"/>
              <w:right w:val="single" w:sz="4" w:space="0" w:color="auto"/>
            </w:tcBorders>
            <w:vAlign w:val="center"/>
          </w:tcPr>
          <w:p w:rsidR="00E2668E" w:rsidRPr="001C653E" w:rsidRDefault="00E2668E" w:rsidP="00A13AB6">
            <w:pPr>
              <w:jc w:val="center"/>
              <w:rPr>
                <w:sz w:val="20"/>
                <w:szCs w:val="20"/>
              </w:rPr>
            </w:pPr>
            <w:r w:rsidRPr="001C653E">
              <w:rPr>
                <w:sz w:val="20"/>
                <w:szCs w:val="20"/>
              </w:rPr>
              <w:t>1</w:t>
            </w:r>
          </w:p>
          <w:p w:rsidR="00E2668E" w:rsidRPr="001C653E" w:rsidRDefault="00E2668E" w:rsidP="00A13AB6">
            <w:pPr>
              <w:jc w:val="center"/>
              <w:rPr>
                <w:sz w:val="20"/>
                <w:szCs w:val="20"/>
              </w:rPr>
            </w:pPr>
          </w:p>
        </w:tc>
        <w:tc>
          <w:tcPr>
            <w:tcW w:w="897" w:type="dxa"/>
            <w:gridSpan w:val="2"/>
            <w:tcBorders>
              <w:top w:val="single" w:sz="4" w:space="0" w:color="auto"/>
              <w:left w:val="single" w:sz="4" w:space="0" w:color="auto"/>
              <w:bottom w:val="single" w:sz="6" w:space="0" w:color="auto"/>
              <w:right w:val="single" w:sz="4" w:space="0" w:color="auto"/>
            </w:tcBorders>
            <w:vAlign w:val="center"/>
          </w:tcPr>
          <w:p w:rsidR="00E2668E" w:rsidRPr="001C653E" w:rsidRDefault="00E2668E" w:rsidP="00A13AB6">
            <w:pPr>
              <w:jc w:val="center"/>
              <w:rPr>
                <w:sz w:val="20"/>
                <w:szCs w:val="20"/>
              </w:rPr>
            </w:pPr>
            <w:r w:rsidRPr="001C653E">
              <w:rPr>
                <w:sz w:val="20"/>
                <w:szCs w:val="20"/>
              </w:rPr>
              <w:t>2</w:t>
            </w:r>
          </w:p>
          <w:p w:rsidR="00E2668E" w:rsidRPr="001C653E" w:rsidRDefault="00E2668E" w:rsidP="00A13AB6">
            <w:pPr>
              <w:jc w:val="center"/>
              <w:rPr>
                <w:sz w:val="20"/>
                <w:szCs w:val="20"/>
              </w:rPr>
            </w:pPr>
          </w:p>
        </w:tc>
        <w:tc>
          <w:tcPr>
            <w:tcW w:w="993" w:type="dxa"/>
            <w:gridSpan w:val="5"/>
            <w:tcBorders>
              <w:top w:val="single" w:sz="4" w:space="0" w:color="auto"/>
              <w:left w:val="single" w:sz="4" w:space="0" w:color="auto"/>
              <w:bottom w:val="single" w:sz="6" w:space="0" w:color="auto"/>
              <w:right w:val="single" w:sz="6" w:space="0" w:color="auto"/>
            </w:tcBorders>
            <w:vAlign w:val="center"/>
          </w:tcPr>
          <w:p w:rsidR="00E2668E" w:rsidRPr="001C653E" w:rsidRDefault="00E2668E" w:rsidP="00A13AB6">
            <w:pPr>
              <w:jc w:val="center"/>
              <w:rPr>
                <w:sz w:val="20"/>
                <w:szCs w:val="20"/>
              </w:rPr>
            </w:pPr>
            <w:r w:rsidRPr="001C653E">
              <w:rPr>
                <w:sz w:val="20"/>
                <w:szCs w:val="20"/>
              </w:rPr>
              <w:t>3</w:t>
            </w:r>
          </w:p>
          <w:p w:rsidR="00E2668E" w:rsidRPr="001C653E" w:rsidRDefault="00E2668E" w:rsidP="00A13AB6">
            <w:pPr>
              <w:jc w:val="center"/>
              <w:rPr>
                <w:sz w:val="20"/>
                <w:szCs w:val="20"/>
              </w:rPr>
            </w:pPr>
          </w:p>
        </w:tc>
      </w:tr>
      <w:tr w:rsidR="00E2668E" w:rsidRPr="001C653E" w:rsidTr="00063F2D">
        <w:trPr>
          <w:cantSplit/>
          <w:trHeight w:val="1214"/>
        </w:trPr>
        <w:tc>
          <w:tcPr>
            <w:tcW w:w="529" w:type="dxa"/>
            <w:tcBorders>
              <w:left w:val="single" w:sz="6" w:space="0" w:color="auto"/>
              <w:bottom w:val="single" w:sz="6" w:space="0" w:color="auto"/>
              <w:right w:val="single" w:sz="12" w:space="0" w:color="auto"/>
            </w:tcBorders>
          </w:tcPr>
          <w:p w:rsidR="00E2668E" w:rsidRPr="001C653E" w:rsidRDefault="00E2668E" w:rsidP="00E2668E">
            <w:pPr>
              <w:jc w:val="both"/>
              <w:rPr>
                <w:sz w:val="20"/>
                <w:szCs w:val="20"/>
              </w:rPr>
            </w:pPr>
            <w:ins w:id="92" w:author="mahfuzmamun" w:date="2015-06-23T14:14:00Z">
              <w:r>
                <w:rPr>
                  <w:sz w:val="20"/>
                  <w:szCs w:val="20"/>
                </w:rPr>
                <w:t>806</w:t>
              </w:r>
            </w:ins>
            <w:ins w:id="93" w:author="mahfuzmamun" w:date="2015-06-24T09:41:00Z">
              <w:r>
                <w:rPr>
                  <w:sz w:val="20"/>
                  <w:szCs w:val="20"/>
                </w:rPr>
                <w:t>x</w:t>
              </w:r>
            </w:ins>
          </w:p>
        </w:tc>
        <w:tc>
          <w:tcPr>
            <w:tcW w:w="4709" w:type="dxa"/>
            <w:gridSpan w:val="3"/>
            <w:tcBorders>
              <w:top w:val="single" w:sz="4" w:space="0" w:color="auto"/>
              <w:bottom w:val="single" w:sz="6" w:space="0" w:color="auto"/>
              <w:right w:val="single" w:sz="4" w:space="0" w:color="auto"/>
            </w:tcBorders>
          </w:tcPr>
          <w:p w:rsidR="00E2668E" w:rsidRDefault="00E2668E" w:rsidP="00063F2D">
            <w:pPr>
              <w:rPr>
                <w:ins w:id="94" w:author="mahfuzmamun" w:date="2015-06-23T14:14:00Z"/>
                <w:sz w:val="20"/>
                <w:szCs w:val="20"/>
              </w:rPr>
            </w:pPr>
            <w:ins w:id="95" w:author="mahfuzmamun" w:date="2015-06-23T14:14:00Z">
              <w:r w:rsidRPr="001C653E">
                <w:rPr>
                  <w:sz w:val="20"/>
                  <w:szCs w:val="20"/>
                </w:rPr>
                <w:t xml:space="preserve">ASK ONLY IF ‘YES’ </w:t>
              </w:r>
              <w:r>
                <w:rPr>
                  <w:sz w:val="20"/>
                  <w:szCs w:val="20"/>
                </w:rPr>
                <w:t xml:space="preserve">OR “1” CIRCLED </w:t>
              </w:r>
              <w:r w:rsidRPr="001C653E">
                <w:rPr>
                  <w:sz w:val="20"/>
                  <w:szCs w:val="20"/>
                </w:rPr>
                <w:t xml:space="preserve">IN </w:t>
              </w:r>
              <w:r>
                <w:rPr>
                  <w:sz w:val="20"/>
                  <w:szCs w:val="20"/>
                </w:rPr>
                <w:t>ANY ITEM IN COLUMN A OF 806a-</w:t>
              </w:r>
            </w:ins>
            <w:ins w:id="96" w:author="mahfuzmamun" w:date="2015-06-23T14:15:00Z">
              <w:r>
                <w:rPr>
                  <w:sz w:val="20"/>
                  <w:szCs w:val="20"/>
                </w:rPr>
                <w:t>f</w:t>
              </w:r>
            </w:ins>
            <w:ins w:id="97" w:author="mahfuzmamun" w:date="2015-06-23T14:14:00Z">
              <w:r>
                <w:rPr>
                  <w:sz w:val="20"/>
                  <w:szCs w:val="20"/>
                </w:rPr>
                <w:t>.</w:t>
              </w:r>
            </w:ins>
          </w:p>
          <w:p w:rsidR="00E2668E" w:rsidRDefault="00E2668E" w:rsidP="00063F2D">
            <w:pPr>
              <w:rPr>
                <w:ins w:id="98" w:author="mahfuzmamun" w:date="2015-06-23T14:14:00Z"/>
                <w:sz w:val="20"/>
                <w:szCs w:val="20"/>
              </w:rPr>
            </w:pPr>
          </w:p>
          <w:p w:rsidR="00E2668E" w:rsidRPr="001C653E" w:rsidRDefault="00E2668E" w:rsidP="00063F2D">
            <w:pPr>
              <w:rPr>
                <w:ins w:id="99" w:author="mahfuzmamun" w:date="2015-06-23T14:14:00Z"/>
                <w:sz w:val="20"/>
                <w:szCs w:val="20"/>
              </w:rPr>
            </w:pPr>
            <w:ins w:id="100" w:author="mahfuzmamun" w:date="2015-06-23T14:14:00Z">
              <w:r w:rsidRPr="001C653E">
                <w:rPr>
                  <w:sz w:val="20"/>
                  <w:szCs w:val="20"/>
                </w:rPr>
                <w:t xml:space="preserve">Have </w:t>
              </w:r>
              <w:r>
                <w:rPr>
                  <w:sz w:val="20"/>
                  <w:szCs w:val="20"/>
                </w:rPr>
                <w:t xml:space="preserve">any of those (above mentioned) </w:t>
              </w:r>
              <w:r w:rsidRPr="001C653E">
                <w:rPr>
                  <w:sz w:val="20"/>
                  <w:szCs w:val="20"/>
                </w:rPr>
                <w:t xml:space="preserve">happened </w:t>
              </w:r>
              <w:r w:rsidRPr="00D948FB">
                <w:rPr>
                  <w:sz w:val="20"/>
                  <w:szCs w:val="20"/>
                  <w:u w:val="single"/>
                </w:rPr>
                <w:t>during first year of the index child</w:t>
              </w:r>
              <w:r w:rsidRPr="001C653E">
                <w:rPr>
                  <w:sz w:val="20"/>
                  <w:szCs w:val="20"/>
                </w:rPr>
                <w:t>?</w:t>
              </w:r>
            </w:ins>
          </w:p>
          <w:p w:rsidR="00E2668E" w:rsidRDefault="00E2668E" w:rsidP="00063F2D">
            <w:pPr>
              <w:rPr>
                <w:ins w:id="101" w:author="mahfuzmamun" w:date="2015-06-23T14:14:00Z"/>
                <w:rFonts w:ascii="SutonnyMJ" w:hAnsi="SutonnyMJ"/>
                <w:sz w:val="20"/>
                <w:szCs w:val="20"/>
              </w:rPr>
            </w:pPr>
          </w:p>
          <w:p w:rsidR="00E2668E" w:rsidRDefault="00E2668E" w:rsidP="00063F2D">
            <w:pPr>
              <w:rPr>
                <w:ins w:id="102" w:author="mahfuzmamun" w:date="2015-06-23T14:14:00Z"/>
                <w:rFonts w:ascii="SutonnyMJ" w:hAnsi="SutonnyMJ"/>
                <w:sz w:val="20"/>
                <w:szCs w:val="20"/>
              </w:rPr>
            </w:pPr>
            <w:ins w:id="103" w:author="mahfuzmamun" w:date="2015-06-23T14:14:00Z">
              <w:r w:rsidRPr="001C653E">
                <w:rPr>
                  <w:rFonts w:ascii="SutonnyMJ" w:hAnsi="SutonnyMJ"/>
                  <w:sz w:val="20"/>
                  <w:szCs w:val="20"/>
                </w:rPr>
                <w:t xml:space="preserve">hw` </w:t>
              </w:r>
              <w:r>
                <w:rPr>
                  <w:sz w:val="20"/>
                  <w:szCs w:val="20"/>
                </w:rPr>
                <w:t>80</w:t>
              </w:r>
            </w:ins>
            <w:ins w:id="104" w:author="mahfuzmamun" w:date="2015-06-23T14:15:00Z">
              <w:r>
                <w:rPr>
                  <w:sz w:val="20"/>
                  <w:szCs w:val="20"/>
                </w:rPr>
                <w:t>6</w:t>
              </w:r>
            </w:ins>
            <w:ins w:id="105" w:author="mahfuzmamun" w:date="2015-06-23T14:14:00Z">
              <w:r>
                <w:rPr>
                  <w:sz w:val="20"/>
                  <w:szCs w:val="20"/>
                </w:rPr>
                <w:t>a-</w:t>
              </w:r>
            </w:ins>
            <w:ins w:id="106" w:author="mahfuzmamun" w:date="2015-06-23T14:15:00Z">
              <w:r>
                <w:rPr>
                  <w:sz w:val="20"/>
                  <w:szCs w:val="20"/>
                </w:rPr>
                <w:t>f</w:t>
              </w:r>
            </w:ins>
            <w:ins w:id="107" w:author="mahfuzmamun" w:date="2015-06-23T14:14:00Z">
              <w:r>
                <w:rPr>
                  <w:sz w:val="20"/>
                  <w:szCs w:val="20"/>
                </w:rPr>
                <w:t xml:space="preserve"> </w:t>
              </w:r>
              <w:r w:rsidRPr="009C1A5C">
                <w:rPr>
                  <w:rFonts w:ascii="SutonnyMJ" w:hAnsi="SutonnyMJ" w:cs="SutonnyMJ"/>
                  <w:sz w:val="20"/>
                  <w:szCs w:val="20"/>
                </w:rPr>
                <w:t>ch©šÍ</w:t>
              </w:r>
              <w:r>
                <w:rPr>
                  <w:rFonts w:ascii="SutonnyMJ" w:hAnsi="SutonnyMJ" w:cs="SutonnyMJ"/>
                  <w:sz w:val="20"/>
                  <w:szCs w:val="20"/>
                </w:rPr>
                <w:t xml:space="preserve"> cÖkœMy‡jvi AšÍZ †h †Kvb GKwUi Kjvg </w:t>
              </w:r>
              <w:r w:rsidRPr="001C653E">
                <w:rPr>
                  <w:sz w:val="20"/>
                  <w:szCs w:val="20"/>
                </w:rPr>
                <w:t>A</w:t>
              </w:r>
              <w:r>
                <w:rPr>
                  <w:sz w:val="20"/>
                  <w:szCs w:val="20"/>
                </w:rPr>
                <w:t xml:space="preserve"> </w:t>
              </w:r>
              <w:r w:rsidRPr="009C1A5C">
                <w:rPr>
                  <w:rFonts w:ascii="SutonnyMJ" w:hAnsi="SutonnyMJ" w:cs="SutonnyMJ"/>
                  <w:sz w:val="20"/>
                  <w:szCs w:val="20"/>
                </w:rPr>
                <w:t xml:space="preserve">†Z </w:t>
              </w:r>
              <w:r>
                <w:rPr>
                  <w:rFonts w:ascii="SutonnyMJ" w:hAnsi="SutonnyMJ" w:cs="SutonnyMJ"/>
                  <w:sz w:val="20"/>
                  <w:szCs w:val="20"/>
                </w:rPr>
                <w:t>Ó</w:t>
              </w:r>
              <w:r w:rsidRPr="001C653E">
                <w:rPr>
                  <w:rFonts w:ascii="SutonnyMJ" w:hAnsi="SutonnyMJ"/>
                  <w:sz w:val="20"/>
                  <w:szCs w:val="20"/>
                </w:rPr>
                <w:t>nu¨v</w:t>
              </w:r>
              <w:r>
                <w:rPr>
                  <w:rFonts w:ascii="SutonnyMJ" w:hAnsi="SutonnyMJ"/>
                  <w:sz w:val="20"/>
                  <w:szCs w:val="20"/>
                </w:rPr>
                <w:t>Ó</w:t>
              </w:r>
              <w:r w:rsidRPr="001C653E">
                <w:rPr>
                  <w:rFonts w:ascii="SutonnyMJ" w:hAnsi="SutonnyMJ"/>
                  <w:sz w:val="20"/>
                  <w:szCs w:val="20"/>
                </w:rPr>
                <w:t xml:space="preserve"> nq, Zvn‡j</w:t>
              </w:r>
              <w:r>
                <w:rPr>
                  <w:rFonts w:ascii="SutonnyMJ" w:hAnsi="SutonnyMJ"/>
                  <w:sz w:val="20"/>
                  <w:szCs w:val="20"/>
                </w:rPr>
                <w:t xml:space="preserve"> Rvb‡Z Pvb -</w:t>
              </w:r>
            </w:ins>
          </w:p>
          <w:p w:rsidR="00E2668E" w:rsidRDefault="00E2668E" w:rsidP="00063F2D">
            <w:pPr>
              <w:rPr>
                <w:ins w:id="108" w:author="mahfuzmamun" w:date="2015-06-23T14:14:00Z"/>
                <w:rFonts w:ascii="SutonnyMJ" w:hAnsi="SutonnyMJ"/>
                <w:sz w:val="20"/>
                <w:szCs w:val="20"/>
              </w:rPr>
            </w:pPr>
          </w:p>
          <w:p w:rsidR="00E2668E" w:rsidRPr="001C653E" w:rsidRDefault="00E2668E" w:rsidP="00771A3D">
            <w:pPr>
              <w:rPr>
                <w:sz w:val="20"/>
                <w:szCs w:val="20"/>
              </w:rPr>
            </w:pPr>
            <w:ins w:id="109" w:author="mahfuzmamun" w:date="2015-06-23T14:14:00Z">
              <w:r w:rsidRPr="001C653E">
                <w:rPr>
                  <w:rFonts w:ascii="SutonnyMJ" w:hAnsi="SutonnyMJ"/>
                  <w:sz w:val="20"/>
                  <w:szCs w:val="20"/>
                </w:rPr>
                <w:t>GB (M‡elYvq AšÍf©³) ev”Pv</w:t>
              </w:r>
              <w:r>
                <w:rPr>
                  <w:rFonts w:ascii="SutonnyMJ" w:hAnsi="SutonnyMJ"/>
                  <w:sz w:val="20"/>
                  <w:szCs w:val="20"/>
                </w:rPr>
                <w:t>i R‡b¥i ci †_‡K GK eQi eqm ch©šÍ</w:t>
              </w:r>
            </w:ins>
            <w:ins w:id="110" w:author="mahfuzmamun" w:date="2015-06-23T14:15:00Z">
              <w:r>
                <w:rPr>
                  <w:rFonts w:ascii="SutonnyMJ" w:hAnsi="SutonnyMJ"/>
                  <w:sz w:val="20"/>
                  <w:szCs w:val="20"/>
                </w:rPr>
                <w:t xml:space="preserve"> </w:t>
              </w:r>
            </w:ins>
            <w:ins w:id="111" w:author="mahfuzmamun" w:date="2015-06-23T14:14:00Z">
              <w:r w:rsidRPr="009C1A5C">
                <w:rPr>
                  <w:rFonts w:ascii="SutonnyMJ" w:hAnsi="SutonnyMJ"/>
                  <w:sz w:val="20"/>
                  <w:szCs w:val="20"/>
                </w:rPr>
                <w:t>GiKg N‡UwQj wK?</w:t>
              </w:r>
            </w:ins>
          </w:p>
        </w:tc>
        <w:tc>
          <w:tcPr>
            <w:tcW w:w="4407" w:type="dxa"/>
            <w:gridSpan w:val="12"/>
            <w:tcBorders>
              <w:top w:val="single" w:sz="4" w:space="0" w:color="auto"/>
              <w:left w:val="single" w:sz="4" w:space="0" w:color="auto"/>
              <w:bottom w:val="single" w:sz="6" w:space="0" w:color="auto"/>
              <w:right w:val="single" w:sz="4" w:space="0" w:color="auto"/>
            </w:tcBorders>
          </w:tcPr>
          <w:p w:rsidR="00E2668E" w:rsidRPr="001C653E" w:rsidRDefault="00E2668E" w:rsidP="00063F2D">
            <w:pPr>
              <w:tabs>
                <w:tab w:val="right" w:leader="dot" w:pos="3997"/>
              </w:tabs>
              <w:jc w:val="both"/>
              <w:rPr>
                <w:ins w:id="112" w:author="mahfuzmamun" w:date="2015-06-23T14:14:00Z"/>
                <w:sz w:val="20"/>
                <w:szCs w:val="20"/>
              </w:rPr>
            </w:pPr>
            <w:ins w:id="113" w:author="mahfuzmamun" w:date="2015-06-23T14:14:00Z">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ins>
          </w:p>
          <w:p w:rsidR="00E2668E" w:rsidRDefault="00E2668E" w:rsidP="00063F2D">
            <w:pPr>
              <w:tabs>
                <w:tab w:val="right" w:leader="dot" w:pos="3887"/>
              </w:tabs>
              <w:jc w:val="both"/>
              <w:rPr>
                <w:ins w:id="114" w:author="mahfuzmamun" w:date="2015-06-23T14:14:00Z"/>
                <w:sz w:val="20"/>
              </w:rPr>
            </w:pPr>
            <w:ins w:id="115" w:author="mahfuzmamun" w:date="2015-06-23T14:14:00Z">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ins>
          </w:p>
          <w:p w:rsidR="00E2668E" w:rsidRPr="001C653E" w:rsidRDefault="00E2668E" w:rsidP="00771A3D">
            <w:pPr>
              <w:rPr>
                <w:sz w:val="20"/>
                <w:szCs w:val="20"/>
              </w:rPr>
            </w:pPr>
            <w:ins w:id="116" w:author="mahfuzmamun" w:date="2015-06-23T14:14:00Z">
              <w:r w:rsidRPr="001C653E">
                <w:rPr>
                  <w:sz w:val="16"/>
                  <w:szCs w:val="16"/>
                </w:rPr>
                <w:t>DON’T KNOW/DON’T REMEMBER</w:t>
              </w:r>
              <w:r w:rsidRPr="001C653E">
                <w:rPr>
                  <w:rFonts w:cs="Vrinda" w:hint="cs"/>
                  <w:sz w:val="16"/>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Rvbv †bB/ g‡b †bB</w:t>
              </w:r>
              <w:r w:rsidRPr="001C653E">
                <w:rPr>
                  <w:rFonts w:ascii="SutonnyMJ" w:hAnsi="SutonnyMJ" w:cs="SutonnyMJ" w:hint="cs"/>
                  <w:sz w:val="20"/>
                  <w:szCs w:val="20"/>
                  <w:cs/>
                  <w:lang w:bidi="bn-BD"/>
                </w:rPr>
                <w:t>)</w:t>
              </w:r>
              <w:r>
                <w:rPr>
                  <w:rFonts w:ascii="SutonnyMJ" w:hAnsi="SutonnyMJ" w:cs="SutonnyMJ"/>
                  <w:sz w:val="20"/>
                  <w:szCs w:val="20"/>
                  <w:lang w:val="en-US" w:bidi="bn-BD"/>
                </w:rPr>
                <w:t xml:space="preserve"> </w:t>
              </w:r>
              <w:r>
                <w:rPr>
                  <w:sz w:val="20"/>
                  <w:szCs w:val="20"/>
                  <w:lang w:val="en-US" w:bidi="bn-BD"/>
                </w:rPr>
                <w:t>……………………………………………………</w:t>
              </w:r>
              <w:r w:rsidRPr="001C653E">
                <w:rPr>
                  <w:sz w:val="16"/>
                  <w:szCs w:val="16"/>
                </w:rPr>
                <w:t>8</w:t>
              </w:r>
            </w:ins>
          </w:p>
        </w:tc>
        <w:tc>
          <w:tcPr>
            <w:tcW w:w="993" w:type="dxa"/>
            <w:gridSpan w:val="5"/>
            <w:tcBorders>
              <w:top w:val="single" w:sz="4" w:space="0" w:color="auto"/>
              <w:left w:val="single" w:sz="4" w:space="0" w:color="auto"/>
              <w:bottom w:val="single" w:sz="6" w:space="0" w:color="auto"/>
              <w:right w:val="single" w:sz="6" w:space="0" w:color="auto"/>
            </w:tcBorders>
            <w:vAlign w:val="center"/>
          </w:tcPr>
          <w:p w:rsidR="00E2668E" w:rsidRPr="001C653E" w:rsidRDefault="00E2668E" w:rsidP="00A13AB6">
            <w:pPr>
              <w:jc w:val="center"/>
              <w:rPr>
                <w:sz w:val="20"/>
                <w:szCs w:val="20"/>
              </w:rPr>
            </w:pPr>
          </w:p>
        </w:tc>
      </w:tr>
      <w:tr w:rsidR="00E2668E" w:rsidRPr="001C653E" w:rsidTr="00063F2D">
        <w:trPr>
          <w:cantSplit/>
          <w:trHeight w:val="1214"/>
          <w:ins w:id="117" w:author="mahfuzmamun" w:date="2015-06-24T09:37:00Z"/>
        </w:trPr>
        <w:tc>
          <w:tcPr>
            <w:tcW w:w="529" w:type="dxa"/>
            <w:tcBorders>
              <w:left w:val="single" w:sz="6" w:space="0" w:color="auto"/>
              <w:bottom w:val="single" w:sz="6" w:space="0" w:color="auto"/>
              <w:right w:val="single" w:sz="12" w:space="0" w:color="auto"/>
            </w:tcBorders>
          </w:tcPr>
          <w:p w:rsidR="00E2668E" w:rsidRDefault="00E2668E" w:rsidP="00E2668E">
            <w:pPr>
              <w:jc w:val="both"/>
              <w:rPr>
                <w:ins w:id="118" w:author="mahfuzmamun" w:date="2015-06-24T09:37:00Z"/>
                <w:sz w:val="20"/>
                <w:szCs w:val="20"/>
              </w:rPr>
            </w:pPr>
            <w:ins w:id="119" w:author="mahfuzmamun" w:date="2015-06-24T09:37:00Z">
              <w:r>
                <w:rPr>
                  <w:sz w:val="20"/>
                  <w:szCs w:val="20"/>
                </w:rPr>
                <w:t>806</w:t>
              </w:r>
            </w:ins>
            <w:ins w:id="120" w:author="mahfuzmamun" w:date="2015-06-24T09:41:00Z">
              <w:r>
                <w:rPr>
                  <w:sz w:val="20"/>
                  <w:szCs w:val="20"/>
                </w:rPr>
                <w:t>y</w:t>
              </w:r>
            </w:ins>
          </w:p>
        </w:tc>
        <w:tc>
          <w:tcPr>
            <w:tcW w:w="4709" w:type="dxa"/>
            <w:gridSpan w:val="3"/>
            <w:tcBorders>
              <w:top w:val="single" w:sz="4" w:space="0" w:color="auto"/>
              <w:bottom w:val="single" w:sz="6" w:space="0" w:color="auto"/>
              <w:right w:val="single" w:sz="4" w:space="0" w:color="auto"/>
            </w:tcBorders>
          </w:tcPr>
          <w:p w:rsidR="00E2668E" w:rsidRDefault="00E2668E" w:rsidP="00160576">
            <w:pPr>
              <w:rPr>
                <w:ins w:id="121" w:author="mahfuzmamun" w:date="2015-06-24T09:37:00Z"/>
                <w:sz w:val="20"/>
                <w:szCs w:val="20"/>
              </w:rPr>
            </w:pPr>
            <w:ins w:id="122" w:author="mahfuzmamun" w:date="2015-06-24T09:37:00Z">
              <w:r w:rsidRPr="001C653E">
                <w:rPr>
                  <w:sz w:val="20"/>
                  <w:szCs w:val="20"/>
                </w:rPr>
                <w:t xml:space="preserve">ASK ONLY IF ‘YES’ </w:t>
              </w:r>
              <w:r>
                <w:rPr>
                  <w:sz w:val="20"/>
                  <w:szCs w:val="20"/>
                </w:rPr>
                <w:t xml:space="preserve">OR “1” CIRCLED </w:t>
              </w:r>
              <w:r w:rsidRPr="001C653E">
                <w:rPr>
                  <w:sz w:val="20"/>
                  <w:szCs w:val="20"/>
                </w:rPr>
                <w:t xml:space="preserve">IN </w:t>
              </w:r>
              <w:r>
                <w:rPr>
                  <w:sz w:val="20"/>
                  <w:szCs w:val="20"/>
                </w:rPr>
                <w:t>ANY ITEM IN COLUMN A OF 806a-f.</w:t>
              </w:r>
            </w:ins>
          </w:p>
          <w:p w:rsidR="00E2668E" w:rsidRDefault="00E2668E" w:rsidP="00160576">
            <w:pPr>
              <w:rPr>
                <w:ins w:id="123" w:author="mahfuzmamun" w:date="2015-06-24T09:37:00Z"/>
                <w:sz w:val="20"/>
                <w:szCs w:val="20"/>
              </w:rPr>
            </w:pPr>
          </w:p>
          <w:p w:rsidR="00E2668E" w:rsidRPr="001C653E" w:rsidRDefault="00E2668E" w:rsidP="00160576">
            <w:pPr>
              <w:rPr>
                <w:ins w:id="124" w:author="mahfuzmamun" w:date="2015-06-24T09:37:00Z"/>
                <w:sz w:val="20"/>
                <w:szCs w:val="20"/>
              </w:rPr>
            </w:pPr>
            <w:ins w:id="125" w:author="mahfuzmamun" w:date="2015-06-24T09:37:00Z">
              <w:r w:rsidRPr="001C653E">
                <w:rPr>
                  <w:sz w:val="20"/>
                  <w:szCs w:val="20"/>
                </w:rPr>
                <w:t xml:space="preserve">Have </w:t>
              </w:r>
              <w:r>
                <w:rPr>
                  <w:sz w:val="20"/>
                  <w:szCs w:val="20"/>
                </w:rPr>
                <w:t xml:space="preserve">any of those (above mentioned) </w:t>
              </w:r>
              <w:r w:rsidRPr="001C653E">
                <w:rPr>
                  <w:sz w:val="20"/>
                  <w:szCs w:val="20"/>
                </w:rPr>
                <w:t xml:space="preserve">happened </w:t>
              </w:r>
            </w:ins>
            <w:ins w:id="126" w:author="mahfuzmamun" w:date="2015-06-24T09:38:00Z">
              <w:r>
                <w:rPr>
                  <w:sz w:val="20"/>
                  <w:szCs w:val="20"/>
                </w:rPr>
                <w:t xml:space="preserve">while you were pregnant with this </w:t>
              </w:r>
            </w:ins>
            <w:ins w:id="127" w:author="mahfuzmamun" w:date="2015-06-24T09:37:00Z">
              <w:r w:rsidRPr="00D948FB">
                <w:rPr>
                  <w:sz w:val="20"/>
                  <w:szCs w:val="20"/>
                  <w:u w:val="single"/>
                </w:rPr>
                <w:t>index child</w:t>
              </w:r>
              <w:r w:rsidRPr="001C653E">
                <w:rPr>
                  <w:sz w:val="20"/>
                  <w:szCs w:val="20"/>
                </w:rPr>
                <w:t>?</w:t>
              </w:r>
            </w:ins>
          </w:p>
          <w:p w:rsidR="00E2668E" w:rsidRDefault="00E2668E" w:rsidP="00160576">
            <w:pPr>
              <w:rPr>
                <w:ins w:id="128" w:author="mahfuzmamun" w:date="2015-06-24T09:37:00Z"/>
                <w:rFonts w:ascii="SutonnyMJ" w:hAnsi="SutonnyMJ"/>
                <w:sz w:val="20"/>
                <w:szCs w:val="20"/>
              </w:rPr>
            </w:pPr>
          </w:p>
          <w:p w:rsidR="00E2668E" w:rsidRDefault="00E2668E" w:rsidP="00160576">
            <w:pPr>
              <w:rPr>
                <w:ins w:id="129" w:author="mahfuzmamun" w:date="2015-06-24T09:37:00Z"/>
                <w:rFonts w:ascii="SutonnyMJ" w:hAnsi="SutonnyMJ"/>
                <w:sz w:val="20"/>
                <w:szCs w:val="20"/>
              </w:rPr>
            </w:pPr>
            <w:ins w:id="130" w:author="mahfuzmamun" w:date="2015-06-24T09:37:00Z">
              <w:r w:rsidRPr="001C653E">
                <w:rPr>
                  <w:rFonts w:ascii="SutonnyMJ" w:hAnsi="SutonnyMJ"/>
                  <w:sz w:val="20"/>
                  <w:szCs w:val="20"/>
                </w:rPr>
                <w:t xml:space="preserve">hw` </w:t>
              </w:r>
              <w:r>
                <w:rPr>
                  <w:sz w:val="20"/>
                  <w:szCs w:val="20"/>
                </w:rPr>
                <w:t xml:space="preserve">806a-f </w:t>
              </w:r>
              <w:r w:rsidRPr="009C1A5C">
                <w:rPr>
                  <w:rFonts w:ascii="SutonnyMJ" w:hAnsi="SutonnyMJ" w:cs="SutonnyMJ"/>
                  <w:sz w:val="20"/>
                  <w:szCs w:val="20"/>
                </w:rPr>
                <w:t>ch©šÍ</w:t>
              </w:r>
              <w:r>
                <w:rPr>
                  <w:rFonts w:ascii="SutonnyMJ" w:hAnsi="SutonnyMJ" w:cs="SutonnyMJ"/>
                  <w:sz w:val="20"/>
                  <w:szCs w:val="20"/>
                </w:rPr>
                <w:t xml:space="preserve"> cÖkœMy‡jvi AšÍZ †h †Kvb GKwUi Kjvg </w:t>
              </w:r>
              <w:r w:rsidRPr="001C653E">
                <w:rPr>
                  <w:sz w:val="20"/>
                  <w:szCs w:val="20"/>
                </w:rPr>
                <w:t>A</w:t>
              </w:r>
              <w:r>
                <w:rPr>
                  <w:sz w:val="20"/>
                  <w:szCs w:val="20"/>
                </w:rPr>
                <w:t xml:space="preserve"> </w:t>
              </w:r>
              <w:r w:rsidRPr="009C1A5C">
                <w:rPr>
                  <w:rFonts w:ascii="SutonnyMJ" w:hAnsi="SutonnyMJ" w:cs="SutonnyMJ"/>
                  <w:sz w:val="20"/>
                  <w:szCs w:val="20"/>
                </w:rPr>
                <w:t xml:space="preserve">†Z </w:t>
              </w:r>
              <w:r>
                <w:rPr>
                  <w:rFonts w:ascii="SutonnyMJ" w:hAnsi="SutonnyMJ" w:cs="SutonnyMJ"/>
                  <w:sz w:val="20"/>
                  <w:szCs w:val="20"/>
                </w:rPr>
                <w:t>Ó</w:t>
              </w:r>
              <w:r w:rsidRPr="001C653E">
                <w:rPr>
                  <w:rFonts w:ascii="SutonnyMJ" w:hAnsi="SutonnyMJ"/>
                  <w:sz w:val="20"/>
                  <w:szCs w:val="20"/>
                </w:rPr>
                <w:t>nu¨v</w:t>
              </w:r>
              <w:r>
                <w:rPr>
                  <w:rFonts w:ascii="SutonnyMJ" w:hAnsi="SutonnyMJ"/>
                  <w:sz w:val="20"/>
                  <w:szCs w:val="20"/>
                </w:rPr>
                <w:t>Ó</w:t>
              </w:r>
              <w:r w:rsidRPr="001C653E">
                <w:rPr>
                  <w:rFonts w:ascii="SutonnyMJ" w:hAnsi="SutonnyMJ"/>
                  <w:sz w:val="20"/>
                  <w:szCs w:val="20"/>
                </w:rPr>
                <w:t xml:space="preserve"> nq, Zvn‡j</w:t>
              </w:r>
              <w:r>
                <w:rPr>
                  <w:rFonts w:ascii="SutonnyMJ" w:hAnsi="SutonnyMJ"/>
                  <w:sz w:val="20"/>
                  <w:szCs w:val="20"/>
                </w:rPr>
                <w:t xml:space="preserve"> Rvb‡Z Pvb -</w:t>
              </w:r>
            </w:ins>
          </w:p>
          <w:p w:rsidR="00E2668E" w:rsidRDefault="00E2668E" w:rsidP="00160576">
            <w:pPr>
              <w:rPr>
                <w:ins w:id="131" w:author="mahfuzmamun" w:date="2015-06-24T09:37:00Z"/>
                <w:rFonts w:ascii="SutonnyMJ" w:hAnsi="SutonnyMJ"/>
                <w:sz w:val="20"/>
                <w:szCs w:val="20"/>
              </w:rPr>
            </w:pPr>
          </w:p>
          <w:p w:rsidR="00E2668E" w:rsidRPr="001C653E" w:rsidRDefault="00E2668E" w:rsidP="00063F2D">
            <w:pPr>
              <w:rPr>
                <w:ins w:id="132" w:author="mahfuzmamun" w:date="2015-06-24T09:37:00Z"/>
                <w:sz w:val="20"/>
                <w:szCs w:val="20"/>
              </w:rPr>
            </w:pPr>
            <w:ins w:id="133" w:author="mahfuzmamun" w:date="2015-06-24T09:38:00Z">
              <w:r w:rsidRPr="001C653E">
                <w:rPr>
                  <w:rFonts w:ascii="SutonnyMJ" w:hAnsi="SutonnyMJ"/>
                  <w:sz w:val="20"/>
                  <w:szCs w:val="20"/>
                </w:rPr>
                <w:t>GB (M‡elYvq AšÍf©³) ev”Pv ‡c‡U _vKvKvwjb</w:t>
              </w:r>
              <w:r w:rsidRPr="001C653E">
                <w:rPr>
                  <w:rFonts w:ascii="SutonnyMJ" w:hAnsi="SutonnyMJ" w:cs="Vrinda" w:hint="cs"/>
                  <w:sz w:val="20"/>
                  <w:szCs w:val="20"/>
                  <w:cs/>
                  <w:lang w:bidi="bn-BD"/>
                </w:rPr>
                <w:t xml:space="preserve"> </w:t>
              </w:r>
              <w:r w:rsidRPr="001C653E">
                <w:rPr>
                  <w:rFonts w:ascii="SutonnyMJ" w:hAnsi="SutonnyMJ"/>
                  <w:sz w:val="20"/>
                  <w:szCs w:val="20"/>
                </w:rPr>
                <w:t>mgq</w:t>
              </w:r>
              <w:r w:rsidRPr="009C1A5C">
                <w:rPr>
                  <w:rFonts w:ascii="SutonnyMJ" w:hAnsi="SutonnyMJ"/>
                  <w:sz w:val="20"/>
                  <w:szCs w:val="20"/>
                </w:rPr>
                <w:t xml:space="preserve"> </w:t>
              </w:r>
            </w:ins>
            <w:ins w:id="134" w:author="mahfuzmamun" w:date="2015-06-24T09:37:00Z">
              <w:r w:rsidRPr="009C1A5C">
                <w:rPr>
                  <w:rFonts w:ascii="SutonnyMJ" w:hAnsi="SutonnyMJ"/>
                  <w:sz w:val="20"/>
                  <w:szCs w:val="20"/>
                </w:rPr>
                <w:t>GiKg N‡UwQj wK?</w:t>
              </w:r>
            </w:ins>
          </w:p>
        </w:tc>
        <w:tc>
          <w:tcPr>
            <w:tcW w:w="4407" w:type="dxa"/>
            <w:gridSpan w:val="12"/>
            <w:tcBorders>
              <w:top w:val="single" w:sz="4" w:space="0" w:color="auto"/>
              <w:left w:val="single" w:sz="4" w:space="0" w:color="auto"/>
              <w:bottom w:val="single" w:sz="6" w:space="0" w:color="auto"/>
              <w:right w:val="single" w:sz="4" w:space="0" w:color="auto"/>
            </w:tcBorders>
          </w:tcPr>
          <w:p w:rsidR="00E2668E" w:rsidRPr="001C653E" w:rsidRDefault="00E2668E" w:rsidP="00160576">
            <w:pPr>
              <w:tabs>
                <w:tab w:val="right" w:leader="dot" w:pos="3997"/>
              </w:tabs>
              <w:jc w:val="both"/>
              <w:rPr>
                <w:ins w:id="135" w:author="mahfuzmamun" w:date="2015-06-24T09:37:00Z"/>
                <w:sz w:val="20"/>
                <w:szCs w:val="20"/>
              </w:rPr>
            </w:pPr>
            <w:ins w:id="136" w:author="mahfuzmamun" w:date="2015-06-24T09:37:00Z">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ins>
          </w:p>
          <w:p w:rsidR="00E2668E" w:rsidRDefault="00E2668E" w:rsidP="00160576">
            <w:pPr>
              <w:tabs>
                <w:tab w:val="right" w:leader="dot" w:pos="3887"/>
              </w:tabs>
              <w:jc w:val="both"/>
              <w:rPr>
                <w:ins w:id="137" w:author="mahfuzmamun" w:date="2015-06-24T09:37:00Z"/>
                <w:sz w:val="20"/>
              </w:rPr>
            </w:pPr>
            <w:ins w:id="138" w:author="mahfuzmamun" w:date="2015-06-24T09:37:00Z">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ins>
          </w:p>
          <w:p w:rsidR="00E2668E" w:rsidRPr="001C653E" w:rsidRDefault="00E2668E" w:rsidP="00063F2D">
            <w:pPr>
              <w:tabs>
                <w:tab w:val="right" w:leader="dot" w:pos="3997"/>
              </w:tabs>
              <w:jc w:val="both"/>
              <w:rPr>
                <w:ins w:id="139" w:author="mahfuzmamun" w:date="2015-06-24T09:37:00Z"/>
                <w:sz w:val="20"/>
                <w:szCs w:val="20"/>
              </w:rPr>
            </w:pPr>
            <w:ins w:id="140" w:author="mahfuzmamun" w:date="2015-06-24T09:37:00Z">
              <w:r w:rsidRPr="001C653E">
                <w:rPr>
                  <w:sz w:val="16"/>
                  <w:szCs w:val="16"/>
                </w:rPr>
                <w:t>DON’T KNOW/DON’T REMEMBER</w:t>
              </w:r>
              <w:r w:rsidRPr="001C653E">
                <w:rPr>
                  <w:rFonts w:cs="Vrinda" w:hint="cs"/>
                  <w:sz w:val="16"/>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Rvbv †bB/ g‡b †bB</w:t>
              </w:r>
              <w:r w:rsidRPr="001C653E">
                <w:rPr>
                  <w:rFonts w:ascii="SutonnyMJ" w:hAnsi="SutonnyMJ" w:cs="SutonnyMJ" w:hint="cs"/>
                  <w:sz w:val="20"/>
                  <w:szCs w:val="20"/>
                  <w:cs/>
                  <w:lang w:bidi="bn-BD"/>
                </w:rPr>
                <w:t>)</w:t>
              </w:r>
              <w:r>
                <w:rPr>
                  <w:rFonts w:ascii="SutonnyMJ" w:hAnsi="SutonnyMJ" w:cs="SutonnyMJ"/>
                  <w:sz w:val="20"/>
                  <w:szCs w:val="20"/>
                  <w:lang w:val="en-US" w:bidi="bn-BD"/>
                </w:rPr>
                <w:t xml:space="preserve"> </w:t>
              </w:r>
              <w:r>
                <w:rPr>
                  <w:sz w:val="20"/>
                  <w:szCs w:val="20"/>
                  <w:lang w:val="en-US" w:bidi="bn-BD"/>
                </w:rPr>
                <w:t>……………………………………………………</w:t>
              </w:r>
              <w:r w:rsidRPr="001C653E">
                <w:rPr>
                  <w:sz w:val="16"/>
                  <w:szCs w:val="16"/>
                </w:rPr>
                <w:t>8</w:t>
              </w:r>
            </w:ins>
          </w:p>
        </w:tc>
        <w:tc>
          <w:tcPr>
            <w:tcW w:w="993" w:type="dxa"/>
            <w:gridSpan w:val="5"/>
            <w:tcBorders>
              <w:top w:val="single" w:sz="4" w:space="0" w:color="auto"/>
              <w:left w:val="single" w:sz="4" w:space="0" w:color="auto"/>
              <w:bottom w:val="single" w:sz="6" w:space="0" w:color="auto"/>
              <w:right w:val="single" w:sz="6" w:space="0" w:color="auto"/>
            </w:tcBorders>
            <w:vAlign w:val="center"/>
          </w:tcPr>
          <w:p w:rsidR="00E2668E" w:rsidRPr="001C653E" w:rsidRDefault="00E2668E" w:rsidP="00A13AB6">
            <w:pPr>
              <w:jc w:val="center"/>
              <w:rPr>
                <w:ins w:id="141" w:author="mahfuzmamun" w:date="2015-06-24T09:37:00Z"/>
                <w:sz w:val="20"/>
                <w:szCs w:val="20"/>
              </w:rPr>
            </w:pPr>
          </w:p>
        </w:tc>
      </w:tr>
      <w:tr w:rsidR="00E2668E" w:rsidRPr="001C653E" w:rsidTr="00063F2D">
        <w:trPr>
          <w:cantSplit/>
          <w:trHeight w:val="1214"/>
          <w:ins w:id="142" w:author="mahfuzmamun" w:date="2015-06-24T09:38:00Z"/>
        </w:trPr>
        <w:tc>
          <w:tcPr>
            <w:tcW w:w="529" w:type="dxa"/>
            <w:tcBorders>
              <w:left w:val="single" w:sz="6" w:space="0" w:color="auto"/>
              <w:bottom w:val="single" w:sz="6" w:space="0" w:color="auto"/>
              <w:right w:val="single" w:sz="12" w:space="0" w:color="auto"/>
            </w:tcBorders>
          </w:tcPr>
          <w:p w:rsidR="00E2668E" w:rsidRDefault="00E2668E" w:rsidP="00E2668E">
            <w:pPr>
              <w:jc w:val="both"/>
              <w:rPr>
                <w:ins w:id="143" w:author="mahfuzmamun" w:date="2015-06-24T09:38:00Z"/>
                <w:sz w:val="20"/>
                <w:szCs w:val="20"/>
              </w:rPr>
            </w:pPr>
            <w:ins w:id="144" w:author="mahfuzmamun" w:date="2015-06-24T09:40:00Z">
              <w:r>
                <w:rPr>
                  <w:sz w:val="20"/>
                  <w:szCs w:val="20"/>
                </w:rPr>
                <w:lastRenderedPageBreak/>
                <w:t>806</w:t>
              </w:r>
            </w:ins>
            <w:ins w:id="145" w:author="mahfuzmamun" w:date="2015-06-24T09:41:00Z">
              <w:r>
                <w:rPr>
                  <w:sz w:val="20"/>
                  <w:szCs w:val="20"/>
                </w:rPr>
                <w:t>z</w:t>
              </w:r>
            </w:ins>
          </w:p>
        </w:tc>
        <w:tc>
          <w:tcPr>
            <w:tcW w:w="4709" w:type="dxa"/>
            <w:gridSpan w:val="3"/>
            <w:tcBorders>
              <w:top w:val="single" w:sz="4" w:space="0" w:color="auto"/>
              <w:bottom w:val="single" w:sz="6" w:space="0" w:color="auto"/>
              <w:right w:val="single" w:sz="4" w:space="0" w:color="auto"/>
            </w:tcBorders>
          </w:tcPr>
          <w:p w:rsidR="00E2668E" w:rsidRDefault="00E2668E" w:rsidP="00E2668E">
            <w:pPr>
              <w:rPr>
                <w:ins w:id="146" w:author="mahfuzmamun" w:date="2015-06-24T09:42:00Z"/>
                <w:sz w:val="20"/>
                <w:szCs w:val="20"/>
              </w:rPr>
            </w:pPr>
            <w:ins w:id="147" w:author="mahfuzmamun" w:date="2015-06-24T09:42:00Z">
              <w:r w:rsidRPr="001C653E">
                <w:rPr>
                  <w:sz w:val="20"/>
                  <w:szCs w:val="20"/>
                </w:rPr>
                <w:t xml:space="preserve">ASK ONLY IF ‘YES’ </w:t>
              </w:r>
              <w:r>
                <w:rPr>
                  <w:sz w:val="20"/>
                  <w:szCs w:val="20"/>
                </w:rPr>
                <w:t xml:space="preserve">OR “1” CIRCLED </w:t>
              </w:r>
              <w:r w:rsidRPr="001C653E">
                <w:rPr>
                  <w:sz w:val="20"/>
                  <w:szCs w:val="20"/>
                </w:rPr>
                <w:t xml:space="preserve">IN </w:t>
              </w:r>
              <w:r>
                <w:rPr>
                  <w:sz w:val="20"/>
                  <w:szCs w:val="20"/>
                </w:rPr>
                <w:t>ANY ITEM IN COLUMN A OF 806a-f.</w:t>
              </w:r>
            </w:ins>
          </w:p>
          <w:p w:rsidR="00E2668E" w:rsidRDefault="00E2668E" w:rsidP="00160576">
            <w:pPr>
              <w:tabs>
                <w:tab w:val="right" w:leader="dot" w:pos="4253"/>
              </w:tabs>
              <w:rPr>
                <w:ins w:id="148" w:author="mahfuzmamun" w:date="2015-06-24T09:42:00Z"/>
                <w:sz w:val="20"/>
                <w:szCs w:val="20"/>
              </w:rPr>
            </w:pPr>
          </w:p>
          <w:p w:rsidR="00E2668E" w:rsidRDefault="00E2668E" w:rsidP="00160576">
            <w:pPr>
              <w:tabs>
                <w:tab w:val="right" w:leader="dot" w:pos="4253"/>
              </w:tabs>
              <w:rPr>
                <w:ins w:id="149" w:author="mahfuzmamun" w:date="2015-06-24T09:42:00Z"/>
                <w:sz w:val="20"/>
                <w:szCs w:val="20"/>
              </w:rPr>
            </w:pPr>
            <w:ins w:id="150" w:author="mahfuzmamun" w:date="2015-06-24T09:39:00Z">
              <w:r w:rsidRPr="001C653E">
                <w:rPr>
                  <w:sz w:val="20"/>
                  <w:szCs w:val="20"/>
                </w:rPr>
                <w:t xml:space="preserve">Were you punched or kicked in the abdomen while you </w:t>
              </w:r>
              <w:r w:rsidRPr="0084670B">
                <w:rPr>
                  <w:sz w:val="20"/>
                  <w:szCs w:val="20"/>
                  <w:u w:val="single"/>
                </w:rPr>
                <w:t xml:space="preserve">were pregnant with this index </w:t>
              </w:r>
              <w:r>
                <w:rPr>
                  <w:sz w:val="20"/>
                  <w:szCs w:val="20"/>
                  <w:u w:val="single"/>
                </w:rPr>
                <w:t>child</w:t>
              </w:r>
              <w:r w:rsidRPr="001C653E">
                <w:rPr>
                  <w:sz w:val="20"/>
                  <w:szCs w:val="20"/>
                </w:rPr>
                <w:t>?</w:t>
              </w:r>
              <w:r>
                <w:rPr>
                  <w:sz w:val="20"/>
                  <w:szCs w:val="20"/>
                </w:rPr>
                <w:t xml:space="preserve"> </w:t>
              </w:r>
            </w:ins>
          </w:p>
          <w:p w:rsidR="00E2668E" w:rsidRDefault="00E2668E" w:rsidP="00160576">
            <w:pPr>
              <w:tabs>
                <w:tab w:val="right" w:leader="dot" w:pos="4253"/>
              </w:tabs>
              <w:rPr>
                <w:ins w:id="151" w:author="mahfuzmamun" w:date="2015-06-24T09:42:00Z"/>
                <w:sz w:val="20"/>
                <w:szCs w:val="20"/>
              </w:rPr>
            </w:pPr>
          </w:p>
          <w:p w:rsidR="00E2668E" w:rsidRDefault="00E2668E" w:rsidP="00E2668E">
            <w:pPr>
              <w:rPr>
                <w:ins w:id="152" w:author="mahfuzmamun" w:date="2015-06-24T09:42:00Z"/>
                <w:rFonts w:ascii="SutonnyMJ" w:hAnsi="SutonnyMJ"/>
                <w:sz w:val="20"/>
                <w:szCs w:val="20"/>
              </w:rPr>
            </w:pPr>
            <w:ins w:id="153" w:author="mahfuzmamun" w:date="2015-06-24T09:42:00Z">
              <w:r w:rsidRPr="001C653E">
                <w:rPr>
                  <w:rFonts w:ascii="SutonnyMJ" w:hAnsi="SutonnyMJ"/>
                  <w:sz w:val="20"/>
                  <w:szCs w:val="20"/>
                </w:rPr>
                <w:t xml:space="preserve">hw` </w:t>
              </w:r>
              <w:r>
                <w:rPr>
                  <w:sz w:val="20"/>
                  <w:szCs w:val="20"/>
                </w:rPr>
                <w:t xml:space="preserve">806a-f </w:t>
              </w:r>
              <w:r w:rsidRPr="009C1A5C">
                <w:rPr>
                  <w:rFonts w:ascii="SutonnyMJ" w:hAnsi="SutonnyMJ" w:cs="SutonnyMJ"/>
                  <w:sz w:val="20"/>
                  <w:szCs w:val="20"/>
                </w:rPr>
                <w:t>ch©šÍ</w:t>
              </w:r>
              <w:r>
                <w:rPr>
                  <w:rFonts w:ascii="SutonnyMJ" w:hAnsi="SutonnyMJ" w:cs="SutonnyMJ"/>
                  <w:sz w:val="20"/>
                  <w:szCs w:val="20"/>
                </w:rPr>
                <w:t xml:space="preserve"> cÖkœMy‡jvi AšÍZ †h †Kvb GKwUi Kjvg </w:t>
              </w:r>
              <w:r w:rsidRPr="001C653E">
                <w:rPr>
                  <w:sz w:val="20"/>
                  <w:szCs w:val="20"/>
                </w:rPr>
                <w:t>A</w:t>
              </w:r>
              <w:r>
                <w:rPr>
                  <w:sz w:val="20"/>
                  <w:szCs w:val="20"/>
                </w:rPr>
                <w:t xml:space="preserve"> </w:t>
              </w:r>
              <w:r w:rsidRPr="009C1A5C">
                <w:rPr>
                  <w:rFonts w:ascii="SutonnyMJ" w:hAnsi="SutonnyMJ" w:cs="SutonnyMJ"/>
                  <w:sz w:val="20"/>
                  <w:szCs w:val="20"/>
                </w:rPr>
                <w:t xml:space="preserve">†Z </w:t>
              </w:r>
              <w:r>
                <w:rPr>
                  <w:rFonts w:ascii="SutonnyMJ" w:hAnsi="SutonnyMJ" w:cs="SutonnyMJ"/>
                  <w:sz w:val="20"/>
                  <w:szCs w:val="20"/>
                </w:rPr>
                <w:t>Ó</w:t>
              </w:r>
              <w:r w:rsidRPr="001C653E">
                <w:rPr>
                  <w:rFonts w:ascii="SutonnyMJ" w:hAnsi="SutonnyMJ"/>
                  <w:sz w:val="20"/>
                  <w:szCs w:val="20"/>
                </w:rPr>
                <w:t>nu¨v</w:t>
              </w:r>
              <w:r>
                <w:rPr>
                  <w:rFonts w:ascii="SutonnyMJ" w:hAnsi="SutonnyMJ"/>
                  <w:sz w:val="20"/>
                  <w:szCs w:val="20"/>
                </w:rPr>
                <w:t>Ó</w:t>
              </w:r>
              <w:r w:rsidRPr="001C653E">
                <w:rPr>
                  <w:rFonts w:ascii="SutonnyMJ" w:hAnsi="SutonnyMJ"/>
                  <w:sz w:val="20"/>
                  <w:szCs w:val="20"/>
                </w:rPr>
                <w:t xml:space="preserve"> nq, Zvn‡j</w:t>
              </w:r>
              <w:r>
                <w:rPr>
                  <w:rFonts w:ascii="SutonnyMJ" w:hAnsi="SutonnyMJ"/>
                  <w:sz w:val="20"/>
                  <w:szCs w:val="20"/>
                </w:rPr>
                <w:t xml:space="preserve"> Rvb‡Z Pvb -</w:t>
              </w:r>
            </w:ins>
          </w:p>
          <w:p w:rsidR="00E2668E" w:rsidRPr="001C653E" w:rsidRDefault="00E2668E" w:rsidP="00160576">
            <w:pPr>
              <w:tabs>
                <w:tab w:val="right" w:leader="dot" w:pos="4253"/>
              </w:tabs>
              <w:rPr>
                <w:ins w:id="154" w:author="mahfuzmamun" w:date="2015-06-24T09:39:00Z"/>
                <w:sz w:val="20"/>
                <w:szCs w:val="20"/>
              </w:rPr>
            </w:pPr>
          </w:p>
          <w:p w:rsidR="00E2668E" w:rsidRPr="00E2668E" w:rsidRDefault="00E2668E" w:rsidP="00E2668E">
            <w:pPr>
              <w:tabs>
                <w:tab w:val="right" w:leader="dot" w:pos="4253"/>
              </w:tabs>
              <w:rPr>
                <w:ins w:id="155" w:author="mahfuzmamun" w:date="2015-06-24T09:38:00Z"/>
                <w:rFonts w:ascii="SutonnyMJ" w:hAnsi="SutonnyMJ"/>
                <w:sz w:val="20"/>
                <w:szCs w:val="20"/>
              </w:rPr>
            </w:pPr>
            <w:ins w:id="156" w:author="mahfuzmamun" w:date="2015-06-24T09:39:00Z">
              <w:r w:rsidRPr="001C653E">
                <w:rPr>
                  <w:rFonts w:ascii="SutonnyMJ" w:hAnsi="SutonnyMJ"/>
                  <w:sz w:val="20"/>
                  <w:szCs w:val="20"/>
                </w:rPr>
                <w:t>GB (M‡elYvq AšÍf©³) ev”Pv ‡c‡U _vKvKvwjb</w:t>
              </w:r>
              <w:r w:rsidRPr="001C653E">
                <w:rPr>
                  <w:rFonts w:ascii="SutonnyMJ" w:hAnsi="SutonnyMJ" w:cs="Vrinda" w:hint="cs"/>
                  <w:sz w:val="20"/>
                  <w:szCs w:val="20"/>
                  <w:cs/>
                  <w:lang w:bidi="bn-BD"/>
                </w:rPr>
                <w:t xml:space="preserve"> </w:t>
              </w:r>
              <w:r w:rsidRPr="001C653E">
                <w:rPr>
                  <w:rFonts w:ascii="SutonnyMJ" w:hAnsi="SutonnyMJ"/>
                  <w:sz w:val="20"/>
                  <w:szCs w:val="20"/>
                </w:rPr>
                <w:t>mgq</w:t>
              </w:r>
              <w:r w:rsidRPr="001C653E">
                <w:rPr>
                  <w:rFonts w:ascii="SutonnyMJ" w:hAnsi="SutonnyMJ" w:cs="Vrinda" w:hint="cs"/>
                  <w:sz w:val="20"/>
                  <w:szCs w:val="20"/>
                  <w:cs/>
                  <w:lang w:bidi="bn-BD"/>
                </w:rPr>
                <w:t xml:space="preserve"> </w:t>
              </w:r>
              <w:r>
                <w:rPr>
                  <w:rFonts w:ascii="SutonnyMJ" w:hAnsi="SutonnyMJ"/>
                  <w:sz w:val="20"/>
                  <w:szCs w:val="20"/>
                </w:rPr>
                <w:t>Avcbvi Zj‡c‡U</w:t>
              </w:r>
              <w:r w:rsidRPr="001C653E">
                <w:rPr>
                  <w:rFonts w:ascii="SutonnyMJ" w:hAnsi="SutonnyMJ"/>
                  <w:sz w:val="20"/>
                  <w:szCs w:val="20"/>
                </w:rPr>
                <w:t xml:space="preserve"> jvw_ ev Nywl †g‡iwQj</w:t>
              </w:r>
            </w:ins>
            <w:ins w:id="157" w:author="mahfuzmamun" w:date="2015-06-24T09:44:00Z">
              <w:r w:rsidR="00EA612D">
                <w:rPr>
                  <w:rFonts w:ascii="SutonnyMJ" w:hAnsi="SutonnyMJ"/>
                  <w:sz w:val="20"/>
                  <w:szCs w:val="20"/>
                </w:rPr>
                <w:t xml:space="preserve"> </w:t>
              </w:r>
            </w:ins>
            <w:ins w:id="158" w:author="mahfuzmamun" w:date="2015-06-24T09:45:00Z">
              <w:r w:rsidR="00EA612D" w:rsidRPr="009C1A5C">
                <w:rPr>
                  <w:rFonts w:ascii="SutonnyMJ" w:hAnsi="SutonnyMJ"/>
                  <w:sz w:val="20"/>
                  <w:szCs w:val="20"/>
                </w:rPr>
                <w:t>wK</w:t>
              </w:r>
            </w:ins>
            <w:ins w:id="159" w:author="mahfuzmamun" w:date="2015-06-24T09:39:00Z">
              <w:r w:rsidRPr="001C653E">
                <w:rPr>
                  <w:rFonts w:ascii="SutonnyMJ" w:hAnsi="SutonnyMJ"/>
                  <w:sz w:val="20"/>
                  <w:szCs w:val="20"/>
                </w:rPr>
                <w:t>?</w:t>
              </w:r>
            </w:ins>
          </w:p>
        </w:tc>
        <w:tc>
          <w:tcPr>
            <w:tcW w:w="4407" w:type="dxa"/>
            <w:gridSpan w:val="12"/>
            <w:tcBorders>
              <w:top w:val="single" w:sz="4" w:space="0" w:color="auto"/>
              <w:left w:val="single" w:sz="4" w:space="0" w:color="auto"/>
              <w:bottom w:val="single" w:sz="6" w:space="0" w:color="auto"/>
              <w:right w:val="single" w:sz="4" w:space="0" w:color="auto"/>
            </w:tcBorders>
          </w:tcPr>
          <w:p w:rsidR="00E2668E" w:rsidRPr="001C653E" w:rsidRDefault="00E2668E" w:rsidP="00E2668E">
            <w:pPr>
              <w:tabs>
                <w:tab w:val="right" w:leader="dot" w:pos="3997"/>
              </w:tabs>
              <w:jc w:val="both"/>
              <w:rPr>
                <w:ins w:id="160" w:author="mahfuzmamun" w:date="2015-06-24T09:44:00Z"/>
                <w:sz w:val="20"/>
                <w:szCs w:val="20"/>
              </w:rPr>
            </w:pPr>
            <w:ins w:id="161" w:author="mahfuzmamun" w:date="2015-06-24T09:44:00Z">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ins>
          </w:p>
          <w:p w:rsidR="00E2668E" w:rsidRDefault="00E2668E" w:rsidP="00E2668E">
            <w:pPr>
              <w:tabs>
                <w:tab w:val="right" w:leader="dot" w:pos="3887"/>
              </w:tabs>
              <w:jc w:val="both"/>
              <w:rPr>
                <w:ins w:id="162" w:author="mahfuzmamun" w:date="2015-06-24T09:44:00Z"/>
                <w:sz w:val="20"/>
              </w:rPr>
            </w:pPr>
            <w:ins w:id="163" w:author="mahfuzmamun" w:date="2015-06-24T09:44:00Z">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ins>
          </w:p>
          <w:p w:rsidR="00E2668E" w:rsidRPr="001C653E" w:rsidRDefault="00E2668E" w:rsidP="002C71EB">
            <w:pPr>
              <w:tabs>
                <w:tab w:val="right" w:leader="dot" w:pos="3997"/>
              </w:tabs>
              <w:jc w:val="both"/>
              <w:rPr>
                <w:ins w:id="164" w:author="mahfuzmamun" w:date="2015-06-24T09:38:00Z"/>
                <w:sz w:val="20"/>
                <w:szCs w:val="20"/>
              </w:rPr>
            </w:pPr>
            <w:ins w:id="165" w:author="mahfuzmamun" w:date="2015-06-24T09:44:00Z">
              <w:r w:rsidRPr="001C653E">
                <w:rPr>
                  <w:sz w:val="16"/>
                  <w:szCs w:val="16"/>
                </w:rPr>
                <w:t>DON’T REMEMBER</w:t>
              </w:r>
              <w:r w:rsidRPr="001C653E">
                <w:rPr>
                  <w:rFonts w:cs="Vrinda" w:hint="cs"/>
                  <w:sz w:val="16"/>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g‡b †bB</w:t>
              </w:r>
              <w:r w:rsidRPr="001C653E">
                <w:rPr>
                  <w:rFonts w:ascii="SutonnyMJ" w:hAnsi="SutonnyMJ" w:cs="SutonnyMJ" w:hint="cs"/>
                  <w:sz w:val="20"/>
                  <w:szCs w:val="20"/>
                  <w:cs/>
                  <w:lang w:bidi="bn-BD"/>
                </w:rPr>
                <w:t>)</w:t>
              </w:r>
              <w:r>
                <w:rPr>
                  <w:rFonts w:ascii="SutonnyMJ" w:hAnsi="SutonnyMJ" w:cs="SutonnyMJ"/>
                  <w:sz w:val="20"/>
                  <w:szCs w:val="20"/>
                  <w:lang w:val="en-US" w:bidi="bn-BD"/>
                </w:rPr>
                <w:t xml:space="preserve"> </w:t>
              </w:r>
              <w:r>
                <w:rPr>
                  <w:sz w:val="20"/>
                  <w:szCs w:val="20"/>
                  <w:lang w:val="en-US" w:bidi="bn-BD"/>
                </w:rPr>
                <w:t>……………………</w:t>
              </w:r>
              <w:r w:rsidRPr="001C653E">
                <w:rPr>
                  <w:sz w:val="16"/>
                  <w:szCs w:val="16"/>
                </w:rPr>
                <w:t>8</w:t>
              </w:r>
            </w:ins>
          </w:p>
        </w:tc>
        <w:tc>
          <w:tcPr>
            <w:tcW w:w="993" w:type="dxa"/>
            <w:gridSpan w:val="5"/>
            <w:tcBorders>
              <w:top w:val="single" w:sz="4" w:space="0" w:color="auto"/>
              <w:left w:val="single" w:sz="4" w:space="0" w:color="auto"/>
              <w:bottom w:val="single" w:sz="6" w:space="0" w:color="auto"/>
              <w:right w:val="single" w:sz="6" w:space="0" w:color="auto"/>
            </w:tcBorders>
            <w:vAlign w:val="center"/>
          </w:tcPr>
          <w:p w:rsidR="00E2668E" w:rsidRPr="001C653E" w:rsidRDefault="00E2668E" w:rsidP="00A13AB6">
            <w:pPr>
              <w:jc w:val="center"/>
              <w:rPr>
                <w:ins w:id="166" w:author="mahfuzmamun" w:date="2015-06-24T09:38:00Z"/>
                <w:sz w:val="20"/>
                <w:szCs w:val="20"/>
              </w:rPr>
            </w:pPr>
          </w:p>
        </w:tc>
      </w:tr>
      <w:tr w:rsidR="00E2668E" w:rsidRPr="001C653E" w:rsidTr="00B96AB6">
        <w:trPr>
          <w:cantSplit/>
          <w:trHeight w:val="1214"/>
        </w:trPr>
        <w:tc>
          <w:tcPr>
            <w:tcW w:w="529" w:type="dxa"/>
            <w:tcBorders>
              <w:left w:val="single" w:sz="6" w:space="0" w:color="auto"/>
              <w:bottom w:val="single" w:sz="6" w:space="0" w:color="auto"/>
              <w:right w:val="single" w:sz="12" w:space="0" w:color="auto"/>
            </w:tcBorders>
          </w:tcPr>
          <w:p w:rsidR="00E2668E" w:rsidRPr="001C653E" w:rsidRDefault="00E2668E" w:rsidP="00A13AB6">
            <w:pPr>
              <w:jc w:val="both"/>
              <w:rPr>
                <w:sz w:val="20"/>
                <w:szCs w:val="20"/>
              </w:rPr>
            </w:pPr>
          </w:p>
        </w:tc>
        <w:tc>
          <w:tcPr>
            <w:tcW w:w="9116" w:type="dxa"/>
            <w:gridSpan w:val="15"/>
            <w:tcBorders>
              <w:top w:val="single" w:sz="4" w:space="0" w:color="auto"/>
              <w:bottom w:val="single" w:sz="6" w:space="0" w:color="auto"/>
              <w:right w:val="single" w:sz="4" w:space="0" w:color="auto"/>
            </w:tcBorders>
          </w:tcPr>
          <w:p w:rsidR="00E2668E" w:rsidRPr="001C653E" w:rsidRDefault="00E2668E" w:rsidP="009E28C8">
            <w:pPr>
              <w:rPr>
                <w:b/>
                <w:sz w:val="20"/>
                <w:szCs w:val="20"/>
                <w:lang w:bidi="bn-BD"/>
              </w:rPr>
            </w:pPr>
            <w:r w:rsidRPr="001C653E">
              <w:rPr>
                <w:b/>
                <w:sz w:val="20"/>
                <w:szCs w:val="20"/>
                <w:lang w:bidi="bn-BD"/>
              </w:rPr>
              <w:t>CHECK 8A:</w:t>
            </w:r>
          </w:p>
          <w:p w:rsidR="00E2668E" w:rsidRPr="001C653E" w:rsidRDefault="00E2668E" w:rsidP="009E28C8">
            <w:pPr>
              <w:rPr>
                <w:rFonts w:ascii="SutonnyMJ" w:hAnsi="SutonnyMJ" w:cs="SutonnyMJ"/>
                <w:sz w:val="20"/>
                <w:szCs w:val="20"/>
              </w:rPr>
            </w:pPr>
            <w:r w:rsidRPr="001C653E">
              <w:rPr>
                <w:sz w:val="20"/>
                <w:szCs w:val="20"/>
              </w:rPr>
              <w:t xml:space="preserve">806 </w:t>
            </w:r>
            <w:r w:rsidRPr="001C653E">
              <w:rPr>
                <w:rFonts w:ascii="SutonnyMJ" w:hAnsi="SutonnyMJ" w:cs="SutonnyMJ"/>
                <w:sz w:val="20"/>
                <w:szCs w:val="20"/>
              </w:rPr>
              <w:t xml:space="preserve">cÖ‡kœi </w:t>
            </w:r>
            <w:r w:rsidRPr="001C653E">
              <w:rPr>
                <w:sz w:val="20"/>
                <w:szCs w:val="20"/>
              </w:rPr>
              <w:t>A</w:t>
            </w:r>
            <w:r w:rsidRPr="001C653E">
              <w:rPr>
                <w:rFonts w:ascii="SutonnyMJ" w:hAnsi="SutonnyMJ" w:cs="SutonnyMJ"/>
                <w:sz w:val="20"/>
                <w:szCs w:val="20"/>
              </w:rPr>
              <w:t xml:space="preserve"> Kjv‡g AšÍZ GKwU </w:t>
            </w:r>
            <w:r w:rsidRPr="001C653E">
              <w:rPr>
                <w:sz w:val="20"/>
                <w:szCs w:val="20"/>
              </w:rPr>
              <w:t>1</w:t>
            </w:r>
            <w:r w:rsidRPr="001C653E">
              <w:rPr>
                <w:rFonts w:ascii="SutonnyMJ" w:hAnsi="SutonnyMJ" w:cs="SutonnyMJ"/>
                <w:sz w:val="20"/>
                <w:szCs w:val="20"/>
              </w:rPr>
              <w:t xml:space="preserve"> e„ËvwqZ Av‡Q ..................................................</w:t>
            </w:r>
            <w:r>
              <w:rPr>
                <w:rFonts w:ascii="SutonnyMJ" w:hAnsi="SutonnyMJ" w:cs="SutonnyMJ"/>
                <w:sz w:val="20"/>
                <w:szCs w:val="20"/>
              </w:rPr>
              <w:t>.......................................................</w:t>
            </w:r>
            <w:r w:rsidRPr="001C653E">
              <w:rPr>
                <w:rFonts w:ascii="SutonnyMJ" w:hAnsi="SutonnyMJ" w:cs="SutonnyMJ"/>
                <w:sz w:val="20"/>
                <w:szCs w:val="20"/>
              </w:rPr>
              <w:t>.</w:t>
            </w:r>
            <w:r w:rsidRPr="001C653E">
              <w:rPr>
                <w:sz w:val="20"/>
                <w:szCs w:val="20"/>
              </w:rPr>
              <w:t>1</w:t>
            </w:r>
          </w:p>
          <w:p w:rsidR="00E2668E" w:rsidRPr="001C653E" w:rsidRDefault="00E2668E" w:rsidP="009E28C8">
            <w:pPr>
              <w:rPr>
                <w:sz w:val="20"/>
                <w:szCs w:val="20"/>
              </w:rPr>
            </w:pPr>
            <w:r w:rsidRPr="001C653E">
              <w:rPr>
                <w:sz w:val="20"/>
                <w:szCs w:val="20"/>
              </w:rPr>
              <w:t xml:space="preserve">806 </w:t>
            </w:r>
            <w:r w:rsidRPr="001C653E">
              <w:rPr>
                <w:rFonts w:ascii="SutonnyMJ" w:hAnsi="SutonnyMJ" w:cs="SutonnyMJ"/>
                <w:sz w:val="20"/>
                <w:szCs w:val="20"/>
              </w:rPr>
              <w:t xml:space="preserve">cÖ‡kœi </w:t>
            </w:r>
            <w:r w:rsidRPr="001C653E">
              <w:rPr>
                <w:sz w:val="20"/>
                <w:szCs w:val="20"/>
              </w:rPr>
              <w:t>A</w:t>
            </w:r>
            <w:r w:rsidRPr="001C653E">
              <w:rPr>
                <w:rFonts w:ascii="SutonnyMJ" w:hAnsi="SutonnyMJ" w:cs="SutonnyMJ"/>
                <w:sz w:val="20"/>
                <w:szCs w:val="20"/>
              </w:rPr>
              <w:t xml:space="preserve"> Kjv‡g me¸‡jv </w:t>
            </w:r>
            <w:r w:rsidRPr="001C653E">
              <w:rPr>
                <w:sz w:val="20"/>
                <w:szCs w:val="20"/>
              </w:rPr>
              <w:t>2</w:t>
            </w:r>
            <w:r w:rsidRPr="001C653E">
              <w:rPr>
                <w:rFonts w:ascii="SutonnyMJ" w:hAnsi="SutonnyMJ" w:cs="SutonnyMJ"/>
                <w:sz w:val="20"/>
                <w:szCs w:val="20"/>
              </w:rPr>
              <w:t xml:space="preserve"> e„ËvwqZ Av‡Q ......................................................</w:t>
            </w:r>
            <w:r>
              <w:rPr>
                <w:rFonts w:ascii="SutonnyMJ" w:hAnsi="SutonnyMJ" w:cs="SutonnyMJ"/>
                <w:sz w:val="20"/>
                <w:szCs w:val="20"/>
              </w:rPr>
              <w:t>.......................................................</w:t>
            </w:r>
            <w:r w:rsidRPr="001C653E">
              <w:rPr>
                <w:rFonts w:ascii="SutonnyMJ" w:hAnsi="SutonnyMJ" w:cs="SutonnyMJ"/>
                <w:sz w:val="20"/>
                <w:szCs w:val="20"/>
              </w:rPr>
              <w:t>..</w:t>
            </w:r>
            <w:r w:rsidRPr="001C653E">
              <w:rPr>
                <w:sz w:val="20"/>
                <w:szCs w:val="20"/>
              </w:rPr>
              <w:t>2</w:t>
            </w:r>
          </w:p>
        </w:tc>
        <w:tc>
          <w:tcPr>
            <w:tcW w:w="993" w:type="dxa"/>
            <w:gridSpan w:val="5"/>
            <w:tcBorders>
              <w:top w:val="single" w:sz="4" w:space="0" w:color="auto"/>
              <w:left w:val="single" w:sz="4" w:space="0" w:color="auto"/>
              <w:bottom w:val="single" w:sz="6" w:space="0" w:color="auto"/>
              <w:right w:val="single" w:sz="6" w:space="0" w:color="auto"/>
            </w:tcBorders>
            <w:vAlign w:val="center"/>
          </w:tcPr>
          <w:p w:rsidR="00E2668E" w:rsidRPr="001C653E" w:rsidRDefault="00E2668E" w:rsidP="00A13AB6">
            <w:pPr>
              <w:jc w:val="center"/>
              <w:rPr>
                <w:sz w:val="20"/>
                <w:szCs w:val="20"/>
              </w:rPr>
            </w:pPr>
          </w:p>
        </w:tc>
      </w:tr>
      <w:tr w:rsidR="00E2668E" w:rsidRPr="001C653E" w:rsidTr="00B96AB6">
        <w:trPr>
          <w:cantSplit/>
          <w:trHeight w:val="2208"/>
        </w:trPr>
        <w:tc>
          <w:tcPr>
            <w:tcW w:w="529" w:type="dxa"/>
            <w:vMerge w:val="restart"/>
            <w:tcBorders>
              <w:top w:val="single" w:sz="4" w:space="0" w:color="auto"/>
              <w:left w:val="single" w:sz="6" w:space="0" w:color="auto"/>
            </w:tcBorders>
          </w:tcPr>
          <w:p w:rsidR="00E2668E" w:rsidRPr="001C653E" w:rsidRDefault="00E2668E" w:rsidP="0000653A">
            <w:pPr>
              <w:numPr>
                <w:ilvl w:val="0"/>
                <w:numId w:val="46"/>
              </w:numPr>
              <w:jc w:val="both"/>
              <w:rPr>
                <w:sz w:val="20"/>
                <w:szCs w:val="20"/>
              </w:rPr>
            </w:pPr>
          </w:p>
        </w:tc>
        <w:tc>
          <w:tcPr>
            <w:tcW w:w="3710" w:type="dxa"/>
            <w:gridSpan w:val="2"/>
            <w:vMerge w:val="restart"/>
            <w:tcBorders>
              <w:top w:val="single" w:sz="6" w:space="0" w:color="auto"/>
              <w:left w:val="single" w:sz="12" w:space="0" w:color="auto"/>
            </w:tcBorders>
          </w:tcPr>
          <w:p w:rsidR="00E2668E" w:rsidRPr="001C653E" w:rsidRDefault="00E2668E" w:rsidP="00A13AB6">
            <w:pPr>
              <w:rPr>
                <w:sz w:val="20"/>
                <w:szCs w:val="20"/>
              </w:rPr>
            </w:pPr>
            <w:r w:rsidRPr="001C653E">
              <w:rPr>
                <w:sz w:val="20"/>
                <w:szCs w:val="20"/>
              </w:rPr>
              <w:t>The next questions are about things that happen to many women, and that your current partner, or any other partner may have done to you.</w:t>
            </w:r>
          </w:p>
          <w:p w:rsidR="00E2668E" w:rsidRPr="001C653E" w:rsidRDefault="00E2668E" w:rsidP="00A13AB6">
            <w:pPr>
              <w:ind w:left="283" w:hanging="283"/>
              <w:jc w:val="both"/>
              <w:rPr>
                <w:rFonts w:ascii="SutonnyMJ" w:hAnsi="SutonnyMJ"/>
                <w:sz w:val="20"/>
                <w:szCs w:val="20"/>
              </w:rPr>
            </w:pPr>
            <w:r w:rsidRPr="001C653E">
              <w:rPr>
                <w:rFonts w:ascii="SutonnyMJ" w:hAnsi="SutonnyMJ"/>
                <w:sz w:val="20"/>
                <w:szCs w:val="20"/>
              </w:rPr>
              <w:t xml:space="preserve">Gi c‡ii cÖkœ¸wj Ggb me wel‡q hv A‡bK </w:t>
            </w:r>
          </w:p>
          <w:p w:rsidR="00E2668E" w:rsidRPr="001C653E" w:rsidRDefault="00E2668E" w:rsidP="00A13AB6">
            <w:pPr>
              <w:ind w:left="283" w:hanging="283"/>
              <w:jc w:val="both"/>
              <w:rPr>
                <w:rFonts w:ascii="SutonnyMJ" w:hAnsi="SutonnyMJ"/>
                <w:sz w:val="20"/>
                <w:szCs w:val="20"/>
              </w:rPr>
            </w:pPr>
            <w:r w:rsidRPr="001C653E">
              <w:rPr>
                <w:rFonts w:ascii="SutonnyMJ" w:hAnsi="SutonnyMJ"/>
                <w:sz w:val="20"/>
                <w:szCs w:val="20"/>
              </w:rPr>
              <w:t xml:space="preserve">gwnjvi Rxe‡bB N‡U _v‡K Ges Avcbvi  Rxe‡bI </w:t>
            </w:r>
          </w:p>
          <w:p w:rsidR="00E2668E" w:rsidRPr="001C653E" w:rsidRDefault="00E2668E" w:rsidP="00A13AB6">
            <w:pPr>
              <w:ind w:left="283" w:hanging="283"/>
              <w:jc w:val="both"/>
              <w:rPr>
                <w:sz w:val="20"/>
                <w:szCs w:val="20"/>
              </w:rPr>
            </w:pPr>
            <w:r w:rsidRPr="001C653E">
              <w:rPr>
                <w:rFonts w:ascii="SutonnyMJ" w:hAnsi="SutonnyMJ"/>
                <w:sz w:val="20"/>
                <w:szCs w:val="20"/>
              </w:rPr>
              <w:t>N‡U _vK‡Z cv‡i|</w:t>
            </w:r>
          </w:p>
          <w:p w:rsidR="00E2668E" w:rsidRPr="001C653E" w:rsidRDefault="00E2668E" w:rsidP="00A13AB6">
            <w:pPr>
              <w:ind w:left="283" w:hanging="283"/>
              <w:jc w:val="both"/>
              <w:rPr>
                <w:sz w:val="20"/>
                <w:szCs w:val="20"/>
              </w:rPr>
            </w:pPr>
          </w:p>
          <w:p w:rsidR="00E2668E" w:rsidRPr="001C653E" w:rsidRDefault="00E2668E" w:rsidP="00A13AB6">
            <w:pPr>
              <w:ind w:left="283" w:hanging="283"/>
              <w:jc w:val="both"/>
              <w:rPr>
                <w:sz w:val="20"/>
                <w:szCs w:val="20"/>
              </w:rPr>
            </w:pPr>
          </w:p>
          <w:p w:rsidR="00E2668E" w:rsidRPr="001C653E" w:rsidRDefault="00E2668E" w:rsidP="00A13AB6">
            <w:pPr>
              <w:ind w:left="360"/>
              <w:rPr>
                <w:sz w:val="20"/>
                <w:szCs w:val="20"/>
              </w:rPr>
            </w:pPr>
          </w:p>
        </w:tc>
        <w:tc>
          <w:tcPr>
            <w:tcW w:w="2073" w:type="dxa"/>
            <w:gridSpan w:val="5"/>
            <w:tcBorders>
              <w:top w:val="single" w:sz="6" w:space="0" w:color="auto"/>
              <w:left w:val="single" w:sz="6" w:space="0" w:color="auto"/>
              <w:bottom w:val="single" w:sz="4" w:space="0" w:color="auto"/>
              <w:right w:val="single" w:sz="6" w:space="0" w:color="auto"/>
            </w:tcBorders>
          </w:tcPr>
          <w:p w:rsidR="00E2668E" w:rsidRPr="001C653E" w:rsidRDefault="00E2668E" w:rsidP="00A13AB6">
            <w:pPr>
              <w:rPr>
                <w:sz w:val="20"/>
                <w:szCs w:val="20"/>
              </w:rPr>
            </w:pPr>
            <w:r w:rsidRPr="001C653E">
              <w:rPr>
                <w:sz w:val="20"/>
                <w:szCs w:val="20"/>
              </w:rPr>
              <w:t>A) (If YES continue with B. If NO skip to next item)</w:t>
            </w:r>
          </w:p>
          <w:p w:rsidR="00E2668E" w:rsidRPr="001C653E" w:rsidRDefault="00E2668E" w:rsidP="002E72B2">
            <w:pPr>
              <w:rPr>
                <w:rFonts w:ascii="SutonnyMJ" w:hAnsi="SutonnyMJ"/>
                <w:sz w:val="20"/>
                <w:szCs w:val="20"/>
              </w:rPr>
            </w:pPr>
            <w:r w:rsidRPr="001C653E">
              <w:rPr>
                <w:sz w:val="20"/>
                <w:szCs w:val="20"/>
              </w:rPr>
              <w:t>(</w:t>
            </w:r>
            <w:r w:rsidRPr="001C653E">
              <w:rPr>
                <w:rFonts w:ascii="SutonnyMJ" w:hAnsi="SutonnyMJ"/>
                <w:sz w:val="20"/>
                <w:szCs w:val="20"/>
              </w:rPr>
              <w:t>hw` nu¨v nq,</w:t>
            </w:r>
          </w:p>
          <w:p w:rsidR="00E2668E" w:rsidRPr="001C653E" w:rsidRDefault="00E2668E" w:rsidP="002E72B2">
            <w:pPr>
              <w:rPr>
                <w:sz w:val="20"/>
                <w:szCs w:val="20"/>
              </w:rPr>
            </w:pPr>
            <w:r w:rsidRPr="001C653E">
              <w:rPr>
                <w:rFonts w:ascii="SutonnyMJ" w:hAnsi="SutonnyMJ"/>
                <w:sz w:val="20"/>
                <w:szCs w:val="20"/>
              </w:rPr>
              <w:t xml:space="preserve">ïaygvÎ Zvn‡j </w:t>
            </w:r>
            <w:r w:rsidRPr="001C653E">
              <w:rPr>
                <w:sz w:val="20"/>
                <w:szCs w:val="20"/>
              </w:rPr>
              <w:t>B</w:t>
            </w:r>
            <w:r w:rsidRPr="001C653E">
              <w:rPr>
                <w:rFonts w:ascii="SutonnyMJ" w:hAnsi="SutonnyMJ"/>
                <w:sz w:val="20"/>
                <w:szCs w:val="20"/>
              </w:rPr>
              <w:t xml:space="preserve"> Kjv‡g</w:t>
            </w:r>
            <w:r w:rsidRPr="001C653E">
              <w:rPr>
                <w:rFonts w:ascii="SutonnyMJ" w:hAnsi="SutonnyMJ"/>
                <w:b/>
                <w:i/>
                <w:sz w:val="20"/>
                <w:szCs w:val="20"/>
              </w:rPr>
              <w:t xml:space="preserve"> </w:t>
            </w:r>
            <w:r w:rsidRPr="001C653E">
              <w:rPr>
                <w:rFonts w:ascii="SutonnyMJ" w:hAnsi="SutonnyMJ"/>
                <w:sz w:val="20"/>
                <w:szCs w:val="20"/>
              </w:rPr>
              <w:t xml:space="preserve"> hvb| hw` bv nq Zvn‡j cieZ©x cÖ‡kœ P‡j hvb|)</w:t>
            </w:r>
          </w:p>
        </w:tc>
        <w:tc>
          <w:tcPr>
            <w:tcW w:w="1620" w:type="dxa"/>
            <w:gridSpan w:val="4"/>
            <w:tcBorders>
              <w:top w:val="single" w:sz="6" w:space="0" w:color="auto"/>
              <w:left w:val="single" w:sz="6" w:space="0" w:color="auto"/>
              <w:bottom w:val="single" w:sz="4" w:space="0" w:color="auto"/>
              <w:right w:val="single" w:sz="6" w:space="0" w:color="auto"/>
            </w:tcBorders>
          </w:tcPr>
          <w:p w:rsidR="00E2668E" w:rsidRPr="001C653E" w:rsidRDefault="00E2668E" w:rsidP="00A13AB6">
            <w:pPr>
              <w:pStyle w:val="BodyText"/>
              <w:rPr>
                <w:b w:val="0"/>
                <w:sz w:val="20"/>
                <w:szCs w:val="20"/>
              </w:rPr>
            </w:pPr>
            <w:r w:rsidRPr="001C653E">
              <w:rPr>
                <w:b w:val="0"/>
                <w:sz w:val="20"/>
                <w:szCs w:val="20"/>
              </w:rPr>
              <w:t xml:space="preserve">B) Has this happened </w:t>
            </w:r>
            <w:r w:rsidRPr="001C653E">
              <w:rPr>
                <w:b w:val="0"/>
                <w:sz w:val="20"/>
                <w:szCs w:val="20"/>
                <w:u w:val="single"/>
              </w:rPr>
              <w:t>in the past 12 months?</w:t>
            </w:r>
          </w:p>
          <w:p w:rsidR="00E2668E" w:rsidRPr="001C653E" w:rsidRDefault="00E2668E" w:rsidP="00A13AB6">
            <w:pPr>
              <w:rPr>
                <w:sz w:val="20"/>
                <w:szCs w:val="20"/>
              </w:rPr>
            </w:pPr>
            <w:r w:rsidRPr="001C653E">
              <w:rPr>
                <w:sz w:val="20"/>
                <w:szCs w:val="20"/>
              </w:rPr>
              <w:t>(If YES ask C only.)</w:t>
            </w:r>
          </w:p>
          <w:p w:rsidR="00E2668E" w:rsidRPr="001C653E" w:rsidRDefault="00E2668E" w:rsidP="002E72B2">
            <w:pPr>
              <w:rPr>
                <w:sz w:val="20"/>
                <w:szCs w:val="20"/>
              </w:rPr>
            </w:pPr>
            <w:r w:rsidRPr="001C653E">
              <w:rPr>
                <w:rFonts w:ascii="SutonnyMJ" w:hAnsi="SutonnyMJ"/>
                <w:sz w:val="20"/>
                <w:szCs w:val="20"/>
              </w:rPr>
              <w:t xml:space="preserve">Bnv wK MZ 12 gv‡m N‡U‡Q? (hw` nu¨v nq ïaygvÎ Zvn‡j </w:t>
            </w:r>
            <w:r w:rsidRPr="001C653E">
              <w:rPr>
                <w:sz w:val="20"/>
                <w:szCs w:val="20"/>
              </w:rPr>
              <w:t>C</w:t>
            </w:r>
            <w:r w:rsidRPr="001C653E">
              <w:rPr>
                <w:rFonts w:ascii="SutonnyMJ" w:hAnsi="SutonnyMJ"/>
                <w:sz w:val="20"/>
                <w:szCs w:val="20"/>
              </w:rPr>
              <w:t xml:space="preserve"> Kjv‡g</w:t>
            </w:r>
            <w:r w:rsidRPr="001C653E">
              <w:rPr>
                <w:rFonts w:ascii="SutonnyMJ" w:hAnsi="SutonnyMJ"/>
                <w:b/>
                <w:i/>
                <w:sz w:val="20"/>
                <w:szCs w:val="20"/>
              </w:rPr>
              <w:t xml:space="preserve"> </w:t>
            </w:r>
            <w:r w:rsidRPr="001C653E">
              <w:rPr>
                <w:rFonts w:ascii="SutonnyMJ" w:hAnsi="SutonnyMJ"/>
                <w:sz w:val="20"/>
                <w:szCs w:val="20"/>
              </w:rPr>
              <w:t xml:space="preserve"> hvb| hw` bv nq Zvn‡j cieZ©x cÖ‡kœ P‡j hvb|)</w:t>
            </w:r>
          </w:p>
        </w:tc>
        <w:tc>
          <w:tcPr>
            <w:tcW w:w="2706" w:type="dxa"/>
            <w:gridSpan w:val="9"/>
            <w:tcBorders>
              <w:top w:val="single" w:sz="6" w:space="0" w:color="auto"/>
              <w:left w:val="single" w:sz="6" w:space="0" w:color="auto"/>
              <w:bottom w:val="single" w:sz="4" w:space="0" w:color="auto"/>
              <w:right w:val="single" w:sz="6" w:space="0" w:color="auto"/>
            </w:tcBorders>
          </w:tcPr>
          <w:p w:rsidR="00E2668E" w:rsidRPr="001C653E" w:rsidRDefault="00E2668E" w:rsidP="00A13AB6">
            <w:pPr>
              <w:pStyle w:val="BodyText"/>
              <w:rPr>
                <w:b w:val="0"/>
                <w:sz w:val="20"/>
                <w:szCs w:val="20"/>
              </w:rPr>
            </w:pPr>
            <w:r w:rsidRPr="001C653E">
              <w:rPr>
                <w:b w:val="0"/>
                <w:sz w:val="20"/>
                <w:szCs w:val="20"/>
              </w:rPr>
              <w:t>C)</w:t>
            </w:r>
            <w:r w:rsidRPr="001C653E">
              <w:rPr>
                <w:b w:val="0"/>
                <w:sz w:val="20"/>
                <w:szCs w:val="20"/>
                <w:u w:val="single"/>
              </w:rPr>
              <w:t xml:space="preserve"> In the past 12 months</w:t>
            </w:r>
            <w:r w:rsidRPr="001C653E">
              <w:rPr>
                <w:b w:val="0"/>
                <w:sz w:val="20"/>
                <w:szCs w:val="20"/>
              </w:rPr>
              <w:t xml:space="preserve"> would you say that this has happened once, a few times or many times? (after  answering C, go to next item)</w:t>
            </w:r>
          </w:p>
          <w:p w:rsidR="00E2668E" w:rsidRPr="001C653E" w:rsidRDefault="00E2668E" w:rsidP="00A13AB6">
            <w:pPr>
              <w:pStyle w:val="CommentText"/>
              <w:rPr>
                <w:rFonts w:ascii="SutonnyMJ" w:hAnsi="SutonnyMJ" w:cs="Vrinda"/>
                <w:lang w:bidi="bn-BD"/>
              </w:rPr>
            </w:pPr>
            <w:r w:rsidRPr="001C653E">
              <w:rPr>
                <w:rFonts w:ascii="SutonnyMJ" w:hAnsi="SutonnyMJ"/>
              </w:rPr>
              <w:t>MZ 12 gv‡m KZ NbNb</w:t>
            </w:r>
            <w:r w:rsidRPr="001C653E">
              <w:rPr>
                <w:rFonts w:ascii="SutonnyMJ" w:hAnsi="SutonnyMJ" w:cs="Vrinda"/>
                <w:lang w:val="en-US" w:bidi="bn-BD"/>
              </w:rPr>
              <w:t xml:space="preserve"> GiKg N‡U‡Q? </w:t>
            </w:r>
            <w:r w:rsidRPr="001C653E">
              <w:rPr>
                <w:rFonts w:ascii="SutonnyMJ" w:hAnsi="SutonnyMJ" w:hint="cs"/>
                <w:cs/>
                <w:lang w:bidi="bn-BD"/>
              </w:rPr>
              <w:t xml:space="preserve"> </w:t>
            </w:r>
            <w:r w:rsidRPr="001C653E">
              <w:rPr>
                <w:rFonts w:ascii="SutonnyMJ" w:hAnsi="SutonnyMJ"/>
              </w:rPr>
              <w:t>GKevi, K‡qKevi bvwK A‡bKevi N‡U wQj? (</w:t>
            </w:r>
            <w:r w:rsidRPr="001C653E">
              <w:t>C</w:t>
            </w:r>
            <w:r w:rsidRPr="001C653E">
              <w:rPr>
                <w:rFonts w:ascii="SutonnyMJ" w:hAnsi="SutonnyMJ"/>
              </w:rPr>
              <w:t xml:space="preserve"> DËi †`Iqvi c‡i, cieZ©x As‡k hvb)</w:t>
            </w:r>
          </w:p>
        </w:tc>
      </w:tr>
      <w:tr w:rsidR="00E2668E" w:rsidRPr="001C653E" w:rsidTr="00B96AB6">
        <w:trPr>
          <w:cantSplit/>
          <w:trHeight w:val="1155"/>
        </w:trPr>
        <w:tc>
          <w:tcPr>
            <w:tcW w:w="529" w:type="dxa"/>
            <w:vMerge/>
            <w:tcBorders>
              <w:left w:val="single" w:sz="6" w:space="0" w:color="auto"/>
            </w:tcBorders>
          </w:tcPr>
          <w:p w:rsidR="00E2668E" w:rsidRPr="001C653E" w:rsidRDefault="00E2668E" w:rsidP="0000653A">
            <w:pPr>
              <w:numPr>
                <w:ilvl w:val="0"/>
                <w:numId w:val="46"/>
              </w:numPr>
              <w:jc w:val="both"/>
              <w:rPr>
                <w:sz w:val="20"/>
                <w:szCs w:val="20"/>
              </w:rPr>
            </w:pPr>
          </w:p>
        </w:tc>
        <w:tc>
          <w:tcPr>
            <w:tcW w:w="3710" w:type="dxa"/>
            <w:gridSpan w:val="2"/>
            <w:vMerge/>
            <w:tcBorders>
              <w:left w:val="single" w:sz="12" w:space="0" w:color="auto"/>
              <w:bottom w:val="single" w:sz="4" w:space="0" w:color="auto"/>
            </w:tcBorders>
          </w:tcPr>
          <w:p w:rsidR="00E2668E" w:rsidRPr="001C653E" w:rsidRDefault="00E2668E" w:rsidP="00A13AB6">
            <w:pPr>
              <w:rPr>
                <w:sz w:val="20"/>
                <w:szCs w:val="20"/>
              </w:rPr>
            </w:pPr>
          </w:p>
        </w:tc>
        <w:tc>
          <w:tcPr>
            <w:tcW w:w="1173" w:type="dxa"/>
            <w:gridSpan w:val="4"/>
            <w:tcBorders>
              <w:top w:val="single" w:sz="4" w:space="0" w:color="auto"/>
              <w:left w:val="single" w:sz="6" w:space="0" w:color="auto"/>
              <w:bottom w:val="single" w:sz="6" w:space="0" w:color="auto"/>
              <w:right w:val="single" w:sz="4" w:space="0" w:color="auto"/>
            </w:tcBorders>
            <w:vAlign w:val="center"/>
          </w:tcPr>
          <w:p w:rsidR="00E2668E" w:rsidRPr="001C653E" w:rsidRDefault="00E2668E" w:rsidP="00A13AB6">
            <w:pPr>
              <w:jc w:val="center"/>
              <w:rPr>
                <w:sz w:val="20"/>
                <w:szCs w:val="20"/>
              </w:rPr>
            </w:pPr>
          </w:p>
          <w:p w:rsidR="00E2668E" w:rsidRPr="001C653E" w:rsidRDefault="00E2668E" w:rsidP="00A13AB6">
            <w:pPr>
              <w:jc w:val="center"/>
              <w:rPr>
                <w:sz w:val="20"/>
                <w:szCs w:val="20"/>
              </w:rPr>
            </w:pPr>
            <w:r w:rsidRPr="001C653E">
              <w:rPr>
                <w:sz w:val="20"/>
                <w:szCs w:val="20"/>
              </w:rPr>
              <w:t>YES</w:t>
            </w:r>
          </w:p>
          <w:p w:rsidR="00E2668E" w:rsidRPr="001C653E" w:rsidRDefault="00E2668E" w:rsidP="00A13AB6">
            <w:pPr>
              <w:jc w:val="center"/>
              <w:rPr>
                <w:sz w:val="20"/>
                <w:szCs w:val="20"/>
              </w:rPr>
            </w:pPr>
            <w:r w:rsidRPr="001C653E">
              <w:rPr>
                <w:rFonts w:ascii="SutonnyMJ" w:hAnsi="SutonnyMJ"/>
                <w:sz w:val="20"/>
                <w:szCs w:val="20"/>
              </w:rPr>
              <w:t>nu¨v</w:t>
            </w:r>
          </w:p>
        </w:tc>
        <w:tc>
          <w:tcPr>
            <w:tcW w:w="900" w:type="dxa"/>
            <w:tcBorders>
              <w:top w:val="single" w:sz="4" w:space="0" w:color="auto"/>
              <w:left w:val="single" w:sz="4" w:space="0" w:color="auto"/>
              <w:bottom w:val="single" w:sz="6" w:space="0" w:color="auto"/>
              <w:right w:val="single" w:sz="6" w:space="0" w:color="auto"/>
            </w:tcBorders>
            <w:vAlign w:val="center"/>
          </w:tcPr>
          <w:p w:rsidR="00E2668E" w:rsidRPr="001C653E" w:rsidRDefault="00E2668E" w:rsidP="00A13AB6">
            <w:pPr>
              <w:jc w:val="center"/>
              <w:rPr>
                <w:sz w:val="20"/>
                <w:szCs w:val="20"/>
              </w:rPr>
            </w:pPr>
          </w:p>
          <w:p w:rsidR="00E2668E" w:rsidRPr="001C653E" w:rsidRDefault="00E2668E" w:rsidP="00A13AB6">
            <w:pPr>
              <w:jc w:val="center"/>
              <w:rPr>
                <w:sz w:val="20"/>
                <w:szCs w:val="20"/>
              </w:rPr>
            </w:pPr>
            <w:r w:rsidRPr="001C653E">
              <w:rPr>
                <w:sz w:val="20"/>
                <w:szCs w:val="20"/>
              </w:rPr>
              <w:t>NO</w:t>
            </w:r>
          </w:p>
          <w:p w:rsidR="00E2668E" w:rsidRPr="001C653E" w:rsidRDefault="00E2668E" w:rsidP="00A13AB6">
            <w:pPr>
              <w:jc w:val="center"/>
              <w:rPr>
                <w:sz w:val="20"/>
                <w:szCs w:val="20"/>
              </w:rPr>
            </w:pPr>
            <w:r w:rsidRPr="001C653E">
              <w:rPr>
                <w:rFonts w:ascii="SutonnyMJ" w:hAnsi="SutonnyMJ"/>
                <w:sz w:val="20"/>
                <w:szCs w:val="20"/>
              </w:rPr>
              <w:t>bv</w:t>
            </w:r>
          </w:p>
        </w:tc>
        <w:tc>
          <w:tcPr>
            <w:tcW w:w="720" w:type="dxa"/>
            <w:gridSpan w:val="2"/>
            <w:tcBorders>
              <w:top w:val="single" w:sz="4" w:space="0" w:color="auto"/>
              <w:left w:val="single" w:sz="6" w:space="0" w:color="auto"/>
              <w:bottom w:val="single" w:sz="6" w:space="0" w:color="auto"/>
              <w:right w:val="single" w:sz="4" w:space="0" w:color="auto"/>
            </w:tcBorders>
            <w:vAlign w:val="center"/>
          </w:tcPr>
          <w:p w:rsidR="00E2668E" w:rsidRPr="001C653E" w:rsidRDefault="00E2668E" w:rsidP="00A13AB6">
            <w:pPr>
              <w:jc w:val="center"/>
              <w:rPr>
                <w:sz w:val="20"/>
                <w:szCs w:val="20"/>
              </w:rPr>
            </w:pPr>
            <w:r w:rsidRPr="001C653E">
              <w:rPr>
                <w:sz w:val="20"/>
                <w:szCs w:val="20"/>
              </w:rPr>
              <w:t>YES</w:t>
            </w:r>
          </w:p>
          <w:p w:rsidR="00E2668E" w:rsidRPr="001C653E" w:rsidRDefault="00E2668E" w:rsidP="00A13AB6">
            <w:pPr>
              <w:jc w:val="center"/>
              <w:rPr>
                <w:b/>
                <w:sz w:val="20"/>
                <w:szCs w:val="20"/>
              </w:rPr>
            </w:pPr>
            <w:r w:rsidRPr="001C653E">
              <w:rPr>
                <w:rFonts w:ascii="SutonnyMJ" w:hAnsi="SutonnyMJ"/>
                <w:sz w:val="20"/>
                <w:szCs w:val="20"/>
              </w:rPr>
              <w:t>nu¨v</w:t>
            </w:r>
          </w:p>
        </w:tc>
        <w:tc>
          <w:tcPr>
            <w:tcW w:w="900" w:type="dxa"/>
            <w:gridSpan w:val="2"/>
            <w:tcBorders>
              <w:top w:val="single" w:sz="4" w:space="0" w:color="auto"/>
              <w:left w:val="single" w:sz="4" w:space="0" w:color="auto"/>
              <w:bottom w:val="single" w:sz="6" w:space="0" w:color="auto"/>
              <w:right w:val="single" w:sz="6" w:space="0" w:color="auto"/>
            </w:tcBorders>
            <w:vAlign w:val="center"/>
          </w:tcPr>
          <w:p w:rsidR="00E2668E" w:rsidRPr="001C653E" w:rsidRDefault="00E2668E" w:rsidP="00A13AB6">
            <w:pPr>
              <w:jc w:val="center"/>
              <w:rPr>
                <w:sz w:val="20"/>
                <w:szCs w:val="20"/>
              </w:rPr>
            </w:pPr>
            <w:r w:rsidRPr="001C653E">
              <w:rPr>
                <w:sz w:val="20"/>
                <w:szCs w:val="20"/>
              </w:rPr>
              <w:t>NO</w:t>
            </w:r>
          </w:p>
          <w:p w:rsidR="00E2668E" w:rsidRPr="001C653E" w:rsidRDefault="00E2668E" w:rsidP="00A13AB6">
            <w:pPr>
              <w:ind w:left="19"/>
              <w:jc w:val="center"/>
              <w:rPr>
                <w:b/>
                <w:sz w:val="20"/>
                <w:szCs w:val="20"/>
              </w:rPr>
            </w:pPr>
            <w:r w:rsidRPr="001C653E">
              <w:rPr>
                <w:rFonts w:ascii="SutonnyMJ" w:hAnsi="SutonnyMJ"/>
                <w:sz w:val="20"/>
                <w:szCs w:val="20"/>
              </w:rPr>
              <w:t>bv</w:t>
            </w:r>
          </w:p>
        </w:tc>
        <w:tc>
          <w:tcPr>
            <w:tcW w:w="900" w:type="dxa"/>
            <w:gridSpan w:val="3"/>
            <w:tcBorders>
              <w:top w:val="single" w:sz="4" w:space="0" w:color="auto"/>
              <w:left w:val="single" w:sz="6" w:space="0" w:color="auto"/>
              <w:bottom w:val="single" w:sz="6" w:space="0" w:color="auto"/>
              <w:right w:val="single" w:sz="4" w:space="0" w:color="auto"/>
            </w:tcBorders>
            <w:vAlign w:val="center"/>
          </w:tcPr>
          <w:p w:rsidR="00E2668E" w:rsidRPr="001C653E" w:rsidRDefault="00E2668E" w:rsidP="00A13AB6">
            <w:pPr>
              <w:pStyle w:val="CommentText"/>
              <w:jc w:val="center"/>
            </w:pPr>
            <w:r w:rsidRPr="001C653E">
              <w:t>Once</w:t>
            </w:r>
          </w:p>
          <w:p w:rsidR="00E2668E" w:rsidRPr="001C653E" w:rsidRDefault="00E2668E" w:rsidP="00A13AB6">
            <w:pPr>
              <w:jc w:val="center"/>
              <w:rPr>
                <w:rFonts w:ascii="SutonnyMJ" w:hAnsi="SutonnyMJ"/>
                <w:sz w:val="20"/>
                <w:szCs w:val="20"/>
              </w:rPr>
            </w:pPr>
            <w:r w:rsidRPr="001C653E">
              <w:rPr>
                <w:rFonts w:ascii="SutonnyMJ" w:hAnsi="SutonnyMJ"/>
                <w:sz w:val="20"/>
                <w:szCs w:val="20"/>
              </w:rPr>
              <w:t>GKevi</w:t>
            </w:r>
          </w:p>
        </w:tc>
        <w:tc>
          <w:tcPr>
            <w:tcW w:w="900" w:type="dxa"/>
            <w:gridSpan w:val="3"/>
            <w:tcBorders>
              <w:top w:val="single" w:sz="4" w:space="0" w:color="auto"/>
              <w:left w:val="single" w:sz="4" w:space="0" w:color="auto"/>
              <w:bottom w:val="single" w:sz="6" w:space="0" w:color="auto"/>
              <w:right w:val="single" w:sz="4" w:space="0" w:color="auto"/>
            </w:tcBorders>
            <w:vAlign w:val="center"/>
          </w:tcPr>
          <w:p w:rsidR="00E2668E" w:rsidRPr="001C653E" w:rsidRDefault="00E2668E" w:rsidP="00A13AB6">
            <w:pPr>
              <w:jc w:val="center"/>
              <w:rPr>
                <w:b/>
                <w:sz w:val="20"/>
                <w:szCs w:val="20"/>
              </w:rPr>
            </w:pPr>
            <w:r w:rsidRPr="001C653E">
              <w:rPr>
                <w:sz w:val="20"/>
                <w:szCs w:val="20"/>
              </w:rPr>
              <w:t>Few times</w:t>
            </w:r>
          </w:p>
          <w:p w:rsidR="00E2668E" w:rsidRPr="001C653E" w:rsidRDefault="00E2668E" w:rsidP="00A13AB6">
            <w:pPr>
              <w:jc w:val="center"/>
              <w:rPr>
                <w:rFonts w:ascii="SutonnyMJ" w:hAnsi="SutonnyMJ"/>
                <w:sz w:val="20"/>
                <w:szCs w:val="20"/>
              </w:rPr>
            </w:pPr>
            <w:r w:rsidRPr="001C653E">
              <w:rPr>
                <w:rFonts w:ascii="SutonnyMJ" w:hAnsi="SutonnyMJ"/>
                <w:sz w:val="20"/>
                <w:szCs w:val="20"/>
              </w:rPr>
              <w:t>K‡qKevi</w:t>
            </w:r>
          </w:p>
        </w:tc>
        <w:tc>
          <w:tcPr>
            <w:tcW w:w="906" w:type="dxa"/>
            <w:gridSpan w:val="3"/>
            <w:tcBorders>
              <w:top w:val="single" w:sz="4" w:space="0" w:color="auto"/>
              <w:left w:val="single" w:sz="4" w:space="0" w:color="auto"/>
              <w:bottom w:val="single" w:sz="6" w:space="0" w:color="auto"/>
              <w:right w:val="single" w:sz="6" w:space="0" w:color="auto"/>
            </w:tcBorders>
            <w:vAlign w:val="center"/>
          </w:tcPr>
          <w:p w:rsidR="00E2668E" w:rsidRPr="001C653E" w:rsidRDefault="00E2668E" w:rsidP="00A13AB6">
            <w:pPr>
              <w:pStyle w:val="CommentText"/>
              <w:jc w:val="center"/>
              <w:rPr>
                <w:rFonts w:ascii="SutonnyMJ" w:hAnsi="SutonnyMJ"/>
                <w:u w:val="single"/>
              </w:rPr>
            </w:pPr>
            <w:r w:rsidRPr="001C653E">
              <w:t>Many times</w:t>
            </w:r>
          </w:p>
          <w:p w:rsidR="00E2668E" w:rsidRPr="001C653E" w:rsidRDefault="00E2668E" w:rsidP="00A13AB6">
            <w:pPr>
              <w:jc w:val="center"/>
              <w:rPr>
                <w:b/>
                <w:sz w:val="20"/>
                <w:szCs w:val="20"/>
              </w:rPr>
            </w:pPr>
            <w:r w:rsidRPr="001C653E">
              <w:rPr>
                <w:rFonts w:ascii="SutonnyMJ" w:hAnsi="SutonnyMJ"/>
                <w:sz w:val="20"/>
                <w:szCs w:val="20"/>
              </w:rPr>
              <w:t>A‡bKevi</w:t>
            </w:r>
          </w:p>
        </w:tc>
      </w:tr>
      <w:tr w:rsidR="00E2668E" w:rsidRPr="001C653E" w:rsidTr="00B96AB6">
        <w:trPr>
          <w:cantSplit/>
          <w:trHeight w:val="1797"/>
        </w:trPr>
        <w:tc>
          <w:tcPr>
            <w:tcW w:w="529" w:type="dxa"/>
            <w:vMerge/>
            <w:tcBorders>
              <w:left w:val="single" w:sz="6" w:space="0" w:color="auto"/>
            </w:tcBorders>
          </w:tcPr>
          <w:p w:rsidR="00E2668E" w:rsidRPr="001C653E" w:rsidRDefault="00E2668E" w:rsidP="00A13AB6">
            <w:pPr>
              <w:jc w:val="both"/>
              <w:rPr>
                <w:sz w:val="20"/>
                <w:szCs w:val="20"/>
              </w:rPr>
            </w:pPr>
          </w:p>
        </w:tc>
        <w:tc>
          <w:tcPr>
            <w:tcW w:w="3710" w:type="dxa"/>
            <w:gridSpan w:val="2"/>
            <w:tcBorders>
              <w:top w:val="single" w:sz="4" w:space="0" w:color="auto"/>
              <w:left w:val="single" w:sz="12" w:space="0" w:color="auto"/>
              <w:bottom w:val="single" w:sz="4" w:space="0" w:color="auto"/>
              <w:right w:val="single" w:sz="6" w:space="0" w:color="auto"/>
            </w:tcBorders>
          </w:tcPr>
          <w:p w:rsidR="00E2668E" w:rsidRPr="001C653E" w:rsidRDefault="00E2668E" w:rsidP="00473600">
            <w:pPr>
              <w:numPr>
                <w:ilvl w:val="0"/>
                <w:numId w:val="3"/>
              </w:numPr>
              <w:rPr>
                <w:rFonts w:ascii="SutonnyMJ" w:hAnsi="SutonnyMJ"/>
                <w:sz w:val="20"/>
                <w:szCs w:val="20"/>
              </w:rPr>
            </w:pPr>
            <w:r w:rsidRPr="001C653E">
              <w:rPr>
                <w:sz w:val="20"/>
                <w:szCs w:val="20"/>
              </w:rPr>
              <w:t>Did your current or most recent husband ever physically force you to have sexual intercourse when you did not want to?</w:t>
            </w:r>
          </w:p>
          <w:p w:rsidR="00E2668E" w:rsidRPr="001C653E" w:rsidRDefault="00E2668E" w:rsidP="002E72B2">
            <w:pPr>
              <w:ind w:left="360"/>
              <w:rPr>
                <w:sz w:val="20"/>
                <w:szCs w:val="20"/>
              </w:rPr>
            </w:pPr>
            <w:r w:rsidRPr="001C653E">
              <w:rPr>
                <w:rFonts w:ascii="SutonnyMJ" w:hAnsi="SutonnyMJ"/>
                <w:sz w:val="20"/>
                <w:szCs w:val="20"/>
              </w:rPr>
              <w:t>Avcbvi B”Q</w:t>
            </w:r>
            <w:r w:rsidRPr="001C653E">
              <w:rPr>
                <w:rFonts w:ascii="SutonnyMJ" w:hAnsi="SutonnyMJ" w:cs="SutonnyMJ"/>
                <w:sz w:val="20"/>
                <w:szCs w:val="20"/>
              </w:rPr>
              <w:t xml:space="preserve">v bv _vKv </w:t>
            </w:r>
            <w:r w:rsidRPr="001C653E">
              <w:rPr>
                <w:rFonts w:ascii="SutonnyMJ" w:hAnsi="SutonnyMJ"/>
                <w:sz w:val="20"/>
                <w:szCs w:val="20"/>
              </w:rPr>
              <w:t xml:space="preserve">m‡Z¡I Avcbvi (eZ©gvb/ me©‡kl) ¯^vgx KLbI kix‡ii †Rvi LvwU‡q </w:t>
            </w:r>
            <w:r w:rsidRPr="001C653E">
              <w:rPr>
                <w:rFonts w:ascii="SutonnyMJ" w:hAnsi="SutonnyMJ" w:cs="SutonnyMJ"/>
                <w:sz w:val="20"/>
                <w:szCs w:val="20"/>
              </w:rPr>
              <w:t>Avcbv‡K kvixwiK †gjv‡gkvq eva¨ K‡i‡Q?</w:t>
            </w:r>
          </w:p>
        </w:tc>
        <w:tc>
          <w:tcPr>
            <w:tcW w:w="1173" w:type="dxa"/>
            <w:gridSpan w:val="4"/>
            <w:tcBorders>
              <w:left w:val="single" w:sz="6" w:space="0" w:color="auto"/>
              <w:bottom w:val="single" w:sz="4" w:space="0" w:color="auto"/>
              <w:right w:val="single" w:sz="4" w:space="0" w:color="auto"/>
            </w:tcBorders>
            <w:vAlign w:val="center"/>
          </w:tcPr>
          <w:p w:rsidR="00E2668E" w:rsidRPr="001C653E" w:rsidRDefault="00E2668E" w:rsidP="00A13AB6">
            <w:pPr>
              <w:jc w:val="center"/>
              <w:rPr>
                <w:sz w:val="20"/>
                <w:szCs w:val="20"/>
              </w:rPr>
            </w:pPr>
            <w:r w:rsidRPr="001C653E">
              <w:rPr>
                <w:sz w:val="20"/>
                <w:szCs w:val="20"/>
              </w:rPr>
              <w:t>1</w:t>
            </w:r>
          </w:p>
        </w:tc>
        <w:tc>
          <w:tcPr>
            <w:tcW w:w="900" w:type="dxa"/>
            <w:tcBorders>
              <w:left w:val="single" w:sz="4" w:space="0" w:color="auto"/>
              <w:bottom w:val="single" w:sz="4" w:space="0" w:color="auto"/>
              <w:right w:val="single" w:sz="6" w:space="0" w:color="auto"/>
            </w:tcBorders>
            <w:vAlign w:val="center"/>
          </w:tcPr>
          <w:p w:rsidR="00E2668E" w:rsidRPr="001C653E" w:rsidRDefault="00E2668E" w:rsidP="00A13AB6">
            <w:pPr>
              <w:jc w:val="center"/>
              <w:rPr>
                <w:sz w:val="20"/>
                <w:szCs w:val="20"/>
              </w:rPr>
            </w:pPr>
            <w:r w:rsidRPr="001C653E">
              <w:rPr>
                <w:sz w:val="20"/>
                <w:szCs w:val="20"/>
              </w:rPr>
              <w:t>2</w:t>
            </w:r>
          </w:p>
        </w:tc>
        <w:tc>
          <w:tcPr>
            <w:tcW w:w="720" w:type="dxa"/>
            <w:gridSpan w:val="2"/>
            <w:tcBorders>
              <w:left w:val="single" w:sz="6" w:space="0" w:color="auto"/>
              <w:bottom w:val="single" w:sz="4" w:space="0" w:color="auto"/>
              <w:right w:val="single" w:sz="4" w:space="0" w:color="auto"/>
            </w:tcBorders>
            <w:vAlign w:val="center"/>
          </w:tcPr>
          <w:p w:rsidR="00E2668E" w:rsidRPr="001C653E" w:rsidRDefault="00E2668E" w:rsidP="002E72B2">
            <w:pPr>
              <w:jc w:val="center"/>
              <w:rPr>
                <w:sz w:val="20"/>
                <w:szCs w:val="20"/>
              </w:rPr>
            </w:pPr>
            <w:r w:rsidRPr="001C653E">
              <w:rPr>
                <w:sz w:val="20"/>
                <w:szCs w:val="20"/>
              </w:rPr>
              <w:t>1</w:t>
            </w:r>
          </w:p>
        </w:tc>
        <w:tc>
          <w:tcPr>
            <w:tcW w:w="900" w:type="dxa"/>
            <w:gridSpan w:val="2"/>
            <w:tcBorders>
              <w:left w:val="single" w:sz="4" w:space="0" w:color="auto"/>
              <w:bottom w:val="single" w:sz="4" w:space="0" w:color="auto"/>
              <w:right w:val="single" w:sz="6" w:space="0" w:color="auto"/>
            </w:tcBorders>
            <w:vAlign w:val="center"/>
          </w:tcPr>
          <w:p w:rsidR="00E2668E" w:rsidRPr="001C653E" w:rsidRDefault="00E2668E" w:rsidP="00A13AB6">
            <w:pPr>
              <w:jc w:val="center"/>
              <w:rPr>
                <w:sz w:val="20"/>
                <w:szCs w:val="20"/>
              </w:rPr>
            </w:pPr>
            <w:r w:rsidRPr="001C653E">
              <w:rPr>
                <w:sz w:val="20"/>
                <w:szCs w:val="20"/>
              </w:rPr>
              <w:t>2</w:t>
            </w:r>
          </w:p>
        </w:tc>
        <w:tc>
          <w:tcPr>
            <w:tcW w:w="900" w:type="dxa"/>
            <w:gridSpan w:val="3"/>
            <w:tcBorders>
              <w:left w:val="single" w:sz="6" w:space="0" w:color="auto"/>
              <w:bottom w:val="single" w:sz="4" w:space="0" w:color="auto"/>
              <w:right w:val="single" w:sz="4" w:space="0" w:color="auto"/>
            </w:tcBorders>
            <w:vAlign w:val="center"/>
          </w:tcPr>
          <w:p w:rsidR="00E2668E" w:rsidRPr="001C653E" w:rsidRDefault="00E2668E" w:rsidP="002E72B2">
            <w:pPr>
              <w:jc w:val="center"/>
              <w:rPr>
                <w:sz w:val="20"/>
                <w:szCs w:val="20"/>
              </w:rPr>
            </w:pPr>
            <w:r w:rsidRPr="001C653E">
              <w:rPr>
                <w:sz w:val="20"/>
                <w:szCs w:val="20"/>
              </w:rPr>
              <w:t>1</w:t>
            </w:r>
          </w:p>
        </w:tc>
        <w:tc>
          <w:tcPr>
            <w:tcW w:w="900" w:type="dxa"/>
            <w:gridSpan w:val="3"/>
            <w:tcBorders>
              <w:left w:val="single" w:sz="4" w:space="0" w:color="auto"/>
              <w:bottom w:val="single" w:sz="4" w:space="0" w:color="auto"/>
              <w:right w:val="single" w:sz="4" w:space="0" w:color="auto"/>
            </w:tcBorders>
            <w:vAlign w:val="center"/>
          </w:tcPr>
          <w:p w:rsidR="00E2668E" w:rsidRPr="001C653E" w:rsidRDefault="00E2668E" w:rsidP="00A13AB6">
            <w:pPr>
              <w:jc w:val="center"/>
              <w:rPr>
                <w:sz w:val="20"/>
                <w:szCs w:val="20"/>
              </w:rPr>
            </w:pPr>
            <w:r w:rsidRPr="001C653E">
              <w:rPr>
                <w:sz w:val="20"/>
                <w:szCs w:val="20"/>
              </w:rPr>
              <w:t>2</w:t>
            </w:r>
          </w:p>
        </w:tc>
        <w:tc>
          <w:tcPr>
            <w:tcW w:w="906" w:type="dxa"/>
            <w:gridSpan w:val="3"/>
            <w:tcBorders>
              <w:left w:val="single" w:sz="4" w:space="0" w:color="auto"/>
              <w:bottom w:val="single" w:sz="4" w:space="0" w:color="auto"/>
              <w:right w:val="single" w:sz="6" w:space="0" w:color="auto"/>
            </w:tcBorders>
            <w:vAlign w:val="center"/>
          </w:tcPr>
          <w:p w:rsidR="00E2668E" w:rsidRPr="001C653E" w:rsidRDefault="00E2668E" w:rsidP="00A13AB6">
            <w:pPr>
              <w:jc w:val="center"/>
              <w:rPr>
                <w:sz w:val="20"/>
                <w:szCs w:val="20"/>
              </w:rPr>
            </w:pPr>
            <w:r w:rsidRPr="001C653E">
              <w:rPr>
                <w:sz w:val="20"/>
                <w:szCs w:val="20"/>
              </w:rPr>
              <w:t>3</w:t>
            </w:r>
          </w:p>
        </w:tc>
      </w:tr>
      <w:tr w:rsidR="00E2668E" w:rsidRPr="001C653E" w:rsidTr="00B96AB6">
        <w:trPr>
          <w:cantSplit/>
          <w:trHeight w:val="1163"/>
        </w:trPr>
        <w:tc>
          <w:tcPr>
            <w:tcW w:w="529" w:type="dxa"/>
            <w:vMerge/>
            <w:tcBorders>
              <w:left w:val="single" w:sz="6" w:space="0" w:color="auto"/>
            </w:tcBorders>
          </w:tcPr>
          <w:p w:rsidR="00E2668E" w:rsidRPr="001C653E" w:rsidRDefault="00E2668E" w:rsidP="00A13AB6">
            <w:pPr>
              <w:jc w:val="both"/>
              <w:rPr>
                <w:sz w:val="20"/>
                <w:szCs w:val="20"/>
              </w:rPr>
            </w:pPr>
          </w:p>
        </w:tc>
        <w:tc>
          <w:tcPr>
            <w:tcW w:w="3710" w:type="dxa"/>
            <w:gridSpan w:val="2"/>
            <w:tcBorders>
              <w:top w:val="single" w:sz="4" w:space="0" w:color="auto"/>
              <w:left w:val="single" w:sz="12" w:space="0" w:color="auto"/>
              <w:bottom w:val="single" w:sz="4" w:space="0" w:color="auto"/>
              <w:right w:val="single" w:sz="6" w:space="0" w:color="auto"/>
            </w:tcBorders>
          </w:tcPr>
          <w:p w:rsidR="00E2668E" w:rsidRPr="001C653E" w:rsidRDefault="00E2668E" w:rsidP="00473600">
            <w:pPr>
              <w:numPr>
                <w:ilvl w:val="0"/>
                <w:numId w:val="3"/>
              </w:numPr>
              <w:rPr>
                <w:sz w:val="20"/>
                <w:szCs w:val="20"/>
              </w:rPr>
            </w:pPr>
            <w:r w:rsidRPr="001C653E">
              <w:rPr>
                <w:sz w:val="20"/>
                <w:szCs w:val="20"/>
              </w:rPr>
              <w:t>Did you ever have sexual intercourse you did not want to because you were afraid of what your husband might do?</w:t>
            </w:r>
          </w:p>
          <w:p w:rsidR="00E2668E" w:rsidRPr="001C653E" w:rsidRDefault="00E2668E" w:rsidP="002E72B2">
            <w:pPr>
              <w:ind w:left="360"/>
              <w:rPr>
                <w:sz w:val="20"/>
                <w:szCs w:val="20"/>
              </w:rPr>
            </w:pPr>
            <w:r w:rsidRPr="001C653E">
              <w:rPr>
                <w:rFonts w:ascii="SutonnyMJ" w:hAnsi="SutonnyMJ"/>
                <w:sz w:val="20"/>
                <w:szCs w:val="20"/>
              </w:rPr>
              <w:t>Avcbvi B”Qv</w:t>
            </w:r>
            <w:r w:rsidRPr="001C653E">
              <w:rPr>
                <w:rFonts w:ascii="SutonnyMJ" w:hAnsi="SutonnyMJ" w:cs="SutonnyMJ"/>
                <w:sz w:val="20"/>
                <w:szCs w:val="20"/>
              </w:rPr>
              <w:t xml:space="preserve"> bv _vKv </w:t>
            </w:r>
            <w:r w:rsidRPr="001C653E">
              <w:rPr>
                <w:rFonts w:ascii="SutonnyMJ" w:hAnsi="SutonnyMJ"/>
                <w:sz w:val="20"/>
                <w:szCs w:val="20"/>
              </w:rPr>
              <w:t xml:space="preserve">m‡Z¡I Avcbvi ¯^vgx wK Ki‡e bv Ki‡e GB f‡q Avcwb wK KLbI </w:t>
            </w:r>
            <w:r w:rsidRPr="001C653E">
              <w:rPr>
                <w:rFonts w:ascii="SutonnyMJ" w:hAnsi="SutonnyMJ" w:cs="SutonnyMJ"/>
                <w:sz w:val="20"/>
                <w:szCs w:val="20"/>
              </w:rPr>
              <w:t>kvixwiK †gjv‡gkv Ki‡Z eva¨ n‡q‡Qb?</w:t>
            </w:r>
          </w:p>
        </w:tc>
        <w:tc>
          <w:tcPr>
            <w:tcW w:w="1173" w:type="dxa"/>
            <w:gridSpan w:val="4"/>
            <w:tcBorders>
              <w:top w:val="single" w:sz="4" w:space="0" w:color="auto"/>
              <w:left w:val="single" w:sz="6" w:space="0" w:color="auto"/>
              <w:bottom w:val="single" w:sz="4" w:space="0" w:color="auto"/>
              <w:right w:val="single" w:sz="4" w:space="0" w:color="auto"/>
            </w:tcBorders>
            <w:vAlign w:val="center"/>
          </w:tcPr>
          <w:p w:rsidR="00E2668E" w:rsidRPr="001C653E" w:rsidRDefault="00E2668E" w:rsidP="00A13AB6">
            <w:pPr>
              <w:jc w:val="center"/>
              <w:rPr>
                <w:sz w:val="20"/>
                <w:szCs w:val="20"/>
              </w:rPr>
            </w:pPr>
            <w:r w:rsidRPr="001C653E">
              <w:rPr>
                <w:sz w:val="20"/>
                <w:szCs w:val="20"/>
              </w:rPr>
              <w:t>1</w:t>
            </w:r>
          </w:p>
        </w:tc>
        <w:tc>
          <w:tcPr>
            <w:tcW w:w="900" w:type="dxa"/>
            <w:tcBorders>
              <w:top w:val="single" w:sz="4" w:space="0" w:color="auto"/>
              <w:left w:val="single" w:sz="4" w:space="0" w:color="auto"/>
              <w:bottom w:val="single" w:sz="4" w:space="0" w:color="auto"/>
              <w:right w:val="single" w:sz="6" w:space="0" w:color="auto"/>
            </w:tcBorders>
            <w:vAlign w:val="center"/>
          </w:tcPr>
          <w:p w:rsidR="00E2668E" w:rsidRPr="001C653E" w:rsidRDefault="00E2668E" w:rsidP="00A13AB6">
            <w:pPr>
              <w:ind w:left="341"/>
              <w:jc w:val="center"/>
              <w:rPr>
                <w:sz w:val="20"/>
                <w:szCs w:val="20"/>
              </w:rPr>
            </w:pPr>
            <w:r w:rsidRPr="001C653E">
              <w:rPr>
                <w:sz w:val="20"/>
                <w:szCs w:val="20"/>
              </w:rPr>
              <w:t>2</w:t>
            </w:r>
          </w:p>
        </w:tc>
        <w:tc>
          <w:tcPr>
            <w:tcW w:w="720" w:type="dxa"/>
            <w:gridSpan w:val="2"/>
            <w:tcBorders>
              <w:top w:val="single" w:sz="4" w:space="0" w:color="auto"/>
              <w:left w:val="single" w:sz="6" w:space="0" w:color="auto"/>
              <w:bottom w:val="single" w:sz="4" w:space="0" w:color="auto"/>
              <w:right w:val="single" w:sz="4" w:space="0" w:color="auto"/>
            </w:tcBorders>
            <w:vAlign w:val="center"/>
          </w:tcPr>
          <w:p w:rsidR="00E2668E" w:rsidRPr="001C653E" w:rsidRDefault="00E2668E" w:rsidP="00A13AB6">
            <w:pPr>
              <w:jc w:val="center"/>
              <w:rPr>
                <w:sz w:val="20"/>
                <w:szCs w:val="20"/>
              </w:rPr>
            </w:pPr>
            <w:r w:rsidRPr="001C653E">
              <w:rPr>
                <w:sz w:val="20"/>
                <w:szCs w:val="20"/>
              </w:rPr>
              <w:t>1</w:t>
            </w:r>
          </w:p>
        </w:tc>
        <w:tc>
          <w:tcPr>
            <w:tcW w:w="900" w:type="dxa"/>
            <w:gridSpan w:val="2"/>
            <w:tcBorders>
              <w:top w:val="single" w:sz="4" w:space="0" w:color="auto"/>
              <w:left w:val="single" w:sz="4" w:space="0" w:color="auto"/>
              <w:bottom w:val="single" w:sz="4" w:space="0" w:color="auto"/>
              <w:right w:val="single" w:sz="6" w:space="0" w:color="auto"/>
            </w:tcBorders>
            <w:vAlign w:val="center"/>
          </w:tcPr>
          <w:p w:rsidR="00E2668E" w:rsidRPr="001C653E" w:rsidRDefault="00E2668E" w:rsidP="00A13AB6">
            <w:pPr>
              <w:ind w:left="433"/>
              <w:jc w:val="center"/>
              <w:rPr>
                <w:sz w:val="20"/>
                <w:szCs w:val="20"/>
              </w:rPr>
            </w:pPr>
            <w:r w:rsidRPr="001C653E">
              <w:rPr>
                <w:sz w:val="20"/>
                <w:szCs w:val="20"/>
              </w:rPr>
              <w:t>2</w:t>
            </w:r>
          </w:p>
        </w:tc>
        <w:tc>
          <w:tcPr>
            <w:tcW w:w="900" w:type="dxa"/>
            <w:gridSpan w:val="3"/>
            <w:tcBorders>
              <w:top w:val="single" w:sz="4" w:space="0" w:color="auto"/>
              <w:left w:val="single" w:sz="6" w:space="0" w:color="auto"/>
              <w:bottom w:val="single" w:sz="4" w:space="0" w:color="auto"/>
              <w:right w:val="single" w:sz="4" w:space="0" w:color="auto"/>
            </w:tcBorders>
            <w:vAlign w:val="center"/>
          </w:tcPr>
          <w:p w:rsidR="00E2668E" w:rsidRPr="001C653E" w:rsidRDefault="00E2668E" w:rsidP="00A13AB6">
            <w:pPr>
              <w:jc w:val="center"/>
              <w:rPr>
                <w:sz w:val="20"/>
                <w:szCs w:val="20"/>
              </w:rPr>
            </w:pPr>
            <w:r w:rsidRPr="001C653E">
              <w:rPr>
                <w:sz w:val="20"/>
                <w:szCs w:val="20"/>
              </w:rPr>
              <w:t>1</w:t>
            </w:r>
          </w:p>
        </w:tc>
        <w:tc>
          <w:tcPr>
            <w:tcW w:w="900" w:type="dxa"/>
            <w:gridSpan w:val="3"/>
            <w:tcBorders>
              <w:top w:val="single" w:sz="4" w:space="0" w:color="auto"/>
              <w:left w:val="single" w:sz="4" w:space="0" w:color="auto"/>
              <w:bottom w:val="single" w:sz="4" w:space="0" w:color="auto"/>
              <w:right w:val="single" w:sz="4" w:space="0" w:color="auto"/>
            </w:tcBorders>
            <w:vAlign w:val="center"/>
          </w:tcPr>
          <w:p w:rsidR="00E2668E" w:rsidRPr="001C653E" w:rsidRDefault="00E2668E" w:rsidP="00A13AB6">
            <w:pPr>
              <w:jc w:val="center"/>
              <w:rPr>
                <w:sz w:val="20"/>
                <w:szCs w:val="20"/>
              </w:rPr>
            </w:pPr>
            <w:r w:rsidRPr="001C653E">
              <w:rPr>
                <w:sz w:val="20"/>
                <w:szCs w:val="20"/>
              </w:rPr>
              <w:t>2</w:t>
            </w:r>
          </w:p>
        </w:tc>
        <w:tc>
          <w:tcPr>
            <w:tcW w:w="906" w:type="dxa"/>
            <w:gridSpan w:val="3"/>
            <w:tcBorders>
              <w:top w:val="single" w:sz="4" w:space="0" w:color="auto"/>
              <w:left w:val="single" w:sz="4" w:space="0" w:color="auto"/>
              <w:bottom w:val="single" w:sz="4" w:space="0" w:color="auto"/>
              <w:right w:val="single" w:sz="6" w:space="0" w:color="auto"/>
            </w:tcBorders>
            <w:vAlign w:val="center"/>
          </w:tcPr>
          <w:p w:rsidR="00E2668E" w:rsidRPr="001C653E" w:rsidRDefault="00E2668E" w:rsidP="00A13AB6">
            <w:pPr>
              <w:jc w:val="center"/>
              <w:rPr>
                <w:sz w:val="20"/>
                <w:szCs w:val="20"/>
              </w:rPr>
            </w:pPr>
            <w:r w:rsidRPr="001C653E">
              <w:rPr>
                <w:sz w:val="20"/>
                <w:szCs w:val="20"/>
              </w:rPr>
              <w:t>3</w:t>
            </w:r>
          </w:p>
        </w:tc>
      </w:tr>
      <w:tr w:rsidR="00E2668E" w:rsidRPr="001C653E" w:rsidTr="00B96AB6">
        <w:trPr>
          <w:cantSplit/>
          <w:trHeight w:val="1670"/>
        </w:trPr>
        <w:tc>
          <w:tcPr>
            <w:tcW w:w="529" w:type="dxa"/>
            <w:vMerge/>
            <w:tcBorders>
              <w:left w:val="single" w:sz="6" w:space="0" w:color="auto"/>
              <w:bottom w:val="single" w:sz="6" w:space="0" w:color="auto"/>
            </w:tcBorders>
          </w:tcPr>
          <w:p w:rsidR="00E2668E" w:rsidRPr="001C653E" w:rsidRDefault="00E2668E" w:rsidP="00A13AB6">
            <w:pPr>
              <w:jc w:val="both"/>
              <w:rPr>
                <w:sz w:val="20"/>
                <w:szCs w:val="20"/>
              </w:rPr>
            </w:pPr>
          </w:p>
        </w:tc>
        <w:tc>
          <w:tcPr>
            <w:tcW w:w="3710" w:type="dxa"/>
            <w:gridSpan w:val="2"/>
            <w:tcBorders>
              <w:top w:val="single" w:sz="4" w:space="0" w:color="auto"/>
              <w:left w:val="single" w:sz="12" w:space="0" w:color="auto"/>
              <w:bottom w:val="single" w:sz="6" w:space="0" w:color="auto"/>
              <w:right w:val="single" w:sz="6" w:space="0" w:color="auto"/>
            </w:tcBorders>
          </w:tcPr>
          <w:p w:rsidR="00E2668E" w:rsidRPr="001C653E" w:rsidRDefault="00E2668E" w:rsidP="00473600">
            <w:pPr>
              <w:numPr>
                <w:ilvl w:val="0"/>
                <w:numId w:val="3"/>
              </w:numPr>
              <w:rPr>
                <w:sz w:val="20"/>
                <w:szCs w:val="20"/>
              </w:rPr>
            </w:pPr>
            <w:r w:rsidRPr="001C653E">
              <w:rPr>
                <w:sz w:val="20"/>
                <w:szCs w:val="20"/>
              </w:rPr>
              <w:t>Did your current or most recent husband ever forced you to do something sexual that you found degrading or humiliating?</w:t>
            </w:r>
          </w:p>
          <w:p w:rsidR="00E2668E" w:rsidRPr="001C653E" w:rsidRDefault="00E2668E" w:rsidP="00A13AB6">
            <w:pPr>
              <w:ind w:left="317" w:hanging="317"/>
              <w:rPr>
                <w:sz w:val="20"/>
                <w:szCs w:val="20"/>
              </w:rPr>
            </w:pPr>
            <w:r w:rsidRPr="001C653E">
              <w:rPr>
                <w:rFonts w:ascii="SutonnyMJ" w:hAnsi="SutonnyMJ"/>
                <w:sz w:val="20"/>
                <w:szCs w:val="20"/>
              </w:rPr>
              <w:t xml:space="preserve">      Avcbvi (eZ©gvb/ me©‡kl) ¯^vgx KLbI Ggb wKQy †hŠb KvR Ki‡Z Avcbv‡K eva¨ K‡i‡Qb hv Avcbvi Kv‡Q AcgvbRbK ev Lvivc ev AegvbbvKi g‡b n‡q‡Q?</w:t>
            </w:r>
          </w:p>
        </w:tc>
        <w:tc>
          <w:tcPr>
            <w:tcW w:w="1173" w:type="dxa"/>
            <w:gridSpan w:val="4"/>
            <w:tcBorders>
              <w:top w:val="single" w:sz="4" w:space="0" w:color="auto"/>
              <w:left w:val="single" w:sz="6" w:space="0" w:color="auto"/>
              <w:bottom w:val="single" w:sz="6" w:space="0" w:color="auto"/>
              <w:right w:val="single" w:sz="4" w:space="0" w:color="auto"/>
            </w:tcBorders>
            <w:vAlign w:val="center"/>
          </w:tcPr>
          <w:p w:rsidR="00E2668E" w:rsidRPr="001C653E" w:rsidRDefault="00E2668E" w:rsidP="00A13AB6">
            <w:pPr>
              <w:jc w:val="center"/>
              <w:rPr>
                <w:sz w:val="20"/>
                <w:szCs w:val="20"/>
              </w:rPr>
            </w:pPr>
          </w:p>
          <w:p w:rsidR="00E2668E" w:rsidRPr="001C653E" w:rsidRDefault="00E2668E" w:rsidP="00A13AB6">
            <w:pPr>
              <w:jc w:val="center"/>
              <w:rPr>
                <w:sz w:val="20"/>
                <w:szCs w:val="20"/>
              </w:rPr>
            </w:pPr>
            <w:r w:rsidRPr="001C653E">
              <w:rPr>
                <w:sz w:val="20"/>
                <w:szCs w:val="20"/>
              </w:rPr>
              <w:t>1</w:t>
            </w:r>
          </w:p>
        </w:tc>
        <w:tc>
          <w:tcPr>
            <w:tcW w:w="900" w:type="dxa"/>
            <w:tcBorders>
              <w:top w:val="single" w:sz="4" w:space="0" w:color="auto"/>
              <w:left w:val="single" w:sz="4" w:space="0" w:color="auto"/>
              <w:bottom w:val="single" w:sz="6" w:space="0" w:color="auto"/>
              <w:right w:val="single" w:sz="6" w:space="0" w:color="auto"/>
            </w:tcBorders>
            <w:vAlign w:val="center"/>
          </w:tcPr>
          <w:p w:rsidR="00E2668E" w:rsidRPr="001C653E" w:rsidRDefault="00E2668E" w:rsidP="00A13AB6">
            <w:pPr>
              <w:jc w:val="center"/>
              <w:rPr>
                <w:sz w:val="20"/>
                <w:szCs w:val="20"/>
              </w:rPr>
            </w:pPr>
          </w:p>
          <w:p w:rsidR="00E2668E" w:rsidRPr="001C653E" w:rsidRDefault="00E2668E" w:rsidP="00A13AB6">
            <w:pPr>
              <w:ind w:left="341"/>
              <w:jc w:val="center"/>
              <w:rPr>
                <w:sz w:val="20"/>
                <w:szCs w:val="20"/>
              </w:rPr>
            </w:pPr>
            <w:r w:rsidRPr="001C653E">
              <w:rPr>
                <w:sz w:val="20"/>
                <w:szCs w:val="20"/>
              </w:rPr>
              <w:t>2</w:t>
            </w:r>
          </w:p>
          <w:p w:rsidR="00E2668E" w:rsidRPr="001C653E" w:rsidRDefault="00E2668E" w:rsidP="00A13AB6">
            <w:pPr>
              <w:jc w:val="center"/>
              <w:rPr>
                <w:sz w:val="20"/>
                <w:szCs w:val="20"/>
              </w:rPr>
            </w:pPr>
          </w:p>
        </w:tc>
        <w:tc>
          <w:tcPr>
            <w:tcW w:w="720" w:type="dxa"/>
            <w:gridSpan w:val="2"/>
            <w:tcBorders>
              <w:top w:val="single" w:sz="4" w:space="0" w:color="auto"/>
              <w:left w:val="single" w:sz="6" w:space="0" w:color="auto"/>
              <w:bottom w:val="single" w:sz="6" w:space="0" w:color="auto"/>
              <w:right w:val="single" w:sz="4" w:space="0" w:color="auto"/>
            </w:tcBorders>
            <w:vAlign w:val="center"/>
          </w:tcPr>
          <w:p w:rsidR="00E2668E" w:rsidRPr="001C653E" w:rsidRDefault="00E2668E" w:rsidP="00A13AB6">
            <w:pPr>
              <w:jc w:val="center"/>
              <w:rPr>
                <w:sz w:val="20"/>
                <w:szCs w:val="20"/>
              </w:rPr>
            </w:pPr>
          </w:p>
          <w:p w:rsidR="00E2668E" w:rsidRPr="001C653E" w:rsidRDefault="00E2668E" w:rsidP="00A13AB6">
            <w:pPr>
              <w:jc w:val="center"/>
              <w:rPr>
                <w:sz w:val="20"/>
                <w:szCs w:val="20"/>
              </w:rPr>
            </w:pPr>
            <w:r w:rsidRPr="001C653E">
              <w:rPr>
                <w:sz w:val="20"/>
                <w:szCs w:val="20"/>
              </w:rPr>
              <w:t>1</w:t>
            </w:r>
          </w:p>
        </w:tc>
        <w:tc>
          <w:tcPr>
            <w:tcW w:w="900" w:type="dxa"/>
            <w:gridSpan w:val="2"/>
            <w:tcBorders>
              <w:top w:val="single" w:sz="4" w:space="0" w:color="auto"/>
              <w:left w:val="single" w:sz="4" w:space="0" w:color="auto"/>
              <w:bottom w:val="single" w:sz="6" w:space="0" w:color="auto"/>
              <w:right w:val="single" w:sz="6" w:space="0" w:color="auto"/>
            </w:tcBorders>
            <w:vAlign w:val="center"/>
          </w:tcPr>
          <w:p w:rsidR="00E2668E" w:rsidRPr="001C653E" w:rsidRDefault="00E2668E" w:rsidP="00A13AB6">
            <w:pPr>
              <w:jc w:val="center"/>
              <w:rPr>
                <w:sz w:val="20"/>
                <w:szCs w:val="20"/>
              </w:rPr>
            </w:pPr>
          </w:p>
          <w:p w:rsidR="00E2668E" w:rsidRPr="001C653E" w:rsidRDefault="00E2668E" w:rsidP="00A13AB6">
            <w:pPr>
              <w:ind w:left="433"/>
              <w:jc w:val="center"/>
              <w:rPr>
                <w:sz w:val="20"/>
                <w:szCs w:val="20"/>
              </w:rPr>
            </w:pPr>
            <w:r w:rsidRPr="001C653E">
              <w:rPr>
                <w:sz w:val="20"/>
                <w:szCs w:val="20"/>
              </w:rPr>
              <w:t>2</w:t>
            </w:r>
          </w:p>
        </w:tc>
        <w:tc>
          <w:tcPr>
            <w:tcW w:w="900" w:type="dxa"/>
            <w:gridSpan w:val="3"/>
            <w:tcBorders>
              <w:top w:val="single" w:sz="4" w:space="0" w:color="auto"/>
              <w:left w:val="single" w:sz="6" w:space="0" w:color="auto"/>
              <w:bottom w:val="single" w:sz="6" w:space="0" w:color="auto"/>
              <w:right w:val="single" w:sz="4" w:space="0" w:color="auto"/>
            </w:tcBorders>
            <w:vAlign w:val="center"/>
          </w:tcPr>
          <w:p w:rsidR="00E2668E" w:rsidRPr="001C653E" w:rsidRDefault="00E2668E" w:rsidP="00A13AB6">
            <w:pPr>
              <w:jc w:val="center"/>
              <w:rPr>
                <w:sz w:val="20"/>
                <w:szCs w:val="20"/>
              </w:rPr>
            </w:pPr>
            <w:r w:rsidRPr="001C653E">
              <w:rPr>
                <w:sz w:val="20"/>
                <w:szCs w:val="20"/>
              </w:rPr>
              <w:t>1</w:t>
            </w:r>
          </w:p>
          <w:p w:rsidR="00E2668E" w:rsidRPr="001C653E" w:rsidRDefault="00E2668E" w:rsidP="00A13AB6">
            <w:pPr>
              <w:jc w:val="center"/>
              <w:rPr>
                <w:sz w:val="20"/>
                <w:szCs w:val="20"/>
              </w:rPr>
            </w:pPr>
          </w:p>
        </w:tc>
        <w:tc>
          <w:tcPr>
            <w:tcW w:w="900" w:type="dxa"/>
            <w:gridSpan w:val="3"/>
            <w:tcBorders>
              <w:top w:val="single" w:sz="4" w:space="0" w:color="auto"/>
              <w:left w:val="single" w:sz="4" w:space="0" w:color="auto"/>
              <w:bottom w:val="single" w:sz="6" w:space="0" w:color="auto"/>
              <w:right w:val="single" w:sz="4" w:space="0" w:color="auto"/>
            </w:tcBorders>
            <w:vAlign w:val="center"/>
          </w:tcPr>
          <w:p w:rsidR="00E2668E" w:rsidRPr="001C653E" w:rsidRDefault="00E2668E" w:rsidP="00A13AB6">
            <w:pPr>
              <w:jc w:val="center"/>
              <w:rPr>
                <w:sz w:val="20"/>
                <w:szCs w:val="20"/>
              </w:rPr>
            </w:pPr>
            <w:r w:rsidRPr="001C653E">
              <w:rPr>
                <w:sz w:val="20"/>
                <w:szCs w:val="20"/>
              </w:rPr>
              <w:t>2</w:t>
            </w:r>
          </w:p>
        </w:tc>
        <w:tc>
          <w:tcPr>
            <w:tcW w:w="906" w:type="dxa"/>
            <w:gridSpan w:val="3"/>
            <w:tcBorders>
              <w:top w:val="single" w:sz="4" w:space="0" w:color="auto"/>
              <w:left w:val="single" w:sz="4" w:space="0" w:color="auto"/>
              <w:bottom w:val="single" w:sz="6" w:space="0" w:color="auto"/>
              <w:right w:val="single" w:sz="6" w:space="0" w:color="auto"/>
            </w:tcBorders>
            <w:vAlign w:val="center"/>
          </w:tcPr>
          <w:p w:rsidR="00E2668E" w:rsidRPr="001C653E" w:rsidRDefault="00E2668E" w:rsidP="00A13AB6">
            <w:pPr>
              <w:jc w:val="center"/>
              <w:rPr>
                <w:sz w:val="20"/>
                <w:szCs w:val="20"/>
              </w:rPr>
            </w:pPr>
            <w:r w:rsidRPr="001C653E">
              <w:rPr>
                <w:sz w:val="20"/>
                <w:szCs w:val="20"/>
              </w:rPr>
              <w:t>3</w:t>
            </w:r>
          </w:p>
        </w:tc>
      </w:tr>
      <w:tr w:rsidR="00E2668E" w:rsidRPr="001C653E" w:rsidTr="00063F2D">
        <w:trPr>
          <w:cantSplit/>
          <w:trHeight w:val="1670"/>
        </w:trPr>
        <w:tc>
          <w:tcPr>
            <w:tcW w:w="529" w:type="dxa"/>
            <w:tcBorders>
              <w:left w:val="single" w:sz="6" w:space="0" w:color="auto"/>
              <w:bottom w:val="single" w:sz="6" w:space="0" w:color="auto"/>
            </w:tcBorders>
          </w:tcPr>
          <w:p w:rsidR="00E2668E" w:rsidRPr="001C653E" w:rsidRDefault="00E2668E" w:rsidP="00106598">
            <w:pPr>
              <w:jc w:val="both"/>
              <w:rPr>
                <w:sz w:val="20"/>
                <w:szCs w:val="20"/>
              </w:rPr>
            </w:pPr>
            <w:ins w:id="167" w:author="mahfuzmamun" w:date="2015-06-23T14:16:00Z">
              <w:r>
                <w:rPr>
                  <w:sz w:val="20"/>
                  <w:szCs w:val="20"/>
                </w:rPr>
                <w:lastRenderedPageBreak/>
                <w:t>807</w:t>
              </w:r>
            </w:ins>
            <w:ins w:id="168" w:author="mahfuzmamun" w:date="2015-06-24T09:45:00Z">
              <w:r w:rsidR="00106598">
                <w:rPr>
                  <w:sz w:val="20"/>
                  <w:szCs w:val="20"/>
                </w:rPr>
                <w:t>x</w:t>
              </w:r>
            </w:ins>
          </w:p>
        </w:tc>
        <w:tc>
          <w:tcPr>
            <w:tcW w:w="4883" w:type="dxa"/>
            <w:gridSpan w:val="6"/>
            <w:tcBorders>
              <w:top w:val="single" w:sz="4" w:space="0" w:color="auto"/>
              <w:left w:val="single" w:sz="12" w:space="0" w:color="auto"/>
              <w:bottom w:val="single" w:sz="6" w:space="0" w:color="auto"/>
              <w:right w:val="single" w:sz="4" w:space="0" w:color="auto"/>
            </w:tcBorders>
          </w:tcPr>
          <w:p w:rsidR="00E2668E" w:rsidRDefault="00E2668E" w:rsidP="00063F2D">
            <w:pPr>
              <w:rPr>
                <w:ins w:id="169" w:author="mahfuzmamun" w:date="2015-06-23T14:16:00Z"/>
                <w:sz w:val="20"/>
                <w:szCs w:val="20"/>
              </w:rPr>
            </w:pPr>
            <w:ins w:id="170" w:author="mahfuzmamun" w:date="2015-06-23T14:16:00Z">
              <w:r w:rsidRPr="001C653E">
                <w:rPr>
                  <w:sz w:val="20"/>
                  <w:szCs w:val="20"/>
                </w:rPr>
                <w:t xml:space="preserve">ASK ONLY IF ‘YES’ </w:t>
              </w:r>
              <w:r>
                <w:rPr>
                  <w:sz w:val="20"/>
                  <w:szCs w:val="20"/>
                </w:rPr>
                <w:t xml:space="preserve">OR “1” CIRCLED </w:t>
              </w:r>
              <w:r w:rsidRPr="001C653E">
                <w:rPr>
                  <w:sz w:val="20"/>
                  <w:szCs w:val="20"/>
                </w:rPr>
                <w:t xml:space="preserve">IN </w:t>
              </w:r>
              <w:r>
                <w:rPr>
                  <w:sz w:val="20"/>
                  <w:szCs w:val="20"/>
                </w:rPr>
                <w:t>ANY ITEM IN COLUMN A OF 807a-c.</w:t>
              </w:r>
            </w:ins>
          </w:p>
          <w:p w:rsidR="00E2668E" w:rsidRDefault="00E2668E" w:rsidP="00063F2D">
            <w:pPr>
              <w:rPr>
                <w:ins w:id="171" w:author="mahfuzmamun" w:date="2015-06-23T14:16:00Z"/>
                <w:sz w:val="20"/>
                <w:szCs w:val="20"/>
              </w:rPr>
            </w:pPr>
          </w:p>
          <w:p w:rsidR="00E2668E" w:rsidRPr="001C653E" w:rsidRDefault="00E2668E" w:rsidP="00063F2D">
            <w:pPr>
              <w:rPr>
                <w:ins w:id="172" w:author="mahfuzmamun" w:date="2015-06-23T14:16:00Z"/>
                <w:sz w:val="20"/>
                <w:szCs w:val="20"/>
              </w:rPr>
            </w:pPr>
            <w:ins w:id="173" w:author="mahfuzmamun" w:date="2015-06-23T14:16:00Z">
              <w:r w:rsidRPr="001C653E">
                <w:rPr>
                  <w:sz w:val="20"/>
                  <w:szCs w:val="20"/>
                </w:rPr>
                <w:t xml:space="preserve">Have </w:t>
              </w:r>
              <w:r>
                <w:rPr>
                  <w:sz w:val="20"/>
                  <w:szCs w:val="20"/>
                </w:rPr>
                <w:t xml:space="preserve">any of those (above mentioned) </w:t>
              </w:r>
              <w:r w:rsidRPr="001C653E">
                <w:rPr>
                  <w:sz w:val="20"/>
                  <w:szCs w:val="20"/>
                </w:rPr>
                <w:t xml:space="preserve">happened </w:t>
              </w:r>
              <w:r w:rsidRPr="00D948FB">
                <w:rPr>
                  <w:sz w:val="20"/>
                  <w:szCs w:val="20"/>
                  <w:u w:val="single"/>
                </w:rPr>
                <w:t>during first year of the index child</w:t>
              </w:r>
              <w:r w:rsidRPr="001C653E">
                <w:rPr>
                  <w:sz w:val="20"/>
                  <w:szCs w:val="20"/>
                </w:rPr>
                <w:t>?</w:t>
              </w:r>
            </w:ins>
          </w:p>
          <w:p w:rsidR="00E2668E" w:rsidRDefault="00E2668E" w:rsidP="00063F2D">
            <w:pPr>
              <w:rPr>
                <w:ins w:id="174" w:author="mahfuzmamun" w:date="2015-06-23T14:16:00Z"/>
                <w:rFonts w:ascii="SutonnyMJ" w:hAnsi="SutonnyMJ"/>
                <w:sz w:val="20"/>
                <w:szCs w:val="20"/>
              </w:rPr>
            </w:pPr>
          </w:p>
          <w:p w:rsidR="00E2668E" w:rsidRDefault="00E2668E" w:rsidP="00063F2D">
            <w:pPr>
              <w:rPr>
                <w:ins w:id="175" w:author="mahfuzmamun" w:date="2015-06-23T14:16:00Z"/>
                <w:rFonts w:ascii="SutonnyMJ" w:hAnsi="SutonnyMJ"/>
                <w:sz w:val="20"/>
                <w:szCs w:val="20"/>
              </w:rPr>
            </w:pPr>
            <w:ins w:id="176" w:author="mahfuzmamun" w:date="2015-06-23T14:16:00Z">
              <w:r w:rsidRPr="001C653E">
                <w:rPr>
                  <w:rFonts w:ascii="SutonnyMJ" w:hAnsi="SutonnyMJ"/>
                  <w:sz w:val="20"/>
                  <w:szCs w:val="20"/>
                </w:rPr>
                <w:t xml:space="preserve">hw` </w:t>
              </w:r>
              <w:r>
                <w:rPr>
                  <w:sz w:val="20"/>
                  <w:szCs w:val="20"/>
                </w:rPr>
                <w:t xml:space="preserve">807a-c </w:t>
              </w:r>
              <w:r w:rsidRPr="009C1A5C">
                <w:rPr>
                  <w:rFonts w:ascii="SutonnyMJ" w:hAnsi="SutonnyMJ" w:cs="SutonnyMJ"/>
                  <w:sz w:val="20"/>
                  <w:szCs w:val="20"/>
                </w:rPr>
                <w:t>ch©šÍ</w:t>
              </w:r>
              <w:r>
                <w:rPr>
                  <w:rFonts w:ascii="SutonnyMJ" w:hAnsi="SutonnyMJ" w:cs="SutonnyMJ"/>
                  <w:sz w:val="20"/>
                  <w:szCs w:val="20"/>
                </w:rPr>
                <w:t xml:space="preserve"> cÖkœMy‡jvi AšÍZ †h †Kvb GKwUi Kjvg </w:t>
              </w:r>
              <w:r w:rsidRPr="001C653E">
                <w:rPr>
                  <w:sz w:val="20"/>
                  <w:szCs w:val="20"/>
                </w:rPr>
                <w:t>A</w:t>
              </w:r>
              <w:r>
                <w:rPr>
                  <w:sz w:val="20"/>
                  <w:szCs w:val="20"/>
                </w:rPr>
                <w:t xml:space="preserve"> </w:t>
              </w:r>
              <w:r w:rsidRPr="009C1A5C">
                <w:rPr>
                  <w:rFonts w:ascii="SutonnyMJ" w:hAnsi="SutonnyMJ" w:cs="SutonnyMJ"/>
                  <w:sz w:val="20"/>
                  <w:szCs w:val="20"/>
                </w:rPr>
                <w:t xml:space="preserve">†Z </w:t>
              </w:r>
              <w:r>
                <w:rPr>
                  <w:rFonts w:ascii="SutonnyMJ" w:hAnsi="SutonnyMJ" w:cs="SutonnyMJ"/>
                  <w:sz w:val="20"/>
                  <w:szCs w:val="20"/>
                </w:rPr>
                <w:t>Ó</w:t>
              </w:r>
              <w:r w:rsidRPr="001C653E">
                <w:rPr>
                  <w:rFonts w:ascii="SutonnyMJ" w:hAnsi="SutonnyMJ"/>
                  <w:sz w:val="20"/>
                  <w:szCs w:val="20"/>
                </w:rPr>
                <w:t>nu¨v</w:t>
              </w:r>
              <w:r>
                <w:rPr>
                  <w:rFonts w:ascii="SutonnyMJ" w:hAnsi="SutonnyMJ"/>
                  <w:sz w:val="20"/>
                  <w:szCs w:val="20"/>
                </w:rPr>
                <w:t>Ó</w:t>
              </w:r>
              <w:r w:rsidRPr="001C653E">
                <w:rPr>
                  <w:rFonts w:ascii="SutonnyMJ" w:hAnsi="SutonnyMJ"/>
                  <w:sz w:val="20"/>
                  <w:szCs w:val="20"/>
                </w:rPr>
                <w:t xml:space="preserve"> nq, Zvn‡j</w:t>
              </w:r>
              <w:r>
                <w:rPr>
                  <w:rFonts w:ascii="SutonnyMJ" w:hAnsi="SutonnyMJ"/>
                  <w:sz w:val="20"/>
                  <w:szCs w:val="20"/>
                </w:rPr>
                <w:t xml:space="preserve"> Rvb‡Z Pvb -</w:t>
              </w:r>
            </w:ins>
          </w:p>
          <w:p w:rsidR="00E2668E" w:rsidRDefault="00E2668E" w:rsidP="00063F2D">
            <w:pPr>
              <w:rPr>
                <w:ins w:id="177" w:author="mahfuzmamun" w:date="2015-06-23T14:16:00Z"/>
                <w:rFonts w:ascii="SutonnyMJ" w:hAnsi="SutonnyMJ"/>
                <w:sz w:val="20"/>
                <w:szCs w:val="20"/>
              </w:rPr>
            </w:pPr>
          </w:p>
          <w:p w:rsidR="00E2668E" w:rsidRPr="001C653E" w:rsidRDefault="00E2668E" w:rsidP="00771A3D">
            <w:pPr>
              <w:rPr>
                <w:sz w:val="20"/>
                <w:szCs w:val="20"/>
              </w:rPr>
            </w:pPr>
            <w:ins w:id="178" w:author="mahfuzmamun" w:date="2015-06-23T14:16:00Z">
              <w:r w:rsidRPr="001C653E">
                <w:rPr>
                  <w:rFonts w:ascii="SutonnyMJ" w:hAnsi="SutonnyMJ"/>
                  <w:sz w:val="20"/>
                  <w:szCs w:val="20"/>
                </w:rPr>
                <w:t>GB (M‡elYvq AšÍf©³) ev”Pv</w:t>
              </w:r>
              <w:r>
                <w:rPr>
                  <w:rFonts w:ascii="SutonnyMJ" w:hAnsi="SutonnyMJ"/>
                  <w:sz w:val="20"/>
                  <w:szCs w:val="20"/>
                </w:rPr>
                <w:t xml:space="preserve">i R‡b¥i ci †_‡K GK eQi eqm ch©šÍ </w:t>
              </w:r>
              <w:r w:rsidRPr="009C1A5C">
                <w:rPr>
                  <w:rFonts w:ascii="SutonnyMJ" w:hAnsi="SutonnyMJ"/>
                  <w:sz w:val="20"/>
                  <w:szCs w:val="20"/>
                </w:rPr>
                <w:t>GiKg N‡UwQj wK?</w:t>
              </w:r>
            </w:ins>
          </w:p>
        </w:tc>
        <w:tc>
          <w:tcPr>
            <w:tcW w:w="4320" w:type="dxa"/>
            <w:gridSpan w:val="11"/>
            <w:tcBorders>
              <w:top w:val="single" w:sz="4" w:space="0" w:color="auto"/>
              <w:left w:val="single" w:sz="4" w:space="0" w:color="auto"/>
              <w:bottom w:val="single" w:sz="6" w:space="0" w:color="auto"/>
              <w:right w:val="single" w:sz="4" w:space="0" w:color="auto"/>
            </w:tcBorders>
          </w:tcPr>
          <w:p w:rsidR="00E2668E" w:rsidRPr="001C653E" w:rsidRDefault="00E2668E" w:rsidP="00063F2D">
            <w:pPr>
              <w:tabs>
                <w:tab w:val="right" w:leader="dot" w:pos="3997"/>
              </w:tabs>
              <w:jc w:val="both"/>
              <w:rPr>
                <w:ins w:id="179" w:author="mahfuzmamun" w:date="2015-06-23T14:16:00Z"/>
                <w:sz w:val="20"/>
                <w:szCs w:val="20"/>
              </w:rPr>
            </w:pPr>
            <w:ins w:id="180" w:author="mahfuzmamun" w:date="2015-06-23T14:16:00Z">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ins>
          </w:p>
          <w:p w:rsidR="00E2668E" w:rsidRDefault="00E2668E" w:rsidP="00063F2D">
            <w:pPr>
              <w:tabs>
                <w:tab w:val="right" w:leader="dot" w:pos="3887"/>
              </w:tabs>
              <w:jc w:val="both"/>
              <w:rPr>
                <w:ins w:id="181" w:author="mahfuzmamun" w:date="2015-06-23T14:16:00Z"/>
                <w:sz w:val="20"/>
              </w:rPr>
            </w:pPr>
            <w:ins w:id="182" w:author="mahfuzmamun" w:date="2015-06-23T14:16:00Z">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ins>
          </w:p>
          <w:p w:rsidR="00E2668E" w:rsidRPr="001C653E" w:rsidRDefault="00E2668E" w:rsidP="00771A3D">
            <w:pPr>
              <w:rPr>
                <w:sz w:val="20"/>
                <w:szCs w:val="20"/>
              </w:rPr>
            </w:pPr>
            <w:ins w:id="183" w:author="mahfuzmamun" w:date="2015-06-23T14:16:00Z">
              <w:r w:rsidRPr="001C653E">
                <w:rPr>
                  <w:sz w:val="16"/>
                  <w:szCs w:val="16"/>
                </w:rPr>
                <w:t>DON’T REMEMBER</w:t>
              </w:r>
              <w:r w:rsidRPr="001C653E">
                <w:rPr>
                  <w:rFonts w:cs="Vrinda" w:hint="cs"/>
                  <w:sz w:val="16"/>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g‡b †bB</w:t>
              </w:r>
              <w:r w:rsidRPr="001C653E">
                <w:rPr>
                  <w:rFonts w:ascii="SutonnyMJ" w:hAnsi="SutonnyMJ" w:cs="SutonnyMJ" w:hint="cs"/>
                  <w:sz w:val="20"/>
                  <w:szCs w:val="20"/>
                  <w:cs/>
                  <w:lang w:bidi="bn-BD"/>
                </w:rPr>
                <w:t>)</w:t>
              </w:r>
              <w:r>
                <w:rPr>
                  <w:rFonts w:ascii="SutonnyMJ" w:hAnsi="SutonnyMJ" w:cs="SutonnyMJ"/>
                  <w:sz w:val="20"/>
                  <w:szCs w:val="20"/>
                  <w:lang w:val="en-US" w:bidi="bn-BD"/>
                </w:rPr>
                <w:t xml:space="preserve"> </w:t>
              </w:r>
              <w:r>
                <w:rPr>
                  <w:sz w:val="20"/>
                  <w:szCs w:val="20"/>
                  <w:lang w:val="en-US" w:bidi="bn-BD"/>
                </w:rPr>
                <w:t>……………………</w:t>
              </w:r>
              <w:r w:rsidRPr="001C653E">
                <w:rPr>
                  <w:sz w:val="16"/>
                  <w:szCs w:val="16"/>
                </w:rPr>
                <w:t>8</w:t>
              </w:r>
            </w:ins>
          </w:p>
        </w:tc>
        <w:tc>
          <w:tcPr>
            <w:tcW w:w="906" w:type="dxa"/>
            <w:gridSpan w:val="3"/>
            <w:tcBorders>
              <w:top w:val="single" w:sz="4" w:space="0" w:color="auto"/>
              <w:left w:val="single" w:sz="4" w:space="0" w:color="auto"/>
              <w:bottom w:val="single" w:sz="6" w:space="0" w:color="auto"/>
              <w:right w:val="single" w:sz="6" w:space="0" w:color="auto"/>
            </w:tcBorders>
            <w:vAlign w:val="center"/>
          </w:tcPr>
          <w:p w:rsidR="00E2668E" w:rsidRPr="001C653E" w:rsidRDefault="00E2668E" w:rsidP="00A13AB6">
            <w:pPr>
              <w:jc w:val="center"/>
              <w:rPr>
                <w:sz w:val="20"/>
                <w:szCs w:val="20"/>
              </w:rPr>
            </w:pPr>
          </w:p>
        </w:tc>
      </w:tr>
      <w:tr w:rsidR="00106598" w:rsidRPr="001C653E" w:rsidTr="00106598">
        <w:trPr>
          <w:cantSplit/>
          <w:trHeight w:val="2433"/>
          <w:ins w:id="184" w:author="mahfuzmamun" w:date="2015-06-24T09:45:00Z"/>
        </w:trPr>
        <w:tc>
          <w:tcPr>
            <w:tcW w:w="529" w:type="dxa"/>
            <w:tcBorders>
              <w:left w:val="single" w:sz="6" w:space="0" w:color="auto"/>
              <w:bottom w:val="single" w:sz="6" w:space="0" w:color="auto"/>
            </w:tcBorders>
          </w:tcPr>
          <w:p w:rsidR="00106598" w:rsidRDefault="00106598" w:rsidP="00106598">
            <w:pPr>
              <w:jc w:val="both"/>
              <w:rPr>
                <w:ins w:id="185" w:author="mahfuzmamun" w:date="2015-06-24T09:45:00Z"/>
                <w:sz w:val="20"/>
                <w:szCs w:val="20"/>
              </w:rPr>
            </w:pPr>
            <w:ins w:id="186" w:author="mahfuzmamun" w:date="2015-06-24T09:45:00Z">
              <w:r>
                <w:rPr>
                  <w:sz w:val="20"/>
                  <w:szCs w:val="20"/>
                </w:rPr>
                <w:t>807y</w:t>
              </w:r>
            </w:ins>
          </w:p>
        </w:tc>
        <w:tc>
          <w:tcPr>
            <w:tcW w:w="4883" w:type="dxa"/>
            <w:gridSpan w:val="6"/>
            <w:tcBorders>
              <w:top w:val="single" w:sz="4" w:space="0" w:color="auto"/>
              <w:left w:val="single" w:sz="12" w:space="0" w:color="auto"/>
              <w:bottom w:val="single" w:sz="6" w:space="0" w:color="auto"/>
              <w:right w:val="single" w:sz="4" w:space="0" w:color="auto"/>
            </w:tcBorders>
          </w:tcPr>
          <w:p w:rsidR="00106598" w:rsidRDefault="00106598" w:rsidP="00160576">
            <w:pPr>
              <w:rPr>
                <w:ins w:id="187" w:author="mahfuzmamun" w:date="2015-06-24T09:45:00Z"/>
                <w:sz w:val="20"/>
                <w:szCs w:val="20"/>
              </w:rPr>
            </w:pPr>
            <w:ins w:id="188" w:author="mahfuzmamun" w:date="2015-06-24T09:45:00Z">
              <w:r w:rsidRPr="001C653E">
                <w:rPr>
                  <w:sz w:val="20"/>
                  <w:szCs w:val="20"/>
                </w:rPr>
                <w:t xml:space="preserve">ASK ONLY IF ‘YES’ </w:t>
              </w:r>
              <w:r>
                <w:rPr>
                  <w:sz w:val="20"/>
                  <w:szCs w:val="20"/>
                </w:rPr>
                <w:t xml:space="preserve">OR “1” CIRCLED </w:t>
              </w:r>
              <w:r w:rsidRPr="001C653E">
                <w:rPr>
                  <w:sz w:val="20"/>
                  <w:szCs w:val="20"/>
                </w:rPr>
                <w:t xml:space="preserve">IN </w:t>
              </w:r>
              <w:r>
                <w:rPr>
                  <w:sz w:val="20"/>
                  <w:szCs w:val="20"/>
                </w:rPr>
                <w:t>ANY ITEM IN COLUMN A OF 807a-c.</w:t>
              </w:r>
            </w:ins>
          </w:p>
          <w:p w:rsidR="00106598" w:rsidRDefault="00106598" w:rsidP="00160576">
            <w:pPr>
              <w:rPr>
                <w:ins w:id="189" w:author="mahfuzmamun" w:date="2015-06-24T09:45:00Z"/>
                <w:sz w:val="20"/>
                <w:szCs w:val="20"/>
              </w:rPr>
            </w:pPr>
          </w:p>
          <w:p w:rsidR="00106598" w:rsidRPr="001C653E" w:rsidRDefault="00106598" w:rsidP="00160576">
            <w:pPr>
              <w:rPr>
                <w:ins w:id="190" w:author="mahfuzmamun" w:date="2015-06-24T09:45:00Z"/>
                <w:sz w:val="20"/>
                <w:szCs w:val="20"/>
              </w:rPr>
            </w:pPr>
            <w:ins w:id="191" w:author="mahfuzmamun" w:date="2015-06-24T09:45:00Z">
              <w:r w:rsidRPr="001C653E">
                <w:rPr>
                  <w:sz w:val="20"/>
                  <w:szCs w:val="20"/>
                </w:rPr>
                <w:t xml:space="preserve">Have </w:t>
              </w:r>
              <w:r>
                <w:rPr>
                  <w:sz w:val="20"/>
                  <w:szCs w:val="20"/>
                </w:rPr>
                <w:t xml:space="preserve">any of those (above mentioned) </w:t>
              </w:r>
              <w:r w:rsidRPr="001C653E">
                <w:rPr>
                  <w:sz w:val="20"/>
                  <w:szCs w:val="20"/>
                </w:rPr>
                <w:t xml:space="preserve">happened </w:t>
              </w:r>
              <w:r>
                <w:rPr>
                  <w:sz w:val="20"/>
                  <w:szCs w:val="20"/>
                </w:rPr>
                <w:t xml:space="preserve">while </w:t>
              </w:r>
            </w:ins>
            <w:ins w:id="192" w:author="mahfuzmamun" w:date="2015-06-24T09:48:00Z">
              <w:r>
                <w:rPr>
                  <w:sz w:val="20"/>
                  <w:szCs w:val="20"/>
                </w:rPr>
                <w:t xml:space="preserve">you were pregnant with this </w:t>
              </w:r>
            </w:ins>
            <w:ins w:id="193" w:author="mahfuzmamun" w:date="2015-06-24T09:45:00Z">
              <w:r w:rsidRPr="00D948FB">
                <w:rPr>
                  <w:sz w:val="20"/>
                  <w:szCs w:val="20"/>
                  <w:u w:val="single"/>
                </w:rPr>
                <w:t>index child</w:t>
              </w:r>
              <w:r w:rsidRPr="001C653E">
                <w:rPr>
                  <w:sz w:val="20"/>
                  <w:szCs w:val="20"/>
                </w:rPr>
                <w:t>?</w:t>
              </w:r>
            </w:ins>
          </w:p>
          <w:p w:rsidR="00106598" w:rsidRDefault="00106598" w:rsidP="00160576">
            <w:pPr>
              <w:rPr>
                <w:ins w:id="194" w:author="mahfuzmamun" w:date="2015-06-24T09:45:00Z"/>
                <w:rFonts w:ascii="SutonnyMJ" w:hAnsi="SutonnyMJ"/>
                <w:sz w:val="20"/>
                <w:szCs w:val="20"/>
              </w:rPr>
            </w:pPr>
          </w:p>
          <w:p w:rsidR="00106598" w:rsidRDefault="00106598" w:rsidP="00160576">
            <w:pPr>
              <w:rPr>
                <w:ins w:id="195" w:author="mahfuzmamun" w:date="2015-06-24T09:45:00Z"/>
                <w:rFonts w:ascii="SutonnyMJ" w:hAnsi="SutonnyMJ"/>
                <w:sz w:val="20"/>
                <w:szCs w:val="20"/>
              </w:rPr>
            </w:pPr>
            <w:ins w:id="196" w:author="mahfuzmamun" w:date="2015-06-24T09:45:00Z">
              <w:r w:rsidRPr="001C653E">
                <w:rPr>
                  <w:rFonts w:ascii="SutonnyMJ" w:hAnsi="SutonnyMJ"/>
                  <w:sz w:val="20"/>
                  <w:szCs w:val="20"/>
                </w:rPr>
                <w:t xml:space="preserve">hw` </w:t>
              </w:r>
              <w:r>
                <w:rPr>
                  <w:sz w:val="20"/>
                  <w:szCs w:val="20"/>
                </w:rPr>
                <w:t xml:space="preserve">807a-c </w:t>
              </w:r>
              <w:r w:rsidRPr="009C1A5C">
                <w:rPr>
                  <w:rFonts w:ascii="SutonnyMJ" w:hAnsi="SutonnyMJ" w:cs="SutonnyMJ"/>
                  <w:sz w:val="20"/>
                  <w:szCs w:val="20"/>
                </w:rPr>
                <w:t>ch©šÍ</w:t>
              </w:r>
              <w:r>
                <w:rPr>
                  <w:rFonts w:ascii="SutonnyMJ" w:hAnsi="SutonnyMJ" w:cs="SutonnyMJ"/>
                  <w:sz w:val="20"/>
                  <w:szCs w:val="20"/>
                </w:rPr>
                <w:t xml:space="preserve"> cÖkœMy‡jvi AšÍZ †h †Kvb GKwUi Kjvg </w:t>
              </w:r>
              <w:r w:rsidRPr="001C653E">
                <w:rPr>
                  <w:sz w:val="20"/>
                  <w:szCs w:val="20"/>
                </w:rPr>
                <w:t>A</w:t>
              </w:r>
              <w:r>
                <w:rPr>
                  <w:sz w:val="20"/>
                  <w:szCs w:val="20"/>
                </w:rPr>
                <w:t xml:space="preserve"> </w:t>
              </w:r>
              <w:r w:rsidRPr="009C1A5C">
                <w:rPr>
                  <w:rFonts w:ascii="SutonnyMJ" w:hAnsi="SutonnyMJ" w:cs="SutonnyMJ"/>
                  <w:sz w:val="20"/>
                  <w:szCs w:val="20"/>
                </w:rPr>
                <w:t xml:space="preserve">†Z </w:t>
              </w:r>
              <w:r>
                <w:rPr>
                  <w:rFonts w:ascii="SutonnyMJ" w:hAnsi="SutonnyMJ" w:cs="SutonnyMJ"/>
                  <w:sz w:val="20"/>
                  <w:szCs w:val="20"/>
                </w:rPr>
                <w:t>Ó</w:t>
              </w:r>
              <w:r w:rsidRPr="001C653E">
                <w:rPr>
                  <w:rFonts w:ascii="SutonnyMJ" w:hAnsi="SutonnyMJ"/>
                  <w:sz w:val="20"/>
                  <w:szCs w:val="20"/>
                </w:rPr>
                <w:t>nu¨v</w:t>
              </w:r>
              <w:r>
                <w:rPr>
                  <w:rFonts w:ascii="SutonnyMJ" w:hAnsi="SutonnyMJ"/>
                  <w:sz w:val="20"/>
                  <w:szCs w:val="20"/>
                </w:rPr>
                <w:t>Ó</w:t>
              </w:r>
              <w:r w:rsidRPr="001C653E">
                <w:rPr>
                  <w:rFonts w:ascii="SutonnyMJ" w:hAnsi="SutonnyMJ"/>
                  <w:sz w:val="20"/>
                  <w:szCs w:val="20"/>
                </w:rPr>
                <w:t xml:space="preserve"> nq, Zvn‡j</w:t>
              </w:r>
              <w:r>
                <w:rPr>
                  <w:rFonts w:ascii="SutonnyMJ" w:hAnsi="SutonnyMJ"/>
                  <w:sz w:val="20"/>
                  <w:szCs w:val="20"/>
                </w:rPr>
                <w:t xml:space="preserve"> Rvb‡Z Pvb -</w:t>
              </w:r>
            </w:ins>
          </w:p>
          <w:p w:rsidR="00106598" w:rsidRDefault="00106598" w:rsidP="00160576">
            <w:pPr>
              <w:rPr>
                <w:ins w:id="197" w:author="mahfuzmamun" w:date="2015-06-24T09:45:00Z"/>
                <w:rFonts w:ascii="SutonnyMJ" w:hAnsi="SutonnyMJ"/>
                <w:sz w:val="20"/>
                <w:szCs w:val="20"/>
              </w:rPr>
            </w:pPr>
          </w:p>
          <w:p w:rsidR="00106598" w:rsidRPr="001C653E" w:rsidRDefault="00106598" w:rsidP="00063F2D">
            <w:pPr>
              <w:rPr>
                <w:ins w:id="198" w:author="mahfuzmamun" w:date="2015-06-24T09:45:00Z"/>
                <w:sz w:val="20"/>
                <w:szCs w:val="20"/>
              </w:rPr>
            </w:pPr>
            <w:ins w:id="199" w:author="mahfuzmamun" w:date="2015-06-24T09:49:00Z">
              <w:r w:rsidRPr="001C653E">
                <w:rPr>
                  <w:rFonts w:ascii="SutonnyMJ" w:hAnsi="SutonnyMJ"/>
                  <w:sz w:val="20"/>
                  <w:szCs w:val="20"/>
                </w:rPr>
                <w:t>GB (M‡elYvq AšÍf©³) ev”Pv ‡c‡U _vKvKvwjb</w:t>
              </w:r>
              <w:r w:rsidRPr="001C653E">
                <w:rPr>
                  <w:rFonts w:ascii="SutonnyMJ" w:hAnsi="SutonnyMJ" w:cs="Vrinda" w:hint="cs"/>
                  <w:sz w:val="20"/>
                  <w:szCs w:val="20"/>
                  <w:cs/>
                  <w:lang w:bidi="bn-BD"/>
                </w:rPr>
                <w:t xml:space="preserve"> </w:t>
              </w:r>
              <w:r w:rsidRPr="001C653E">
                <w:rPr>
                  <w:rFonts w:ascii="SutonnyMJ" w:hAnsi="SutonnyMJ"/>
                  <w:sz w:val="20"/>
                  <w:szCs w:val="20"/>
                </w:rPr>
                <w:t>mgq</w:t>
              </w:r>
              <w:r w:rsidRPr="001C653E">
                <w:rPr>
                  <w:rFonts w:ascii="SutonnyMJ" w:hAnsi="SutonnyMJ" w:cs="Vrinda" w:hint="cs"/>
                  <w:sz w:val="20"/>
                  <w:szCs w:val="20"/>
                  <w:cs/>
                  <w:lang w:bidi="bn-BD"/>
                </w:rPr>
                <w:t xml:space="preserve"> </w:t>
              </w:r>
            </w:ins>
            <w:ins w:id="200" w:author="mahfuzmamun" w:date="2015-06-24T09:45:00Z">
              <w:r w:rsidRPr="009C1A5C">
                <w:rPr>
                  <w:rFonts w:ascii="SutonnyMJ" w:hAnsi="SutonnyMJ"/>
                  <w:sz w:val="20"/>
                  <w:szCs w:val="20"/>
                </w:rPr>
                <w:t>GiKg N‡UwQj wK?</w:t>
              </w:r>
            </w:ins>
          </w:p>
        </w:tc>
        <w:tc>
          <w:tcPr>
            <w:tcW w:w="4320" w:type="dxa"/>
            <w:gridSpan w:val="11"/>
            <w:tcBorders>
              <w:top w:val="single" w:sz="4" w:space="0" w:color="auto"/>
              <w:left w:val="single" w:sz="4" w:space="0" w:color="auto"/>
              <w:bottom w:val="single" w:sz="6" w:space="0" w:color="auto"/>
              <w:right w:val="single" w:sz="4" w:space="0" w:color="auto"/>
            </w:tcBorders>
          </w:tcPr>
          <w:p w:rsidR="00106598" w:rsidRPr="001C653E" w:rsidRDefault="00106598" w:rsidP="00160576">
            <w:pPr>
              <w:tabs>
                <w:tab w:val="right" w:leader="dot" w:pos="3997"/>
              </w:tabs>
              <w:jc w:val="both"/>
              <w:rPr>
                <w:ins w:id="201" w:author="mahfuzmamun" w:date="2015-06-24T09:45:00Z"/>
                <w:sz w:val="20"/>
                <w:szCs w:val="20"/>
              </w:rPr>
            </w:pPr>
            <w:ins w:id="202" w:author="mahfuzmamun" w:date="2015-06-24T09:45:00Z">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ins>
          </w:p>
          <w:p w:rsidR="00106598" w:rsidRDefault="00106598" w:rsidP="00160576">
            <w:pPr>
              <w:tabs>
                <w:tab w:val="right" w:leader="dot" w:pos="3887"/>
              </w:tabs>
              <w:jc w:val="both"/>
              <w:rPr>
                <w:ins w:id="203" w:author="mahfuzmamun" w:date="2015-06-24T09:45:00Z"/>
                <w:sz w:val="20"/>
              </w:rPr>
            </w:pPr>
            <w:ins w:id="204" w:author="mahfuzmamun" w:date="2015-06-24T09:45:00Z">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ins>
          </w:p>
          <w:p w:rsidR="00106598" w:rsidRPr="001C653E" w:rsidRDefault="00106598" w:rsidP="00063F2D">
            <w:pPr>
              <w:tabs>
                <w:tab w:val="right" w:leader="dot" w:pos="3997"/>
              </w:tabs>
              <w:jc w:val="both"/>
              <w:rPr>
                <w:ins w:id="205" w:author="mahfuzmamun" w:date="2015-06-24T09:45:00Z"/>
                <w:sz w:val="20"/>
                <w:szCs w:val="20"/>
              </w:rPr>
            </w:pPr>
            <w:ins w:id="206" w:author="mahfuzmamun" w:date="2015-06-24T09:45:00Z">
              <w:r w:rsidRPr="001C653E">
                <w:rPr>
                  <w:sz w:val="16"/>
                  <w:szCs w:val="16"/>
                </w:rPr>
                <w:t>DON’T REMEMBER</w:t>
              </w:r>
              <w:r w:rsidRPr="001C653E">
                <w:rPr>
                  <w:rFonts w:cs="Vrinda" w:hint="cs"/>
                  <w:sz w:val="16"/>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g‡b †bB</w:t>
              </w:r>
              <w:r w:rsidRPr="001C653E">
                <w:rPr>
                  <w:rFonts w:ascii="SutonnyMJ" w:hAnsi="SutonnyMJ" w:cs="SutonnyMJ" w:hint="cs"/>
                  <w:sz w:val="20"/>
                  <w:szCs w:val="20"/>
                  <w:cs/>
                  <w:lang w:bidi="bn-BD"/>
                </w:rPr>
                <w:t>)</w:t>
              </w:r>
              <w:r>
                <w:rPr>
                  <w:rFonts w:ascii="SutonnyMJ" w:hAnsi="SutonnyMJ" w:cs="SutonnyMJ"/>
                  <w:sz w:val="20"/>
                  <w:szCs w:val="20"/>
                  <w:lang w:val="en-US" w:bidi="bn-BD"/>
                </w:rPr>
                <w:t xml:space="preserve"> </w:t>
              </w:r>
              <w:r>
                <w:rPr>
                  <w:sz w:val="20"/>
                  <w:szCs w:val="20"/>
                  <w:lang w:val="en-US" w:bidi="bn-BD"/>
                </w:rPr>
                <w:t>………………</w:t>
              </w:r>
            </w:ins>
            <w:r w:rsidR="002C71EB">
              <w:rPr>
                <w:sz w:val="20"/>
                <w:szCs w:val="20"/>
                <w:lang w:val="en-US" w:bidi="bn-BD"/>
              </w:rPr>
              <w:t>..</w:t>
            </w:r>
            <w:ins w:id="207" w:author="mahfuzmamun" w:date="2015-06-24T09:45:00Z">
              <w:r>
                <w:rPr>
                  <w:sz w:val="20"/>
                  <w:szCs w:val="20"/>
                  <w:lang w:val="en-US" w:bidi="bn-BD"/>
                </w:rPr>
                <w:t>…</w:t>
              </w:r>
              <w:r w:rsidRPr="001C653E">
                <w:rPr>
                  <w:sz w:val="16"/>
                  <w:szCs w:val="16"/>
                </w:rPr>
                <w:t>8</w:t>
              </w:r>
            </w:ins>
          </w:p>
        </w:tc>
        <w:tc>
          <w:tcPr>
            <w:tcW w:w="906" w:type="dxa"/>
            <w:gridSpan w:val="3"/>
            <w:tcBorders>
              <w:top w:val="single" w:sz="4" w:space="0" w:color="auto"/>
              <w:left w:val="single" w:sz="4" w:space="0" w:color="auto"/>
              <w:bottom w:val="single" w:sz="6" w:space="0" w:color="auto"/>
              <w:right w:val="single" w:sz="6" w:space="0" w:color="auto"/>
            </w:tcBorders>
            <w:vAlign w:val="center"/>
          </w:tcPr>
          <w:p w:rsidR="00106598" w:rsidRPr="001C653E" w:rsidRDefault="00106598" w:rsidP="00A13AB6">
            <w:pPr>
              <w:jc w:val="center"/>
              <w:rPr>
                <w:ins w:id="208" w:author="mahfuzmamun" w:date="2015-06-24T09:45:00Z"/>
                <w:sz w:val="20"/>
                <w:szCs w:val="20"/>
              </w:rPr>
            </w:pPr>
          </w:p>
        </w:tc>
      </w:tr>
      <w:tr w:rsidR="00106598" w:rsidRPr="001C653E" w:rsidTr="00B96AB6">
        <w:trPr>
          <w:cantSplit/>
          <w:trHeight w:val="939"/>
        </w:trPr>
        <w:tc>
          <w:tcPr>
            <w:tcW w:w="529" w:type="dxa"/>
            <w:tcBorders>
              <w:left w:val="single" w:sz="6" w:space="0" w:color="auto"/>
              <w:bottom w:val="single" w:sz="6" w:space="0" w:color="auto"/>
            </w:tcBorders>
          </w:tcPr>
          <w:p w:rsidR="00106598" w:rsidRPr="001C653E" w:rsidRDefault="00106598" w:rsidP="00A13AB6">
            <w:pPr>
              <w:jc w:val="both"/>
              <w:rPr>
                <w:sz w:val="20"/>
                <w:szCs w:val="20"/>
              </w:rPr>
            </w:pPr>
          </w:p>
        </w:tc>
        <w:tc>
          <w:tcPr>
            <w:tcW w:w="9203" w:type="dxa"/>
            <w:gridSpan w:val="17"/>
            <w:tcBorders>
              <w:top w:val="single" w:sz="4" w:space="0" w:color="auto"/>
              <w:left w:val="single" w:sz="12" w:space="0" w:color="auto"/>
              <w:bottom w:val="single" w:sz="6" w:space="0" w:color="auto"/>
              <w:right w:val="single" w:sz="4" w:space="0" w:color="auto"/>
            </w:tcBorders>
          </w:tcPr>
          <w:p w:rsidR="00106598" w:rsidRPr="001C653E" w:rsidRDefault="00106598" w:rsidP="000B1ED6">
            <w:pPr>
              <w:rPr>
                <w:b/>
                <w:sz w:val="20"/>
                <w:szCs w:val="20"/>
                <w:lang w:bidi="bn-BD"/>
              </w:rPr>
            </w:pPr>
            <w:r w:rsidRPr="001C653E">
              <w:rPr>
                <w:b/>
                <w:sz w:val="20"/>
                <w:szCs w:val="20"/>
                <w:lang w:bidi="bn-BD"/>
              </w:rPr>
              <w:t>CHECK 8B:</w:t>
            </w:r>
          </w:p>
          <w:p w:rsidR="00106598" w:rsidRPr="001C653E" w:rsidRDefault="00106598" w:rsidP="000B1ED6">
            <w:pPr>
              <w:rPr>
                <w:rFonts w:ascii="SutonnyMJ" w:hAnsi="SutonnyMJ" w:cs="SutonnyMJ"/>
                <w:sz w:val="20"/>
                <w:szCs w:val="20"/>
              </w:rPr>
            </w:pPr>
            <w:r w:rsidRPr="001C653E">
              <w:rPr>
                <w:sz w:val="20"/>
                <w:szCs w:val="20"/>
              </w:rPr>
              <w:t>807</w:t>
            </w:r>
            <w:r>
              <w:rPr>
                <w:sz w:val="20"/>
                <w:szCs w:val="20"/>
              </w:rPr>
              <w:t>a</w:t>
            </w:r>
            <w:r w:rsidRPr="001C653E">
              <w:rPr>
                <w:sz w:val="20"/>
                <w:szCs w:val="20"/>
              </w:rPr>
              <w:t xml:space="preserve"> </w:t>
            </w:r>
            <w:r w:rsidRPr="001C653E">
              <w:rPr>
                <w:rFonts w:ascii="SutonnyMJ" w:hAnsi="SutonnyMJ" w:cs="SutonnyMJ"/>
                <w:sz w:val="20"/>
                <w:szCs w:val="20"/>
              </w:rPr>
              <w:t xml:space="preserve">cÖ‡kœi </w:t>
            </w:r>
            <w:r w:rsidRPr="001C653E">
              <w:rPr>
                <w:sz w:val="20"/>
                <w:szCs w:val="20"/>
              </w:rPr>
              <w:t>A</w:t>
            </w:r>
            <w:r w:rsidRPr="001C653E">
              <w:rPr>
                <w:rFonts w:ascii="SutonnyMJ" w:hAnsi="SutonnyMJ" w:cs="SutonnyMJ"/>
                <w:sz w:val="20"/>
                <w:szCs w:val="20"/>
              </w:rPr>
              <w:t xml:space="preserve"> Kjv‡g </w:t>
            </w:r>
            <w:r w:rsidRPr="001C653E">
              <w:rPr>
                <w:sz w:val="20"/>
                <w:szCs w:val="20"/>
              </w:rPr>
              <w:t>1</w:t>
            </w:r>
            <w:r w:rsidRPr="001C653E">
              <w:rPr>
                <w:rFonts w:ascii="SutonnyMJ" w:hAnsi="SutonnyMJ" w:cs="SutonnyMJ"/>
                <w:sz w:val="20"/>
                <w:szCs w:val="20"/>
              </w:rPr>
              <w:t xml:space="preserve"> e„ËvwqZ Av‡Q ..............................</w:t>
            </w:r>
            <w:r>
              <w:rPr>
                <w:rFonts w:ascii="SutonnyMJ" w:hAnsi="SutonnyMJ" w:cs="SutonnyMJ"/>
                <w:sz w:val="20"/>
                <w:szCs w:val="20"/>
              </w:rPr>
              <w:t>.....................................................................</w:t>
            </w:r>
            <w:r w:rsidRPr="001C653E">
              <w:rPr>
                <w:rFonts w:ascii="SutonnyMJ" w:hAnsi="SutonnyMJ" w:cs="SutonnyMJ"/>
                <w:sz w:val="20"/>
                <w:szCs w:val="20"/>
              </w:rPr>
              <w:t>.....................</w:t>
            </w:r>
            <w:r w:rsidRPr="001C653E">
              <w:rPr>
                <w:sz w:val="20"/>
                <w:szCs w:val="20"/>
              </w:rPr>
              <w:t>1</w:t>
            </w:r>
          </w:p>
          <w:p w:rsidR="00106598" w:rsidRPr="001C653E" w:rsidRDefault="00106598" w:rsidP="00B96AB6">
            <w:pPr>
              <w:rPr>
                <w:rFonts w:ascii="SutonnyMJ" w:hAnsi="SutonnyMJ" w:cs="SutonnyMJ"/>
                <w:sz w:val="20"/>
                <w:szCs w:val="20"/>
              </w:rPr>
            </w:pPr>
            <w:r w:rsidRPr="001C653E">
              <w:rPr>
                <w:sz w:val="20"/>
                <w:szCs w:val="20"/>
              </w:rPr>
              <w:t>807</w:t>
            </w:r>
            <w:r>
              <w:rPr>
                <w:sz w:val="20"/>
                <w:szCs w:val="20"/>
              </w:rPr>
              <w:t>b</w:t>
            </w:r>
            <w:r w:rsidRPr="001C653E">
              <w:rPr>
                <w:sz w:val="20"/>
                <w:szCs w:val="20"/>
              </w:rPr>
              <w:t xml:space="preserve"> </w:t>
            </w:r>
            <w:r w:rsidRPr="001C653E">
              <w:rPr>
                <w:rFonts w:ascii="SutonnyMJ" w:hAnsi="SutonnyMJ" w:cs="SutonnyMJ"/>
                <w:sz w:val="20"/>
                <w:szCs w:val="20"/>
              </w:rPr>
              <w:t xml:space="preserve">cÖ‡kœi </w:t>
            </w:r>
            <w:r w:rsidRPr="001C653E">
              <w:rPr>
                <w:sz w:val="20"/>
                <w:szCs w:val="20"/>
              </w:rPr>
              <w:t>A</w:t>
            </w:r>
            <w:r w:rsidRPr="001C653E">
              <w:rPr>
                <w:rFonts w:ascii="SutonnyMJ" w:hAnsi="SutonnyMJ" w:cs="SutonnyMJ"/>
                <w:sz w:val="20"/>
                <w:szCs w:val="20"/>
              </w:rPr>
              <w:t xml:space="preserve"> Kjv‡g </w:t>
            </w:r>
            <w:r w:rsidRPr="001C653E">
              <w:rPr>
                <w:sz w:val="20"/>
                <w:szCs w:val="20"/>
              </w:rPr>
              <w:t>2</w:t>
            </w:r>
            <w:r w:rsidRPr="001C653E">
              <w:rPr>
                <w:rFonts w:ascii="SutonnyMJ" w:hAnsi="SutonnyMJ" w:cs="SutonnyMJ"/>
                <w:sz w:val="20"/>
                <w:szCs w:val="20"/>
              </w:rPr>
              <w:t xml:space="preserve"> e„ËvwqZ Av‡Q ................................................</w:t>
            </w:r>
            <w:r>
              <w:rPr>
                <w:rFonts w:ascii="SutonnyMJ" w:hAnsi="SutonnyMJ" w:cs="SutonnyMJ"/>
                <w:sz w:val="20"/>
                <w:szCs w:val="20"/>
              </w:rPr>
              <w:t>................................................................</w:t>
            </w:r>
            <w:r w:rsidRPr="001C653E">
              <w:rPr>
                <w:rFonts w:ascii="SutonnyMJ" w:hAnsi="SutonnyMJ" w:cs="SutonnyMJ"/>
                <w:sz w:val="20"/>
                <w:szCs w:val="20"/>
              </w:rPr>
              <w:t>........</w:t>
            </w:r>
            <w:r w:rsidRPr="001C653E">
              <w:rPr>
                <w:sz w:val="20"/>
                <w:szCs w:val="20"/>
              </w:rPr>
              <w:t>2</w:t>
            </w:r>
          </w:p>
        </w:tc>
        <w:tc>
          <w:tcPr>
            <w:tcW w:w="906" w:type="dxa"/>
            <w:gridSpan w:val="3"/>
            <w:tcBorders>
              <w:top w:val="single" w:sz="4" w:space="0" w:color="auto"/>
              <w:left w:val="single" w:sz="4" w:space="0" w:color="auto"/>
              <w:bottom w:val="single" w:sz="6" w:space="0" w:color="auto"/>
              <w:right w:val="single" w:sz="6" w:space="0" w:color="auto"/>
            </w:tcBorders>
            <w:vAlign w:val="center"/>
          </w:tcPr>
          <w:p w:rsidR="00106598" w:rsidRPr="001C653E" w:rsidRDefault="00106598" w:rsidP="00A13AB6">
            <w:pPr>
              <w:jc w:val="center"/>
              <w:rPr>
                <w:sz w:val="20"/>
                <w:szCs w:val="20"/>
              </w:rPr>
            </w:pPr>
          </w:p>
        </w:tc>
      </w:tr>
      <w:tr w:rsidR="00106598" w:rsidRPr="001C653E" w:rsidTr="00B96AB6">
        <w:trPr>
          <w:cantSplit/>
        </w:trPr>
        <w:tc>
          <w:tcPr>
            <w:tcW w:w="529" w:type="dxa"/>
            <w:tcBorders>
              <w:top w:val="single" w:sz="12" w:space="0" w:color="auto"/>
              <w:left w:val="single" w:sz="12" w:space="0" w:color="auto"/>
              <w:bottom w:val="single" w:sz="12" w:space="0" w:color="auto"/>
              <w:right w:val="single" w:sz="12" w:space="0" w:color="auto"/>
            </w:tcBorders>
          </w:tcPr>
          <w:p w:rsidR="00106598" w:rsidRPr="001C653E" w:rsidRDefault="00106598" w:rsidP="00A13AB6">
            <w:pPr>
              <w:jc w:val="both"/>
              <w:rPr>
                <w:sz w:val="20"/>
                <w:szCs w:val="20"/>
                <w:cs/>
                <w:lang w:bidi="bn-BD"/>
              </w:rPr>
            </w:pPr>
            <w:r w:rsidRPr="001C653E">
              <w:rPr>
                <w:sz w:val="20"/>
                <w:szCs w:val="20"/>
                <w:cs/>
                <w:lang w:bidi="bn-BD"/>
              </w:rPr>
              <w:t>8</w:t>
            </w:r>
            <w:r w:rsidRPr="001C653E">
              <w:rPr>
                <w:sz w:val="20"/>
                <w:szCs w:val="20"/>
              </w:rPr>
              <w:t>0</w:t>
            </w:r>
            <w:r w:rsidRPr="001C653E">
              <w:rPr>
                <w:sz w:val="20"/>
                <w:szCs w:val="20"/>
                <w:cs/>
                <w:lang w:bidi="bn-BD"/>
              </w:rPr>
              <w:t>8</w:t>
            </w:r>
          </w:p>
        </w:tc>
        <w:tc>
          <w:tcPr>
            <w:tcW w:w="4874" w:type="dxa"/>
            <w:gridSpan w:val="5"/>
            <w:tcBorders>
              <w:top w:val="single" w:sz="12" w:space="0" w:color="auto"/>
              <w:left w:val="single" w:sz="12" w:space="0" w:color="auto"/>
              <w:bottom w:val="single" w:sz="12" w:space="0" w:color="auto"/>
              <w:right w:val="single" w:sz="12" w:space="0" w:color="auto"/>
            </w:tcBorders>
          </w:tcPr>
          <w:p w:rsidR="00106598" w:rsidRPr="001C653E" w:rsidRDefault="00106598" w:rsidP="00A13AB6">
            <w:pPr>
              <w:pStyle w:val="CommentText"/>
              <w:rPr>
                <w:rFonts w:cs="Vrinda"/>
                <w:cs/>
                <w:lang w:val="en-AU" w:bidi="bn-BD"/>
              </w:rPr>
            </w:pPr>
            <w:r w:rsidRPr="001C653E">
              <w:rPr>
                <w:lang w:val="en-AU"/>
              </w:rPr>
              <w:t xml:space="preserve">Are you afraid of your current/most recent husband or partner? Would you say never, sometimes, many times, most/all of the time?  </w:t>
            </w:r>
          </w:p>
          <w:p w:rsidR="00106598" w:rsidRPr="001C653E" w:rsidRDefault="00106598" w:rsidP="002E72B2">
            <w:pPr>
              <w:pStyle w:val="CommentText"/>
              <w:rPr>
                <w:rFonts w:cs="Vrinda"/>
                <w:cs/>
                <w:lang w:val="en-AU" w:bidi="bn-BD"/>
              </w:rPr>
            </w:pPr>
            <w:r w:rsidRPr="001C653E">
              <w:rPr>
                <w:rFonts w:cs="Vrinda" w:hint="cs"/>
                <w:lang w:val="en-AU" w:bidi="bn-BD"/>
              </w:rPr>
              <w:t xml:space="preserve"> </w:t>
            </w:r>
            <w:r w:rsidRPr="001C653E">
              <w:rPr>
                <w:rFonts w:ascii="SutonnyMJ" w:hAnsi="SutonnyMJ"/>
              </w:rPr>
              <w:t xml:space="preserve">Avcbvi (eZ©gvb/ me©‡kl) ¯^vgx‡K wK Avcwb fq cvb/†c‡Zb? Avcwb wK ej‡eb KLbB bv, </w:t>
            </w:r>
            <w:r w:rsidRPr="001C653E">
              <w:rPr>
                <w:rFonts w:ascii="SutonnyMJ" w:hAnsi="SutonnyMJ"/>
                <w:lang w:bidi="bn-BD"/>
              </w:rPr>
              <w:t>gv‡Sg‡a¨, A‡bKevi bvwK memgq?</w:t>
            </w:r>
          </w:p>
        </w:tc>
        <w:tc>
          <w:tcPr>
            <w:tcW w:w="4329" w:type="dxa"/>
            <w:gridSpan w:val="12"/>
            <w:tcBorders>
              <w:top w:val="single" w:sz="12" w:space="0" w:color="auto"/>
              <w:left w:val="single" w:sz="12" w:space="0" w:color="auto"/>
              <w:bottom w:val="single" w:sz="12" w:space="0" w:color="auto"/>
              <w:right w:val="single" w:sz="12" w:space="0" w:color="auto"/>
            </w:tcBorders>
          </w:tcPr>
          <w:p w:rsidR="00106598" w:rsidRPr="001C653E" w:rsidRDefault="00106598" w:rsidP="00A13AB6">
            <w:pPr>
              <w:pStyle w:val="CommentText"/>
              <w:tabs>
                <w:tab w:val="right" w:leader="dot" w:pos="4080"/>
              </w:tabs>
            </w:pPr>
            <w:r w:rsidRPr="001C653E">
              <w:t>NEVER</w:t>
            </w:r>
            <w:r w:rsidRPr="001C653E">
              <w:rPr>
                <w:rFonts w:ascii="SutonnyMJ" w:hAnsi="SutonnyMJ" w:hint="cs"/>
                <w:cs/>
                <w:lang w:bidi="bn-BD"/>
              </w:rPr>
              <w:t>(</w:t>
            </w:r>
            <w:r w:rsidRPr="001C653E">
              <w:rPr>
                <w:rFonts w:ascii="SutonnyMJ" w:hAnsi="SutonnyMJ"/>
              </w:rPr>
              <w:t>KLbB bv</w:t>
            </w:r>
            <w:r w:rsidRPr="001C653E">
              <w:rPr>
                <w:rFonts w:ascii="SutonnyMJ" w:hAnsi="SutonnyMJ" w:hint="cs"/>
                <w:cs/>
                <w:lang w:bidi="bn-BD"/>
              </w:rPr>
              <w:t>)</w:t>
            </w:r>
            <w:r w:rsidRPr="001C653E">
              <w:tab/>
              <w:t>1</w:t>
            </w:r>
          </w:p>
          <w:p w:rsidR="00106598" w:rsidRPr="001C653E" w:rsidRDefault="00106598" w:rsidP="00A13AB6">
            <w:pPr>
              <w:pStyle w:val="CommentText"/>
              <w:tabs>
                <w:tab w:val="right" w:leader="dot" w:pos="4080"/>
              </w:tabs>
            </w:pPr>
            <w:r w:rsidRPr="001C653E">
              <w:t>SOMETIMES(</w:t>
            </w:r>
            <w:r w:rsidRPr="001C653E">
              <w:rPr>
                <w:rFonts w:ascii="SutonnyMJ" w:hAnsi="SutonnyMJ"/>
                <w:lang w:bidi="bn-BD"/>
              </w:rPr>
              <w:t>gv‡Sg‡a¨)</w:t>
            </w:r>
            <w:r w:rsidRPr="001C653E">
              <w:tab/>
              <w:t>2</w:t>
            </w:r>
          </w:p>
          <w:p w:rsidR="00106598" w:rsidRPr="001C653E" w:rsidRDefault="00106598" w:rsidP="00A13AB6">
            <w:pPr>
              <w:pStyle w:val="CommentText"/>
              <w:tabs>
                <w:tab w:val="right" w:leader="dot" w:pos="4080"/>
              </w:tabs>
            </w:pPr>
            <w:r w:rsidRPr="001C653E">
              <w:t>MANY TIMES</w:t>
            </w:r>
            <w:r w:rsidRPr="001C653E">
              <w:rPr>
                <w:rFonts w:ascii="SutonnyMJ" w:hAnsi="SutonnyMJ" w:hint="cs"/>
                <w:cs/>
                <w:lang w:bidi="bn-BD"/>
              </w:rPr>
              <w:t>(</w:t>
            </w:r>
            <w:r w:rsidRPr="001C653E">
              <w:rPr>
                <w:rFonts w:ascii="SutonnyMJ" w:hAnsi="SutonnyMJ"/>
                <w:lang w:bidi="bn-BD"/>
              </w:rPr>
              <w:t>A‡bKevi</w:t>
            </w:r>
            <w:r w:rsidRPr="001C653E">
              <w:rPr>
                <w:rFonts w:ascii="SutonnyMJ" w:hAnsi="SutonnyMJ" w:hint="cs"/>
                <w:cs/>
                <w:lang w:bidi="bn-BD"/>
              </w:rPr>
              <w:t>)</w:t>
            </w:r>
            <w:r w:rsidRPr="001C653E">
              <w:tab/>
              <w:t>3</w:t>
            </w:r>
          </w:p>
          <w:p w:rsidR="00106598" w:rsidRPr="001C653E" w:rsidRDefault="00106598" w:rsidP="00A13AB6">
            <w:pPr>
              <w:pStyle w:val="CommentText"/>
              <w:tabs>
                <w:tab w:val="right" w:leader="dot" w:pos="4080"/>
              </w:tabs>
              <w:rPr>
                <w:rFonts w:cs="Vrinda"/>
                <w:cs/>
                <w:lang w:bidi="bn-BD"/>
              </w:rPr>
            </w:pPr>
            <w:r w:rsidRPr="001C653E">
              <w:t>MOST/ALL OF THE TIMES</w:t>
            </w:r>
            <w:r w:rsidRPr="001C653E">
              <w:rPr>
                <w:rFonts w:ascii="SutonnyMJ" w:hAnsi="SutonnyMJ" w:hint="cs"/>
                <w:cs/>
                <w:lang w:bidi="bn-BD"/>
              </w:rPr>
              <w:t>(</w:t>
            </w:r>
            <w:r w:rsidRPr="001C653E">
              <w:rPr>
                <w:rFonts w:ascii="SutonnyMJ" w:hAnsi="SutonnyMJ"/>
                <w:lang w:bidi="bn-BD"/>
              </w:rPr>
              <w:t>memgq</w:t>
            </w:r>
            <w:r w:rsidRPr="001C653E">
              <w:rPr>
                <w:rFonts w:ascii="SutonnyMJ" w:hAnsi="SutonnyMJ" w:hint="cs"/>
                <w:cs/>
                <w:lang w:bidi="bn-BD"/>
              </w:rPr>
              <w:t>)</w:t>
            </w:r>
            <w:r w:rsidRPr="001C653E">
              <w:tab/>
              <w:t>4</w:t>
            </w:r>
          </w:p>
        </w:tc>
        <w:tc>
          <w:tcPr>
            <w:tcW w:w="906" w:type="dxa"/>
            <w:gridSpan w:val="3"/>
            <w:tcBorders>
              <w:top w:val="single" w:sz="12" w:space="0" w:color="auto"/>
              <w:left w:val="single" w:sz="12" w:space="0" w:color="auto"/>
              <w:bottom w:val="single" w:sz="12" w:space="0" w:color="auto"/>
              <w:right w:val="single" w:sz="12" w:space="0" w:color="auto"/>
            </w:tcBorders>
          </w:tcPr>
          <w:p w:rsidR="00106598" w:rsidRPr="001C653E" w:rsidRDefault="00106598" w:rsidP="00A13AB6">
            <w:pPr>
              <w:jc w:val="both"/>
              <w:rPr>
                <w:b/>
                <w:sz w:val="20"/>
                <w:szCs w:val="20"/>
              </w:rPr>
            </w:pPr>
          </w:p>
        </w:tc>
      </w:tr>
      <w:tr w:rsidR="00106598" w:rsidRPr="001C653E" w:rsidTr="00B96AB6">
        <w:trPr>
          <w:cantSplit/>
        </w:trPr>
        <w:tc>
          <w:tcPr>
            <w:tcW w:w="529" w:type="dxa"/>
            <w:tcBorders>
              <w:top w:val="single" w:sz="12" w:space="0" w:color="auto"/>
              <w:left w:val="single" w:sz="12" w:space="0" w:color="auto"/>
              <w:bottom w:val="single" w:sz="12" w:space="0" w:color="auto"/>
              <w:right w:val="single" w:sz="12" w:space="0" w:color="auto"/>
            </w:tcBorders>
          </w:tcPr>
          <w:p w:rsidR="00106598" w:rsidRPr="001C653E" w:rsidRDefault="00106598" w:rsidP="00A13AB6">
            <w:pPr>
              <w:jc w:val="both"/>
              <w:rPr>
                <w:sz w:val="20"/>
                <w:szCs w:val="20"/>
                <w:cs/>
                <w:lang w:bidi="bn-BD"/>
              </w:rPr>
            </w:pPr>
            <w:del w:id="209" w:author="mahfuzmamun" w:date="2015-06-23T14:46:00Z">
              <w:r w:rsidRPr="001C653E" w:rsidDel="00473F22">
                <w:rPr>
                  <w:rFonts w:cs="Vrinda"/>
                  <w:sz w:val="20"/>
                  <w:szCs w:val="20"/>
                  <w:lang w:val="en-US" w:bidi="bn-BD"/>
                </w:rPr>
                <w:delText>8</w:delText>
              </w:r>
              <w:r w:rsidRPr="001C653E" w:rsidDel="00473F22">
                <w:rPr>
                  <w:sz w:val="20"/>
                  <w:szCs w:val="20"/>
                  <w:cs/>
                  <w:lang w:bidi="bn-BD"/>
                </w:rPr>
                <w:delText>09</w:delText>
              </w:r>
            </w:del>
          </w:p>
        </w:tc>
        <w:tc>
          <w:tcPr>
            <w:tcW w:w="4874" w:type="dxa"/>
            <w:gridSpan w:val="5"/>
            <w:tcBorders>
              <w:top w:val="single" w:sz="12" w:space="0" w:color="auto"/>
              <w:left w:val="single" w:sz="12" w:space="0" w:color="auto"/>
              <w:bottom w:val="single" w:sz="12" w:space="0" w:color="auto"/>
              <w:right w:val="single" w:sz="12" w:space="0" w:color="auto"/>
            </w:tcBorders>
          </w:tcPr>
          <w:p w:rsidR="00106598" w:rsidRPr="001C653E" w:rsidDel="00473F22" w:rsidRDefault="00106598" w:rsidP="00A13AB6">
            <w:pPr>
              <w:pStyle w:val="CommentText"/>
              <w:rPr>
                <w:del w:id="210" w:author="mahfuzmamun" w:date="2015-06-23T14:46:00Z"/>
              </w:rPr>
            </w:pPr>
            <w:del w:id="211" w:author="mahfuzmamun" w:date="2015-06-23T14:46:00Z">
              <w:r w:rsidRPr="001C653E" w:rsidDel="00473F22">
                <w:delText>Have you ever, hit or beaten your husband/partner when he was not hitting or beating you?</w:delText>
              </w:r>
            </w:del>
          </w:p>
          <w:p w:rsidR="00106598" w:rsidRPr="001C653E" w:rsidDel="00473F22" w:rsidRDefault="00106598" w:rsidP="00A13AB6">
            <w:pPr>
              <w:pStyle w:val="CommentText"/>
              <w:rPr>
                <w:del w:id="212" w:author="mahfuzmamun" w:date="2015-06-23T14:46:00Z"/>
              </w:rPr>
            </w:pPr>
            <w:del w:id="213" w:author="mahfuzmamun" w:date="2015-06-23T14:46:00Z">
              <w:r w:rsidRPr="001C653E" w:rsidDel="00473F22">
                <w:delText>IF YES: How often?  Would you say once, several times or many times?</w:delText>
              </w:r>
            </w:del>
          </w:p>
          <w:p w:rsidR="00106598" w:rsidRPr="001C653E" w:rsidDel="00473F22" w:rsidRDefault="00106598" w:rsidP="00A13AB6">
            <w:pPr>
              <w:pStyle w:val="CommentText"/>
              <w:rPr>
                <w:del w:id="214" w:author="mahfuzmamun" w:date="2015-06-23T14:46:00Z"/>
              </w:rPr>
            </w:pPr>
          </w:p>
          <w:p w:rsidR="00106598" w:rsidRPr="001C653E" w:rsidDel="00473F22" w:rsidRDefault="00106598" w:rsidP="00A13AB6">
            <w:pPr>
              <w:pStyle w:val="ListBullet"/>
              <w:ind w:left="0" w:hanging="18"/>
              <w:rPr>
                <w:del w:id="215" w:author="mahfuzmamun" w:date="2015-06-23T14:46:00Z"/>
                <w:rFonts w:ascii="SutonnyMJ" w:hAnsi="SutonnyMJ"/>
                <w:b w:val="0"/>
                <w:sz w:val="20"/>
              </w:rPr>
            </w:pPr>
            <w:del w:id="216" w:author="mahfuzmamun" w:date="2015-06-23T14:46:00Z">
              <w:r w:rsidRPr="001C653E" w:rsidDel="00473F22">
                <w:rPr>
                  <w:rFonts w:ascii="SutonnyMJ" w:hAnsi="SutonnyMJ"/>
                  <w:b w:val="0"/>
                  <w:sz w:val="20"/>
                </w:rPr>
                <w:delText xml:space="preserve">KLbI wK Ggb n‡q‡Q †h Avcbvi ¯^vgx Avcbv‡K bv gvi‡jI ev Ab¨ †Kvb iK‡gi kvixwiK AZ¨vPvi bv Ki‡jI Avcwb Zv‡K †g‡i‡Qb ev kvixwiKfv‡e Ab¨ †Kvb AZ¨vPvi K‡i‡Qb? </w:delText>
              </w:r>
            </w:del>
          </w:p>
          <w:p w:rsidR="00106598" w:rsidRPr="001C653E" w:rsidDel="00473F22" w:rsidRDefault="00106598" w:rsidP="00A13AB6">
            <w:pPr>
              <w:pStyle w:val="ListBullet"/>
              <w:ind w:left="0" w:hanging="18"/>
              <w:rPr>
                <w:del w:id="217" w:author="mahfuzmamun" w:date="2015-06-23T14:46:00Z"/>
                <w:rFonts w:ascii="SutonnyMJ" w:hAnsi="SutonnyMJ"/>
                <w:b w:val="0"/>
                <w:sz w:val="20"/>
              </w:rPr>
            </w:pPr>
            <w:del w:id="218" w:author="mahfuzmamun" w:date="2015-06-23T14:46:00Z">
              <w:r w:rsidRPr="001C653E" w:rsidDel="00473F22">
                <w:rPr>
                  <w:rFonts w:ascii="SutonnyMJ" w:hAnsi="SutonnyMJ"/>
                  <w:b w:val="0"/>
                  <w:sz w:val="20"/>
                </w:rPr>
                <w:delText>Avcwb wK ej‡eb KLbI bv, GKevi, 2 - 5 evi, bvwK 5 ev‡ii †ekx?</w:delText>
              </w:r>
            </w:del>
          </w:p>
          <w:p w:rsidR="00106598" w:rsidRPr="001C653E" w:rsidRDefault="00106598" w:rsidP="00A13AB6">
            <w:pPr>
              <w:pStyle w:val="CommentText"/>
            </w:pPr>
          </w:p>
        </w:tc>
        <w:tc>
          <w:tcPr>
            <w:tcW w:w="4329" w:type="dxa"/>
            <w:gridSpan w:val="12"/>
            <w:tcBorders>
              <w:top w:val="single" w:sz="12" w:space="0" w:color="auto"/>
              <w:left w:val="single" w:sz="12" w:space="0" w:color="auto"/>
              <w:bottom w:val="single" w:sz="12" w:space="0" w:color="auto"/>
              <w:right w:val="single" w:sz="12" w:space="0" w:color="auto"/>
            </w:tcBorders>
          </w:tcPr>
          <w:p w:rsidR="00106598" w:rsidRPr="001C653E" w:rsidDel="00473F22" w:rsidRDefault="00106598" w:rsidP="00A13AB6">
            <w:pPr>
              <w:pStyle w:val="CommentText"/>
              <w:tabs>
                <w:tab w:val="right" w:leader="dot" w:pos="4080"/>
              </w:tabs>
              <w:rPr>
                <w:del w:id="219" w:author="mahfuzmamun" w:date="2015-06-23T14:46:00Z"/>
              </w:rPr>
            </w:pPr>
            <w:del w:id="220" w:author="mahfuzmamun" w:date="2015-06-23T14:46:00Z">
              <w:r w:rsidRPr="001C653E" w:rsidDel="00473F22">
                <w:delText>NEVER(</w:delText>
              </w:r>
              <w:r w:rsidRPr="001C653E" w:rsidDel="00473F22">
                <w:rPr>
                  <w:rFonts w:ascii="SutonnyMJ" w:hAnsi="SutonnyMJ"/>
                </w:rPr>
                <w:delText>KLbI bv</w:delText>
              </w:r>
              <w:r w:rsidRPr="001C653E" w:rsidDel="00473F22">
                <w:delText>)</w:delText>
              </w:r>
              <w:r w:rsidRPr="001C653E" w:rsidDel="00473F22">
                <w:tab/>
                <w:delText>1</w:delText>
              </w:r>
            </w:del>
          </w:p>
          <w:p w:rsidR="00106598" w:rsidRPr="001C653E" w:rsidDel="00473F22" w:rsidRDefault="00106598" w:rsidP="00A13AB6">
            <w:pPr>
              <w:pStyle w:val="CommentText"/>
              <w:tabs>
                <w:tab w:val="right" w:leader="dot" w:pos="4080"/>
              </w:tabs>
              <w:rPr>
                <w:del w:id="221" w:author="mahfuzmamun" w:date="2015-06-23T14:46:00Z"/>
              </w:rPr>
            </w:pPr>
            <w:del w:id="222" w:author="mahfuzmamun" w:date="2015-06-23T14:46:00Z">
              <w:r w:rsidRPr="001C653E" w:rsidDel="00473F22">
                <w:delText>ONCE (</w:delText>
              </w:r>
              <w:r w:rsidRPr="001C653E" w:rsidDel="00473F22">
                <w:rPr>
                  <w:rFonts w:ascii="SutonnyMJ" w:hAnsi="SutonnyMJ"/>
                </w:rPr>
                <w:delText>GKevi</w:delText>
              </w:r>
              <w:r w:rsidRPr="001C653E" w:rsidDel="00473F22">
                <w:delText>)</w:delText>
              </w:r>
              <w:r w:rsidRPr="001C653E" w:rsidDel="00473F22">
                <w:tab/>
                <w:delText>2</w:delText>
              </w:r>
            </w:del>
          </w:p>
          <w:p w:rsidR="00106598" w:rsidRPr="001C653E" w:rsidDel="00473F22" w:rsidRDefault="00106598" w:rsidP="00A13AB6">
            <w:pPr>
              <w:pStyle w:val="CommentText"/>
              <w:tabs>
                <w:tab w:val="right" w:leader="dot" w:pos="4080"/>
              </w:tabs>
              <w:rPr>
                <w:del w:id="223" w:author="mahfuzmamun" w:date="2015-06-23T14:46:00Z"/>
              </w:rPr>
            </w:pPr>
            <w:del w:id="224" w:author="mahfuzmamun" w:date="2015-06-23T14:46:00Z">
              <w:r w:rsidRPr="001C653E" w:rsidDel="00473F22">
                <w:delText>2-5 TIMES(</w:delText>
              </w:r>
              <w:r w:rsidRPr="001C653E" w:rsidDel="00473F22">
                <w:rPr>
                  <w:rFonts w:ascii="SutonnyMJ" w:hAnsi="SutonnyMJ"/>
                </w:rPr>
                <w:delText>2 - 5 evi</w:delText>
              </w:r>
              <w:r w:rsidRPr="001C653E" w:rsidDel="00473F22">
                <w:delText>)</w:delText>
              </w:r>
              <w:r w:rsidRPr="001C653E" w:rsidDel="00473F22">
                <w:tab/>
                <w:delText>3</w:delText>
              </w:r>
            </w:del>
          </w:p>
          <w:p w:rsidR="00106598" w:rsidRPr="001C653E" w:rsidDel="00473F22" w:rsidRDefault="00106598" w:rsidP="00A13AB6">
            <w:pPr>
              <w:pStyle w:val="CommentText"/>
              <w:tabs>
                <w:tab w:val="right" w:leader="dot" w:pos="4080"/>
              </w:tabs>
              <w:rPr>
                <w:del w:id="225" w:author="mahfuzmamun" w:date="2015-06-23T14:46:00Z"/>
              </w:rPr>
            </w:pPr>
            <w:del w:id="226" w:author="mahfuzmamun" w:date="2015-06-23T14:46:00Z">
              <w:r w:rsidRPr="001C653E" w:rsidDel="00473F22">
                <w:delText>&gt; 5TIMES (</w:delText>
              </w:r>
              <w:r w:rsidRPr="001C653E" w:rsidDel="00473F22">
                <w:rPr>
                  <w:rFonts w:ascii="SutonnyMJ" w:hAnsi="SutonnyMJ"/>
                </w:rPr>
                <w:delText>5 ev‡ii †ekx</w:delText>
              </w:r>
              <w:r w:rsidRPr="001C653E" w:rsidDel="00473F22">
                <w:delText>)</w:delText>
              </w:r>
              <w:r w:rsidRPr="001C653E" w:rsidDel="00473F22">
                <w:tab/>
                <w:delText>4</w:delText>
              </w:r>
            </w:del>
          </w:p>
          <w:p w:rsidR="00106598" w:rsidRPr="001C653E" w:rsidDel="00473F22" w:rsidRDefault="00106598" w:rsidP="00A13AB6">
            <w:pPr>
              <w:pStyle w:val="CommentText"/>
              <w:tabs>
                <w:tab w:val="right" w:leader="dot" w:pos="4080"/>
              </w:tabs>
              <w:rPr>
                <w:del w:id="227" w:author="mahfuzmamun" w:date="2015-06-23T14:46:00Z"/>
              </w:rPr>
            </w:pPr>
            <w:del w:id="228" w:author="mahfuzmamun" w:date="2015-06-23T14:46:00Z">
              <w:r w:rsidRPr="001C653E" w:rsidDel="00473F22">
                <w:delText>DON’T KNOW/DON’T REMEMBER.(</w:delText>
              </w:r>
              <w:r w:rsidRPr="001C653E" w:rsidDel="00473F22">
                <w:rPr>
                  <w:rFonts w:ascii="SutonnyMJ" w:hAnsi="SutonnyMJ"/>
                </w:rPr>
                <w:delText xml:space="preserve"> Rvwbbv/g‡b ‡bB</w:delText>
              </w:r>
              <w:r w:rsidRPr="001C653E" w:rsidDel="00473F22">
                <w:delText>)</w:delText>
              </w:r>
              <w:r w:rsidRPr="001C653E" w:rsidDel="00473F22">
                <w:tab/>
                <w:delText>8</w:delText>
              </w:r>
            </w:del>
          </w:p>
          <w:p w:rsidR="00106598" w:rsidRPr="001C653E" w:rsidRDefault="00106598" w:rsidP="00A13AB6">
            <w:pPr>
              <w:pStyle w:val="CommentText"/>
              <w:tabs>
                <w:tab w:val="right" w:leader="dot" w:pos="4080"/>
              </w:tabs>
            </w:pPr>
            <w:del w:id="229" w:author="mahfuzmamun" w:date="2015-06-23T14:46:00Z">
              <w:r w:rsidRPr="001C653E" w:rsidDel="00473F22">
                <w:delText>REFUSED/NO ANSWER(</w:delText>
              </w:r>
              <w:r w:rsidRPr="001C653E" w:rsidDel="00473F22">
                <w:rPr>
                  <w:rFonts w:ascii="SutonnyMJ" w:hAnsi="SutonnyMJ"/>
                </w:rPr>
                <w:delText>cÖZ¨vLvb Kiv/‡Kvb DËi bvB</w:delText>
              </w:r>
              <w:r w:rsidRPr="001C653E" w:rsidDel="00473F22">
                <w:delText>)</w:delText>
              </w:r>
              <w:r w:rsidRPr="001C653E" w:rsidDel="00473F22">
                <w:tab/>
                <w:delText>…….9</w:delText>
              </w:r>
            </w:del>
          </w:p>
        </w:tc>
        <w:tc>
          <w:tcPr>
            <w:tcW w:w="906" w:type="dxa"/>
            <w:gridSpan w:val="3"/>
            <w:tcBorders>
              <w:top w:val="single" w:sz="12" w:space="0" w:color="auto"/>
              <w:left w:val="single" w:sz="12" w:space="0" w:color="auto"/>
              <w:bottom w:val="single" w:sz="12" w:space="0" w:color="auto"/>
              <w:right w:val="single" w:sz="12" w:space="0" w:color="auto"/>
            </w:tcBorders>
          </w:tcPr>
          <w:p w:rsidR="00106598" w:rsidRPr="001C653E" w:rsidRDefault="00106598" w:rsidP="00A13AB6">
            <w:pPr>
              <w:jc w:val="both"/>
              <w:rPr>
                <w:b/>
                <w:sz w:val="20"/>
                <w:szCs w:val="20"/>
              </w:rPr>
            </w:pPr>
          </w:p>
        </w:tc>
      </w:tr>
      <w:tr w:rsidR="00106598" w:rsidRPr="001C653E" w:rsidTr="0084670B">
        <w:trPr>
          <w:gridAfter w:val="1"/>
          <w:wAfter w:w="12" w:type="dxa"/>
          <w:cantSplit/>
        </w:trPr>
        <w:tc>
          <w:tcPr>
            <w:tcW w:w="648" w:type="dxa"/>
            <w:gridSpan w:val="2"/>
            <w:tcBorders>
              <w:top w:val="single" w:sz="6" w:space="0" w:color="auto"/>
              <w:left w:val="single" w:sz="6" w:space="0" w:color="auto"/>
              <w:bottom w:val="single" w:sz="6" w:space="0" w:color="auto"/>
              <w:right w:val="single" w:sz="12" w:space="0" w:color="auto"/>
            </w:tcBorders>
          </w:tcPr>
          <w:p w:rsidR="00106598" w:rsidRPr="001C653E" w:rsidRDefault="00106598" w:rsidP="0000653A">
            <w:pPr>
              <w:numPr>
                <w:ilvl w:val="0"/>
                <w:numId w:val="13"/>
              </w:numPr>
              <w:jc w:val="both"/>
              <w:rPr>
                <w:sz w:val="16"/>
                <w:szCs w:val="16"/>
              </w:rPr>
            </w:pPr>
          </w:p>
          <w:p w:rsidR="00106598" w:rsidRPr="001C653E" w:rsidRDefault="00106598" w:rsidP="00A13AB6">
            <w:pPr>
              <w:rPr>
                <w:sz w:val="16"/>
                <w:szCs w:val="16"/>
              </w:rPr>
            </w:pPr>
          </w:p>
        </w:tc>
        <w:tc>
          <w:tcPr>
            <w:tcW w:w="4689" w:type="dxa"/>
            <w:gridSpan w:val="3"/>
            <w:tcBorders>
              <w:top w:val="single" w:sz="6" w:space="0" w:color="auto"/>
              <w:bottom w:val="single" w:sz="6" w:space="0" w:color="auto"/>
              <w:right w:val="single" w:sz="4" w:space="0" w:color="auto"/>
            </w:tcBorders>
          </w:tcPr>
          <w:p w:rsidR="00106598" w:rsidRPr="001C653E" w:rsidDel="00473F22" w:rsidRDefault="00106598" w:rsidP="00A13AB6">
            <w:pPr>
              <w:tabs>
                <w:tab w:val="right" w:leader="dot" w:pos="4253"/>
              </w:tabs>
              <w:rPr>
                <w:del w:id="230" w:author="mahfuzmamun" w:date="2015-06-23T14:46:00Z"/>
                <w:sz w:val="20"/>
                <w:szCs w:val="20"/>
              </w:rPr>
            </w:pPr>
            <w:del w:id="231" w:author="mahfuzmamun" w:date="2015-06-23T14:46:00Z">
              <w:r w:rsidRPr="001C653E" w:rsidDel="00473F22">
                <w:rPr>
                  <w:sz w:val="20"/>
                  <w:szCs w:val="20"/>
                </w:rPr>
                <w:delText>You said that you have been pregnant TOTAL times. Was there ever a time when you were slapped, hit or beaten by (</w:delText>
              </w:r>
              <w:r w:rsidRPr="001C653E" w:rsidDel="00473F22">
                <w:rPr>
                  <w:sz w:val="20"/>
                  <w:szCs w:val="20"/>
                  <w:u w:val="single"/>
                </w:rPr>
                <w:delText>any</w:delText>
              </w:r>
              <w:r w:rsidRPr="001C653E" w:rsidDel="00473F22">
                <w:rPr>
                  <w:sz w:val="20"/>
                  <w:szCs w:val="20"/>
                </w:rPr>
                <w:delText xml:space="preserve"> of) your partner(s) while you were pregnant? </w:delText>
              </w:r>
            </w:del>
          </w:p>
          <w:p w:rsidR="00106598" w:rsidRPr="001C653E" w:rsidDel="00473F22" w:rsidRDefault="00106598" w:rsidP="00A13AB6">
            <w:pPr>
              <w:rPr>
                <w:del w:id="232" w:author="mahfuzmamun" w:date="2015-06-23T14:46:00Z"/>
                <w:rFonts w:ascii="SutonnyMJ" w:hAnsi="SutonnyMJ" w:cs="SutonnyMJ"/>
                <w:sz w:val="20"/>
                <w:szCs w:val="20"/>
              </w:rPr>
            </w:pPr>
            <w:del w:id="233" w:author="mahfuzmamun" w:date="2015-06-23T14:46:00Z">
              <w:r w:rsidRPr="001C653E" w:rsidDel="00473F22">
                <w:rPr>
                  <w:rFonts w:ascii="SutonnyMJ" w:hAnsi="SutonnyMJ"/>
                  <w:sz w:val="20"/>
                  <w:szCs w:val="20"/>
                </w:rPr>
                <w:delText>Avcwb e‡j‡Qb †h Avcwb †gvU (msL¨v) evi Mf©eZx n‡q‡Qb? †c‡U ev”Pv _vKvKvjxb</w:delText>
              </w:r>
              <w:r w:rsidRPr="001C653E" w:rsidDel="00473F22">
                <w:rPr>
                  <w:rFonts w:ascii="SutonnyMJ" w:hAnsi="SutonnyMJ" w:cs="Vrinda" w:hint="cs"/>
                  <w:sz w:val="20"/>
                  <w:szCs w:val="20"/>
                  <w:cs/>
                  <w:lang w:bidi="bn-BD"/>
                </w:rPr>
                <w:delText xml:space="preserve"> </w:delText>
              </w:r>
              <w:r w:rsidRPr="001C653E" w:rsidDel="00473F22">
                <w:rPr>
                  <w:rFonts w:ascii="SutonnyMJ" w:hAnsi="SutonnyMJ"/>
                  <w:sz w:val="20"/>
                  <w:szCs w:val="20"/>
                </w:rPr>
                <w:delText>mgq</w:delText>
              </w:r>
              <w:r w:rsidRPr="001C653E" w:rsidDel="00473F22">
                <w:rPr>
                  <w:rFonts w:ascii="SutonnyMJ" w:hAnsi="SutonnyMJ" w:cs="SutonnyMJ"/>
                  <w:sz w:val="20"/>
                  <w:szCs w:val="20"/>
                </w:rPr>
                <w:delText xml:space="preserve"> Avcbvi (†Kvb) ¯^vgx wK Avcbv‡K KLbI †g‡i‡Q?</w:delText>
              </w:r>
            </w:del>
          </w:p>
          <w:p w:rsidR="00106598" w:rsidRPr="001C653E" w:rsidRDefault="00106598" w:rsidP="00A13AB6">
            <w:pPr>
              <w:tabs>
                <w:tab w:val="right" w:leader="dot" w:pos="4253"/>
              </w:tabs>
              <w:rPr>
                <w:sz w:val="16"/>
                <w:szCs w:val="16"/>
              </w:rPr>
            </w:pPr>
          </w:p>
        </w:tc>
        <w:tc>
          <w:tcPr>
            <w:tcW w:w="4377" w:type="dxa"/>
            <w:gridSpan w:val="12"/>
            <w:tcBorders>
              <w:top w:val="single" w:sz="6" w:space="0" w:color="auto"/>
              <w:left w:val="nil"/>
              <w:bottom w:val="single" w:sz="6" w:space="0" w:color="auto"/>
            </w:tcBorders>
          </w:tcPr>
          <w:p w:rsidR="00106598" w:rsidRPr="001C653E" w:rsidDel="00473F22" w:rsidRDefault="00106598" w:rsidP="00A13AB6">
            <w:pPr>
              <w:tabs>
                <w:tab w:val="right" w:leader="dot" w:pos="3997"/>
              </w:tabs>
              <w:jc w:val="both"/>
              <w:rPr>
                <w:del w:id="234" w:author="mahfuzmamun" w:date="2015-06-23T14:46:00Z"/>
                <w:sz w:val="20"/>
                <w:szCs w:val="20"/>
              </w:rPr>
            </w:pPr>
            <w:del w:id="235" w:author="mahfuzmamun" w:date="2015-06-23T14:46:00Z">
              <w:r w:rsidRPr="001C653E" w:rsidDel="00473F22">
                <w:rPr>
                  <w:sz w:val="20"/>
                  <w:szCs w:val="20"/>
                </w:rPr>
                <w:delText>YES</w:delText>
              </w:r>
              <w:r w:rsidRPr="001C653E" w:rsidDel="00473F22">
                <w:rPr>
                  <w:rFonts w:ascii="SutonnyMJ" w:hAnsi="SutonnyMJ" w:cs="SutonnyMJ" w:hint="cs"/>
                  <w:sz w:val="20"/>
                  <w:szCs w:val="20"/>
                  <w:cs/>
                  <w:lang w:bidi="bn-BD"/>
                </w:rPr>
                <w:delText xml:space="preserve"> (</w:delText>
              </w:r>
              <w:r w:rsidRPr="001C653E" w:rsidDel="00473F22">
                <w:rPr>
                  <w:rFonts w:ascii="SutonnyMJ" w:hAnsi="SutonnyMJ" w:cs="SutonnyMJ"/>
                  <w:sz w:val="20"/>
                  <w:szCs w:val="20"/>
                  <w:lang w:bidi="bn-BD"/>
                </w:rPr>
                <w:delText>nu¨v</w:delText>
              </w:r>
              <w:r w:rsidRPr="001C653E" w:rsidDel="00473F22">
                <w:rPr>
                  <w:rFonts w:ascii="SutonnyMJ" w:hAnsi="SutonnyMJ" w:cs="SutonnyMJ" w:hint="cs"/>
                  <w:sz w:val="20"/>
                  <w:szCs w:val="20"/>
                  <w:cs/>
                  <w:lang w:bidi="bn-BD"/>
                </w:rPr>
                <w:delText>)</w:delText>
              </w:r>
              <w:r w:rsidRPr="001C653E" w:rsidDel="00473F22">
                <w:rPr>
                  <w:rFonts w:hint="cs"/>
                  <w:sz w:val="20"/>
                  <w:szCs w:val="20"/>
                  <w:cs/>
                  <w:lang w:bidi="bn-BD"/>
                </w:rPr>
                <w:delText>.......................................................</w:delText>
              </w:r>
              <w:r w:rsidRPr="001C653E" w:rsidDel="00473F22">
                <w:rPr>
                  <w:sz w:val="20"/>
                  <w:szCs w:val="20"/>
                </w:rPr>
                <w:delText>1</w:delText>
              </w:r>
            </w:del>
          </w:p>
          <w:p w:rsidR="00106598" w:rsidRPr="001C653E" w:rsidDel="00473F22" w:rsidRDefault="00422C48" w:rsidP="00A13AB6">
            <w:pPr>
              <w:tabs>
                <w:tab w:val="right" w:leader="dot" w:pos="3887"/>
              </w:tabs>
              <w:jc w:val="both"/>
              <w:rPr>
                <w:del w:id="236" w:author="mahfuzmamun" w:date="2015-06-23T14:46:00Z"/>
                <w:sz w:val="20"/>
              </w:rPr>
            </w:pPr>
            <w:del w:id="237" w:author="mahfuzmamun" w:date="2015-06-23T14:46:00Z">
              <w:r w:rsidRPr="00422C48">
                <w:rPr>
                  <w:noProof/>
                  <w:sz w:val="20"/>
                  <w:szCs w:val="20"/>
                  <w:lang w:val="en-US"/>
                </w:rPr>
                <w:pict>
                  <v:shapetype id="_x0000_t32" coordsize="21600,21600" o:spt="32" o:oned="t" path="m,l21600,21600e" filled="f">
                    <v:path arrowok="t" fillok="f" o:connecttype="none"/>
                    <o:lock v:ext="edit" shapetype="t"/>
                  </v:shapetype>
                  <v:shape id="AutoShape 32" o:spid="_x0000_s1114" type="#_x0000_t32" style="position:absolute;left:0;text-align:left;margin-left:202.9pt;margin-top:5.5pt;width:13.25pt;height:0;z-index:25179801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">
                    <v:stroke endarrow="block"/>
                  </v:shape>
                </w:pict>
              </w:r>
              <w:r w:rsidR="00106598" w:rsidRPr="001C653E" w:rsidDel="00473F22">
                <w:rPr>
                  <w:sz w:val="20"/>
                  <w:szCs w:val="20"/>
                </w:rPr>
                <w:delText>NO</w:delText>
              </w:r>
              <w:r w:rsidR="00106598" w:rsidRPr="001C653E" w:rsidDel="00473F22">
                <w:rPr>
                  <w:rFonts w:cs="Vrinda" w:hint="cs"/>
                  <w:sz w:val="20"/>
                  <w:szCs w:val="20"/>
                  <w:cs/>
                  <w:lang w:bidi="bn-BD"/>
                </w:rPr>
                <w:delText xml:space="preserve"> </w:delText>
              </w:r>
              <w:r w:rsidR="00106598" w:rsidRPr="001C653E" w:rsidDel="00473F22">
                <w:rPr>
                  <w:rFonts w:ascii="SutonnyMJ" w:hAnsi="SutonnyMJ" w:cs="SutonnyMJ" w:hint="cs"/>
                  <w:sz w:val="20"/>
                  <w:szCs w:val="20"/>
                  <w:cs/>
                  <w:lang w:bidi="bn-BD"/>
                </w:rPr>
                <w:delText>(</w:delText>
              </w:r>
              <w:r w:rsidR="00106598" w:rsidRPr="001C653E" w:rsidDel="00473F22">
                <w:rPr>
                  <w:rFonts w:ascii="SutonnyMJ" w:hAnsi="SutonnyMJ" w:cs="SutonnyMJ"/>
                  <w:sz w:val="20"/>
                  <w:szCs w:val="20"/>
                  <w:lang w:bidi="bn-BD"/>
                </w:rPr>
                <w:delText>bv</w:delText>
              </w:r>
              <w:r w:rsidR="00106598" w:rsidRPr="001C653E" w:rsidDel="00473F22">
                <w:rPr>
                  <w:rFonts w:ascii="SutonnyMJ" w:hAnsi="SutonnyMJ" w:cs="SutonnyMJ" w:hint="cs"/>
                  <w:sz w:val="20"/>
                  <w:szCs w:val="20"/>
                  <w:cs/>
                  <w:lang w:bidi="bn-BD"/>
                </w:rPr>
                <w:delText>)</w:delText>
              </w:r>
              <w:r w:rsidR="00106598" w:rsidRPr="001C653E" w:rsidDel="00473F22">
                <w:rPr>
                  <w:sz w:val="20"/>
                  <w:szCs w:val="20"/>
                </w:rPr>
                <w:tab/>
                <w:delText>2</w:delText>
              </w:r>
            </w:del>
          </w:p>
          <w:p w:rsidR="00106598" w:rsidRPr="001C653E" w:rsidRDefault="00422C48" w:rsidP="00A13AB6">
            <w:pPr>
              <w:tabs>
                <w:tab w:val="right" w:leader="dot" w:pos="3763"/>
              </w:tabs>
              <w:jc w:val="both"/>
              <w:rPr>
                <w:sz w:val="16"/>
                <w:szCs w:val="16"/>
              </w:rPr>
            </w:pPr>
            <w:del w:id="238" w:author="mahfuzmamun" w:date="2015-06-23T14:46:00Z">
              <w:r>
                <w:rPr>
                  <w:noProof/>
                  <w:sz w:val="16"/>
                  <w:szCs w:val="16"/>
                  <w:lang w:val="en-US"/>
                </w:rPr>
                <w:pict>
                  <v:shape id="AutoShape 33" o:spid="_x0000_s1115" type="#_x0000_t32" style="position:absolute;left:0;text-align:left;margin-left:202.9pt;margin-top:5.75pt;width:13.25pt;height:.55pt;z-index:25179904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">
                    <v:stroke endarrow="block"/>
                  </v:shape>
                </w:pict>
              </w:r>
              <w:r w:rsidR="00106598" w:rsidRPr="001C653E" w:rsidDel="00473F22">
                <w:rPr>
                  <w:sz w:val="16"/>
                  <w:szCs w:val="16"/>
                </w:rPr>
                <w:delText>REFUSED/NO ANSWER</w:delText>
              </w:r>
              <w:r w:rsidR="00106598" w:rsidRPr="001C653E" w:rsidDel="00473F22">
                <w:rPr>
                  <w:rFonts w:cs="Vrinda" w:hint="cs"/>
                  <w:sz w:val="16"/>
                  <w:szCs w:val="20"/>
                  <w:cs/>
                  <w:lang w:bidi="bn-BD"/>
                </w:rPr>
                <w:delText xml:space="preserve"> </w:delText>
              </w:r>
              <w:r w:rsidR="00106598" w:rsidRPr="001C653E" w:rsidDel="00473F22">
                <w:rPr>
                  <w:rFonts w:ascii="SutonnyMJ" w:hAnsi="SutonnyMJ" w:cs="SutonnyMJ" w:hint="cs"/>
                  <w:sz w:val="20"/>
                  <w:szCs w:val="20"/>
                  <w:cs/>
                  <w:lang w:bidi="bn-BD"/>
                </w:rPr>
                <w:delText>(</w:delText>
              </w:r>
              <w:r w:rsidR="00106598" w:rsidRPr="001C653E" w:rsidDel="00473F22">
                <w:rPr>
                  <w:rFonts w:ascii="SutonnyMJ" w:hAnsi="SutonnyMJ" w:cs="SutonnyMJ"/>
                  <w:sz w:val="20"/>
                  <w:szCs w:val="20"/>
                  <w:lang w:bidi="bn-BD"/>
                </w:rPr>
                <w:delText>cÖZ¨vL¨vb/ DËi †bB</w:delText>
              </w:r>
              <w:r w:rsidR="00106598" w:rsidRPr="001C653E" w:rsidDel="00473F22">
                <w:rPr>
                  <w:rFonts w:ascii="SutonnyMJ" w:hAnsi="SutonnyMJ" w:cs="SutonnyMJ" w:hint="cs"/>
                  <w:sz w:val="20"/>
                  <w:szCs w:val="20"/>
                  <w:cs/>
                  <w:lang w:bidi="bn-BD"/>
                </w:rPr>
                <w:delText>)</w:delText>
              </w:r>
              <w:r w:rsidR="00106598" w:rsidRPr="001C653E" w:rsidDel="00473F22">
                <w:rPr>
                  <w:rFonts w:ascii="SutonnyMJ" w:hAnsi="SutonnyMJ" w:cs="Vrinda"/>
                  <w:sz w:val="20"/>
                  <w:szCs w:val="20"/>
                  <w:lang w:val="en-US" w:bidi="bn-BD"/>
                </w:rPr>
                <w:delText>............</w:delText>
              </w:r>
              <w:r w:rsidR="00106598" w:rsidRPr="001C653E" w:rsidDel="00473F22">
                <w:rPr>
                  <w:sz w:val="16"/>
                  <w:szCs w:val="16"/>
                </w:rPr>
                <w:delText>9</w:delText>
              </w:r>
            </w:del>
          </w:p>
        </w:tc>
        <w:tc>
          <w:tcPr>
            <w:tcW w:w="912" w:type="dxa"/>
            <w:gridSpan w:val="3"/>
            <w:tcBorders>
              <w:top w:val="single" w:sz="6" w:space="0" w:color="auto"/>
              <w:left w:val="single" w:sz="6" w:space="0" w:color="auto"/>
              <w:bottom w:val="single" w:sz="6" w:space="0" w:color="auto"/>
              <w:right w:val="single" w:sz="6" w:space="0" w:color="auto"/>
            </w:tcBorders>
          </w:tcPr>
          <w:p w:rsidR="00106598" w:rsidRPr="001C653E" w:rsidRDefault="00106598" w:rsidP="00A13AB6">
            <w:pPr>
              <w:tabs>
                <w:tab w:val="right" w:leader="dot" w:pos="4188"/>
              </w:tabs>
              <w:jc w:val="both"/>
              <w:rPr>
                <w:sz w:val="12"/>
                <w:szCs w:val="12"/>
              </w:rPr>
            </w:pPr>
          </w:p>
          <w:p w:rsidR="00106598" w:rsidRPr="001C653E" w:rsidRDefault="00106598" w:rsidP="00A13AB6">
            <w:pPr>
              <w:tabs>
                <w:tab w:val="right" w:leader="dot" w:pos="4188"/>
              </w:tabs>
              <w:jc w:val="both"/>
              <w:rPr>
                <w:sz w:val="12"/>
                <w:szCs w:val="12"/>
              </w:rPr>
            </w:pPr>
          </w:p>
          <w:p w:rsidR="00106598" w:rsidRPr="00A851F4" w:rsidRDefault="00106598" w:rsidP="00B96AB6">
            <w:pPr>
              <w:tabs>
                <w:tab w:val="right" w:leader="dot" w:pos="4188"/>
              </w:tabs>
              <w:jc w:val="both"/>
              <w:rPr>
                <w:sz w:val="20"/>
                <w:szCs w:val="20"/>
                <w:lang w:val="en-US" w:bidi="bn-BD"/>
              </w:rPr>
            </w:pPr>
            <w:r w:rsidRPr="00A851F4">
              <w:rPr>
                <w:sz w:val="20"/>
                <w:szCs w:val="20"/>
                <w:lang w:bidi="bn-BD"/>
              </w:rPr>
              <w:t>812</w:t>
            </w:r>
          </w:p>
          <w:p w:rsidR="00106598" w:rsidRPr="00B96AB6" w:rsidRDefault="00106598" w:rsidP="00913815">
            <w:pPr>
              <w:tabs>
                <w:tab w:val="right" w:leader="dot" w:pos="4188"/>
              </w:tabs>
              <w:jc w:val="both"/>
              <w:rPr>
                <w:sz w:val="20"/>
                <w:szCs w:val="20"/>
                <w:lang w:val="en-US" w:bidi="bn-BD"/>
              </w:rPr>
            </w:pPr>
            <w:r w:rsidRPr="00A851F4">
              <w:rPr>
                <w:sz w:val="20"/>
                <w:szCs w:val="20"/>
                <w:lang w:bidi="bn-BD"/>
              </w:rPr>
              <w:t>812</w:t>
            </w:r>
          </w:p>
        </w:tc>
      </w:tr>
      <w:tr w:rsidR="00106598" w:rsidRPr="001C653E" w:rsidTr="0084670B">
        <w:trPr>
          <w:gridAfter w:val="1"/>
          <w:wAfter w:w="12" w:type="dxa"/>
          <w:cantSplit/>
        </w:trPr>
        <w:tc>
          <w:tcPr>
            <w:tcW w:w="648" w:type="dxa"/>
            <w:gridSpan w:val="2"/>
            <w:tcBorders>
              <w:top w:val="single" w:sz="6" w:space="0" w:color="auto"/>
              <w:left w:val="single" w:sz="6" w:space="0" w:color="auto"/>
              <w:bottom w:val="single" w:sz="6" w:space="0" w:color="auto"/>
              <w:right w:val="single" w:sz="12" w:space="0" w:color="auto"/>
            </w:tcBorders>
          </w:tcPr>
          <w:p w:rsidR="00106598" w:rsidRPr="001C653E" w:rsidRDefault="00106598" w:rsidP="0000653A">
            <w:pPr>
              <w:numPr>
                <w:ilvl w:val="0"/>
                <w:numId w:val="13"/>
              </w:numPr>
              <w:jc w:val="both"/>
              <w:rPr>
                <w:sz w:val="16"/>
                <w:szCs w:val="16"/>
              </w:rPr>
            </w:pPr>
          </w:p>
          <w:p w:rsidR="00106598" w:rsidRPr="001C653E" w:rsidRDefault="00106598" w:rsidP="00A13AB6">
            <w:pPr>
              <w:jc w:val="both"/>
              <w:rPr>
                <w:sz w:val="16"/>
                <w:szCs w:val="16"/>
              </w:rPr>
            </w:pPr>
          </w:p>
        </w:tc>
        <w:tc>
          <w:tcPr>
            <w:tcW w:w="4689" w:type="dxa"/>
            <w:gridSpan w:val="3"/>
            <w:tcBorders>
              <w:top w:val="single" w:sz="6" w:space="0" w:color="auto"/>
              <w:bottom w:val="single" w:sz="6" w:space="0" w:color="auto"/>
              <w:right w:val="single" w:sz="4" w:space="0" w:color="auto"/>
            </w:tcBorders>
          </w:tcPr>
          <w:p w:rsidR="00106598" w:rsidRPr="001C653E" w:rsidDel="00473F22" w:rsidRDefault="00106598" w:rsidP="00A13AB6">
            <w:pPr>
              <w:tabs>
                <w:tab w:val="right" w:leader="dot" w:pos="4253"/>
              </w:tabs>
              <w:rPr>
                <w:del w:id="239" w:author="mahfuzmamun" w:date="2015-06-23T14:47:00Z"/>
                <w:sz w:val="20"/>
                <w:szCs w:val="20"/>
              </w:rPr>
            </w:pPr>
            <w:del w:id="240" w:author="mahfuzmamun" w:date="2015-06-23T14:47:00Z">
              <w:r w:rsidRPr="001C653E" w:rsidDel="00473F22">
                <w:rPr>
                  <w:sz w:val="20"/>
                  <w:szCs w:val="20"/>
                </w:rPr>
                <w:delText xml:space="preserve">IF RESPONDENT WAS PREGNANT ONLY ONCE, ENTER “01”  </w:delText>
              </w:r>
            </w:del>
          </w:p>
          <w:p w:rsidR="00106598" w:rsidRPr="001C653E" w:rsidDel="00473F22" w:rsidRDefault="00106598" w:rsidP="00A13AB6">
            <w:pPr>
              <w:tabs>
                <w:tab w:val="right" w:leader="dot" w:pos="4253"/>
              </w:tabs>
              <w:rPr>
                <w:del w:id="241" w:author="mahfuzmamun" w:date="2015-06-23T14:47:00Z"/>
                <w:sz w:val="20"/>
                <w:szCs w:val="20"/>
              </w:rPr>
            </w:pPr>
          </w:p>
          <w:p w:rsidR="00106598" w:rsidRPr="001C653E" w:rsidDel="00473F22" w:rsidRDefault="00106598" w:rsidP="00A13AB6">
            <w:pPr>
              <w:tabs>
                <w:tab w:val="right" w:leader="dot" w:pos="4253"/>
              </w:tabs>
              <w:rPr>
                <w:del w:id="242" w:author="mahfuzmamun" w:date="2015-06-23T14:47:00Z"/>
                <w:rFonts w:cs="Vrinda"/>
                <w:sz w:val="20"/>
                <w:szCs w:val="20"/>
                <w:cs/>
                <w:lang w:bidi="bn-BD"/>
              </w:rPr>
            </w:pPr>
            <w:del w:id="243" w:author="mahfuzmamun" w:date="2015-06-23T14:47:00Z">
              <w:r w:rsidRPr="001C653E" w:rsidDel="00473F22">
                <w:rPr>
                  <w:sz w:val="20"/>
                  <w:szCs w:val="20"/>
                </w:rPr>
                <w:delText>IF RESPONDENT WAS PREGNANT MORE THAN ONCE: Did this happen in one pregnancy, or more than one pregnancy? In how many pregnancies were you beaten?</w:delText>
              </w:r>
            </w:del>
          </w:p>
          <w:p w:rsidR="00106598" w:rsidRPr="001C653E" w:rsidDel="00473F22" w:rsidRDefault="00106598" w:rsidP="00A13AB6">
            <w:pPr>
              <w:tabs>
                <w:tab w:val="right" w:leader="dot" w:pos="4253"/>
              </w:tabs>
              <w:rPr>
                <w:del w:id="244" w:author="mahfuzmamun" w:date="2015-06-23T14:47:00Z"/>
                <w:rFonts w:cs="Vrinda"/>
                <w:sz w:val="16"/>
                <w:szCs w:val="20"/>
                <w:cs/>
                <w:lang w:bidi="bn-BD"/>
              </w:rPr>
            </w:pPr>
          </w:p>
          <w:p w:rsidR="00106598" w:rsidRPr="001C653E" w:rsidDel="00473F22" w:rsidRDefault="00106598" w:rsidP="00A13AB6">
            <w:pPr>
              <w:pStyle w:val="Heading2"/>
              <w:rPr>
                <w:del w:id="245" w:author="mahfuzmamun" w:date="2015-06-23T14:47:00Z"/>
                <w:rFonts w:ascii="SutonnyMJ" w:hAnsi="SutonnyMJ"/>
                <w:sz w:val="20"/>
                <w:szCs w:val="20"/>
              </w:rPr>
            </w:pPr>
            <w:del w:id="246" w:author="mahfuzmamun" w:date="2015-06-23T14:47:00Z">
              <w:r w:rsidRPr="001C653E" w:rsidDel="00473F22">
                <w:rPr>
                  <w:rFonts w:ascii="SutonnyMJ" w:hAnsi="SutonnyMJ"/>
                  <w:b w:val="0"/>
                  <w:sz w:val="20"/>
                  <w:szCs w:val="20"/>
                </w:rPr>
                <w:delText xml:space="preserve">hw` DËi`vZv †gvU GKevi Mf©eZx n‡q _v‡Kb Z‡e </w:delText>
              </w:r>
              <w:r w:rsidRPr="001C653E" w:rsidDel="00473F22">
                <w:rPr>
                  <w:b w:val="0"/>
                  <w:sz w:val="20"/>
                  <w:szCs w:val="20"/>
                </w:rPr>
                <w:delText>1</w:delText>
              </w:r>
              <w:r w:rsidRPr="001C653E" w:rsidDel="00473F22">
                <w:rPr>
                  <w:rFonts w:ascii="SutonnyMJ" w:hAnsi="SutonnyMJ"/>
                  <w:b w:val="0"/>
                  <w:sz w:val="20"/>
                  <w:szCs w:val="20"/>
                </w:rPr>
                <w:delText xml:space="preserve"> wjLyb| DËi`vZv GKvwaKevi Mf©eZx n‡q _vK‡j wR‡Ám Kiæb</w:delText>
              </w:r>
              <w:r w:rsidRPr="001C653E" w:rsidDel="00473F22">
                <w:rPr>
                  <w:rFonts w:ascii="SutonnyMJ" w:hAnsi="SutonnyMJ"/>
                  <w:sz w:val="20"/>
                  <w:szCs w:val="20"/>
                </w:rPr>
                <w:delText>:</w:delText>
              </w:r>
            </w:del>
          </w:p>
          <w:p w:rsidR="00106598" w:rsidRPr="001C653E" w:rsidDel="00473F22" w:rsidRDefault="00106598" w:rsidP="00A13AB6">
            <w:pPr>
              <w:pStyle w:val="Footer"/>
              <w:tabs>
                <w:tab w:val="clear" w:pos="4320"/>
                <w:tab w:val="clear" w:pos="8640"/>
              </w:tabs>
              <w:rPr>
                <w:del w:id="247" w:author="mahfuzmamun" w:date="2015-06-23T14:47:00Z"/>
                <w:rFonts w:ascii="SutonnyMJ" w:hAnsi="SutonnyMJ"/>
                <w:sz w:val="20"/>
                <w:szCs w:val="20"/>
              </w:rPr>
            </w:pPr>
            <w:del w:id="248" w:author="mahfuzmamun" w:date="2015-06-23T14:47:00Z">
              <w:r w:rsidRPr="001C653E" w:rsidDel="00473F22">
                <w:rPr>
                  <w:rFonts w:ascii="SutonnyMJ" w:hAnsi="SutonnyMJ"/>
                  <w:sz w:val="20"/>
                  <w:szCs w:val="20"/>
                </w:rPr>
                <w:delText>GUv wK GKeviB ‡c‡U ev”Pv</w:delText>
              </w:r>
              <w:r w:rsidRPr="001C653E" w:rsidDel="00473F22">
                <w:rPr>
                  <w:rFonts w:ascii="SutonnyMJ" w:hAnsi="SutonnyMJ"/>
                  <w:b/>
                  <w:sz w:val="20"/>
                  <w:szCs w:val="20"/>
                </w:rPr>
                <w:delText xml:space="preserve"> </w:delText>
              </w:r>
              <w:r w:rsidRPr="001C653E" w:rsidDel="00473F22">
                <w:rPr>
                  <w:rFonts w:ascii="SutonnyMJ" w:hAnsi="SutonnyMJ" w:cs="SutonnyMJ"/>
                  <w:sz w:val="20"/>
                  <w:szCs w:val="20"/>
                </w:rPr>
                <w:delText>_vK‡Z n‡qwQj bv wK Avb¨vb¨ eviI n‡qwQj? KqUv M‡f©i †ejvq GiKg N‡UwQj?</w:delText>
              </w:r>
            </w:del>
          </w:p>
          <w:p w:rsidR="00106598" w:rsidRPr="001C653E" w:rsidRDefault="00106598" w:rsidP="00A13AB6">
            <w:pPr>
              <w:tabs>
                <w:tab w:val="right" w:leader="dot" w:pos="4253"/>
              </w:tabs>
              <w:rPr>
                <w:rFonts w:cs="Vrinda"/>
                <w:sz w:val="16"/>
                <w:szCs w:val="16"/>
                <w:cs/>
                <w:lang w:bidi="bn-BD"/>
              </w:rPr>
            </w:pPr>
          </w:p>
        </w:tc>
        <w:tc>
          <w:tcPr>
            <w:tcW w:w="4377" w:type="dxa"/>
            <w:gridSpan w:val="12"/>
            <w:tcBorders>
              <w:top w:val="single" w:sz="6" w:space="0" w:color="auto"/>
              <w:left w:val="nil"/>
              <w:bottom w:val="single" w:sz="6" w:space="0" w:color="auto"/>
            </w:tcBorders>
          </w:tcPr>
          <w:p w:rsidR="00106598" w:rsidRPr="001C653E" w:rsidDel="00473F22" w:rsidRDefault="00106598" w:rsidP="00A13AB6">
            <w:pPr>
              <w:tabs>
                <w:tab w:val="right" w:leader="dot" w:pos="4188"/>
              </w:tabs>
              <w:jc w:val="both"/>
              <w:rPr>
                <w:del w:id="249" w:author="mahfuzmamun" w:date="2015-06-23T14:47:00Z"/>
                <w:sz w:val="16"/>
                <w:szCs w:val="16"/>
              </w:rPr>
            </w:pPr>
            <w:del w:id="250" w:author="mahfuzmamun" w:date="2015-06-23T14:47:00Z">
              <w:r w:rsidRPr="001C653E" w:rsidDel="00473F22">
                <w:rPr>
                  <w:sz w:val="16"/>
                  <w:szCs w:val="16"/>
                </w:rPr>
                <w:delText xml:space="preserve">NUMBER OF PREGNANCIES BEATEN </w:delText>
              </w:r>
              <w:r w:rsidRPr="001C653E" w:rsidDel="00473F22">
                <w:rPr>
                  <w:sz w:val="16"/>
                  <w:szCs w:val="16"/>
                </w:rPr>
                <w:tab/>
                <w:delText>[   ][   ]</w:delText>
              </w:r>
            </w:del>
          </w:p>
          <w:p w:rsidR="00106598" w:rsidRPr="001C653E" w:rsidDel="00473F22" w:rsidRDefault="00106598" w:rsidP="00A13AB6">
            <w:pPr>
              <w:tabs>
                <w:tab w:val="right" w:leader="dot" w:pos="4188"/>
              </w:tabs>
              <w:jc w:val="both"/>
              <w:rPr>
                <w:del w:id="251" w:author="mahfuzmamun" w:date="2015-06-23T14:47:00Z"/>
                <w:sz w:val="16"/>
                <w:szCs w:val="16"/>
              </w:rPr>
            </w:pPr>
          </w:p>
          <w:p w:rsidR="00106598" w:rsidRPr="001C653E" w:rsidRDefault="00106598" w:rsidP="0026510B">
            <w:pPr>
              <w:tabs>
                <w:tab w:val="right" w:leader="dot" w:pos="4188"/>
              </w:tabs>
              <w:jc w:val="both"/>
              <w:rPr>
                <w:sz w:val="20"/>
                <w:szCs w:val="20"/>
              </w:rPr>
            </w:pPr>
            <w:del w:id="252" w:author="mahfuzmamun" w:date="2015-06-23T14:47:00Z">
              <w:r w:rsidRPr="001C653E" w:rsidDel="00473F22">
                <w:rPr>
                  <w:rFonts w:ascii="SutonnyMJ" w:hAnsi="SutonnyMJ"/>
                  <w:sz w:val="20"/>
                  <w:szCs w:val="20"/>
                </w:rPr>
                <w:delText>KqwU M‡f© gvia‡ii ¯^xKvi n‡q‡Qb</w:delText>
              </w:r>
            </w:del>
          </w:p>
        </w:tc>
        <w:tc>
          <w:tcPr>
            <w:tcW w:w="912" w:type="dxa"/>
            <w:gridSpan w:val="3"/>
            <w:tcBorders>
              <w:top w:val="single" w:sz="6" w:space="0" w:color="auto"/>
              <w:left w:val="single" w:sz="6" w:space="0" w:color="auto"/>
              <w:bottom w:val="single" w:sz="6" w:space="0" w:color="auto"/>
              <w:right w:val="single" w:sz="6" w:space="0" w:color="auto"/>
            </w:tcBorders>
          </w:tcPr>
          <w:p w:rsidR="00106598" w:rsidRPr="001C653E" w:rsidRDefault="00106598" w:rsidP="00A13AB6">
            <w:pPr>
              <w:jc w:val="both"/>
              <w:rPr>
                <w:sz w:val="16"/>
                <w:szCs w:val="16"/>
              </w:rPr>
            </w:pPr>
          </w:p>
        </w:tc>
      </w:tr>
      <w:tr w:rsidR="00106598" w:rsidRPr="001C653E" w:rsidTr="0084670B">
        <w:trPr>
          <w:gridAfter w:val="1"/>
          <w:wAfter w:w="12" w:type="dxa"/>
          <w:cantSplit/>
          <w:trHeight w:val="631"/>
        </w:trPr>
        <w:tc>
          <w:tcPr>
            <w:tcW w:w="648" w:type="dxa"/>
            <w:gridSpan w:val="2"/>
            <w:tcBorders>
              <w:top w:val="single" w:sz="6" w:space="0" w:color="auto"/>
              <w:left w:val="single" w:sz="6" w:space="0" w:color="auto"/>
              <w:bottom w:val="single" w:sz="6" w:space="0" w:color="auto"/>
              <w:right w:val="single" w:sz="12" w:space="0" w:color="auto"/>
            </w:tcBorders>
          </w:tcPr>
          <w:p w:rsidR="00106598" w:rsidRPr="001C653E" w:rsidRDefault="00106598" w:rsidP="0000653A">
            <w:pPr>
              <w:numPr>
                <w:ilvl w:val="0"/>
                <w:numId w:val="13"/>
              </w:numPr>
              <w:jc w:val="both"/>
              <w:rPr>
                <w:sz w:val="16"/>
                <w:szCs w:val="16"/>
              </w:rPr>
            </w:pPr>
          </w:p>
        </w:tc>
        <w:tc>
          <w:tcPr>
            <w:tcW w:w="4689" w:type="dxa"/>
            <w:gridSpan w:val="3"/>
            <w:tcBorders>
              <w:top w:val="single" w:sz="6" w:space="0" w:color="auto"/>
              <w:bottom w:val="single" w:sz="6" w:space="0" w:color="auto"/>
              <w:right w:val="single" w:sz="4" w:space="0" w:color="auto"/>
            </w:tcBorders>
          </w:tcPr>
          <w:p w:rsidR="00106598" w:rsidRPr="001C653E" w:rsidDel="00473F22" w:rsidRDefault="00106598" w:rsidP="00A13AB6">
            <w:pPr>
              <w:tabs>
                <w:tab w:val="right" w:leader="dot" w:pos="4253"/>
              </w:tabs>
              <w:rPr>
                <w:del w:id="253" w:author="mahfuzmamun" w:date="2015-06-23T14:47:00Z"/>
                <w:sz w:val="20"/>
                <w:szCs w:val="20"/>
              </w:rPr>
            </w:pPr>
            <w:del w:id="254" w:author="mahfuzmamun" w:date="2015-06-23T14:47:00Z">
              <w:r w:rsidRPr="001C653E" w:rsidDel="00473F22">
                <w:rPr>
                  <w:sz w:val="20"/>
                  <w:szCs w:val="20"/>
                </w:rPr>
                <w:delText>Were you ever punched or kicked in the abdomen while you were pregnant?</w:delText>
              </w:r>
            </w:del>
          </w:p>
          <w:p w:rsidR="00106598" w:rsidRPr="001C653E" w:rsidRDefault="00106598" w:rsidP="0026510B">
            <w:pPr>
              <w:tabs>
                <w:tab w:val="right" w:leader="dot" w:pos="4253"/>
              </w:tabs>
              <w:rPr>
                <w:sz w:val="20"/>
                <w:szCs w:val="20"/>
              </w:rPr>
            </w:pPr>
            <w:del w:id="255" w:author="mahfuzmamun" w:date="2015-06-23T14:47:00Z">
              <w:r w:rsidRPr="001C653E" w:rsidDel="00473F22">
                <w:rPr>
                  <w:rFonts w:ascii="SutonnyMJ" w:hAnsi="SutonnyMJ"/>
                  <w:sz w:val="20"/>
                  <w:szCs w:val="20"/>
                </w:rPr>
                <w:delText>hLb Avcwb Mf©eZx (†h †Kvb</w:delText>
              </w:r>
              <w:r w:rsidRPr="001C653E" w:rsidDel="00473F22">
                <w:rPr>
                  <w:rFonts w:ascii="SutonnyMJ" w:hAnsi="SutonnyMJ" w:cs="SutonnyMJ"/>
                  <w:sz w:val="20"/>
                  <w:szCs w:val="20"/>
                </w:rPr>
                <w:delText xml:space="preserve"> M‡f©</w:delText>
              </w:r>
              <w:r w:rsidRPr="001C653E" w:rsidDel="00473F22">
                <w:rPr>
                  <w:rFonts w:ascii="SutonnyMJ" w:hAnsi="SutonnyMJ"/>
                  <w:sz w:val="20"/>
                  <w:szCs w:val="20"/>
                </w:rPr>
                <w:delText xml:space="preserve">) </w:delText>
              </w:r>
              <w:r w:rsidRPr="001C653E" w:rsidDel="00473F22">
                <w:rPr>
                  <w:rFonts w:ascii="SutonnyMJ" w:hAnsi="SutonnyMJ" w:cs="SutonnyMJ"/>
                  <w:sz w:val="20"/>
                  <w:szCs w:val="20"/>
                </w:rPr>
                <w:delText>w</w:delText>
              </w:r>
              <w:r w:rsidRPr="001C653E" w:rsidDel="00473F22">
                <w:rPr>
                  <w:rFonts w:ascii="SutonnyMJ" w:hAnsi="SutonnyMJ"/>
                  <w:sz w:val="20"/>
                  <w:szCs w:val="20"/>
                </w:rPr>
                <w:delText>Q‡jb</w:delText>
              </w:r>
              <w:r w:rsidRPr="001C653E" w:rsidDel="00473F22">
                <w:rPr>
                  <w:sz w:val="20"/>
                  <w:szCs w:val="20"/>
                  <w:cs/>
                  <w:lang w:bidi="bn-BD"/>
                </w:rPr>
                <w:delText>,</w:delText>
              </w:r>
              <w:r w:rsidRPr="001C653E" w:rsidDel="00473F22">
                <w:rPr>
                  <w:sz w:val="20"/>
                  <w:szCs w:val="20"/>
                  <w:lang w:val="en-US" w:bidi="bn-BD"/>
                </w:rPr>
                <w:delText xml:space="preserve"> </w:delText>
              </w:r>
              <w:r w:rsidRPr="001C653E" w:rsidDel="00473F22">
                <w:rPr>
                  <w:rFonts w:ascii="SutonnyMJ" w:hAnsi="SutonnyMJ"/>
                  <w:sz w:val="20"/>
                  <w:szCs w:val="20"/>
                </w:rPr>
                <w:delText>ZLb wK Avcbvi Zj‡c‡U †KD jvw_ ev Nywl †g‡iwQj?</w:delText>
              </w:r>
            </w:del>
          </w:p>
        </w:tc>
        <w:tc>
          <w:tcPr>
            <w:tcW w:w="4377" w:type="dxa"/>
            <w:gridSpan w:val="12"/>
            <w:tcBorders>
              <w:top w:val="single" w:sz="6" w:space="0" w:color="auto"/>
              <w:left w:val="nil"/>
              <w:bottom w:val="single" w:sz="6" w:space="0" w:color="auto"/>
            </w:tcBorders>
          </w:tcPr>
          <w:p w:rsidR="00106598" w:rsidRPr="001C653E" w:rsidDel="00473F22" w:rsidRDefault="00106598" w:rsidP="00A13AB6">
            <w:pPr>
              <w:tabs>
                <w:tab w:val="right" w:leader="dot" w:pos="3997"/>
              </w:tabs>
              <w:jc w:val="both"/>
              <w:rPr>
                <w:del w:id="256" w:author="mahfuzmamun" w:date="2015-06-23T14:47:00Z"/>
                <w:sz w:val="20"/>
                <w:szCs w:val="20"/>
              </w:rPr>
            </w:pPr>
            <w:del w:id="257" w:author="mahfuzmamun" w:date="2015-06-23T14:47:00Z">
              <w:r w:rsidRPr="001C653E" w:rsidDel="00473F22">
                <w:rPr>
                  <w:sz w:val="20"/>
                  <w:szCs w:val="20"/>
                </w:rPr>
                <w:delText>YES</w:delText>
              </w:r>
              <w:r w:rsidRPr="001C653E" w:rsidDel="00473F22">
                <w:rPr>
                  <w:rFonts w:ascii="SutonnyMJ" w:hAnsi="SutonnyMJ" w:cs="SutonnyMJ" w:hint="cs"/>
                  <w:sz w:val="20"/>
                  <w:szCs w:val="20"/>
                  <w:cs/>
                  <w:lang w:bidi="bn-BD"/>
                </w:rPr>
                <w:delText xml:space="preserve"> (</w:delText>
              </w:r>
              <w:r w:rsidRPr="001C653E" w:rsidDel="00473F22">
                <w:rPr>
                  <w:rFonts w:ascii="SutonnyMJ" w:hAnsi="SutonnyMJ" w:cs="SutonnyMJ"/>
                  <w:sz w:val="20"/>
                  <w:szCs w:val="20"/>
                  <w:lang w:bidi="bn-BD"/>
                </w:rPr>
                <w:delText>nu¨v</w:delText>
              </w:r>
              <w:r w:rsidRPr="001C653E" w:rsidDel="00473F22">
                <w:rPr>
                  <w:rFonts w:ascii="SutonnyMJ" w:hAnsi="SutonnyMJ" w:cs="SutonnyMJ" w:hint="cs"/>
                  <w:sz w:val="20"/>
                  <w:szCs w:val="20"/>
                  <w:cs/>
                  <w:lang w:bidi="bn-BD"/>
                </w:rPr>
                <w:delText>)</w:delText>
              </w:r>
              <w:r w:rsidRPr="001C653E" w:rsidDel="00473F22">
                <w:rPr>
                  <w:sz w:val="20"/>
                  <w:szCs w:val="20"/>
                </w:rPr>
                <w:tab/>
                <w:delText>1</w:delText>
              </w:r>
            </w:del>
          </w:p>
          <w:p w:rsidR="00106598" w:rsidRPr="001C653E" w:rsidDel="00473F22" w:rsidRDefault="00106598" w:rsidP="00A13AB6">
            <w:pPr>
              <w:tabs>
                <w:tab w:val="right" w:leader="dot" w:pos="3887"/>
              </w:tabs>
              <w:jc w:val="both"/>
              <w:rPr>
                <w:del w:id="258" w:author="mahfuzmamun" w:date="2015-06-23T14:47:00Z"/>
                <w:sz w:val="20"/>
              </w:rPr>
            </w:pPr>
            <w:del w:id="259" w:author="mahfuzmamun" w:date="2015-06-23T14:47:00Z">
              <w:r w:rsidRPr="001C653E" w:rsidDel="00473F22">
                <w:rPr>
                  <w:sz w:val="20"/>
                  <w:szCs w:val="20"/>
                </w:rPr>
                <w:delText>NO</w:delText>
              </w:r>
              <w:r w:rsidRPr="001C653E" w:rsidDel="00473F22">
                <w:rPr>
                  <w:rFonts w:cs="Vrinda" w:hint="cs"/>
                  <w:sz w:val="20"/>
                  <w:szCs w:val="20"/>
                  <w:cs/>
                  <w:lang w:bidi="bn-BD"/>
                </w:rPr>
                <w:delText xml:space="preserve"> </w:delText>
              </w:r>
              <w:r w:rsidRPr="001C653E" w:rsidDel="00473F22">
                <w:rPr>
                  <w:rFonts w:ascii="SutonnyMJ" w:hAnsi="SutonnyMJ" w:cs="SutonnyMJ" w:hint="cs"/>
                  <w:sz w:val="20"/>
                  <w:szCs w:val="20"/>
                  <w:cs/>
                  <w:lang w:bidi="bn-BD"/>
                </w:rPr>
                <w:delText>(</w:delText>
              </w:r>
              <w:r w:rsidRPr="001C653E" w:rsidDel="00473F22">
                <w:rPr>
                  <w:rFonts w:ascii="SutonnyMJ" w:hAnsi="SutonnyMJ" w:cs="SutonnyMJ"/>
                  <w:sz w:val="20"/>
                  <w:szCs w:val="20"/>
                  <w:lang w:bidi="bn-BD"/>
                </w:rPr>
                <w:delText>bv</w:delText>
              </w:r>
              <w:r w:rsidRPr="001C653E" w:rsidDel="00473F22">
                <w:rPr>
                  <w:rFonts w:ascii="SutonnyMJ" w:hAnsi="SutonnyMJ" w:cs="SutonnyMJ" w:hint="cs"/>
                  <w:sz w:val="20"/>
                  <w:szCs w:val="20"/>
                  <w:cs/>
                  <w:lang w:bidi="bn-BD"/>
                </w:rPr>
                <w:delText>)</w:delText>
              </w:r>
              <w:r w:rsidRPr="001C653E" w:rsidDel="00473F22">
                <w:rPr>
                  <w:sz w:val="20"/>
                  <w:szCs w:val="20"/>
                </w:rPr>
                <w:tab/>
                <w:delText>2</w:delText>
              </w:r>
            </w:del>
          </w:p>
          <w:p w:rsidR="00106598" w:rsidRPr="001C653E" w:rsidDel="00473F22" w:rsidRDefault="00106598" w:rsidP="00A13AB6">
            <w:pPr>
              <w:tabs>
                <w:tab w:val="right" w:leader="dot" w:pos="3997"/>
                <w:tab w:val="right" w:leader="dot" w:pos="4253"/>
              </w:tabs>
              <w:jc w:val="both"/>
              <w:rPr>
                <w:del w:id="260" w:author="mahfuzmamun" w:date="2015-06-23T14:47:00Z"/>
                <w:rFonts w:ascii="SutonnyMJ" w:hAnsi="SutonnyMJ" w:cs="Vrinda"/>
                <w:sz w:val="20"/>
                <w:szCs w:val="20"/>
                <w:lang w:bidi="bn-BD"/>
              </w:rPr>
            </w:pPr>
            <w:del w:id="261" w:author="mahfuzmamun" w:date="2015-06-23T14:47:00Z">
              <w:r w:rsidRPr="001C653E" w:rsidDel="00473F22">
                <w:rPr>
                  <w:sz w:val="16"/>
                  <w:szCs w:val="16"/>
                </w:rPr>
                <w:delText xml:space="preserve"> DON’T KNOW/DON’T REMEMBER</w:delText>
              </w:r>
              <w:r w:rsidRPr="001C653E" w:rsidDel="00473F22">
                <w:rPr>
                  <w:rFonts w:cs="Vrinda" w:hint="cs"/>
                  <w:sz w:val="16"/>
                  <w:szCs w:val="20"/>
                  <w:cs/>
                  <w:lang w:bidi="bn-BD"/>
                </w:rPr>
                <w:delText xml:space="preserve"> </w:delText>
              </w:r>
              <w:r w:rsidRPr="001C653E" w:rsidDel="00473F22">
                <w:rPr>
                  <w:rFonts w:ascii="SutonnyMJ" w:hAnsi="SutonnyMJ" w:cs="SutonnyMJ" w:hint="cs"/>
                  <w:sz w:val="20"/>
                  <w:szCs w:val="20"/>
                  <w:cs/>
                  <w:lang w:bidi="bn-BD"/>
                </w:rPr>
                <w:delText>(</w:delText>
              </w:r>
              <w:r w:rsidRPr="001C653E" w:rsidDel="00473F22">
                <w:rPr>
                  <w:rFonts w:ascii="SutonnyMJ" w:hAnsi="SutonnyMJ" w:cs="SutonnyMJ"/>
                  <w:sz w:val="20"/>
                  <w:szCs w:val="20"/>
                  <w:lang w:bidi="bn-BD"/>
                </w:rPr>
                <w:delText>Rvbv †bB/ g‡b †bB</w:delText>
              </w:r>
              <w:r w:rsidRPr="001C653E" w:rsidDel="00473F22">
                <w:rPr>
                  <w:rFonts w:ascii="SutonnyMJ" w:hAnsi="SutonnyMJ" w:cs="SutonnyMJ" w:hint="cs"/>
                  <w:sz w:val="20"/>
                  <w:szCs w:val="20"/>
                  <w:cs/>
                  <w:lang w:bidi="bn-BD"/>
                </w:rPr>
                <w:delText>)</w:delText>
              </w:r>
              <w:r w:rsidRPr="001C653E" w:rsidDel="00473F22">
                <w:rPr>
                  <w:sz w:val="16"/>
                  <w:szCs w:val="16"/>
                </w:rPr>
                <w:tab/>
                <w:delText>8</w:delText>
              </w:r>
            </w:del>
          </w:p>
          <w:p w:rsidR="00106598" w:rsidRPr="001C653E" w:rsidRDefault="00106598" w:rsidP="00A13AB6">
            <w:pPr>
              <w:tabs>
                <w:tab w:val="right" w:leader="dot" w:pos="3763"/>
              </w:tabs>
              <w:jc w:val="both"/>
              <w:rPr>
                <w:sz w:val="16"/>
                <w:szCs w:val="16"/>
              </w:rPr>
            </w:pPr>
            <w:del w:id="262" w:author="mahfuzmamun" w:date="2015-06-23T14:47:00Z">
              <w:r w:rsidRPr="001C653E" w:rsidDel="00473F22">
                <w:rPr>
                  <w:sz w:val="16"/>
                  <w:szCs w:val="16"/>
                </w:rPr>
                <w:delText>REFUSED/NO ANSWER</w:delText>
              </w:r>
              <w:r w:rsidRPr="001C653E" w:rsidDel="00473F22">
                <w:rPr>
                  <w:rFonts w:cs="Vrinda" w:hint="cs"/>
                  <w:sz w:val="16"/>
                  <w:szCs w:val="20"/>
                  <w:cs/>
                  <w:lang w:bidi="bn-BD"/>
                </w:rPr>
                <w:delText xml:space="preserve"> </w:delText>
              </w:r>
              <w:r w:rsidRPr="001C653E" w:rsidDel="00473F22">
                <w:rPr>
                  <w:rFonts w:ascii="SutonnyMJ" w:hAnsi="SutonnyMJ" w:cs="SutonnyMJ" w:hint="cs"/>
                  <w:sz w:val="20"/>
                  <w:szCs w:val="20"/>
                  <w:cs/>
                  <w:lang w:bidi="bn-BD"/>
                </w:rPr>
                <w:delText>(</w:delText>
              </w:r>
              <w:r w:rsidRPr="001C653E" w:rsidDel="00473F22">
                <w:rPr>
                  <w:rFonts w:ascii="SutonnyMJ" w:hAnsi="SutonnyMJ" w:cs="SutonnyMJ"/>
                  <w:sz w:val="20"/>
                  <w:szCs w:val="20"/>
                  <w:lang w:bidi="bn-BD"/>
                </w:rPr>
                <w:delText>cÖZ¨vL¨vb/ DËi †bB</w:delText>
              </w:r>
              <w:r w:rsidRPr="001C653E" w:rsidDel="00473F22">
                <w:rPr>
                  <w:rFonts w:ascii="SutonnyMJ" w:hAnsi="SutonnyMJ" w:cs="SutonnyMJ" w:hint="cs"/>
                  <w:sz w:val="20"/>
                  <w:szCs w:val="20"/>
                  <w:cs/>
                  <w:lang w:bidi="bn-BD"/>
                </w:rPr>
                <w:delText>)</w:delText>
              </w:r>
              <w:r w:rsidRPr="001C653E" w:rsidDel="00473F22">
                <w:rPr>
                  <w:rFonts w:ascii="SutonnyMJ" w:hAnsi="SutonnyMJ" w:cs="Vrinda"/>
                  <w:sz w:val="20"/>
                  <w:szCs w:val="20"/>
                  <w:lang w:val="en-US" w:bidi="bn-BD"/>
                </w:rPr>
                <w:delText>............</w:delText>
              </w:r>
              <w:r w:rsidRPr="001C653E" w:rsidDel="00473F22">
                <w:rPr>
                  <w:sz w:val="16"/>
                  <w:szCs w:val="16"/>
                </w:rPr>
                <w:delText>9</w:delText>
              </w:r>
            </w:del>
          </w:p>
        </w:tc>
        <w:tc>
          <w:tcPr>
            <w:tcW w:w="912" w:type="dxa"/>
            <w:gridSpan w:val="3"/>
            <w:tcBorders>
              <w:top w:val="single" w:sz="6" w:space="0" w:color="auto"/>
              <w:left w:val="single" w:sz="6" w:space="0" w:color="auto"/>
              <w:bottom w:val="single" w:sz="6" w:space="0" w:color="auto"/>
              <w:right w:val="single" w:sz="6" w:space="0" w:color="auto"/>
            </w:tcBorders>
          </w:tcPr>
          <w:p w:rsidR="00106598" w:rsidRPr="001C653E" w:rsidRDefault="00106598" w:rsidP="00A13AB6">
            <w:pPr>
              <w:jc w:val="both"/>
              <w:rPr>
                <w:sz w:val="16"/>
                <w:szCs w:val="16"/>
              </w:rPr>
            </w:pPr>
          </w:p>
        </w:tc>
      </w:tr>
      <w:tr w:rsidR="00106598" w:rsidRPr="001C653E" w:rsidTr="0084670B">
        <w:trPr>
          <w:gridAfter w:val="1"/>
          <w:wAfter w:w="12" w:type="dxa"/>
          <w:cantSplit/>
        </w:trPr>
        <w:tc>
          <w:tcPr>
            <w:tcW w:w="648" w:type="dxa"/>
            <w:gridSpan w:val="2"/>
            <w:tcBorders>
              <w:top w:val="single" w:sz="6" w:space="0" w:color="auto"/>
              <w:left w:val="single" w:sz="6" w:space="0" w:color="auto"/>
              <w:bottom w:val="single" w:sz="6" w:space="0" w:color="auto"/>
              <w:right w:val="single" w:sz="12" w:space="0" w:color="auto"/>
            </w:tcBorders>
          </w:tcPr>
          <w:p w:rsidR="00106598" w:rsidRPr="001C653E" w:rsidRDefault="00106598" w:rsidP="00106598">
            <w:pPr>
              <w:numPr>
                <w:ilvl w:val="0"/>
                <w:numId w:val="13"/>
              </w:numPr>
              <w:jc w:val="both"/>
              <w:rPr>
                <w:sz w:val="16"/>
                <w:szCs w:val="16"/>
              </w:rPr>
            </w:pPr>
          </w:p>
        </w:tc>
        <w:tc>
          <w:tcPr>
            <w:tcW w:w="4689" w:type="dxa"/>
            <w:gridSpan w:val="3"/>
            <w:tcBorders>
              <w:top w:val="single" w:sz="6" w:space="0" w:color="auto"/>
              <w:bottom w:val="single" w:sz="6" w:space="0" w:color="auto"/>
              <w:right w:val="single" w:sz="4" w:space="0" w:color="auto"/>
            </w:tcBorders>
          </w:tcPr>
          <w:p w:rsidR="00106598" w:rsidRPr="001C653E" w:rsidDel="00E2668E" w:rsidRDefault="00106598" w:rsidP="00A13AB6">
            <w:pPr>
              <w:tabs>
                <w:tab w:val="right" w:leader="dot" w:pos="4253"/>
              </w:tabs>
              <w:rPr>
                <w:del w:id="263" w:author="mahfuzmamun" w:date="2015-06-24T09:39:00Z"/>
                <w:rFonts w:ascii="SutonnyMJ" w:hAnsi="SutonnyMJ" w:cs="Vrinda"/>
                <w:sz w:val="20"/>
                <w:szCs w:val="20"/>
                <w:cs/>
                <w:lang w:bidi="bn-BD"/>
              </w:rPr>
            </w:pPr>
            <w:del w:id="264" w:author="mahfuzmamun" w:date="2015-06-24T09:39:00Z">
              <w:r w:rsidRPr="001C653E" w:rsidDel="00E2668E">
                <w:rPr>
                  <w:sz w:val="20"/>
                  <w:szCs w:val="20"/>
                </w:rPr>
                <w:delText xml:space="preserve">During </w:delText>
              </w:r>
              <w:r w:rsidRPr="001C653E" w:rsidDel="00E2668E">
                <w:rPr>
                  <w:sz w:val="20"/>
                  <w:szCs w:val="20"/>
                  <w:u w:val="single"/>
                  <w:lang w:bidi="bn-BD"/>
                </w:rPr>
                <w:delText xml:space="preserve">the </w:delText>
              </w:r>
              <w:r w:rsidRPr="001C653E" w:rsidDel="00E2668E">
                <w:rPr>
                  <w:rFonts w:hint="cs"/>
                  <w:sz w:val="20"/>
                  <w:szCs w:val="20"/>
                  <w:u w:val="single"/>
                  <w:cs/>
                  <w:lang w:bidi="bn-BD"/>
                </w:rPr>
                <w:delText>index</w:delText>
              </w:r>
              <w:r w:rsidRPr="001C653E" w:rsidDel="00E2668E">
                <w:rPr>
                  <w:sz w:val="20"/>
                  <w:szCs w:val="20"/>
                  <w:u w:val="single"/>
                </w:rPr>
                <w:delText xml:space="preserve"> pregnancy in which you were beaten</w:delText>
              </w:r>
              <w:r w:rsidRPr="001C653E" w:rsidDel="00E2668E">
                <w:rPr>
                  <w:sz w:val="20"/>
                  <w:szCs w:val="20"/>
                </w:rPr>
                <w:delText>, who has slapped, hit or beaten you?</w:delText>
              </w:r>
              <w:r w:rsidRPr="001C653E" w:rsidDel="00E2668E">
                <w:rPr>
                  <w:rFonts w:ascii="SutonnyMJ" w:hAnsi="SutonnyMJ"/>
                  <w:sz w:val="20"/>
                  <w:szCs w:val="20"/>
                </w:rPr>
                <w:delText xml:space="preserve"> </w:delText>
              </w:r>
            </w:del>
          </w:p>
          <w:p w:rsidR="00106598" w:rsidRPr="001C653E" w:rsidDel="00E2668E" w:rsidRDefault="00106598" w:rsidP="00A13AB6">
            <w:pPr>
              <w:tabs>
                <w:tab w:val="right" w:leader="dot" w:pos="4253"/>
              </w:tabs>
              <w:rPr>
                <w:del w:id="265" w:author="mahfuzmamun" w:date="2015-06-24T09:39:00Z"/>
                <w:rFonts w:cs="Vrinda"/>
                <w:sz w:val="20"/>
                <w:szCs w:val="20"/>
                <w:cs/>
                <w:lang w:bidi="bn-BD"/>
              </w:rPr>
            </w:pPr>
            <w:del w:id="266" w:author="mahfuzmamun" w:date="2015-06-24T09:39:00Z">
              <w:r w:rsidRPr="001C653E" w:rsidDel="00E2668E">
                <w:rPr>
                  <w:rFonts w:ascii="SutonnyMJ" w:hAnsi="SutonnyMJ"/>
                  <w:sz w:val="20"/>
                  <w:szCs w:val="20"/>
                </w:rPr>
                <w:delText>GB (M‡elYvq AšÍf©³) ev”Pv ‡c‡U _vKvKvwjb</w:delText>
              </w:r>
              <w:r w:rsidRPr="001C653E" w:rsidDel="00E2668E">
                <w:rPr>
                  <w:rFonts w:ascii="SutonnyMJ" w:hAnsi="SutonnyMJ" w:cs="Vrinda" w:hint="cs"/>
                  <w:sz w:val="20"/>
                  <w:szCs w:val="20"/>
                  <w:cs/>
                  <w:lang w:bidi="bn-BD"/>
                </w:rPr>
                <w:delText xml:space="preserve"> </w:delText>
              </w:r>
              <w:r w:rsidRPr="001C653E" w:rsidDel="00E2668E">
                <w:rPr>
                  <w:rFonts w:ascii="SutonnyMJ" w:hAnsi="SutonnyMJ"/>
                  <w:sz w:val="20"/>
                  <w:szCs w:val="20"/>
                </w:rPr>
                <w:delText>mgq</w:delText>
              </w:r>
              <w:r w:rsidRPr="001C653E" w:rsidDel="00E2668E">
                <w:rPr>
                  <w:rFonts w:ascii="SutonnyMJ" w:hAnsi="SutonnyMJ" w:cs="Vrinda" w:hint="cs"/>
                  <w:sz w:val="20"/>
                  <w:szCs w:val="20"/>
                  <w:cs/>
                  <w:lang w:bidi="bn-BD"/>
                </w:rPr>
                <w:delText xml:space="preserve"> </w:delText>
              </w:r>
              <w:r w:rsidRPr="001C653E" w:rsidDel="00E2668E">
                <w:rPr>
                  <w:rFonts w:ascii="SutonnyMJ" w:hAnsi="SutonnyMJ"/>
                  <w:sz w:val="20"/>
                  <w:szCs w:val="20"/>
                </w:rPr>
                <w:delText>†KD wK Avcbv‡K _vào †g‡iwQj</w:delText>
              </w:r>
              <w:r w:rsidRPr="001C653E" w:rsidDel="00E2668E">
                <w:rPr>
                  <w:rFonts w:ascii="SutonnyMJ" w:hAnsi="SutonnyMJ" w:cs="Vrinda" w:hint="cs"/>
                  <w:sz w:val="20"/>
                  <w:szCs w:val="20"/>
                  <w:cs/>
                  <w:lang w:bidi="bn-BD"/>
                </w:rPr>
                <w:delText xml:space="preserve"> </w:delText>
              </w:r>
              <w:r w:rsidRPr="001C653E" w:rsidDel="00E2668E">
                <w:rPr>
                  <w:rFonts w:ascii="SutonnyMJ" w:hAnsi="SutonnyMJ"/>
                  <w:sz w:val="20"/>
                  <w:szCs w:val="20"/>
                </w:rPr>
                <w:delText>ev AvNvZ wbh©vZb K‡iwQj? hw` nu¨v nq, †K?</w:delText>
              </w:r>
            </w:del>
          </w:p>
          <w:p w:rsidR="00106598" w:rsidRPr="001C653E" w:rsidDel="00E2668E" w:rsidRDefault="00106598" w:rsidP="00A13AB6">
            <w:pPr>
              <w:tabs>
                <w:tab w:val="right" w:leader="dot" w:pos="4253"/>
              </w:tabs>
              <w:rPr>
                <w:del w:id="267" w:author="mahfuzmamun" w:date="2015-06-24T09:39:00Z"/>
                <w:sz w:val="16"/>
                <w:szCs w:val="16"/>
              </w:rPr>
            </w:pPr>
          </w:p>
          <w:p w:rsidR="00106598" w:rsidRPr="001C653E" w:rsidDel="00E2668E" w:rsidRDefault="00106598" w:rsidP="00D13FFE">
            <w:pPr>
              <w:rPr>
                <w:del w:id="268" w:author="mahfuzmamun" w:date="2015-06-24T09:39:00Z"/>
                <w:sz w:val="20"/>
                <w:szCs w:val="20"/>
              </w:rPr>
            </w:pPr>
            <w:del w:id="269" w:author="mahfuzmamun" w:date="2015-06-24T09:39:00Z">
              <w:r w:rsidRPr="001C653E" w:rsidDel="00E2668E">
                <w:rPr>
                  <w:sz w:val="20"/>
                  <w:szCs w:val="20"/>
                </w:rPr>
                <w:delText>MARK ALL THAT APPLY</w:delText>
              </w:r>
            </w:del>
          </w:p>
          <w:p w:rsidR="00106598" w:rsidRPr="001C653E" w:rsidDel="00E2668E" w:rsidRDefault="00106598" w:rsidP="00D13FFE">
            <w:pPr>
              <w:rPr>
                <w:del w:id="270" w:author="mahfuzmamun" w:date="2015-06-24T09:39:00Z"/>
                <w:rFonts w:ascii="Arial" w:hAnsi="Arial" w:cs="Arial"/>
                <w:sz w:val="20"/>
                <w:szCs w:val="20"/>
              </w:rPr>
            </w:pPr>
            <w:del w:id="271" w:author="mahfuzmamun" w:date="2015-06-24T09:39:00Z">
              <w:r w:rsidRPr="001C653E" w:rsidDel="00E2668E">
                <w:rPr>
                  <w:rFonts w:ascii="SutonnyMJ" w:hAnsi="SutonnyMJ" w:cs="Arial"/>
                  <w:sz w:val="20"/>
                  <w:szCs w:val="20"/>
                </w:rPr>
                <w:delText>cÖ‡hvR¨ mKj DËi wPwýZ</w:delText>
              </w:r>
              <w:r w:rsidRPr="001C653E" w:rsidDel="00E2668E">
                <w:rPr>
                  <w:rFonts w:ascii="SutonnyMJ" w:hAnsi="SutonnyMJ" w:cs="Arial"/>
                  <w:b/>
                  <w:sz w:val="20"/>
                  <w:szCs w:val="20"/>
                </w:rPr>
                <w:delText xml:space="preserve"> </w:delText>
              </w:r>
              <w:r w:rsidRPr="001C653E" w:rsidDel="00E2668E">
                <w:rPr>
                  <w:rFonts w:ascii="SutonnyMJ" w:hAnsi="SutonnyMJ" w:cs="Arial"/>
                  <w:sz w:val="20"/>
                  <w:szCs w:val="20"/>
                </w:rPr>
                <w:delText>Kiæb</w:delText>
              </w:r>
            </w:del>
          </w:p>
          <w:p w:rsidR="00106598" w:rsidRPr="001C653E" w:rsidRDefault="00106598" w:rsidP="00A13AB6">
            <w:pPr>
              <w:tabs>
                <w:tab w:val="right" w:leader="dot" w:pos="4253"/>
              </w:tabs>
              <w:rPr>
                <w:sz w:val="16"/>
                <w:szCs w:val="16"/>
              </w:rPr>
            </w:pPr>
          </w:p>
        </w:tc>
        <w:tc>
          <w:tcPr>
            <w:tcW w:w="4377" w:type="dxa"/>
            <w:gridSpan w:val="12"/>
            <w:tcBorders>
              <w:top w:val="single" w:sz="6" w:space="0" w:color="auto"/>
              <w:left w:val="nil"/>
              <w:bottom w:val="single" w:sz="6" w:space="0" w:color="auto"/>
            </w:tcBorders>
          </w:tcPr>
          <w:p w:rsidR="00106598" w:rsidRPr="001C653E" w:rsidDel="00E2668E" w:rsidRDefault="00106598" w:rsidP="005B1A79">
            <w:pPr>
              <w:tabs>
                <w:tab w:val="right" w:leader="dot" w:pos="3763"/>
              </w:tabs>
              <w:rPr>
                <w:del w:id="272" w:author="mahfuzmamun" w:date="2015-06-24T09:39:00Z"/>
                <w:sz w:val="20"/>
                <w:szCs w:val="20"/>
              </w:rPr>
            </w:pPr>
            <w:del w:id="273" w:author="mahfuzmamun" w:date="2015-06-24T09:39:00Z">
              <w:r w:rsidRPr="001C653E" w:rsidDel="00E2668E">
                <w:rPr>
                  <w:sz w:val="20"/>
                </w:rPr>
                <w:delText>NO ONE</w:delText>
              </w:r>
              <w:r w:rsidRPr="001C653E" w:rsidDel="00E2668E">
                <w:rPr>
                  <w:rFonts w:ascii="SutonnyMJ" w:hAnsi="SutonnyMJ"/>
                  <w:sz w:val="20"/>
                </w:rPr>
                <w:delText xml:space="preserve"> (†KD bv)</w:delText>
              </w:r>
              <w:r w:rsidRPr="001C653E" w:rsidDel="00E2668E">
                <w:rPr>
                  <w:sz w:val="20"/>
                  <w:szCs w:val="20"/>
                </w:rPr>
                <w:delText>....................................................A</w:delText>
              </w:r>
            </w:del>
          </w:p>
          <w:p w:rsidR="00106598" w:rsidRPr="001C653E" w:rsidDel="00E2668E" w:rsidRDefault="00106598" w:rsidP="005B1A79">
            <w:pPr>
              <w:tabs>
                <w:tab w:val="right" w:leader="dot" w:pos="3763"/>
              </w:tabs>
              <w:rPr>
                <w:del w:id="274" w:author="mahfuzmamun" w:date="2015-06-24T09:39:00Z"/>
                <w:b/>
                <w:sz w:val="16"/>
                <w:szCs w:val="16"/>
              </w:rPr>
            </w:pPr>
            <w:del w:id="275" w:author="mahfuzmamun" w:date="2015-06-24T09:39:00Z">
              <w:r w:rsidRPr="001C653E" w:rsidDel="00E2668E">
                <w:rPr>
                  <w:rFonts w:ascii="SutonnyMJ" w:hAnsi="SutonnyMJ"/>
                  <w:sz w:val="20"/>
                </w:rPr>
                <w:delText xml:space="preserve"> </w:delText>
              </w:r>
              <w:r w:rsidRPr="001C653E" w:rsidDel="00E2668E">
                <w:rPr>
                  <w:sz w:val="20"/>
                </w:rPr>
                <w:delText>HUSBAND (</w:delText>
              </w:r>
              <w:r w:rsidRPr="001C653E" w:rsidDel="00E2668E">
                <w:rPr>
                  <w:rFonts w:ascii="SutonnyMJ" w:hAnsi="SutonnyMJ"/>
                  <w:sz w:val="20"/>
                </w:rPr>
                <w:delText xml:space="preserve">  ¯^vgx) </w:delText>
              </w:r>
              <w:r w:rsidRPr="001C653E" w:rsidDel="00E2668E">
                <w:rPr>
                  <w:sz w:val="20"/>
                </w:rPr>
                <w:delText>...............................................</w:delText>
              </w:r>
              <w:r w:rsidRPr="001C653E" w:rsidDel="00E2668E">
                <w:rPr>
                  <w:sz w:val="20"/>
                  <w:szCs w:val="20"/>
                </w:rPr>
                <w:delText>B</w:delText>
              </w:r>
            </w:del>
          </w:p>
          <w:p w:rsidR="00106598" w:rsidRPr="001C653E" w:rsidDel="00E2668E" w:rsidRDefault="00106598" w:rsidP="005B1A79">
            <w:pPr>
              <w:tabs>
                <w:tab w:val="right" w:leader="dot" w:pos="3763"/>
              </w:tabs>
              <w:rPr>
                <w:del w:id="276" w:author="mahfuzmamun" w:date="2015-06-24T09:39:00Z"/>
                <w:sz w:val="20"/>
                <w:szCs w:val="20"/>
              </w:rPr>
            </w:pPr>
            <w:del w:id="277" w:author="mahfuzmamun" w:date="2015-06-24T09:39:00Z">
              <w:r w:rsidRPr="001C653E" w:rsidDel="00E2668E">
                <w:rPr>
                  <w:rFonts w:ascii="SutonnyMJ" w:hAnsi="SutonnyMJ"/>
                  <w:sz w:val="20"/>
                  <w:lang w:bidi="bn-BD"/>
                </w:rPr>
                <w:delText xml:space="preserve"> </w:delText>
              </w:r>
              <w:r w:rsidRPr="001C653E" w:rsidDel="00E2668E">
                <w:rPr>
                  <w:sz w:val="20"/>
                  <w:lang w:bidi="bn-BD"/>
                </w:rPr>
                <w:delText>PARENT</w:delText>
              </w:r>
              <w:r w:rsidRPr="001C653E" w:rsidDel="00E2668E">
                <w:rPr>
                  <w:rFonts w:ascii="SutonnyMJ" w:hAnsi="SutonnyMJ"/>
                  <w:sz w:val="20"/>
                  <w:lang w:bidi="bn-BD"/>
                </w:rPr>
                <w:delText xml:space="preserve"> </w:delText>
              </w:r>
              <w:r w:rsidRPr="001C653E" w:rsidDel="00E2668E">
                <w:rPr>
                  <w:sz w:val="20"/>
                  <w:lang w:bidi="bn-BD"/>
                </w:rPr>
                <w:delText>IN LAWS</w:delText>
              </w:r>
              <w:r w:rsidRPr="001C653E" w:rsidDel="00E2668E">
                <w:rPr>
                  <w:rFonts w:ascii="SutonnyMJ" w:hAnsi="SutonnyMJ"/>
                  <w:sz w:val="20"/>
                  <w:lang w:bidi="bn-BD"/>
                </w:rPr>
                <w:delText xml:space="preserve"> (k¦ïi</w:delText>
              </w:r>
              <w:r w:rsidRPr="001C653E" w:rsidDel="00E2668E">
                <w:rPr>
                  <w:rFonts w:ascii="SutonnyMJ" w:hAnsi="SutonnyMJ" w:hint="cs"/>
                  <w:sz w:val="20"/>
                  <w:cs/>
                  <w:lang w:bidi="bn-BD"/>
                </w:rPr>
                <w:delText>/</w:delText>
              </w:r>
              <w:r w:rsidRPr="001C653E" w:rsidDel="00E2668E">
                <w:rPr>
                  <w:rFonts w:ascii="SutonnyMJ" w:hAnsi="SutonnyMJ"/>
                  <w:sz w:val="20"/>
                  <w:lang w:bidi="bn-BD"/>
                </w:rPr>
                <w:delText xml:space="preserve"> kvïwo</w:delText>
              </w:r>
              <w:r w:rsidRPr="001C653E" w:rsidDel="00E2668E">
                <w:rPr>
                  <w:sz w:val="20"/>
                  <w:lang w:bidi="bn-BD"/>
                </w:rPr>
                <w:delText>)..........................</w:delText>
              </w:r>
              <w:r w:rsidRPr="001C653E" w:rsidDel="00E2668E">
                <w:rPr>
                  <w:sz w:val="20"/>
                  <w:szCs w:val="20"/>
                </w:rPr>
                <w:delText>C</w:delText>
              </w:r>
            </w:del>
          </w:p>
          <w:p w:rsidR="00106598" w:rsidRPr="001C653E" w:rsidDel="00E2668E" w:rsidRDefault="00106598" w:rsidP="005B1A79">
            <w:pPr>
              <w:tabs>
                <w:tab w:val="right" w:leader="dot" w:pos="3763"/>
              </w:tabs>
              <w:rPr>
                <w:del w:id="278" w:author="mahfuzmamun" w:date="2015-06-24T09:39:00Z"/>
                <w:sz w:val="20"/>
                <w:szCs w:val="20"/>
                <w:lang w:val="en-US" w:bidi="bn-BD"/>
              </w:rPr>
            </w:pPr>
            <w:del w:id="279" w:author="mahfuzmamun" w:date="2015-06-24T09:39:00Z">
              <w:r w:rsidRPr="001C653E" w:rsidDel="00E2668E">
                <w:rPr>
                  <w:sz w:val="20"/>
                  <w:lang w:bidi="bn-BD"/>
                </w:rPr>
                <w:delText>SISTER/BROTHER IN LAWS</w:delText>
              </w:r>
              <w:r w:rsidRPr="001C653E" w:rsidDel="00E2668E">
                <w:rPr>
                  <w:rFonts w:ascii="SutonnyMJ" w:hAnsi="SutonnyMJ"/>
                  <w:sz w:val="20"/>
                  <w:lang w:bidi="bn-BD"/>
                </w:rPr>
                <w:delText xml:space="preserve"> (bb`</w:delText>
              </w:r>
              <w:r w:rsidRPr="001C653E" w:rsidDel="00E2668E">
                <w:rPr>
                  <w:rFonts w:ascii="SutonnyMJ" w:hAnsi="SutonnyMJ"/>
                  <w:sz w:val="20"/>
                  <w:cs/>
                  <w:lang w:bidi="bn-BD"/>
                </w:rPr>
                <w:delText>/</w:delText>
              </w:r>
              <w:r w:rsidRPr="001C653E" w:rsidDel="00E2668E">
                <w:rPr>
                  <w:rFonts w:ascii="SutonnyMJ" w:hAnsi="SutonnyMJ"/>
                  <w:sz w:val="20"/>
                  <w:lang w:bidi="bn-BD"/>
                </w:rPr>
                <w:delText xml:space="preserve"> †`ei)</w:delText>
              </w:r>
              <w:r w:rsidRPr="001C653E" w:rsidDel="00E2668E">
                <w:rPr>
                  <w:rFonts w:ascii="SutonnyMJ" w:hAnsi="SutonnyMJ"/>
                  <w:sz w:val="20"/>
                  <w:lang w:val="en-US" w:bidi="bn-BD"/>
                </w:rPr>
                <w:delText xml:space="preserve"> </w:delText>
              </w:r>
              <w:r w:rsidRPr="001C653E" w:rsidDel="00E2668E">
                <w:rPr>
                  <w:sz w:val="20"/>
                  <w:lang w:val="en-US" w:bidi="bn-BD"/>
                </w:rPr>
                <w:delText>..........D</w:delText>
              </w:r>
            </w:del>
          </w:p>
          <w:p w:rsidR="00106598" w:rsidRPr="001C653E" w:rsidDel="00E2668E" w:rsidRDefault="00106598" w:rsidP="005B1A79">
            <w:pPr>
              <w:tabs>
                <w:tab w:val="right" w:leader="dot" w:pos="3763"/>
              </w:tabs>
              <w:rPr>
                <w:del w:id="280" w:author="mahfuzmamun" w:date="2015-06-24T09:39:00Z"/>
                <w:sz w:val="20"/>
                <w:szCs w:val="20"/>
                <w:lang w:val="en-US" w:bidi="bn-BD"/>
              </w:rPr>
            </w:pPr>
            <w:del w:id="281" w:author="mahfuzmamun" w:date="2015-06-24T09:39:00Z">
              <w:r w:rsidRPr="001C653E" w:rsidDel="00E2668E">
                <w:rPr>
                  <w:sz w:val="20"/>
                  <w:szCs w:val="20"/>
                  <w:lang w:bidi="bn-BD"/>
                </w:rPr>
                <w:delText>NEIGHBOURS</w:delText>
              </w:r>
              <w:r w:rsidRPr="001C653E" w:rsidDel="00E2668E">
                <w:rPr>
                  <w:rFonts w:ascii="SutonnyMJ" w:hAnsi="SutonnyMJ"/>
                  <w:sz w:val="20"/>
                  <w:szCs w:val="20"/>
                  <w:lang w:bidi="bn-BD"/>
                </w:rPr>
                <w:delText xml:space="preserve"> (cÖwZ‡ekx)</w:delText>
              </w:r>
              <w:r w:rsidRPr="001C653E" w:rsidDel="00E2668E">
                <w:rPr>
                  <w:rFonts w:ascii="SutonnyMJ" w:hAnsi="SutonnyMJ"/>
                  <w:sz w:val="20"/>
                  <w:szCs w:val="20"/>
                  <w:lang w:val="en-US" w:bidi="bn-BD"/>
                </w:rPr>
                <w:delText xml:space="preserve"> </w:delText>
              </w:r>
              <w:r w:rsidRPr="001C653E" w:rsidDel="00E2668E">
                <w:rPr>
                  <w:sz w:val="20"/>
                  <w:lang w:val="en-US" w:bidi="bn-BD"/>
                </w:rPr>
                <w:delText>......................................E</w:delText>
              </w:r>
            </w:del>
          </w:p>
          <w:p w:rsidR="00106598" w:rsidRPr="001C653E" w:rsidDel="00E2668E" w:rsidRDefault="00106598" w:rsidP="005B1A79">
            <w:pPr>
              <w:tabs>
                <w:tab w:val="right" w:leader="dot" w:pos="3763"/>
              </w:tabs>
              <w:rPr>
                <w:del w:id="282" w:author="mahfuzmamun" w:date="2015-06-24T09:39:00Z"/>
                <w:sz w:val="20"/>
                <w:szCs w:val="20"/>
                <w:cs/>
                <w:lang w:bidi="bn-BD"/>
              </w:rPr>
            </w:pPr>
            <w:del w:id="283" w:author="mahfuzmamun" w:date="2015-06-24T09:39:00Z">
              <w:r w:rsidRPr="001C653E" w:rsidDel="00E2668E">
                <w:rPr>
                  <w:sz w:val="20"/>
                </w:rPr>
                <w:delText>STRENGERS</w:delText>
              </w:r>
              <w:r w:rsidRPr="001C653E" w:rsidDel="00E2668E">
                <w:rPr>
                  <w:rFonts w:ascii="SutonnyMJ" w:hAnsi="SutonnyMJ"/>
                  <w:sz w:val="20"/>
                </w:rPr>
                <w:delText xml:space="preserve"> (AcwiwPZ) †KD</w:delText>
              </w:r>
              <w:r w:rsidRPr="001C653E" w:rsidDel="00E2668E">
                <w:rPr>
                  <w:rFonts w:ascii="SutonnyMJ" w:hAnsi="SutonnyMJ"/>
                  <w:sz w:val="20"/>
                  <w:lang w:val="en-US" w:bidi="bn-BD"/>
                </w:rPr>
                <w:delText xml:space="preserve"> </w:delText>
              </w:r>
              <w:r w:rsidRPr="001C653E" w:rsidDel="00E2668E">
                <w:rPr>
                  <w:sz w:val="20"/>
                  <w:lang w:val="en-US" w:bidi="bn-BD"/>
                </w:rPr>
                <w:delText>..................................F</w:delText>
              </w:r>
            </w:del>
          </w:p>
          <w:p w:rsidR="00106598" w:rsidRPr="001C653E" w:rsidDel="00E2668E" w:rsidRDefault="00106598" w:rsidP="005B1A79">
            <w:pPr>
              <w:tabs>
                <w:tab w:val="right" w:leader="dot" w:pos="3763"/>
              </w:tabs>
              <w:rPr>
                <w:del w:id="284" w:author="mahfuzmamun" w:date="2015-06-24T09:39:00Z"/>
                <w:sz w:val="20"/>
                <w:szCs w:val="20"/>
              </w:rPr>
            </w:pPr>
            <w:del w:id="285" w:author="mahfuzmamun" w:date="2015-06-24T09:39:00Z">
              <w:r w:rsidRPr="001C653E" w:rsidDel="00E2668E">
                <w:rPr>
                  <w:sz w:val="20"/>
                  <w:szCs w:val="20"/>
                </w:rPr>
                <w:delText>OTHERS (SPECIFY</w:delText>
              </w:r>
              <w:r w:rsidRPr="001C653E" w:rsidDel="00E2668E">
                <w:rPr>
                  <w:rFonts w:ascii="SutonnyMJ" w:hAnsi="SutonnyMJ"/>
                  <w:sz w:val="20"/>
                  <w:szCs w:val="20"/>
                </w:rPr>
                <w:delText xml:space="preserve">)[Ab¨vb¨ (wbw`©ó </w:delText>
              </w:r>
              <w:r w:rsidRPr="001C653E" w:rsidDel="00E2668E">
                <w:rPr>
                  <w:rFonts w:ascii="SutonnyMJ" w:hAnsi="SutonnyMJ" w:cs="Arial"/>
                  <w:sz w:val="20"/>
                  <w:szCs w:val="20"/>
                </w:rPr>
                <w:delText>Kiæb</w:delText>
              </w:r>
              <w:r w:rsidRPr="001C653E" w:rsidDel="00E2668E">
                <w:rPr>
                  <w:rFonts w:ascii="SutonnyMJ" w:hAnsi="SutonnyMJ"/>
                  <w:sz w:val="20"/>
                  <w:szCs w:val="20"/>
                </w:rPr>
                <w:delText xml:space="preserve">)] </w:delText>
              </w:r>
              <w:r w:rsidRPr="001C653E" w:rsidDel="00E2668E">
                <w:rPr>
                  <w:sz w:val="20"/>
                  <w:szCs w:val="20"/>
                </w:rPr>
                <w:delText>...............................................................................</w:delText>
              </w:r>
              <w:r w:rsidRPr="001C653E" w:rsidDel="00E2668E">
                <w:rPr>
                  <w:noProof/>
                  <w:sz w:val="20"/>
                  <w:szCs w:val="20"/>
                </w:rPr>
                <w:delText>X</w:delText>
              </w:r>
            </w:del>
          </w:p>
          <w:p w:rsidR="00106598" w:rsidRPr="001C653E" w:rsidRDefault="00106598" w:rsidP="00A13AB6">
            <w:pPr>
              <w:tabs>
                <w:tab w:val="right" w:leader="dot" w:pos="3763"/>
              </w:tabs>
              <w:jc w:val="both"/>
              <w:rPr>
                <w:sz w:val="16"/>
                <w:szCs w:val="16"/>
              </w:rPr>
            </w:pPr>
          </w:p>
        </w:tc>
        <w:tc>
          <w:tcPr>
            <w:tcW w:w="912" w:type="dxa"/>
            <w:gridSpan w:val="3"/>
            <w:tcBorders>
              <w:top w:val="single" w:sz="6" w:space="0" w:color="auto"/>
              <w:left w:val="single" w:sz="6" w:space="0" w:color="auto"/>
              <w:bottom w:val="single" w:sz="6" w:space="0" w:color="auto"/>
              <w:right w:val="single" w:sz="6" w:space="0" w:color="auto"/>
            </w:tcBorders>
          </w:tcPr>
          <w:p w:rsidR="00106598" w:rsidRPr="001C653E" w:rsidRDefault="00106598" w:rsidP="00A13AB6">
            <w:pPr>
              <w:jc w:val="both"/>
              <w:rPr>
                <w:sz w:val="16"/>
                <w:szCs w:val="16"/>
              </w:rPr>
            </w:pPr>
          </w:p>
        </w:tc>
      </w:tr>
    </w:tbl>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F10BE0" w:rsidRPr="001C653E" w:rsidRDefault="00F10BE0">
      <w:r w:rsidRPr="001C653E">
        <w:br w:type="page"/>
      </w:r>
    </w:p>
    <w:p w:rsidR="00374D24" w:rsidRPr="001C653E" w:rsidRDefault="00374D24" w:rsidP="00374D24">
      <w:pPr>
        <w:rPr>
          <w:sz w:val="16"/>
          <w:szCs w:val="16"/>
        </w:rPr>
      </w:pPr>
    </w:p>
    <w:p w:rsidR="00374D24" w:rsidRPr="001C653E" w:rsidRDefault="00374D24" w:rsidP="00374D24">
      <w:pPr>
        <w:pStyle w:val="Footer"/>
        <w:rPr>
          <w:sz w:val="16"/>
          <w:szCs w:val="16"/>
        </w:rPr>
      </w:pPr>
    </w:p>
    <w:tbl>
      <w:tblPr>
        <w:tblW w:w="10728" w:type="dxa"/>
        <w:tblLayout w:type="fixed"/>
        <w:tblLook w:val="0000"/>
      </w:tblPr>
      <w:tblGrid>
        <w:gridCol w:w="674"/>
        <w:gridCol w:w="2132"/>
        <w:gridCol w:w="2686"/>
        <w:gridCol w:w="142"/>
        <w:gridCol w:w="1221"/>
        <w:gridCol w:w="763"/>
        <w:gridCol w:w="992"/>
        <w:gridCol w:w="1128"/>
        <w:gridCol w:w="9"/>
        <w:gridCol w:w="981"/>
      </w:tblGrid>
      <w:tr w:rsidR="006B4F46" w:rsidRPr="001C653E" w:rsidTr="006B4F46">
        <w:trPr>
          <w:cantSplit/>
        </w:trPr>
        <w:tc>
          <w:tcPr>
            <w:tcW w:w="10728" w:type="dxa"/>
            <w:gridSpan w:val="10"/>
            <w:tcBorders>
              <w:top w:val="single" w:sz="12" w:space="0" w:color="auto"/>
              <w:left w:val="single" w:sz="4" w:space="0" w:color="auto"/>
              <w:bottom w:val="single" w:sz="12" w:space="0" w:color="auto"/>
              <w:right w:val="single" w:sz="12" w:space="0" w:color="auto"/>
            </w:tcBorders>
            <w:shd w:val="clear" w:color="auto" w:fill="FFFF00"/>
          </w:tcPr>
          <w:p w:rsidR="006B4F46" w:rsidRPr="001C653E" w:rsidRDefault="006B4F46" w:rsidP="006B4F46">
            <w:pPr>
              <w:ind w:left="4917"/>
              <w:jc w:val="center"/>
              <w:rPr>
                <w:sz w:val="20"/>
                <w:szCs w:val="20"/>
              </w:rPr>
            </w:pPr>
          </w:p>
          <w:p w:rsidR="006B4F46" w:rsidRPr="001C653E" w:rsidRDefault="006B4F46" w:rsidP="007167BF">
            <w:pPr>
              <w:jc w:val="center"/>
              <w:rPr>
                <w:b/>
                <w:sz w:val="20"/>
                <w:szCs w:val="20"/>
              </w:rPr>
            </w:pPr>
            <w:r w:rsidRPr="001C653E">
              <w:rPr>
                <w:b/>
                <w:sz w:val="20"/>
                <w:szCs w:val="20"/>
              </w:rPr>
              <w:t xml:space="preserve">SECTION </w:t>
            </w:r>
            <w:r w:rsidRPr="001C653E">
              <w:rPr>
                <w:rFonts w:hint="cs"/>
                <w:b/>
                <w:sz w:val="20"/>
                <w:szCs w:val="20"/>
                <w:cs/>
                <w:lang w:bidi="bn-BD"/>
              </w:rPr>
              <w:t>9</w:t>
            </w:r>
            <w:r w:rsidRPr="001C653E">
              <w:rPr>
                <w:b/>
                <w:sz w:val="20"/>
                <w:szCs w:val="20"/>
                <w:lang w:val="en-US" w:bidi="bn-BD"/>
              </w:rPr>
              <w:t>:</w:t>
            </w:r>
            <w:r w:rsidRPr="001C653E">
              <w:rPr>
                <w:b/>
                <w:sz w:val="20"/>
                <w:szCs w:val="20"/>
              </w:rPr>
              <w:t xml:space="preserve">   INJURIES </w:t>
            </w:r>
          </w:p>
          <w:p w:rsidR="006B4F46" w:rsidRPr="001C653E" w:rsidRDefault="006B4F46" w:rsidP="007167BF">
            <w:pPr>
              <w:jc w:val="both"/>
              <w:rPr>
                <w:b/>
                <w:sz w:val="20"/>
                <w:szCs w:val="20"/>
              </w:rPr>
            </w:pPr>
          </w:p>
        </w:tc>
      </w:tr>
      <w:tr w:rsidR="006B4F46" w:rsidRPr="001C653E" w:rsidTr="006B4F46">
        <w:trPr>
          <w:cantSplit/>
        </w:trPr>
        <w:tc>
          <w:tcPr>
            <w:tcW w:w="674" w:type="dxa"/>
            <w:tcBorders>
              <w:top w:val="single" w:sz="6" w:space="0" w:color="auto"/>
              <w:left w:val="single" w:sz="4" w:space="0" w:color="auto"/>
              <w:right w:val="single" w:sz="12" w:space="0" w:color="auto"/>
            </w:tcBorders>
          </w:tcPr>
          <w:p w:rsidR="006B4F46" w:rsidRPr="001C653E" w:rsidRDefault="006B4F46" w:rsidP="007167BF">
            <w:pPr>
              <w:jc w:val="both"/>
              <w:rPr>
                <w:sz w:val="20"/>
                <w:szCs w:val="20"/>
              </w:rPr>
            </w:pPr>
            <w:r w:rsidRPr="001C653E">
              <w:rPr>
                <w:sz w:val="20"/>
                <w:szCs w:val="20"/>
                <w:lang w:bidi="bn-BD"/>
              </w:rPr>
              <w:t>CHECK 9A</w:t>
            </w:r>
          </w:p>
        </w:tc>
        <w:tc>
          <w:tcPr>
            <w:tcW w:w="9064" w:type="dxa"/>
            <w:gridSpan w:val="7"/>
            <w:tcBorders>
              <w:top w:val="single" w:sz="6" w:space="0" w:color="auto"/>
              <w:bottom w:val="single" w:sz="6" w:space="0" w:color="auto"/>
              <w:right w:val="single" w:sz="6" w:space="0" w:color="auto"/>
            </w:tcBorders>
          </w:tcPr>
          <w:p w:rsidR="006B4F46" w:rsidRPr="001C653E" w:rsidRDefault="006B4F46" w:rsidP="009C0EC2">
            <w:pPr>
              <w:rPr>
                <w:sz w:val="20"/>
                <w:szCs w:val="20"/>
              </w:rPr>
            </w:pPr>
            <w:r w:rsidRPr="001C653E">
              <w:rPr>
                <w:sz w:val="20"/>
                <w:szCs w:val="20"/>
                <w:lang w:bidi="bn-BD"/>
              </w:rPr>
              <w:t>CHECK 8A</w:t>
            </w:r>
            <w:r w:rsidRPr="001C653E">
              <w:rPr>
                <w:sz w:val="20"/>
                <w:szCs w:val="20"/>
              </w:rPr>
              <w:t xml:space="preserve"> </w:t>
            </w:r>
            <w:r w:rsidRPr="001C653E">
              <w:rPr>
                <w:rFonts w:ascii="SutonnyMJ" w:hAnsi="SutonnyMJ" w:cs="SutonnyMJ"/>
                <w:sz w:val="20"/>
                <w:szCs w:val="20"/>
              </w:rPr>
              <w:t>A_ev</w:t>
            </w:r>
            <w:r w:rsidRPr="001C653E">
              <w:rPr>
                <w:sz w:val="20"/>
                <w:szCs w:val="20"/>
              </w:rPr>
              <w:t xml:space="preserve"> </w:t>
            </w:r>
            <w:r w:rsidRPr="001C653E">
              <w:rPr>
                <w:sz w:val="20"/>
                <w:szCs w:val="20"/>
                <w:lang w:bidi="bn-BD"/>
              </w:rPr>
              <w:t>CHECK 8B</w:t>
            </w:r>
            <w:r w:rsidRPr="001C653E">
              <w:rPr>
                <w:sz w:val="20"/>
                <w:szCs w:val="20"/>
              </w:rPr>
              <w:t xml:space="preserve"> </w:t>
            </w:r>
            <w:r w:rsidRPr="001C653E">
              <w:rPr>
                <w:rFonts w:ascii="SutonnyMJ" w:hAnsi="SutonnyMJ" w:cs="SutonnyMJ"/>
                <w:sz w:val="20"/>
                <w:szCs w:val="20"/>
              </w:rPr>
              <w:t>Gi</w:t>
            </w:r>
            <w:r w:rsidRPr="001C653E">
              <w:rPr>
                <w:sz w:val="20"/>
                <w:szCs w:val="20"/>
              </w:rPr>
              <w:t xml:space="preserve"> </w:t>
            </w:r>
            <w:r w:rsidRPr="001C653E">
              <w:rPr>
                <w:rFonts w:ascii="SutonnyMJ" w:hAnsi="SutonnyMJ" w:cs="SutonnyMJ"/>
                <w:sz w:val="20"/>
                <w:szCs w:val="20"/>
              </w:rPr>
              <w:t xml:space="preserve">AšÍZ GKwU†Z </w:t>
            </w:r>
            <w:r w:rsidRPr="001C653E">
              <w:rPr>
                <w:sz w:val="20"/>
                <w:szCs w:val="20"/>
              </w:rPr>
              <w:t>1</w:t>
            </w:r>
            <w:r w:rsidRPr="001C653E">
              <w:rPr>
                <w:rFonts w:ascii="SutonnyMJ" w:hAnsi="SutonnyMJ" w:cs="SutonnyMJ"/>
                <w:sz w:val="20"/>
                <w:szCs w:val="20"/>
              </w:rPr>
              <w:t xml:space="preserve"> e„ËvwqZ Av‡Q ...................................................</w:t>
            </w:r>
            <w:r w:rsidR="00035575">
              <w:rPr>
                <w:rFonts w:ascii="SutonnyMJ" w:hAnsi="SutonnyMJ" w:cs="SutonnyMJ"/>
                <w:sz w:val="20"/>
                <w:szCs w:val="20"/>
              </w:rPr>
              <w:t>...................</w:t>
            </w:r>
            <w:r w:rsidRPr="001C653E">
              <w:rPr>
                <w:sz w:val="20"/>
                <w:szCs w:val="20"/>
              </w:rPr>
              <w:t>1</w:t>
            </w:r>
          </w:p>
          <w:p w:rsidR="006B4F46" w:rsidRPr="001C653E" w:rsidRDefault="00422C48" w:rsidP="009C0EC2">
            <w:pPr>
              <w:rPr>
                <w:rFonts w:ascii="SutonnyMJ" w:hAnsi="SutonnyMJ" w:cs="SutonnyMJ"/>
                <w:sz w:val="20"/>
                <w:szCs w:val="20"/>
              </w:rPr>
            </w:pPr>
            <w:r w:rsidRPr="00422C48">
              <w:rPr>
                <w:noProof/>
                <w:sz w:val="20"/>
                <w:szCs w:val="20"/>
                <w:lang w:val="en-US"/>
              </w:rPr>
              <w:pict>
                <v:shape id="AutoShape 20" o:spid="_x0000_s1058" type="#_x0000_t32" style="position:absolute;margin-left:422.65pt;margin-top:5.65pt;width:28.2pt;height:0;z-index:25172326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">
                  <v:stroke endarrow="block"/>
                </v:shape>
              </w:pict>
            </w:r>
            <w:r w:rsidR="006B4F46" w:rsidRPr="001C653E">
              <w:rPr>
                <w:sz w:val="20"/>
                <w:szCs w:val="20"/>
                <w:lang w:bidi="bn-BD"/>
              </w:rPr>
              <w:t>CHECK 8A</w:t>
            </w:r>
            <w:r w:rsidR="006B4F46" w:rsidRPr="001C653E">
              <w:rPr>
                <w:sz w:val="20"/>
                <w:szCs w:val="20"/>
              </w:rPr>
              <w:t xml:space="preserve"> </w:t>
            </w:r>
            <w:r w:rsidR="006B4F46" w:rsidRPr="001C653E">
              <w:rPr>
                <w:rFonts w:ascii="SutonnyMJ" w:hAnsi="SutonnyMJ" w:cs="SutonnyMJ"/>
                <w:sz w:val="20"/>
                <w:szCs w:val="20"/>
              </w:rPr>
              <w:t>Ges</w:t>
            </w:r>
            <w:r w:rsidR="006B4F46" w:rsidRPr="001C653E">
              <w:rPr>
                <w:sz w:val="20"/>
                <w:szCs w:val="20"/>
              </w:rPr>
              <w:t xml:space="preserve"> </w:t>
            </w:r>
            <w:r w:rsidR="006B4F46" w:rsidRPr="001C653E">
              <w:rPr>
                <w:sz w:val="20"/>
                <w:szCs w:val="20"/>
                <w:lang w:bidi="bn-BD"/>
              </w:rPr>
              <w:t>CHECK 8B</w:t>
            </w:r>
            <w:r w:rsidR="006B4F46" w:rsidRPr="001C653E">
              <w:rPr>
                <w:sz w:val="20"/>
                <w:szCs w:val="20"/>
              </w:rPr>
              <w:t xml:space="preserve"> </w:t>
            </w:r>
            <w:r w:rsidR="006B4F46" w:rsidRPr="001C653E">
              <w:rPr>
                <w:rFonts w:ascii="SutonnyMJ" w:hAnsi="SutonnyMJ" w:cs="SutonnyMJ"/>
                <w:sz w:val="20"/>
                <w:szCs w:val="20"/>
              </w:rPr>
              <w:t>Gi</w:t>
            </w:r>
            <w:r w:rsidR="006B4F46" w:rsidRPr="001C653E">
              <w:rPr>
                <w:sz w:val="20"/>
                <w:szCs w:val="20"/>
              </w:rPr>
              <w:t xml:space="preserve"> </w:t>
            </w:r>
            <w:r w:rsidR="006B4F46" w:rsidRPr="001C653E">
              <w:rPr>
                <w:rFonts w:ascii="SutonnyMJ" w:hAnsi="SutonnyMJ" w:cs="SutonnyMJ"/>
                <w:sz w:val="20"/>
                <w:szCs w:val="20"/>
              </w:rPr>
              <w:t>me¸‡jv‡ZB</w:t>
            </w:r>
            <w:r w:rsidR="006B4F46" w:rsidRPr="001C653E">
              <w:rPr>
                <w:sz w:val="20"/>
                <w:szCs w:val="20"/>
              </w:rPr>
              <w:t xml:space="preserve"> 2</w:t>
            </w:r>
            <w:r w:rsidR="006B4F46" w:rsidRPr="001C653E">
              <w:rPr>
                <w:rFonts w:ascii="SutonnyMJ" w:hAnsi="SutonnyMJ" w:cs="SutonnyMJ"/>
                <w:sz w:val="20"/>
                <w:szCs w:val="20"/>
              </w:rPr>
              <w:t xml:space="preserve"> e„ËvwqZ Av‡Q .......................................................</w:t>
            </w:r>
            <w:r w:rsidR="00035575">
              <w:rPr>
                <w:rFonts w:ascii="SutonnyMJ" w:hAnsi="SutonnyMJ" w:cs="SutonnyMJ"/>
                <w:sz w:val="20"/>
                <w:szCs w:val="20"/>
              </w:rPr>
              <w:t>...................</w:t>
            </w:r>
            <w:r w:rsidR="006B4F46" w:rsidRPr="001C653E">
              <w:rPr>
                <w:rFonts w:ascii="SutonnyMJ" w:hAnsi="SutonnyMJ" w:cs="SutonnyMJ"/>
                <w:sz w:val="20"/>
                <w:szCs w:val="20"/>
              </w:rPr>
              <w:t>.</w:t>
            </w:r>
            <w:r w:rsidR="006B4F46" w:rsidRPr="001C653E">
              <w:rPr>
                <w:sz w:val="20"/>
                <w:szCs w:val="20"/>
              </w:rPr>
              <w:t>2</w:t>
            </w:r>
          </w:p>
        </w:tc>
        <w:tc>
          <w:tcPr>
            <w:tcW w:w="990" w:type="dxa"/>
            <w:gridSpan w:val="2"/>
            <w:tcBorders>
              <w:top w:val="single" w:sz="6" w:space="0" w:color="auto"/>
              <w:bottom w:val="single" w:sz="6" w:space="0" w:color="auto"/>
              <w:right w:val="single" w:sz="6" w:space="0" w:color="auto"/>
            </w:tcBorders>
          </w:tcPr>
          <w:p w:rsidR="006B4F46" w:rsidRPr="001C653E" w:rsidRDefault="006B4F46" w:rsidP="00913815">
            <w:pPr>
              <w:pStyle w:val="BodyText"/>
              <w:rPr>
                <w:b w:val="0"/>
                <w:sz w:val="20"/>
                <w:szCs w:val="20"/>
              </w:rPr>
            </w:pPr>
          </w:p>
          <w:p w:rsidR="006B4F46" w:rsidRPr="001C653E" w:rsidRDefault="00035575" w:rsidP="00913815">
            <w:pPr>
              <w:pStyle w:val="BodyText"/>
              <w:rPr>
                <w:b w:val="0"/>
                <w:sz w:val="20"/>
                <w:szCs w:val="20"/>
              </w:rPr>
            </w:pPr>
            <w:r>
              <w:rPr>
                <w:b w:val="0"/>
                <w:sz w:val="20"/>
                <w:szCs w:val="20"/>
              </w:rPr>
              <w:t>Check 10A</w:t>
            </w:r>
          </w:p>
        </w:tc>
      </w:tr>
      <w:tr w:rsidR="006B4F46" w:rsidRPr="001C653E" w:rsidTr="006B4F46">
        <w:trPr>
          <w:cantSplit/>
        </w:trPr>
        <w:tc>
          <w:tcPr>
            <w:tcW w:w="674" w:type="dxa"/>
            <w:tcBorders>
              <w:top w:val="single" w:sz="6" w:space="0" w:color="auto"/>
              <w:left w:val="single" w:sz="6" w:space="0" w:color="auto"/>
              <w:right w:val="single" w:sz="12" w:space="0" w:color="auto"/>
            </w:tcBorders>
          </w:tcPr>
          <w:p w:rsidR="006B4F46" w:rsidRPr="001C653E" w:rsidRDefault="006B4F46" w:rsidP="007167BF">
            <w:pPr>
              <w:jc w:val="both"/>
              <w:rPr>
                <w:sz w:val="20"/>
                <w:szCs w:val="20"/>
              </w:rPr>
            </w:pPr>
          </w:p>
        </w:tc>
        <w:tc>
          <w:tcPr>
            <w:tcW w:w="10054" w:type="dxa"/>
            <w:gridSpan w:val="9"/>
            <w:tcBorders>
              <w:top w:val="single" w:sz="6" w:space="0" w:color="auto"/>
              <w:bottom w:val="single" w:sz="6" w:space="0" w:color="auto"/>
              <w:right w:val="single" w:sz="6" w:space="0" w:color="auto"/>
            </w:tcBorders>
          </w:tcPr>
          <w:p w:rsidR="006B4F46" w:rsidRPr="001C653E" w:rsidRDefault="006B4F46" w:rsidP="003C31EA">
            <w:pPr>
              <w:pStyle w:val="BodyText"/>
              <w:rPr>
                <w:rFonts w:cs="Vrinda"/>
                <w:b w:val="0"/>
                <w:sz w:val="20"/>
                <w:szCs w:val="20"/>
                <w:cs/>
                <w:lang w:bidi="bn-BD"/>
              </w:rPr>
            </w:pPr>
            <w:r w:rsidRPr="001C653E">
              <w:rPr>
                <w:b w:val="0"/>
                <w:sz w:val="20"/>
                <w:szCs w:val="20"/>
              </w:rPr>
              <w:t>I would now like to learn more about the injuries that you experienced from (</w:t>
            </w:r>
            <w:r w:rsidRPr="001C653E">
              <w:rPr>
                <w:b w:val="0"/>
                <w:sz w:val="20"/>
                <w:szCs w:val="20"/>
                <w:u w:val="single"/>
              </w:rPr>
              <w:t>any</w:t>
            </w:r>
            <w:r w:rsidRPr="001C653E">
              <w:rPr>
                <w:b w:val="0"/>
                <w:sz w:val="20"/>
                <w:szCs w:val="20"/>
              </w:rPr>
              <w:t xml:space="preserve"> of) your partner’s acts that we have talked about (MAY NEED TO REFER TO SPECIFIC ACTS RESPONDENT MENTIONED IN SECTION 7). </w:t>
            </w:r>
          </w:p>
          <w:p w:rsidR="006B4F46" w:rsidRPr="001C653E" w:rsidRDefault="006B4F46" w:rsidP="009C0EC2">
            <w:pPr>
              <w:rPr>
                <w:rFonts w:ascii="SutonnyMJ" w:hAnsi="SutonnyMJ" w:cs="Vrinda"/>
                <w:sz w:val="20"/>
                <w:szCs w:val="20"/>
                <w:cs/>
                <w:lang w:bidi="bn-BD"/>
              </w:rPr>
            </w:pPr>
            <w:r w:rsidRPr="001C653E">
              <w:rPr>
                <w:rFonts w:ascii="SutonnyMJ" w:hAnsi="SutonnyMJ"/>
                <w:sz w:val="20"/>
                <w:szCs w:val="20"/>
              </w:rPr>
              <w:t xml:space="preserve">Avcbvi ¯^vgx(†`)i gvia‡ii Kvi‡Y Avcbvi kix‡i KvUv, †Quov, †cvov, nvo fv½v, `vuZ fv½v A_ev Ab¨ †h †Kvb iKg RLg n‡q _vK‡j †m m¤ú‡K©  </w:t>
            </w:r>
            <w:r w:rsidRPr="001C653E">
              <w:rPr>
                <w:rFonts w:ascii="SutonnyMJ" w:hAnsi="SutonnyMJ" w:cs="SutonnyMJ"/>
                <w:sz w:val="20"/>
                <w:szCs w:val="20"/>
              </w:rPr>
              <w:t>Gevi wKQy cªkœ Kie |</w:t>
            </w:r>
          </w:p>
        </w:tc>
      </w:tr>
      <w:tr w:rsidR="006B4F46" w:rsidRPr="001C653E" w:rsidTr="006B4F46">
        <w:trPr>
          <w:cantSplit/>
          <w:trHeight w:val="629"/>
        </w:trPr>
        <w:tc>
          <w:tcPr>
            <w:tcW w:w="674" w:type="dxa"/>
            <w:tcBorders>
              <w:top w:val="single" w:sz="6" w:space="0" w:color="auto"/>
              <w:left w:val="single" w:sz="6" w:space="0" w:color="auto"/>
              <w:bottom w:val="single" w:sz="6" w:space="0" w:color="auto"/>
              <w:right w:val="single" w:sz="12" w:space="0" w:color="auto"/>
            </w:tcBorders>
          </w:tcPr>
          <w:p w:rsidR="006B4F46" w:rsidRPr="001C653E" w:rsidRDefault="006B4F46" w:rsidP="0000653A">
            <w:pPr>
              <w:numPr>
                <w:ilvl w:val="0"/>
                <w:numId w:val="26"/>
              </w:numPr>
              <w:jc w:val="both"/>
              <w:rPr>
                <w:sz w:val="20"/>
                <w:szCs w:val="20"/>
              </w:rPr>
            </w:pPr>
          </w:p>
        </w:tc>
        <w:tc>
          <w:tcPr>
            <w:tcW w:w="4818" w:type="dxa"/>
            <w:gridSpan w:val="2"/>
            <w:tcBorders>
              <w:top w:val="single" w:sz="6" w:space="0" w:color="auto"/>
              <w:left w:val="single" w:sz="12" w:space="0" w:color="auto"/>
              <w:bottom w:val="single" w:sz="6" w:space="0" w:color="auto"/>
            </w:tcBorders>
          </w:tcPr>
          <w:p w:rsidR="006B4F46" w:rsidRPr="001C653E" w:rsidRDefault="006B4F46" w:rsidP="007167BF">
            <w:pPr>
              <w:pStyle w:val="CommentText"/>
            </w:pPr>
            <w:r w:rsidRPr="001C653E">
              <w:t xml:space="preserve">Have you </w:t>
            </w:r>
            <w:r w:rsidRPr="001C653E">
              <w:rPr>
                <w:u w:val="single"/>
              </w:rPr>
              <w:t>ever</w:t>
            </w:r>
            <w:r w:rsidRPr="001C653E">
              <w:t xml:space="preserve"> been injured as a result of these acts by (any of) your husband. Please think of the acts that we talked about before.</w:t>
            </w:r>
          </w:p>
          <w:p w:rsidR="006B4F46" w:rsidRPr="001C653E" w:rsidRDefault="006B4F46" w:rsidP="00451CC6">
            <w:pPr>
              <w:rPr>
                <w:rFonts w:ascii="SutonnyMJ" w:hAnsi="SutonnyMJ"/>
                <w:sz w:val="20"/>
                <w:szCs w:val="20"/>
              </w:rPr>
            </w:pPr>
            <w:r w:rsidRPr="001C653E">
              <w:rPr>
                <w:rFonts w:ascii="SutonnyMJ" w:hAnsi="SutonnyMJ"/>
                <w:sz w:val="20"/>
                <w:szCs w:val="20"/>
              </w:rPr>
              <w:t>Avcwb wK †Kvb mgq Avcbvi (†h †Kvb) ¯^vgxi gvia‡ii Kvi‡Y RLg n‡q‡Qb?</w:t>
            </w:r>
          </w:p>
          <w:p w:rsidR="006B4F46" w:rsidRPr="001C653E" w:rsidRDefault="006B4F46" w:rsidP="007167BF">
            <w:pPr>
              <w:pStyle w:val="CommentText"/>
              <w:rPr>
                <w:rFonts w:ascii="SutonnyMJ" w:hAnsi="SutonnyMJ" w:cs="ArhialkhanMJ"/>
              </w:rPr>
            </w:pPr>
          </w:p>
        </w:tc>
        <w:tc>
          <w:tcPr>
            <w:tcW w:w="4255" w:type="dxa"/>
            <w:gridSpan w:val="6"/>
            <w:tcBorders>
              <w:top w:val="single" w:sz="6" w:space="0" w:color="auto"/>
              <w:left w:val="single" w:sz="6" w:space="0" w:color="auto"/>
              <w:bottom w:val="single" w:sz="6" w:space="0" w:color="auto"/>
              <w:right w:val="single" w:sz="6" w:space="0" w:color="auto"/>
            </w:tcBorders>
          </w:tcPr>
          <w:p w:rsidR="006B4F46" w:rsidRPr="001C653E" w:rsidRDefault="006B4F46" w:rsidP="007167BF">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rsidR="006B4F46" w:rsidRPr="001C653E" w:rsidRDefault="006B4F46" w:rsidP="007167BF">
            <w:pPr>
              <w:tabs>
                <w:tab w:val="right" w:leader="dot" w:pos="3887"/>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p w:rsidR="006B4F46" w:rsidRPr="001C653E" w:rsidRDefault="006B4F46" w:rsidP="007167BF">
            <w:pPr>
              <w:tabs>
                <w:tab w:val="right" w:leader="dot" w:pos="3997"/>
                <w:tab w:val="right" w:leader="dot" w:pos="4253"/>
              </w:tabs>
              <w:jc w:val="both"/>
              <w:rPr>
                <w:rFonts w:ascii="SutonnyMJ" w:hAnsi="SutonnyMJ" w:cs="Vrinda"/>
                <w:sz w:val="20"/>
                <w:szCs w:val="20"/>
                <w:lang w:bidi="bn-BD"/>
              </w:rPr>
            </w:pPr>
            <w:r w:rsidRPr="001C653E">
              <w:rPr>
                <w:sz w:val="20"/>
                <w:szCs w:val="20"/>
              </w:rPr>
              <w:t>DON’T KNOW/DON’T REMEMBER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Rvbv †bB/ g‡b †bB</w:t>
            </w:r>
            <w:r w:rsidRPr="001C653E">
              <w:rPr>
                <w:rFonts w:ascii="SutonnyMJ" w:hAnsi="SutonnyMJ" w:cs="SutonnyMJ" w:hint="cs"/>
                <w:sz w:val="20"/>
                <w:szCs w:val="20"/>
                <w:cs/>
                <w:lang w:bidi="bn-BD"/>
              </w:rPr>
              <w:t>)</w:t>
            </w:r>
            <w:r w:rsidRPr="001C653E">
              <w:rPr>
                <w:sz w:val="20"/>
                <w:szCs w:val="20"/>
              </w:rPr>
              <w:tab/>
              <w:t>8</w:t>
            </w:r>
          </w:p>
          <w:p w:rsidR="006B4F46" w:rsidRPr="001C653E" w:rsidRDefault="006B4F46" w:rsidP="007167BF">
            <w:pPr>
              <w:tabs>
                <w:tab w:val="right" w:leader="dot" w:pos="3861"/>
              </w:tabs>
              <w:rPr>
                <w:sz w:val="20"/>
                <w:szCs w:val="20"/>
              </w:rPr>
            </w:pPr>
            <w:r w:rsidRPr="001C653E">
              <w:rPr>
                <w:sz w:val="20"/>
                <w:szCs w:val="20"/>
              </w:rPr>
              <w:t>REFUSED/NO ANSWER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rFonts w:ascii="SutonnyMJ" w:hAnsi="SutonnyMJ" w:cs="SutonnyMJ" w:hint="cs"/>
                <w:sz w:val="20"/>
                <w:szCs w:val="20"/>
                <w:cs/>
                <w:lang w:bidi="bn-BD"/>
              </w:rPr>
              <w:t>)</w:t>
            </w:r>
            <w:r w:rsidRPr="001C653E">
              <w:rPr>
                <w:rFonts w:ascii="SutonnyMJ" w:hAnsi="SutonnyMJ" w:cs="Vrinda"/>
                <w:sz w:val="20"/>
                <w:szCs w:val="20"/>
                <w:lang w:val="en-US" w:bidi="bn-BD"/>
              </w:rPr>
              <w:t>............</w:t>
            </w:r>
            <w:r w:rsidRPr="001C653E">
              <w:rPr>
                <w:sz w:val="20"/>
                <w:szCs w:val="20"/>
              </w:rPr>
              <w:t>9</w:t>
            </w:r>
          </w:p>
        </w:tc>
        <w:tc>
          <w:tcPr>
            <w:tcW w:w="981" w:type="dxa"/>
            <w:tcBorders>
              <w:top w:val="single" w:sz="6" w:space="0" w:color="auto"/>
              <w:left w:val="single" w:sz="6" w:space="0" w:color="auto"/>
              <w:bottom w:val="single" w:sz="6" w:space="0" w:color="auto"/>
              <w:right w:val="single" w:sz="6" w:space="0" w:color="auto"/>
            </w:tcBorders>
          </w:tcPr>
          <w:p w:rsidR="006B4F46" w:rsidRPr="001C653E" w:rsidRDefault="006B4F46" w:rsidP="007167BF">
            <w:pPr>
              <w:tabs>
                <w:tab w:val="right" w:leader="dot" w:pos="3861"/>
              </w:tabs>
              <w:rPr>
                <w:b/>
                <w:sz w:val="20"/>
                <w:szCs w:val="20"/>
              </w:rPr>
            </w:pPr>
          </w:p>
          <w:p w:rsidR="006B4F46" w:rsidRPr="001C653E" w:rsidRDefault="006B4F46" w:rsidP="007167BF">
            <w:pPr>
              <w:tabs>
                <w:tab w:val="right" w:leader="dot" w:pos="3861"/>
              </w:tabs>
              <w:rPr>
                <w:sz w:val="20"/>
                <w:szCs w:val="20"/>
              </w:rPr>
            </w:pPr>
            <w:r w:rsidRPr="001C653E">
              <w:rPr>
                <w:sz w:val="20"/>
                <w:szCs w:val="20"/>
              </w:rPr>
              <w:sym w:font="Symbol" w:char="F0DE"/>
            </w:r>
            <w:r w:rsidRPr="001C653E">
              <w:rPr>
                <w:sz w:val="20"/>
                <w:szCs w:val="20"/>
              </w:rPr>
              <w:t>904</w:t>
            </w:r>
          </w:p>
        </w:tc>
      </w:tr>
      <w:tr w:rsidR="006B4F46" w:rsidRPr="001C653E" w:rsidTr="006B4F46">
        <w:trPr>
          <w:cantSplit/>
          <w:trHeight w:val="978"/>
        </w:trPr>
        <w:tc>
          <w:tcPr>
            <w:tcW w:w="674" w:type="dxa"/>
            <w:tcBorders>
              <w:top w:val="single" w:sz="6" w:space="0" w:color="auto"/>
              <w:left w:val="single" w:sz="6" w:space="0" w:color="auto"/>
              <w:bottom w:val="nil"/>
              <w:right w:val="single" w:sz="12" w:space="0" w:color="auto"/>
            </w:tcBorders>
          </w:tcPr>
          <w:p w:rsidR="006B4F46" w:rsidRPr="001C653E" w:rsidRDefault="006B4F46" w:rsidP="0000653A">
            <w:pPr>
              <w:numPr>
                <w:ilvl w:val="0"/>
                <w:numId w:val="26"/>
              </w:numPr>
              <w:jc w:val="both"/>
              <w:rPr>
                <w:sz w:val="20"/>
                <w:szCs w:val="20"/>
              </w:rPr>
            </w:pPr>
            <w:r w:rsidRPr="001C653E">
              <w:rPr>
                <w:sz w:val="20"/>
                <w:szCs w:val="20"/>
              </w:rPr>
              <w:t>a</w:t>
            </w:r>
          </w:p>
        </w:tc>
        <w:tc>
          <w:tcPr>
            <w:tcW w:w="4818" w:type="dxa"/>
            <w:gridSpan w:val="2"/>
            <w:tcBorders>
              <w:top w:val="single" w:sz="6" w:space="0" w:color="auto"/>
              <w:left w:val="single" w:sz="12" w:space="0" w:color="auto"/>
              <w:bottom w:val="nil"/>
            </w:tcBorders>
          </w:tcPr>
          <w:p w:rsidR="006B4F46" w:rsidRPr="001C653E" w:rsidRDefault="006B4F46" w:rsidP="00031FCB">
            <w:pPr>
              <w:rPr>
                <w:rFonts w:ascii="ArhialkhanMJ" w:hAnsi="ArhialkhanMJ" w:cs="ArhialkhanMJ"/>
                <w:sz w:val="20"/>
                <w:szCs w:val="20"/>
              </w:rPr>
            </w:pPr>
            <w:r w:rsidRPr="001C653E">
              <w:rPr>
                <w:sz w:val="20"/>
                <w:szCs w:val="20"/>
                <w:u w:val="single"/>
              </w:rPr>
              <w:t>In your life</w:t>
            </w:r>
            <w:r w:rsidRPr="001C653E">
              <w:rPr>
                <w:sz w:val="20"/>
                <w:szCs w:val="20"/>
              </w:rPr>
              <w:t>, how many times were you injured by (any of) your husband(s)/? Would you say once or twice, several times or many times?</w:t>
            </w:r>
          </w:p>
          <w:p w:rsidR="006B4F46" w:rsidRPr="001C653E" w:rsidRDefault="006B4F46" w:rsidP="007167BF">
            <w:pPr>
              <w:rPr>
                <w:sz w:val="20"/>
                <w:szCs w:val="20"/>
              </w:rPr>
            </w:pPr>
          </w:p>
          <w:p w:rsidR="006B4F46" w:rsidRPr="001C653E" w:rsidRDefault="006B4F46" w:rsidP="007167BF">
            <w:pPr>
              <w:rPr>
                <w:rFonts w:ascii="SutonnyMJ" w:hAnsi="SutonnyMJ"/>
                <w:sz w:val="20"/>
                <w:szCs w:val="20"/>
              </w:rPr>
            </w:pPr>
            <w:r w:rsidRPr="001C653E">
              <w:rPr>
                <w:rFonts w:ascii="SutonnyMJ" w:hAnsi="SutonnyMJ"/>
                <w:sz w:val="20"/>
                <w:szCs w:val="20"/>
              </w:rPr>
              <w:t>mviv Rxe‡b Avcwb Kqevi Gme Kvi‡Y RLg n‡q‡Qb</w:t>
            </w:r>
            <w:r w:rsidRPr="001C653E">
              <w:rPr>
                <w:rFonts w:ascii="SutonnyMJ" w:hAnsi="SutonnyMJ" w:cs="ArhialkhanMJ"/>
                <w:sz w:val="20"/>
                <w:szCs w:val="20"/>
              </w:rPr>
              <w:t>?</w:t>
            </w:r>
            <w:r w:rsidRPr="001C653E">
              <w:rPr>
                <w:rFonts w:ascii="SutonnyMJ" w:hAnsi="SutonnyMJ"/>
                <w:sz w:val="20"/>
                <w:szCs w:val="20"/>
              </w:rPr>
              <w:t xml:space="preserve"> </w:t>
            </w:r>
          </w:p>
          <w:p w:rsidR="006B4F46" w:rsidRPr="001C653E" w:rsidRDefault="006B4F46" w:rsidP="000D60C1">
            <w:pPr>
              <w:rPr>
                <w:sz w:val="20"/>
                <w:szCs w:val="20"/>
              </w:rPr>
            </w:pPr>
            <w:r w:rsidRPr="001C653E">
              <w:rPr>
                <w:rFonts w:ascii="SutonnyMJ" w:hAnsi="SutonnyMJ" w:cs="ArhialkhanMJ"/>
                <w:sz w:val="20"/>
                <w:szCs w:val="20"/>
              </w:rPr>
              <w:t xml:space="preserve">GKevi, </w:t>
            </w:r>
            <w:r w:rsidRPr="001C653E">
              <w:rPr>
                <w:rFonts w:ascii="SutonnyMJ" w:hAnsi="SutonnyMJ" w:cs="SutonnyMJ"/>
                <w:sz w:val="20"/>
                <w:szCs w:val="20"/>
              </w:rPr>
              <w:t>K‡</w:t>
            </w:r>
            <w:r w:rsidRPr="001C653E">
              <w:rPr>
                <w:rFonts w:ascii="SutonnyMJ" w:hAnsi="SutonnyMJ"/>
                <w:sz w:val="20"/>
                <w:szCs w:val="20"/>
              </w:rPr>
              <w:t>qKevi bvwK</w:t>
            </w:r>
            <w:r w:rsidRPr="001C653E">
              <w:rPr>
                <w:rFonts w:ascii="SutonnyMJ" w:hAnsi="SutonnyMJ" w:cs="ArhialkhanMJ"/>
                <w:sz w:val="20"/>
                <w:szCs w:val="20"/>
              </w:rPr>
              <w:t xml:space="preserve"> </w:t>
            </w:r>
            <w:r w:rsidRPr="001C653E">
              <w:rPr>
                <w:rFonts w:ascii="SutonnyMJ" w:hAnsi="SutonnyMJ"/>
                <w:sz w:val="20"/>
                <w:szCs w:val="20"/>
              </w:rPr>
              <w:t>A‡bKevi</w:t>
            </w:r>
            <w:r w:rsidRPr="001C653E">
              <w:rPr>
                <w:rFonts w:ascii="SutonnyMJ" w:hAnsi="SutonnyMJ" w:cs="ArhialkhanMJ"/>
                <w:sz w:val="20"/>
                <w:szCs w:val="20"/>
              </w:rPr>
              <w:t>?</w:t>
            </w:r>
          </w:p>
        </w:tc>
        <w:tc>
          <w:tcPr>
            <w:tcW w:w="4255" w:type="dxa"/>
            <w:gridSpan w:val="6"/>
            <w:tcBorders>
              <w:top w:val="single" w:sz="6" w:space="0" w:color="auto"/>
              <w:left w:val="single" w:sz="6" w:space="0" w:color="auto"/>
              <w:bottom w:val="nil"/>
              <w:right w:val="single" w:sz="6" w:space="0" w:color="auto"/>
            </w:tcBorders>
          </w:tcPr>
          <w:p w:rsidR="006B4F46" w:rsidRPr="001C653E" w:rsidRDefault="006B4F46" w:rsidP="007167BF">
            <w:pPr>
              <w:pStyle w:val="BodyText"/>
              <w:tabs>
                <w:tab w:val="right" w:leader="dot" w:pos="3861"/>
              </w:tabs>
              <w:rPr>
                <w:b w:val="0"/>
                <w:sz w:val="20"/>
                <w:szCs w:val="20"/>
              </w:rPr>
            </w:pPr>
            <w:r w:rsidRPr="001C653E">
              <w:rPr>
                <w:b w:val="0"/>
                <w:sz w:val="20"/>
                <w:szCs w:val="20"/>
              </w:rPr>
              <w:t>ONCE/TWICE(</w:t>
            </w:r>
            <w:r w:rsidRPr="001C653E">
              <w:rPr>
                <w:rFonts w:ascii="SutonnyMJ" w:hAnsi="SutonnyMJ" w:cs="SutonnyMJ"/>
                <w:b w:val="0"/>
                <w:sz w:val="20"/>
                <w:szCs w:val="20"/>
              </w:rPr>
              <w:t>GKevi/`yevi</w:t>
            </w:r>
            <w:r w:rsidRPr="001C653E">
              <w:rPr>
                <w:b w:val="0"/>
                <w:sz w:val="20"/>
                <w:szCs w:val="20"/>
              </w:rPr>
              <w:t>)</w:t>
            </w:r>
            <w:r w:rsidRPr="001C653E">
              <w:rPr>
                <w:b w:val="0"/>
                <w:sz w:val="20"/>
                <w:szCs w:val="20"/>
              </w:rPr>
              <w:tab/>
              <w:t>1</w:t>
            </w:r>
          </w:p>
          <w:p w:rsidR="006B4F46" w:rsidRPr="001C653E" w:rsidRDefault="006B4F46" w:rsidP="007167BF">
            <w:pPr>
              <w:tabs>
                <w:tab w:val="right" w:leader="dot" w:pos="3861"/>
              </w:tabs>
              <w:rPr>
                <w:sz w:val="20"/>
                <w:szCs w:val="20"/>
              </w:rPr>
            </w:pPr>
            <w:r w:rsidRPr="001C653E">
              <w:rPr>
                <w:sz w:val="20"/>
                <w:szCs w:val="20"/>
              </w:rPr>
              <w:t>SEVERAL (3-5) TIMES(</w:t>
            </w:r>
            <w:r w:rsidRPr="001C653E">
              <w:rPr>
                <w:rFonts w:ascii="SutonnyMJ" w:hAnsi="SutonnyMJ" w:cs="SutonnyMJ"/>
                <w:sz w:val="20"/>
                <w:szCs w:val="20"/>
              </w:rPr>
              <w:t xml:space="preserve"> K‡qKevi</w:t>
            </w:r>
            <w:r w:rsidRPr="001C653E">
              <w:rPr>
                <w:rFonts w:ascii="SutonnyMJ" w:hAnsi="SutonnyMJ" w:cs="SutonnyMJ" w:hint="cs"/>
                <w:sz w:val="20"/>
                <w:szCs w:val="20"/>
                <w:cs/>
                <w:lang w:bidi="bn-BD"/>
              </w:rPr>
              <w:t>/</w:t>
            </w:r>
            <w:r w:rsidRPr="001C653E">
              <w:rPr>
                <w:rFonts w:ascii="SutonnyMJ" w:hAnsi="SutonnyMJ" w:cs="SutonnyMJ"/>
                <w:sz w:val="20"/>
                <w:szCs w:val="20"/>
              </w:rPr>
              <w:t>3-5 evi)</w:t>
            </w:r>
            <w:r w:rsidRPr="001C653E">
              <w:rPr>
                <w:sz w:val="20"/>
                <w:szCs w:val="20"/>
              </w:rPr>
              <w:tab/>
              <w:t>2</w:t>
            </w:r>
          </w:p>
          <w:p w:rsidR="006B4F46" w:rsidRPr="001C653E" w:rsidRDefault="006B4F46" w:rsidP="007167BF">
            <w:pPr>
              <w:tabs>
                <w:tab w:val="right" w:leader="dot" w:pos="3861"/>
              </w:tabs>
              <w:rPr>
                <w:sz w:val="20"/>
                <w:szCs w:val="20"/>
              </w:rPr>
            </w:pPr>
            <w:r w:rsidRPr="001C653E">
              <w:rPr>
                <w:sz w:val="20"/>
                <w:szCs w:val="20"/>
              </w:rPr>
              <w:t>MANY (MORE THAN 5) TIMES(</w:t>
            </w:r>
            <w:r w:rsidRPr="001C653E">
              <w:rPr>
                <w:rFonts w:ascii="SutonnyMJ" w:hAnsi="SutonnyMJ"/>
                <w:sz w:val="20"/>
                <w:szCs w:val="20"/>
              </w:rPr>
              <w:t>A‡bKevi/</w:t>
            </w:r>
            <w:r w:rsidRPr="001C653E">
              <w:rPr>
                <w:rFonts w:ascii="SutonnyMJ" w:hAnsi="SutonnyMJ" w:cs="SutonnyMJ"/>
                <w:sz w:val="20"/>
                <w:szCs w:val="20"/>
              </w:rPr>
              <w:t>5 ev‡ii †ekx</w:t>
            </w:r>
            <w:r w:rsidRPr="001C653E">
              <w:rPr>
                <w:sz w:val="20"/>
                <w:szCs w:val="20"/>
              </w:rPr>
              <w:t>)</w:t>
            </w:r>
            <w:r w:rsidRPr="001C653E">
              <w:rPr>
                <w:sz w:val="20"/>
                <w:szCs w:val="20"/>
              </w:rPr>
              <w:tab/>
              <w:t>3</w:t>
            </w:r>
          </w:p>
          <w:p w:rsidR="006B4F46" w:rsidRPr="001C653E" w:rsidRDefault="006B4F46" w:rsidP="007167BF">
            <w:pPr>
              <w:tabs>
                <w:tab w:val="right" w:leader="dot" w:pos="3861"/>
              </w:tabs>
              <w:rPr>
                <w:sz w:val="20"/>
                <w:szCs w:val="20"/>
              </w:rPr>
            </w:pPr>
            <w:r w:rsidRPr="001C653E">
              <w:rPr>
                <w:sz w:val="20"/>
                <w:szCs w:val="20"/>
              </w:rPr>
              <w:t>DON’T KNOW/DON’T REMEMBER(</w:t>
            </w:r>
            <w:r w:rsidRPr="001C653E">
              <w:rPr>
                <w:rFonts w:ascii="SutonnyMJ" w:hAnsi="SutonnyMJ"/>
                <w:sz w:val="20"/>
                <w:szCs w:val="20"/>
              </w:rPr>
              <w:t>Rvwb bv/ g‡b co‡Q bv</w:t>
            </w:r>
            <w:r w:rsidRPr="001C653E">
              <w:rPr>
                <w:sz w:val="20"/>
                <w:szCs w:val="20"/>
              </w:rPr>
              <w:t>)</w:t>
            </w:r>
            <w:r w:rsidRPr="001C653E">
              <w:rPr>
                <w:sz w:val="20"/>
                <w:szCs w:val="20"/>
              </w:rPr>
              <w:tab/>
              <w:t>8</w:t>
            </w:r>
          </w:p>
          <w:p w:rsidR="006B4F46" w:rsidRPr="001C653E" w:rsidRDefault="006B4F46" w:rsidP="007167BF">
            <w:pPr>
              <w:tabs>
                <w:tab w:val="right" w:leader="dot" w:pos="3861"/>
              </w:tabs>
              <w:rPr>
                <w:sz w:val="20"/>
                <w:szCs w:val="20"/>
              </w:rPr>
            </w:pPr>
            <w:r w:rsidRPr="001C653E">
              <w:rPr>
                <w:sz w:val="20"/>
                <w:szCs w:val="20"/>
              </w:rPr>
              <w:t>REFUSED/NO ANSWER</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rFonts w:ascii="SutonnyMJ" w:hAnsi="SutonnyMJ" w:cs="SutonnyMJ" w:hint="cs"/>
                <w:sz w:val="20"/>
                <w:szCs w:val="20"/>
                <w:cs/>
                <w:lang w:bidi="bn-BD"/>
              </w:rPr>
              <w:t>)</w:t>
            </w:r>
            <w:r w:rsidRPr="001C653E">
              <w:rPr>
                <w:sz w:val="20"/>
                <w:szCs w:val="20"/>
              </w:rPr>
              <w:tab/>
              <w:t>9</w:t>
            </w:r>
          </w:p>
        </w:tc>
        <w:tc>
          <w:tcPr>
            <w:tcW w:w="981" w:type="dxa"/>
            <w:tcBorders>
              <w:top w:val="single" w:sz="6" w:space="0" w:color="auto"/>
              <w:left w:val="single" w:sz="6" w:space="0" w:color="auto"/>
              <w:bottom w:val="nil"/>
              <w:right w:val="single" w:sz="6" w:space="0" w:color="auto"/>
            </w:tcBorders>
          </w:tcPr>
          <w:p w:rsidR="006B4F46" w:rsidRPr="001C653E" w:rsidRDefault="006B4F46" w:rsidP="007167BF">
            <w:pPr>
              <w:tabs>
                <w:tab w:val="right" w:leader="dot" w:pos="3861"/>
              </w:tabs>
              <w:rPr>
                <w:sz w:val="20"/>
                <w:szCs w:val="20"/>
              </w:rPr>
            </w:pPr>
          </w:p>
          <w:p w:rsidR="006B4F46" w:rsidRPr="001C653E" w:rsidRDefault="006B4F46" w:rsidP="007167BF">
            <w:pPr>
              <w:pStyle w:val="CommentText"/>
              <w:tabs>
                <w:tab w:val="right" w:leader="dot" w:pos="3861"/>
              </w:tabs>
            </w:pPr>
          </w:p>
        </w:tc>
      </w:tr>
      <w:tr w:rsidR="006B4F46" w:rsidRPr="001C653E" w:rsidTr="006B4F46">
        <w:trPr>
          <w:cantSplit/>
          <w:trHeight w:val="539"/>
        </w:trPr>
        <w:tc>
          <w:tcPr>
            <w:tcW w:w="674" w:type="dxa"/>
            <w:tcBorders>
              <w:top w:val="single" w:sz="6" w:space="0" w:color="auto"/>
              <w:left w:val="single" w:sz="6" w:space="0" w:color="auto"/>
              <w:bottom w:val="nil"/>
              <w:right w:val="single" w:sz="12" w:space="0" w:color="auto"/>
            </w:tcBorders>
          </w:tcPr>
          <w:p w:rsidR="006B4F46" w:rsidRPr="001C653E" w:rsidRDefault="006B4F46" w:rsidP="006C3963">
            <w:pPr>
              <w:numPr>
                <w:ilvl w:val="0"/>
                <w:numId w:val="8"/>
              </w:numPr>
              <w:jc w:val="both"/>
              <w:rPr>
                <w:sz w:val="20"/>
                <w:szCs w:val="20"/>
              </w:rPr>
            </w:pPr>
            <w:r w:rsidRPr="001C653E">
              <w:rPr>
                <w:sz w:val="20"/>
                <w:szCs w:val="20"/>
              </w:rPr>
              <w:t>b</w:t>
            </w:r>
          </w:p>
        </w:tc>
        <w:tc>
          <w:tcPr>
            <w:tcW w:w="4818" w:type="dxa"/>
            <w:gridSpan w:val="2"/>
            <w:tcBorders>
              <w:top w:val="single" w:sz="6" w:space="0" w:color="auto"/>
              <w:left w:val="single" w:sz="12" w:space="0" w:color="auto"/>
              <w:bottom w:val="nil"/>
            </w:tcBorders>
          </w:tcPr>
          <w:p w:rsidR="006B4F46" w:rsidRPr="001C653E" w:rsidRDefault="006B4F46" w:rsidP="007167BF">
            <w:pPr>
              <w:pStyle w:val="CommentText"/>
              <w:tabs>
                <w:tab w:val="right" w:leader="dot" w:pos="3861"/>
              </w:tabs>
            </w:pPr>
            <w:r w:rsidRPr="001C653E">
              <w:t xml:space="preserve"> Has this happened </w:t>
            </w:r>
            <w:r w:rsidRPr="001C653E">
              <w:rPr>
                <w:u w:val="single"/>
              </w:rPr>
              <w:t>in the past 12 months</w:t>
            </w:r>
            <w:r w:rsidRPr="001C653E">
              <w:t>?</w:t>
            </w:r>
          </w:p>
          <w:p w:rsidR="006B4F46" w:rsidRPr="001C653E" w:rsidRDefault="006B4F46" w:rsidP="007167BF">
            <w:pPr>
              <w:rPr>
                <w:rFonts w:ascii="ArhialkhanMJ" w:hAnsi="ArhialkhanMJ" w:cs="ArhialkhanMJ"/>
                <w:sz w:val="20"/>
                <w:szCs w:val="20"/>
              </w:rPr>
            </w:pPr>
            <w:r w:rsidRPr="001C653E">
              <w:rPr>
                <w:rFonts w:ascii="SutonnyMJ" w:hAnsi="SutonnyMJ"/>
                <w:sz w:val="20"/>
                <w:szCs w:val="20"/>
              </w:rPr>
              <w:t>MZ 12 gv‡m wK gvia‡ii Kvi‡Y RLg n‡q‡Qb?</w:t>
            </w:r>
          </w:p>
        </w:tc>
        <w:tc>
          <w:tcPr>
            <w:tcW w:w="4255" w:type="dxa"/>
            <w:gridSpan w:val="6"/>
            <w:tcBorders>
              <w:top w:val="single" w:sz="6" w:space="0" w:color="auto"/>
              <w:left w:val="single" w:sz="6" w:space="0" w:color="auto"/>
              <w:bottom w:val="nil"/>
              <w:right w:val="single" w:sz="6" w:space="0" w:color="auto"/>
            </w:tcBorders>
          </w:tcPr>
          <w:p w:rsidR="006B4F46" w:rsidRPr="001C653E" w:rsidRDefault="006B4F46" w:rsidP="007167BF">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rsidR="006B4F46" w:rsidRPr="001C653E" w:rsidRDefault="006B4F46" w:rsidP="007167BF">
            <w:pPr>
              <w:tabs>
                <w:tab w:val="right" w:leader="dot" w:pos="3887"/>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.................................................................2</w:t>
            </w:r>
          </w:p>
          <w:p w:rsidR="006B4F46" w:rsidRPr="001C653E" w:rsidRDefault="006B4F46" w:rsidP="007167BF">
            <w:pPr>
              <w:tabs>
                <w:tab w:val="right" w:leader="dot" w:pos="3997"/>
                <w:tab w:val="right" w:leader="dot" w:pos="4253"/>
              </w:tabs>
              <w:jc w:val="both"/>
              <w:rPr>
                <w:rFonts w:ascii="SutonnyMJ" w:hAnsi="SutonnyMJ" w:cs="Vrinda"/>
                <w:sz w:val="20"/>
                <w:szCs w:val="20"/>
                <w:lang w:bidi="bn-BD"/>
              </w:rPr>
            </w:pPr>
            <w:r w:rsidRPr="001C653E">
              <w:rPr>
                <w:sz w:val="20"/>
                <w:szCs w:val="20"/>
              </w:rPr>
              <w:t>DON’T KNOW/DON’T REMEMBER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Rvbv †bB/ g‡b †bB</w:t>
            </w:r>
            <w:r w:rsidRPr="001C653E">
              <w:rPr>
                <w:rFonts w:ascii="SutonnyMJ" w:hAnsi="SutonnyMJ" w:cs="SutonnyMJ" w:hint="cs"/>
                <w:sz w:val="20"/>
                <w:szCs w:val="20"/>
                <w:cs/>
                <w:lang w:bidi="bn-BD"/>
              </w:rPr>
              <w:t>)</w:t>
            </w:r>
            <w:r w:rsidRPr="001C653E">
              <w:rPr>
                <w:sz w:val="20"/>
                <w:szCs w:val="20"/>
              </w:rPr>
              <w:tab/>
              <w:t>8</w:t>
            </w:r>
          </w:p>
          <w:p w:rsidR="006B4F46" w:rsidRPr="001C653E" w:rsidRDefault="006B4F46" w:rsidP="007167BF">
            <w:pPr>
              <w:tabs>
                <w:tab w:val="right" w:leader="dot" w:pos="3861"/>
              </w:tabs>
              <w:rPr>
                <w:sz w:val="20"/>
                <w:szCs w:val="20"/>
              </w:rPr>
            </w:pPr>
            <w:r w:rsidRPr="001C653E">
              <w:rPr>
                <w:sz w:val="20"/>
                <w:szCs w:val="20"/>
              </w:rPr>
              <w:t>REFUSED/NO ANSWER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sz w:val="20"/>
                <w:szCs w:val="20"/>
                <w:cs/>
                <w:lang w:bidi="bn-BD"/>
              </w:rPr>
              <w:t>)</w:t>
            </w:r>
            <w:r w:rsidRPr="001C653E">
              <w:rPr>
                <w:sz w:val="20"/>
                <w:szCs w:val="20"/>
                <w:lang w:val="en-US" w:bidi="bn-BD"/>
              </w:rPr>
              <w:t>.......................................................................</w:t>
            </w:r>
            <w:r w:rsidRPr="001C653E">
              <w:rPr>
                <w:sz w:val="20"/>
                <w:szCs w:val="20"/>
              </w:rPr>
              <w:t>9</w:t>
            </w:r>
          </w:p>
        </w:tc>
        <w:tc>
          <w:tcPr>
            <w:tcW w:w="981" w:type="dxa"/>
            <w:tcBorders>
              <w:top w:val="single" w:sz="6" w:space="0" w:color="auto"/>
              <w:left w:val="single" w:sz="6" w:space="0" w:color="auto"/>
              <w:bottom w:val="nil"/>
              <w:right w:val="single" w:sz="6" w:space="0" w:color="auto"/>
            </w:tcBorders>
          </w:tcPr>
          <w:p w:rsidR="006B4F46" w:rsidRPr="001C653E" w:rsidRDefault="006B4F46" w:rsidP="007167BF">
            <w:pPr>
              <w:tabs>
                <w:tab w:val="right" w:leader="dot" w:pos="3861"/>
              </w:tabs>
              <w:jc w:val="both"/>
              <w:rPr>
                <w:sz w:val="20"/>
                <w:szCs w:val="20"/>
              </w:rPr>
            </w:pPr>
          </w:p>
        </w:tc>
      </w:tr>
      <w:tr w:rsidR="006B4F46" w:rsidRPr="001C653E" w:rsidTr="006B4F46">
        <w:trPr>
          <w:cantSplit/>
          <w:trHeight w:val="1859"/>
        </w:trPr>
        <w:tc>
          <w:tcPr>
            <w:tcW w:w="674" w:type="dxa"/>
            <w:vMerge w:val="restart"/>
            <w:tcBorders>
              <w:top w:val="single" w:sz="6" w:space="0" w:color="auto"/>
              <w:left w:val="single" w:sz="6" w:space="0" w:color="auto"/>
              <w:right w:val="single" w:sz="12" w:space="0" w:color="auto"/>
            </w:tcBorders>
          </w:tcPr>
          <w:p w:rsidR="006B4F46" w:rsidRPr="001C653E" w:rsidRDefault="006B4F46" w:rsidP="006C3963">
            <w:pPr>
              <w:numPr>
                <w:ilvl w:val="0"/>
                <w:numId w:val="8"/>
              </w:numPr>
              <w:jc w:val="both"/>
              <w:rPr>
                <w:sz w:val="20"/>
                <w:szCs w:val="20"/>
              </w:rPr>
            </w:pPr>
            <w:r w:rsidRPr="001C653E">
              <w:rPr>
                <w:sz w:val="20"/>
                <w:szCs w:val="20"/>
              </w:rPr>
              <w:t>a</w:t>
            </w:r>
          </w:p>
        </w:tc>
        <w:tc>
          <w:tcPr>
            <w:tcW w:w="2132" w:type="dxa"/>
            <w:vMerge w:val="restart"/>
            <w:tcBorders>
              <w:top w:val="single" w:sz="6" w:space="0" w:color="auto"/>
              <w:left w:val="single" w:sz="12" w:space="0" w:color="auto"/>
            </w:tcBorders>
          </w:tcPr>
          <w:p w:rsidR="006B4F46" w:rsidRPr="001C653E" w:rsidRDefault="006B4F46" w:rsidP="007167BF">
            <w:pPr>
              <w:rPr>
                <w:sz w:val="20"/>
                <w:szCs w:val="20"/>
              </w:rPr>
            </w:pPr>
          </w:p>
          <w:p w:rsidR="006B4F46" w:rsidRPr="001C653E" w:rsidRDefault="006B4F46" w:rsidP="007167BF">
            <w:pPr>
              <w:rPr>
                <w:sz w:val="20"/>
                <w:szCs w:val="20"/>
              </w:rPr>
            </w:pPr>
            <w:r w:rsidRPr="001C653E">
              <w:rPr>
                <w:sz w:val="20"/>
                <w:szCs w:val="20"/>
              </w:rPr>
              <w:t>What type of injury did you have?</w:t>
            </w:r>
          </w:p>
          <w:p w:rsidR="006B4F46" w:rsidRPr="001C653E" w:rsidRDefault="006B4F46" w:rsidP="007167BF">
            <w:pPr>
              <w:rPr>
                <w:rFonts w:ascii="SutonnyMJ" w:hAnsi="SutonnyMJ"/>
                <w:sz w:val="20"/>
                <w:szCs w:val="20"/>
              </w:rPr>
            </w:pPr>
            <w:r w:rsidRPr="001C653E">
              <w:rPr>
                <w:rFonts w:ascii="SutonnyMJ" w:hAnsi="SutonnyMJ"/>
                <w:sz w:val="20"/>
                <w:szCs w:val="20"/>
              </w:rPr>
              <w:t xml:space="preserve">Avcbvi wK ai‡bi RLg n‡qwQj? </w:t>
            </w:r>
          </w:p>
          <w:p w:rsidR="006B4F46" w:rsidRPr="001C653E" w:rsidRDefault="006B4F46" w:rsidP="007167BF">
            <w:pPr>
              <w:rPr>
                <w:rFonts w:ascii="ArhialkhanMJ" w:hAnsi="ArhialkhanMJ" w:cs="ArhialkhanMJ"/>
                <w:sz w:val="20"/>
                <w:szCs w:val="20"/>
              </w:rPr>
            </w:pPr>
            <w:r w:rsidRPr="001C653E">
              <w:rPr>
                <w:sz w:val="20"/>
                <w:szCs w:val="20"/>
              </w:rPr>
              <w:t>Please mention any injury due to (any of) your husband/partners acts, no matter how long ago it happened.</w:t>
            </w:r>
          </w:p>
          <w:p w:rsidR="006B4F46" w:rsidRPr="001C653E" w:rsidRDefault="006B4F46" w:rsidP="007167BF">
            <w:pPr>
              <w:rPr>
                <w:rFonts w:ascii="SutonnyMJ" w:hAnsi="SutonnyMJ" w:cs="ArhialkhanMJ"/>
                <w:sz w:val="20"/>
                <w:szCs w:val="20"/>
              </w:rPr>
            </w:pPr>
            <w:r w:rsidRPr="001C653E">
              <w:rPr>
                <w:rFonts w:ascii="SutonnyMJ" w:hAnsi="SutonnyMJ"/>
                <w:sz w:val="20"/>
                <w:szCs w:val="20"/>
              </w:rPr>
              <w:t>Avcwb</w:t>
            </w:r>
            <w:r w:rsidRPr="001C653E">
              <w:rPr>
                <w:rFonts w:ascii="SutonnyMJ" w:hAnsi="SutonnyMJ" w:cs="ArhialkhanMJ"/>
                <w:sz w:val="20"/>
                <w:szCs w:val="20"/>
              </w:rPr>
              <w:t xml:space="preserve"> wK ai‡bi AvNvZ cÖvcÍ n‡q‡Qb Zv `qv K‡i D‡jøL Kiæb Zv hZ w`b Av‡MB NUyK bv †Kb|</w:t>
            </w:r>
          </w:p>
          <w:p w:rsidR="006B4F46" w:rsidRPr="001C653E" w:rsidRDefault="006B4F46" w:rsidP="007167BF">
            <w:pPr>
              <w:rPr>
                <w:sz w:val="20"/>
                <w:szCs w:val="20"/>
              </w:rPr>
            </w:pPr>
          </w:p>
          <w:p w:rsidR="006B4F46" w:rsidRPr="001C653E" w:rsidRDefault="006B4F46" w:rsidP="007167BF">
            <w:pPr>
              <w:rPr>
                <w:sz w:val="20"/>
                <w:szCs w:val="20"/>
              </w:rPr>
            </w:pPr>
            <w:r w:rsidRPr="001C653E">
              <w:rPr>
                <w:sz w:val="20"/>
                <w:szCs w:val="20"/>
              </w:rPr>
              <w:t>MARK ALL THAT APPLY</w:t>
            </w:r>
          </w:p>
          <w:p w:rsidR="006B4F46" w:rsidRPr="001C653E" w:rsidRDefault="006B4F46" w:rsidP="007167BF">
            <w:pPr>
              <w:rPr>
                <w:rFonts w:ascii="Arial" w:hAnsi="Arial" w:cs="Arial"/>
                <w:sz w:val="20"/>
                <w:szCs w:val="20"/>
              </w:rPr>
            </w:pPr>
            <w:r w:rsidRPr="001C653E">
              <w:rPr>
                <w:rFonts w:ascii="SutonnyMJ" w:hAnsi="SutonnyMJ" w:cs="Arial"/>
                <w:sz w:val="20"/>
                <w:szCs w:val="20"/>
              </w:rPr>
              <w:t>cÖ‡hvR¨ mKj DËi wPwýZ</w:t>
            </w:r>
            <w:r w:rsidRPr="001C653E">
              <w:rPr>
                <w:rFonts w:ascii="SutonnyMJ" w:hAnsi="SutonnyMJ" w:cs="Arial"/>
                <w:b/>
                <w:sz w:val="20"/>
                <w:szCs w:val="20"/>
              </w:rPr>
              <w:t xml:space="preserve"> </w:t>
            </w:r>
            <w:r w:rsidRPr="001C653E">
              <w:rPr>
                <w:rFonts w:ascii="SutonnyMJ" w:hAnsi="SutonnyMJ" w:cs="Arial"/>
                <w:sz w:val="20"/>
                <w:szCs w:val="20"/>
              </w:rPr>
              <w:t>Kiæb</w:t>
            </w:r>
          </w:p>
          <w:p w:rsidR="006B4F46" w:rsidRPr="001C653E" w:rsidRDefault="006B4F46" w:rsidP="007167BF">
            <w:pPr>
              <w:rPr>
                <w:sz w:val="20"/>
                <w:szCs w:val="20"/>
              </w:rPr>
            </w:pPr>
          </w:p>
          <w:p w:rsidR="006B4F46" w:rsidRPr="001C653E" w:rsidRDefault="006B4F46" w:rsidP="007167BF">
            <w:pPr>
              <w:rPr>
                <w:sz w:val="20"/>
                <w:szCs w:val="20"/>
              </w:rPr>
            </w:pPr>
          </w:p>
          <w:p w:rsidR="006B4F46" w:rsidRPr="001C653E" w:rsidRDefault="006B4F46" w:rsidP="007167BF">
            <w:pPr>
              <w:rPr>
                <w:sz w:val="20"/>
                <w:szCs w:val="20"/>
              </w:rPr>
            </w:pPr>
            <w:r w:rsidRPr="001C653E">
              <w:rPr>
                <w:sz w:val="20"/>
                <w:szCs w:val="20"/>
              </w:rPr>
              <w:t xml:space="preserve">PROBE: </w:t>
            </w:r>
          </w:p>
          <w:p w:rsidR="006B4F46" w:rsidRPr="001C653E" w:rsidRDefault="006B4F46" w:rsidP="007167BF">
            <w:pPr>
              <w:pStyle w:val="CommentText"/>
            </w:pPr>
            <w:r w:rsidRPr="001C653E">
              <w:t>Any other injury?</w:t>
            </w:r>
          </w:p>
          <w:p w:rsidR="006B4F46" w:rsidRPr="001C653E" w:rsidRDefault="006B4F46" w:rsidP="00B4371A">
            <w:pPr>
              <w:rPr>
                <w:rFonts w:ascii="SutonnyMJ" w:hAnsi="SutonnyMJ" w:cs="Arial"/>
                <w:sz w:val="20"/>
                <w:szCs w:val="20"/>
              </w:rPr>
            </w:pPr>
            <w:r w:rsidRPr="001C653E">
              <w:rPr>
                <w:rFonts w:ascii="SutonnyMJ" w:hAnsi="SutonnyMJ" w:cs="Arial"/>
                <w:sz w:val="20"/>
                <w:szCs w:val="20"/>
              </w:rPr>
              <w:t xml:space="preserve">†cÖve Kiæb: </w:t>
            </w:r>
          </w:p>
          <w:p w:rsidR="006B4F46" w:rsidRPr="001C653E" w:rsidRDefault="006B4F46" w:rsidP="00B4371A">
            <w:r w:rsidRPr="001C653E">
              <w:rPr>
                <w:rFonts w:ascii="SutonnyMJ" w:hAnsi="SutonnyMJ" w:cs="Arial"/>
                <w:sz w:val="20"/>
                <w:szCs w:val="20"/>
              </w:rPr>
              <w:t>Avi †Kvb iK‡gi RLg n‡qwQj wKbv?</w:t>
            </w:r>
          </w:p>
        </w:tc>
        <w:tc>
          <w:tcPr>
            <w:tcW w:w="4049" w:type="dxa"/>
            <w:gridSpan w:val="3"/>
            <w:vMerge w:val="restart"/>
            <w:tcBorders>
              <w:top w:val="single" w:sz="6" w:space="0" w:color="auto"/>
              <w:left w:val="single" w:sz="6" w:space="0" w:color="auto"/>
              <w:right w:val="single" w:sz="6" w:space="0" w:color="auto"/>
            </w:tcBorders>
          </w:tcPr>
          <w:p w:rsidR="006B4F46" w:rsidRPr="001C653E" w:rsidRDefault="006B4F46" w:rsidP="007167BF">
            <w:pPr>
              <w:pStyle w:val="CommentText"/>
              <w:tabs>
                <w:tab w:val="right" w:leader="dot" w:pos="3861"/>
              </w:tabs>
            </w:pPr>
          </w:p>
          <w:p w:rsidR="006B4F46" w:rsidRPr="001C653E" w:rsidRDefault="006B4F46" w:rsidP="007167BF">
            <w:pPr>
              <w:pStyle w:val="CommentText"/>
              <w:tabs>
                <w:tab w:val="right" w:leader="dot" w:pos="3861"/>
              </w:tabs>
            </w:pPr>
          </w:p>
          <w:p w:rsidR="006B4F46" w:rsidRPr="001C653E" w:rsidRDefault="006B4F46" w:rsidP="007167BF">
            <w:pPr>
              <w:pStyle w:val="CommentText"/>
              <w:tabs>
                <w:tab w:val="right" w:leader="dot" w:pos="3861"/>
              </w:tabs>
            </w:pPr>
          </w:p>
          <w:p w:rsidR="006B4F46" w:rsidRPr="001C653E" w:rsidRDefault="006B4F46" w:rsidP="007167BF">
            <w:pPr>
              <w:pStyle w:val="CommentText"/>
              <w:tabs>
                <w:tab w:val="right" w:leader="dot" w:pos="3861"/>
              </w:tabs>
            </w:pPr>
          </w:p>
          <w:p w:rsidR="006B4F46" w:rsidRPr="001C653E" w:rsidRDefault="006B4F46" w:rsidP="007167BF">
            <w:pPr>
              <w:pStyle w:val="CommentText"/>
              <w:tabs>
                <w:tab w:val="right" w:leader="dot" w:pos="3861"/>
              </w:tabs>
            </w:pPr>
          </w:p>
          <w:p w:rsidR="006B4F46" w:rsidRPr="001C653E" w:rsidRDefault="006B4F46" w:rsidP="007167BF">
            <w:pPr>
              <w:pStyle w:val="CommentText"/>
              <w:tabs>
                <w:tab w:val="right" w:leader="dot" w:pos="3861"/>
              </w:tabs>
            </w:pPr>
          </w:p>
          <w:p w:rsidR="006B4F46" w:rsidRPr="001C653E" w:rsidRDefault="006B4F46" w:rsidP="007167BF">
            <w:pPr>
              <w:pStyle w:val="CommentText"/>
              <w:tabs>
                <w:tab w:val="right" w:leader="dot" w:pos="3861"/>
              </w:tabs>
            </w:pPr>
          </w:p>
          <w:p w:rsidR="006B4F46" w:rsidRPr="001C653E" w:rsidRDefault="006B4F46" w:rsidP="007167BF">
            <w:pPr>
              <w:pStyle w:val="CommentText"/>
              <w:tabs>
                <w:tab w:val="right" w:leader="dot" w:pos="3861"/>
              </w:tabs>
            </w:pPr>
          </w:p>
          <w:p w:rsidR="006B4F46" w:rsidRPr="001C653E" w:rsidRDefault="006B4F46" w:rsidP="007167BF">
            <w:pPr>
              <w:pStyle w:val="CommentText"/>
              <w:tabs>
                <w:tab w:val="right" w:leader="dot" w:pos="3861"/>
              </w:tabs>
            </w:pPr>
          </w:p>
          <w:p w:rsidR="006B4F46" w:rsidRPr="001C653E" w:rsidRDefault="006B4F46" w:rsidP="007167BF">
            <w:pPr>
              <w:pStyle w:val="CommentText"/>
              <w:tabs>
                <w:tab w:val="right" w:leader="dot" w:pos="3861"/>
              </w:tabs>
            </w:pPr>
          </w:p>
          <w:p w:rsidR="006B4F46" w:rsidRPr="001C653E" w:rsidRDefault="006B4F46" w:rsidP="007167BF">
            <w:pPr>
              <w:pStyle w:val="CommentText"/>
              <w:tabs>
                <w:tab w:val="right" w:leader="dot" w:pos="3861"/>
              </w:tabs>
            </w:pPr>
          </w:p>
        </w:tc>
        <w:tc>
          <w:tcPr>
            <w:tcW w:w="2892" w:type="dxa"/>
            <w:gridSpan w:val="4"/>
            <w:tcBorders>
              <w:top w:val="single" w:sz="6" w:space="0" w:color="auto"/>
              <w:left w:val="single" w:sz="6" w:space="0" w:color="auto"/>
              <w:bottom w:val="single" w:sz="4" w:space="0" w:color="auto"/>
              <w:right w:val="single" w:sz="6" w:space="0" w:color="auto"/>
            </w:tcBorders>
          </w:tcPr>
          <w:p w:rsidR="006B4F46" w:rsidRPr="001C653E" w:rsidRDefault="006B4F46" w:rsidP="0000653A">
            <w:pPr>
              <w:pStyle w:val="CommentText"/>
              <w:numPr>
                <w:ilvl w:val="0"/>
                <w:numId w:val="43"/>
              </w:numPr>
              <w:tabs>
                <w:tab w:val="right" w:leader="dot" w:pos="3861"/>
              </w:tabs>
              <w:rPr>
                <w:rFonts w:cs="Vrinda"/>
                <w:cs/>
                <w:lang w:bidi="bn-BD"/>
              </w:rPr>
            </w:pPr>
            <w:r w:rsidRPr="001C653E">
              <w:t xml:space="preserve">ONLY ASK FOR RESPONSES MARKED IN 903a: </w:t>
            </w:r>
          </w:p>
          <w:p w:rsidR="006B4F46" w:rsidRPr="001C653E" w:rsidRDefault="006B4F46" w:rsidP="00FB0BE4">
            <w:pPr>
              <w:rPr>
                <w:rFonts w:ascii="SutonnyMJ" w:hAnsi="SutonnyMJ"/>
                <w:sz w:val="20"/>
                <w:szCs w:val="20"/>
              </w:rPr>
            </w:pPr>
            <w:r w:rsidRPr="001C653E">
              <w:rPr>
                <w:rFonts w:ascii="SutonnyMJ" w:hAnsi="SutonnyMJ"/>
                <w:sz w:val="20"/>
                <w:szCs w:val="20"/>
              </w:rPr>
              <w:t xml:space="preserve">ïaygvÎ </w:t>
            </w:r>
            <w:r w:rsidRPr="001C653E">
              <w:rPr>
                <w:sz w:val="20"/>
                <w:szCs w:val="20"/>
              </w:rPr>
              <w:t>903a</w:t>
            </w:r>
            <w:r w:rsidRPr="001C653E">
              <w:rPr>
                <w:rFonts w:ascii="SutonnyMJ" w:hAnsi="SutonnyMJ"/>
                <w:sz w:val="20"/>
                <w:szCs w:val="20"/>
              </w:rPr>
              <w:t xml:space="preserve"> †Z D‡jøLK…Z DË‡ii Rb¨ Rvb‡Z Pvb|  </w:t>
            </w:r>
          </w:p>
          <w:p w:rsidR="006B4F46" w:rsidRPr="001C653E" w:rsidRDefault="006B4F46" w:rsidP="007167BF">
            <w:pPr>
              <w:pStyle w:val="CommentText"/>
              <w:tabs>
                <w:tab w:val="right" w:leader="dot" w:pos="3861"/>
              </w:tabs>
              <w:rPr>
                <w:u w:val="single"/>
              </w:rPr>
            </w:pPr>
            <w:r w:rsidRPr="001C653E">
              <w:t xml:space="preserve">Has this happened </w:t>
            </w:r>
            <w:r w:rsidRPr="001C653E">
              <w:rPr>
                <w:u w:val="single"/>
              </w:rPr>
              <w:t>in the past 12 months?</w:t>
            </w:r>
          </w:p>
          <w:p w:rsidR="006B4F46" w:rsidRPr="001C653E" w:rsidRDefault="006B4F46" w:rsidP="007167BF">
            <w:pPr>
              <w:rPr>
                <w:lang w:val="en-US"/>
              </w:rPr>
            </w:pPr>
            <w:r w:rsidRPr="001C653E">
              <w:rPr>
                <w:rFonts w:ascii="SutonnyMJ" w:hAnsi="SutonnyMJ"/>
                <w:sz w:val="20"/>
                <w:szCs w:val="20"/>
              </w:rPr>
              <w:t>MZ 12 gv‡m wK Ggb N‡U‡Q?</w:t>
            </w:r>
          </w:p>
        </w:tc>
        <w:tc>
          <w:tcPr>
            <w:tcW w:w="981" w:type="dxa"/>
            <w:vMerge w:val="restart"/>
            <w:tcBorders>
              <w:top w:val="single" w:sz="6" w:space="0" w:color="auto"/>
              <w:left w:val="single" w:sz="6" w:space="0" w:color="auto"/>
              <w:right w:val="single" w:sz="6" w:space="0" w:color="auto"/>
            </w:tcBorders>
          </w:tcPr>
          <w:p w:rsidR="006B4F46" w:rsidRPr="001C653E" w:rsidRDefault="006B4F46" w:rsidP="007167BF">
            <w:pPr>
              <w:tabs>
                <w:tab w:val="right" w:leader="dot" w:pos="3861"/>
              </w:tabs>
              <w:jc w:val="both"/>
              <w:rPr>
                <w:sz w:val="20"/>
                <w:szCs w:val="20"/>
              </w:rPr>
            </w:pPr>
          </w:p>
        </w:tc>
      </w:tr>
      <w:tr w:rsidR="006B4F46" w:rsidRPr="001C653E" w:rsidTr="006B4F46">
        <w:trPr>
          <w:cantSplit/>
          <w:trHeight w:val="534"/>
        </w:trPr>
        <w:tc>
          <w:tcPr>
            <w:tcW w:w="674" w:type="dxa"/>
            <w:vMerge/>
            <w:tcBorders>
              <w:top w:val="single" w:sz="6" w:space="0" w:color="auto"/>
              <w:left w:val="single" w:sz="6" w:space="0" w:color="auto"/>
              <w:right w:val="single" w:sz="12" w:space="0" w:color="auto"/>
            </w:tcBorders>
          </w:tcPr>
          <w:p w:rsidR="006B4F46" w:rsidRPr="001C653E" w:rsidRDefault="006B4F46" w:rsidP="006C3963">
            <w:pPr>
              <w:numPr>
                <w:ilvl w:val="0"/>
                <w:numId w:val="8"/>
              </w:numPr>
              <w:jc w:val="both"/>
              <w:rPr>
                <w:sz w:val="20"/>
                <w:szCs w:val="20"/>
              </w:rPr>
            </w:pPr>
          </w:p>
        </w:tc>
        <w:tc>
          <w:tcPr>
            <w:tcW w:w="2132" w:type="dxa"/>
            <w:vMerge/>
            <w:tcBorders>
              <w:top w:val="single" w:sz="6" w:space="0" w:color="auto"/>
              <w:left w:val="single" w:sz="12" w:space="0" w:color="auto"/>
            </w:tcBorders>
          </w:tcPr>
          <w:p w:rsidR="006B4F46" w:rsidRPr="001C653E" w:rsidRDefault="006B4F46" w:rsidP="007167BF">
            <w:pPr>
              <w:rPr>
                <w:sz w:val="20"/>
                <w:szCs w:val="20"/>
              </w:rPr>
            </w:pPr>
          </w:p>
        </w:tc>
        <w:tc>
          <w:tcPr>
            <w:tcW w:w="4049" w:type="dxa"/>
            <w:gridSpan w:val="3"/>
            <w:vMerge/>
            <w:tcBorders>
              <w:left w:val="single" w:sz="6" w:space="0" w:color="auto"/>
              <w:bottom w:val="single" w:sz="4" w:space="0" w:color="auto"/>
              <w:right w:val="single" w:sz="6" w:space="0" w:color="auto"/>
            </w:tcBorders>
          </w:tcPr>
          <w:p w:rsidR="006B4F46" w:rsidRPr="001C653E" w:rsidRDefault="006B4F46" w:rsidP="007167BF">
            <w:pPr>
              <w:pStyle w:val="CommentText"/>
              <w:tabs>
                <w:tab w:val="right" w:leader="dot" w:pos="3861"/>
              </w:tabs>
            </w:pPr>
          </w:p>
        </w:tc>
        <w:tc>
          <w:tcPr>
            <w:tcW w:w="763" w:type="dxa"/>
            <w:tcBorders>
              <w:top w:val="single" w:sz="4" w:space="0" w:color="auto"/>
              <w:left w:val="single" w:sz="6" w:space="0" w:color="auto"/>
              <w:bottom w:val="single" w:sz="4" w:space="0" w:color="auto"/>
              <w:right w:val="single" w:sz="4" w:space="0" w:color="auto"/>
            </w:tcBorders>
          </w:tcPr>
          <w:p w:rsidR="006B4F46" w:rsidRPr="001C653E" w:rsidRDefault="006B4F46" w:rsidP="008A7A0A">
            <w:pPr>
              <w:pStyle w:val="CommentText"/>
              <w:tabs>
                <w:tab w:val="right" w:leader="dot" w:pos="3861"/>
              </w:tabs>
              <w:jc w:val="center"/>
            </w:pPr>
            <w:r w:rsidRPr="001C653E">
              <w:t>YES</w:t>
            </w:r>
          </w:p>
          <w:p w:rsidR="006B4F46" w:rsidRPr="001C653E" w:rsidRDefault="006B4F46" w:rsidP="008A7A0A">
            <w:pPr>
              <w:pStyle w:val="CommentText"/>
              <w:tabs>
                <w:tab w:val="right" w:leader="dot" w:pos="3861"/>
              </w:tabs>
              <w:jc w:val="center"/>
              <w:rPr>
                <w:rFonts w:ascii="SutonnyMJ" w:hAnsi="SutonnyMJ" w:cs="Vrinda"/>
                <w:cs/>
                <w:lang w:bidi="bn-BD"/>
              </w:rPr>
            </w:pPr>
            <w:r w:rsidRPr="001C653E">
              <w:rPr>
                <w:rFonts w:ascii="SutonnyMJ" w:hAnsi="SutonnyMJ" w:cs="SutonnyMJ" w:hint="cs"/>
                <w:cs/>
                <w:lang w:bidi="bn-BD"/>
              </w:rPr>
              <w:t>(</w:t>
            </w:r>
            <w:r w:rsidRPr="001C653E">
              <w:rPr>
                <w:rFonts w:ascii="SutonnyMJ" w:hAnsi="SutonnyMJ" w:cs="SutonnyMJ"/>
                <w:lang w:bidi="bn-BD"/>
              </w:rPr>
              <w:t>nu¨v</w:t>
            </w:r>
            <w:r w:rsidRPr="001C653E">
              <w:rPr>
                <w:rFonts w:ascii="SutonnyMJ" w:hAnsi="SutonnyMJ" w:cs="SutonnyMJ" w:hint="cs"/>
                <w:cs/>
                <w:lang w:bidi="bn-BD"/>
              </w:rPr>
              <w:t>)</w:t>
            </w:r>
          </w:p>
        </w:tc>
        <w:tc>
          <w:tcPr>
            <w:tcW w:w="992" w:type="dxa"/>
            <w:tcBorders>
              <w:top w:val="single" w:sz="4" w:space="0" w:color="auto"/>
              <w:left w:val="single" w:sz="4" w:space="0" w:color="auto"/>
              <w:bottom w:val="single" w:sz="4" w:space="0" w:color="auto"/>
              <w:right w:val="single" w:sz="4" w:space="0" w:color="auto"/>
            </w:tcBorders>
          </w:tcPr>
          <w:p w:rsidR="006B4F46" w:rsidRPr="001C653E" w:rsidRDefault="006B4F46" w:rsidP="008A7A0A">
            <w:pPr>
              <w:pStyle w:val="CommentText"/>
              <w:tabs>
                <w:tab w:val="right" w:leader="dot" w:pos="3861"/>
              </w:tabs>
              <w:jc w:val="center"/>
            </w:pPr>
            <w:r w:rsidRPr="001C653E">
              <w:t>NO</w:t>
            </w:r>
          </w:p>
          <w:p w:rsidR="006B4F46" w:rsidRPr="001C653E" w:rsidRDefault="006B4F46" w:rsidP="008A7A0A">
            <w:pPr>
              <w:pStyle w:val="CommentText"/>
              <w:tabs>
                <w:tab w:val="right" w:leader="dot" w:pos="3861"/>
              </w:tabs>
              <w:jc w:val="center"/>
              <w:rPr>
                <w:rFonts w:ascii="SutonnyMJ" w:hAnsi="SutonnyMJ" w:cs="Vrinda"/>
                <w:cs/>
                <w:lang w:bidi="bn-BD"/>
              </w:rPr>
            </w:pPr>
            <w:r w:rsidRPr="001C653E">
              <w:rPr>
                <w:rFonts w:ascii="SutonnyMJ" w:hAnsi="SutonnyMJ" w:cs="SutonnyMJ" w:hint="cs"/>
                <w:cs/>
                <w:lang w:bidi="bn-BD"/>
              </w:rPr>
              <w:t>(</w:t>
            </w:r>
            <w:r w:rsidRPr="001C653E">
              <w:rPr>
                <w:rFonts w:ascii="SutonnyMJ" w:hAnsi="SutonnyMJ" w:cs="SutonnyMJ"/>
                <w:lang w:bidi="bn-BD"/>
              </w:rPr>
              <w:t>bv</w:t>
            </w:r>
            <w:r w:rsidRPr="001C653E">
              <w:rPr>
                <w:rFonts w:ascii="SutonnyMJ" w:hAnsi="SutonnyMJ" w:cs="SutonnyMJ" w:hint="cs"/>
                <w:cs/>
                <w:lang w:bidi="bn-BD"/>
              </w:rPr>
              <w:t>)</w:t>
            </w:r>
          </w:p>
        </w:tc>
        <w:tc>
          <w:tcPr>
            <w:tcW w:w="1137" w:type="dxa"/>
            <w:gridSpan w:val="2"/>
            <w:tcBorders>
              <w:top w:val="single" w:sz="4" w:space="0" w:color="auto"/>
              <w:left w:val="single" w:sz="4" w:space="0" w:color="auto"/>
              <w:bottom w:val="single" w:sz="4" w:space="0" w:color="auto"/>
              <w:right w:val="single" w:sz="6" w:space="0" w:color="auto"/>
            </w:tcBorders>
          </w:tcPr>
          <w:p w:rsidR="006B4F46" w:rsidRPr="001C653E" w:rsidRDefault="006B4F46" w:rsidP="008A7A0A">
            <w:pPr>
              <w:pStyle w:val="CommentText"/>
              <w:tabs>
                <w:tab w:val="right" w:leader="dot" w:pos="3861"/>
              </w:tabs>
              <w:jc w:val="center"/>
            </w:pPr>
            <w:r w:rsidRPr="001C653E">
              <w:t>DK</w:t>
            </w:r>
          </w:p>
          <w:p w:rsidR="006B4F46" w:rsidRPr="001C653E" w:rsidRDefault="006B4F46" w:rsidP="008A7A0A">
            <w:pPr>
              <w:pStyle w:val="CommentText"/>
              <w:tabs>
                <w:tab w:val="right" w:leader="dot" w:pos="3861"/>
              </w:tabs>
              <w:jc w:val="center"/>
              <w:rPr>
                <w:rFonts w:cs="Vrinda"/>
                <w:cs/>
                <w:lang w:bidi="bn-BD"/>
              </w:rPr>
            </w:pPr>
            <w:r w:rsidRPr="001C653E">
              <w:rPr>
                <w:rFonts w:ascii="SutonnyMJ" w:hAnsi="SutonnyMJ" w:cs="SutonnyMJ"/>
                <w:lang w:val="en-US" w:bidi="bn-BD"/>
              </w:rPr>
              <w:t>(</w:t>
            </w:r>
            <w:r w:rsidRPr="001C653E">
              <w:rPr>
                <w:rFonts w:ascii="SutonnyMJ" w:hAnsi="SutonnyMJ"/>
              </w:rPr>
              <w:t>Rvwbbv</w:t>
            </w:r>
            <w:r w:rsidRPr="001C653E">
              <w:rPr>
                <w:rFonts w:ascii="SutonnyMJ" w:hAnsi="SutonnyMJ" w:cs="SutonnyMJ"/>
                <w:lang w:bidi="bn-BD"/>
              </w:rPr>
              <w:t>)</w:t>
            </w:r>
          </w:p>
        </w:tc>
        <w:tc>
          <w:tcPr>
            <w:tcW w:w="981" w:type="dxa"/>
            <w:vMerge/>
            <w:tcBorders>
              <w:top w:val="single" w:sz="6" w:space="0" w:color="auto"/>
              <w:left w:val="single" w:sz="6" w:space="0" w:color="auto"/>
              <w:right w:val="single" w:sz="6" w:space="0" w:color="auto"/>
            </w:tcBorders>
          </w:tcPr>
          <w:p w:rsidR="006B4F46" w:rsidRPr="001C653E" w:rsidRDefault="006B4F46" w:rsidP="00A428B6">
            <w:pPr>
              <w:pStyle w:val="CommentText"/>
            </w:pPr>
          </w:p>
        </w:tc>
      </w:tr>
      <w:tr w:rsidR="006B4F46" w:rsidRPr="001C653E" w:rsidTr="006B4F46">
        <w:trPr>
          <w:cantSplit/>
          <w:trHeight w:val="494"/>
        </w:trPr>
        <w:tc>
          <w:tcPr>
            <w:tcW w:w="674" w:type="dxa"/>
            <w:vMerge/>
            <w:tcBorders>
              <w:left w:val="single" w:sz="6" w:space="0" w:color="auto"/>
              <w:right w:val="single" w:sz="12" w:space="0" w:color="auto"/>
            </w:tcBorders>
          </w:tcPr>
          <w:p w:rsidR="006B4F46" w:rsidRPr="001C653E" w:rsidRDefault="006B4F46" w:rsidP="006C3963">
            <w:pPr>
              <w:numPr>
                <w:ilvl w:val="0"/>
                <w:numId w:val="8"/>
              </w:numPr>
              <w:jc w:val="both"/>
              <w:rPr>
                <w:sz w:val="20"/>
                <w:szCs w:val="20"/>
              </w:rPr>
            </w:pPr>
          </w:p>
        </w:tc>
        <w:tc>
          <w:tcPr>
            <w:tcW w:w="2132" w:type="dxa"/>
            <w:vMerge/>
            <w:tcBorders>
              <w:left w:val="single" w:sz="12" w:space="0" w:color="auto"/>
            </w:tcBorders>
          </w:tcPr>
          <w:p w:rsidR="006B4F46" w:rsidRPr="001C653E" w:rsidRDefault="006B4F46" w:rsidP="007167BF">
            <w:pPr>
              <w:rPr>
                <w:sz w:val="20"/>
                <w:szCs w:val="20"/>
              </w:rPr>
            </w:pPr>
          </w:p>
        </w:tc>
        <w:tc>
          <w:tcPr>
            <w:tcW w:w="4049" w:type="dxa"/>
            <w:gridSpan w:val="3"/>
            <w:tcBorders>
              <w:top w:val="single" w:sz="4" w:space="0" w:color="auto"/>
              <w:left w:val="single" w:sz="6" w:space="0" w:color="auto"/>
              <w:bottom w:val="single" w:sz="4" w:space="0" w:color="auto"/>
              <w:right w:val="single" w:sz="4" w:space="0" w:color="auto"/>
            </w:tcBorders>
          </w:tcPr>
          <w:p w:rsidR="006B4F46" w:rsidRPr="001C653E" w:rsidRDefault="006B4F46" w:rsidP="007167BF">
            <w:pPr>
              <w:pStyle w:val="CommentText"/>
              <w:tabs>
                <w:tab w:val="right" w:leader="dot" w:pos="3861"/>
              </w:tabs>
            </w:pPr>
            <w:r w:rsidRPr="001C653E">
              <w:t>CUTS,  PUNCTURES, BITES(</w:t>
            </w:r>
            <w:r w:rsidRPr="001C653E">
              <w:rPr>
                <w:rFonts w:ascii="SutonnyMJ" w:hAnsi="SutonnyMJ"/>
              </w:rPr>
              <w:t>KvUv, †d‡U hvvIqv,Kvgo</w:t>
            </w:r>
            <w:r w:rsidRPr="001C653E">
              <w:t>)</w:t>
            </w:r>
            <w:r w:rsidRPr="001C653E">
              <w:tab/>
              <w:t>A</w:t>
            </w:r>
          </w:p>
        </w:tc>
        <w:tc>
          <w:tcPr>
            <w:tcW w:w="763" w:type="dxa"/>
            <w:tcBorders>
              <w:top w:val="single" w:sz="4" w:space="0" w:color="auto"/>
              <w:left w:val="single" w:sz="4" w:space="0" w:color="auto"/>
              <w:bottom w:val="single" w:sz="4" w:space="0" w:color="auto"/>
              <w:right w:val="single" w:sz="4"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1</w:t>
            </w:r>
          </w:p>
        </w:tc>
        <w:tc>
          <w:tcPr>
            <w:tcW w:w="992" w:type="dxa"/>
            <w:tcBorders>
              <w:top w:val="single" w:sz="4" w:space="0" w:color="auto"/>
              <w:left w:val="single" w:sz="4" w:space="0" w:color="auto"/>
              <w:bottom w:val="single" w:sz="4" w:space="0" w:color="auto"/>
              <w:right w:val="single" w:sz="4"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2</w:t>
            </w:r>
          </w:p>
        </w:tc>
        <w:tc>
          <w:tcPr>
            <w:tcW w:w="1137" w:type="dxa"/>
            <w:gridSpan w:val="2"/>
            <w:tcBorders>
              <w:top w:val="single" w:sz="4" w:space="0" w:color="auto"/>
              <w:left w:val="single" w:sz="4" w:space="0" w:color="auto"/>
              <w:bottom w:val="single" w:sz="4" w:space="0" w:color="auto"/>
              <w:right w:val="single" w:sz="6"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8</w:t>
            </w:r>
          </w:p>
        </w:tc>
        <w:tc>
          <w:tcPr>
            <w:tcW w:w="981" w:type="dxa"/>
            <w:vMerge/>
            <w:tcBorders>
              <w:left w:val="single" w:sz="6" w:space="0" w:color="auto"/>
              <w:right w:val="single" w:sz="6" w:space="0" w:color="auto"/>
            </w:tcBorders>
          </w:tcPr>
          <w:p w:rsidR="006B4F46" w:rsidRPr="001C653E" w:rsidRDefault="006B4F46" w:rsidP="007167BF">
            <w:pPr>
              <w:tabs>
                <w:tab w:val="right" w:leader="dot" w:pos="3861"/>
              </w:tabs>
              <w:jc w:val="both"/>
              <w:rPr>
                <w:sz w:val="20"/>
                <w:szCs w:val="20"/>
              </w:rPr>
            </w:pPr>
          </w:p>
        </w:tc>
      </w:tr>
      <w:tr w:rsidR="006B4F46" w:rsidRPr="001C653E" w:rsidTr="006B4F46">
        <w:trPr>
          <w:cantSplit/>
          <w:trHeight w:val="584"/>
        </w:trPr>
        <w:tc>
          <w:tcPr>
            <w:tcW w:w="674" w:type="dxa"/>
            <w:vMerge/>
            <w:tcBorders>
              <w:left w:val="single" w:sz="6" w:space="0" w:color="auto"/>
              <w:right w:val="single" w:sz="12" w:space="0" w:color="auto"/>
            </w:tcBorders>
          </w:tcPr>
          <w:p w:rsidR="006B4F46" w:rsidRPr="001C653E" w:rsidRDefault="006B4F46" w:rsidP="006C3963">
            <w:pPr>
              <w:numPr>
                <w:ilvl w:val="0"/>
                <w:numId w:val="8"/>
              </w:numPr>
              <w:jc w:val="both"/>
              <w:rPr>
                <w:sz w:val="20"/>
                <w:szCs w:val="20"/>
              </w:rPr>
            </w:pPr>
          </w:p>
        </w:tc>
        <w:tc>
          <w:tcPr>
            <w:tcW w:w="2132" w:type="dxa"/>
            <w:vMerge/>
            <w:tcBorders>
              <w:left w:val="single" w:sz="12" w:space="0" w:color="auto"/>
            </w:tcBorders>
          </w:tcPr>
          <w:p w:rsidR="006B4F46" w:rsidRPr="001C653E" w:rsidRDefault="006B4F46" w:rsidP="007167BF">
            <w:pPr>
              <w:rPr>
                <w:sz w:val="20"/>
                <w:szCs w:val="20"/>
              </w:rPr>
            </w:pPr>
          </w:p>
        </w:tc>
        <w:tc>
          <w:tcPr>
            <w:tcW w:w="4049" w:type="dxa"/>
            <w:gridSpan w:val="3"/>
            <w:tcBorders>
              <w:top w:val="single" w:sz="4" w:space="0" w:color="auto"/>
              <w:left w:val="single" w:sz="6" w:space="0" w:color="auto"/>
              <w:bottom w:val="single" w:sz="4" w:space="0" w:color="auto"/>
              <w:right w:val="single" w:sz="4" w:space="0" w:color="auto"/>
            </w:tcBorders>
          </w:tcPr>
          <w:p w:rsidR="006B4F46" w:rsidRPr="001C653E" w:rsidRDefault="006B4F46" w:rsidP="007167BF">
            <w:pPr>
              <w:pStyle w:val="CommentText"/>
              <w:tabs>
                <w:tab w:val="right" w:leader="dot" w:pos="3861"/>
              </w:tabs>
            </w:pPr>
            <w:r w:rsidRPr="001C653E">
              <w:t>SCRATCH, ABRASION, BRUISES(</w:t>
            </w:r>
            <w:r w:rsidRPr="001C653E">
              <w:rPr>
                <w:rFonts w:ascii="SutonnyMJ" w:hAnsi="SutonnyMJ"/>
              </w:rPr>
              <w:t>dz‡j hvIqv, wQu‡o hvIqv, Kvjwk‡U cov</w:t>
            </w:r>
            <w:r w:rsidRPr="001C653E">
              <w:t>)</w:t>
            </w:r>
            <w:r w:rsidRPr="001C653E">
              <w:tab/>
              <w:t>B</w:t>
            </w:r>
          </w:p>
        </w:tc>
        <w:tc>
          <w:tcPr>
            <w:tcW w:w="763" w:type="dxa"/>
            <w:tcBorders>
              <w:top w:val="single" w:sz="4" w:space="0" w:color="auto"/>
              <w:left w:val="single" w:sz="4" w:space="0" w:color="auto"/>
              <w:bottom w:val="single" w:sz="4" w:space="0" w:color="auto"/>
              <w:right w:val="single" w:sz="4"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1</w:t>
            </w:r>
          </w:p>
        </w:tc>
        <w:tc>
          <w:tcPr>
            <w:tcW w:w="992" w:type="dxa"/>
            <w:tcBorders>
              <w:top w:val="single" w:sz="4" w:space="0" w:color="auto"/>
              <w:left w:val="single" w:sz="4" w:space="0" w:color="auto"/>
              <w:bottom w:val="single" w:sz="4" w:space="0" w:color="auto"/>
              <w:right w:val="single" w:sz="4"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2</w:t>
            </w:r>
          </w:p>
        </w:tc>
        <w:tc>
          <w:tcPr>
            <w:tcW w:w="1137" w:type="dxa"/>
            <w:gridSpan w:val="2"/>
            <w:tcBorders>
              <w:top w:val="single" w:sz="4" w:space="0" w:color="auto"/>
              <w:left w:val="single" w:sz="4" w:space="0" w:color="auto"/>
              <w:bottom w:val="single" w:sz="4" w:space="0" w:color="auto"/>
              <w:right w:val="single" w:sz="6"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8</w:t>
            </w:r>
          </w:p>
        </w:tc>
        <w:tc>
          <w:tcPr>
            <w:tcW w:w="981" w:type="dxa"/>
            <w:vMerge/>
            <w:tcBorders>
              <w:left w:val="single" w:sz="6" w:space="0" w:color="auto"/>
              <w:right w:val="single" w:sz="6" w:space="0" w:color="auto"/>
            </w:tcBorders>
          </w:tcPr>
          <w:p w:rsidR="006B4F46" w:rsidRPr="001C653E" w:rsidRDefault="006B4F46" w:rsidP="007167BF">
            <w:pPr>
              <w:tabs>
                <w:tab w:val="right" w:leader="dot" w:pos="3861"/>
              </w:tabs>
              <w:jc w:val="both"/>
              <w:rPr>
                <w:sz w:val="20"/>
                <w:szCs w:val="20"/>
              </w:rPr>
            </w:pPr>
          </w:p>
        </w:tc>
      </w:tr>
      <w:tr w:rsidR="006B4F46" w:rsidRPr="001C653E" w:rsidTr="006B4F46">
        <w:trPr>
          <w:cantSplit/>
          <w:trHeight w:val="530"/>
        </w:trPr>
        <w:tc>
          <w:tcPr>
            <w:tcW w:w="674" w:type="dxa"/>
            <w:vMerge/>
            <w:tcBorders>
              <w:left w:val="single" w:sz="6" w:space="0" w:color="auto"/>
              <w:right w:val="single" w:sz="12" w:space="0" w:color="auto"/>
            </w:tcBorders>
          </w:tcPr>
          <w:p w:rsidR="006B4F46" w:rsidRPr="001C653E" w:rsidRDefault="006B4F46" w:rsidP="006C3963">
            <w:pPr>
              <w:numPr>
                <w:ilvl w:val="0"/>
                <w:numId w:val="8"/>
              </w:numPr>
              <w:jc w:val="both"/>
              <w:rPr>
                <w:sz w:val="20"/>
                <w:szCs w:val="20"/>
              </w:rPr>
            </w:pPr>
          </w:p>
        </w:tc>
        <w:tc>
          <w:tcPr>
            <w:tcW w:w="2132" w:type="dxa"/>
            <w:vMerge/>
            <w:tcBorders>
              <w:left w:val="single" w:sz="12" w:space="0" w:color="auto"/>
            </w:tcBorders>
          </w:tcPr>
          <w:p w:rsidR="006B4F46" w:rsidRPr="001C653E" w:rsidRDefault="006B4F46" w:rsidP="007167BF">
            <w:pPr>
              <w:rPr>
                <w:sz w:val="20"/>
                <w:szCs w:val="20"/>
              </w:rPr>
            </w:pPr>
          </w:p>
        </w:tc>
        <w:tc>
          <w:tcPr>
            <w:tcW w:w="4049" w:type="dxa"/>
            <w:gridSpan w:val="3"/>
            <w:tcBorders>
              <w:top w:val="single" w:sz="4" w:space="0" w:color="auto"/>
              <w:left w:val="single" w:sz="6" w:space="0" w:color="auto"/>
              <w:bottom w:val="single" w:sz="4" w:space="0" w:color="auto"/>
              <w:right w:val="single" w:sz="4" w:space="0" w:color="auto"/>
            </w:tcBorders>
          </w:tcPr>
          <w:p w:rsidR="006B4F46" w:rsidRPr="001C653E" w:rsidRDefault="006B4F46" w:rsidP="007167BF">
            <w:pPr>
              <w:tabs>
                <w:tab w:val="right" w:leader="dot" w:pos="3861"/>
              </w:tabs>
            </w:pPr>
            <w:r w:rsidRPr="001C653E">
              <w:rPr>
                <w:sz w:val="20"/>
                <w:szCs w:val="20"/>
              </w:rPr>
              <w:t>SPRAINS, DISLOCATIONS(</w:t>
            </w:r>
            <w:r w:rsidRPr="001C653E">
              <w:rPr>
                <w:rFonts w:ascii="SutonnyMJ" w:hAnsi="SutonnyMJ"/>
                <w:sz w:val="20"/>
                <w:szCs w:val="20"/>
              </w:rPr>
              <w:t>gPKvb, nv‡oi †Rvov Qz‡U hvIqv</w:t>
            </w:r>
            <w:r w:rsidRPr="001C653E">
              <w:rPr>
                <w:sz w:val="20"/>
                <w:szCs w:val="20"/>
              </w:rPr>
              <w:t>)</w:t>
            </w:r>
            <w:r w:rsidRPr="001C653E">
              <w:rPr>
                <w:sz w:val="20"/>
                <w:szCs w:val="20"/>
              </w:rPr>
              <w:tab/>
              <w:t>C</w:t>
            </w:r>
          </w:p>
        </w:tc>
        <w:tc>
          <w:tcPr>
            <w:tcW w:w="763" w:type="dxa"/>
            <w:tcBorders>
              <w:top w:val="single" w:sz="4" w:space="0" w:color="auto"/>
              <w:left w:val="single" w:sz="4" w:space="0" w:color="auto"/>
              <w:bottom w:val="single" w:sz="4" w:space="0" w:color="auto"/>
              <w:right w:val="single" w:sz="4"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1</w:t>
            </w:r>
          </w:p>
        </w:tc>
        <w:tc>
          <w:tcPr>
            <w:tcW w:w="992" w:type="dxa"/>
            <w:tcBorders>
              <w:top w:val="single" w:sz="4" w:space="0" w:color="auto"/>
              <w:left w:val="single" w:sz="4" w:space="0" w:color="auto"/>
              <w:bottom w:val="single" w:sz="4" w:space="0" w:color="auto"/>
              <w:right w:val="single" w:sz="4"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2</w:t>
            </w:r>
          </w:p>
        </w:tc>
        <w:tc>
          <w:tcPr>
            <w:tcW w:w="1137" w:type="dxa"/>
            <w:gridSpan w:val="2"/>
            <w:tcBorders>
              <w:top w:val="single" w:sz="4" w:space="0" w:color="auto"/>
              <w:left w:val="single" w:sz="4" w:space="0" w:color="auto"/>
              <w:bottom w:val="single" w:sz="4" w:space="0" w:color="auto"/>
              <w:right w:val="single" w:sz="6"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8</w:t>
            </w:r>
          </w:p>
        </w:tc>
        <w:tc>
          <w:tcPr>
            <w:tcW w:w="981" w:type="dxa"/>
            <w:vMerge/>
            <w:tcBorders>
              <w:left w:val="single" w:sz="6" w:space="0" w:color="auto"/>
              <w:right w:val="single" w:sz="6" w:space="0" w:color="auto"/>
            </w:tcBorders>
          </w:tcPr>
          <w:p w:rsidR="006B4F46" w:rsidRPr="001C653E" w:rsidRDefault="006B4F46" w:rsidP="007167BF">
            <w:pPr>
              <w:tabs>
                <w:tab w:val="right" w:leader="dot" w:pos="3861"/>
              </w:tabs>
              <w:jc w:val="both"/>
              <w:rPr>
                <w:sz w:val="20"/>
                <w:szCs w:val="20"/>
              </w:rPr>
            </w:pPr>
          </w:p>
        </w:tc>
      </w:tr>
      <w:tr w:rsidR="006B4F46" w:rsidRPr="001C653E" w:rsidTr="006B4F46">
        <w:trPr>
          <w:cantSplit/>
          <w:trHeight w:val="350"/>
        </w:trPr>
        <w:tc>
          <w:tcPr>
            <w:tcW w:w="674" w:type="dxa"/>
            <w:vMerge/>
            <w:tcBorders>
              <w:left w:val="single" w:sz="6" w:space="0" w:color="auto"/>
              <w:right w:val="single" w:sz="12" w:space="0" w:color="auto"/>
            </w:tcBorders>
          </w:tcPr>
          <w:p w:rsidR="006B4F46" w:rsidRPr="001C653E" w:rsidRDefault="006B4F46" w:rsidP="006C3963">
            <w:pPr>
              <w:numPr>
                <w:ilvl w:val="0"/>
                <w:numId w:val="8"/>
              </w:numPr>
              <w:jc w:val="both"/>
              <w:rPr>
                <w:sz w:val="20"/>
                <w:szCs w:val="20"/>
              </w:rPr>
            </w:pPr>
          </w:p>
        </w:tc>
        <w:tc>
          <w:tcPr>
            <w:tcW w:w="2132" w:type="dxa"/>
            <w:vMerge/>
            <w:tcBorders>
              <w:left w:val="single" w:sz="12" w:space="0" w:color="auto"/>
            </w:tcBorders>
          </w:tcPr>
          <w:p w:rsidR="006B4F46" w:rsidRPr="001C653E" w:rsidRDefault="006B4F46" w:rsidP="007167BF">
            <w:pPr>
              <w:rPr>
                <w:sz w:val="20"/>
                <w:szCs w:val="20"/>
              </w:rPr>
            </w:pPr>
          </w:p>
        </w:tc>
        <w:tc>
          <w:tcPr>
            <w:tcW w:w="4049" w:type="dxa"/>
            <w:gridSpan w:val="3"/>
            <w:tcBorders>
              <w:top w:val="single" w:sz="4" w:space="0" w:color="auto"/>
              <w:left w:val="single" w:sz="6" w:space="0" w:color="auto"/>
              <w:bottom w:val="single" w:sz="4" w:space="0" w:color="auto"/>
              <w:right w:val="single" w:sz="4" w:space="0" w:color="auto"/>
            </w:tcBorders>
          </w:tcPr>
          <w:p w:rsidR="006B4F46" w:rsidRPr="001C653E" w:rsidRDefault="006B4F46" w:rsidP="007167BF">
            <w:pPr>
              <w:tabs>
                <w:tab w:val="right" w:leader="dot" w:pos="3861"/>
              </w:tabs>
            </w:pPr>
            <w:r w:rsidRPr="001C653E">
              <w:rPr>
                <w:sz w:val="20"/>
                <w:szCs w:val="20"/>
              </w:rPr>
              <w:t>BURNS(</w:t>
            </w:r>
            <w:r w:rsidRPr="001C653E">
              <w:rPr>
                <w:rFonts w:ascii="SutonnyMJ" w:hAnsi="SutonnyMJ"/>
                <w:sz w:val="22"/>
              </w:rPr>
              <w:t>†cvov</w:t>
            </w:r>
            <w:r w:rsidRPr="001C653E">
              <w:rPr>
                <w:sz w:val="20"/>
                <w:szCs w:val="20"/>
              </w:rPr>
              <w:t>)</w:t>
            </w:r>
            <w:r w:rsidRPr="001C653E">
              <w:rPr>
                <w:sz w:val="20"/>
                <w:szCs w:val="20"/>
              </w:rPr>
              <w:tab/>
              <w:t>D</w:t>
            </w:r>
          </w:p>
        </w:tc>
        <w:tc>
          <w:tcPr>
            <w:tcW w:w="763" w:type="dxa"/>
            <w:tcBorders>
              <w:top w:val="single" w:sz="4" w:space="0" w:color="auto"/>
              <w:left w:val="single" w:sz="4" w:space="0" w:color="auto"/>
              <w:bottom w:val="single" w:sz="4" w:space="0" w:color="auto"/>
              <w:right w:val="single" w:sz="4"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1</w:t>
            </w:r>
          </w:p>
        </w:tc>
        <w:tc>
          <w:tcPr>
            <w:tcW w:w="992" w:type="dxa"/>
            <w:tcBorders>
              <w:top w:val="single" w:sz="4" w:space="0" w:color="auto"/>
              <w:left w:val="single" w:sz="4" w:space="0" w:color="auto"/>
              <w:bottom w:val="single" w:sz="4" w:space="0" w:color="auto"/>
              <w:right w:val="single" w:sz="4"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2</w:t>
            </w:r>
          </w:p>
        </w:tc>
        <w:tc>
          <w:tcPr>
            <w:tcW w:w="1137" w:type="dxa"/>
            <w:gridSpan w:val="2"/>
            <w:tcBorders>
              <w:top w:val="single" w:sz="4" w:space="0" w:color="auto"/>
              <w:left w:val="single" w:sz="4" w:space="0" w:color="auto"/>
              <w:bottom w:val="single" w:sz="4" w:space="0" w:color="auto"/>
              <w:right w:val="single" w:sz="6"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8</w:t>
            </w:r>
          </w:p>
        </w:tc>
        <w:tc>
          <w:tcPr>
            <w:tcW w:w="981" w:type="dxa"/>
            <w:vMerge/>
            <w:tcBorders>
              <w:left w:val="single" w:sz="6" w:space="0" w:color="auto"/>
              <w:right w:val="single" w:sz="6" w:space="0" w:color="auto"/>
            </w:tcBorders>
          </w:tcPr>
          <w:p w:rsidR="006B4F46" w:rsidRPr="001C653E" w:rsidRDefault="006B4F46" w:rsidP="007167BF">
            <w:pPr>
              <w:tabs>
                <w:tab w:val="right" w:leader="dot" w:pos="3861"/>
              </w:tabs>
              <w:jc w:val="both"/>
              <w:rPr>
                <w:sz w:val="20"/>
                <w:szCs w:val="20"/>
              </w:rPr>
            </w:pPr>
          </w:p>
        </w:tc>
      </w:tr>
      <w:tr w:rsidR="006B4F46" w:rsidRPr="001C653E" w:rsidTr="006B4F46">
        <w:trPr>
          <w:cantSplit/>
          <w:trHeight w:val="710"/>
        </w:trPr>
        <w:tc>
          <w:tcPr>
            <w:tcW w:w="674" w:type="dxa"/>
            <w:vMerge/>
            <w:tcBorders>
              <w:left w:val="single" w:sz="6" w:space="0" w:color="auto"/>
              <w:right w:val="single" w:sz="12" w:space="0" w:color="auto"/>
            </w:tcBorders>
          </w:tcPr>
          <w:p w:rsidR="006B4F46" w:rsidRPr="001C653E" w:rsidRDefault="006B4F46" w:rsidP="006C3963">
            <w:pPr>
              <w:numPr>
                <w:ilvl w:val="0"/>
                <w:numId w:val="8"/>
              </w:numPr>
              <w:jc w:val="both"/>
              <w:rPr>
                <w:sz w:val="20"/>
                <w:szCs w:val="20"/>
              </w:rPr>
            </w:pPr>
          </w:p>
        </w:tc>
        <w:tc>
          <w:tcPr>
            <w:tcW w:w="2132" w:type="dxa"/>
            <w:vMerge/>
            <w:tcBorders>
              <w:left w:val="single" w:sz="12" w:space="0" w:color="auto"/>
            </w:tcBorders>
          </w:tcPr>
          <w:p w:rsidR="006B4F46" w:rsidRPr="001C653E" w:rsidRDefault="006B4F46" w:rsidP="007167BF">
            <w:pPr>
              <w:rPr>
                <w:sz w:val="20"/>
                <w:szCs w:val="20"/>
              </w:rPr>
            </w:pPr>
          </w:p>
        </w:tc>
        <w:tc>
          <w:tcPr>
            <w:tcW w:w="4049" w:type="dxa"/>
            <w:gridSpan w:val="3"/>
            <w:tcBorders>
              <w:top w:val="single" w:sz="4" w:space="0" w:color="auto"/>
              <w:left w:val="single" w:sz="6" w:space="0" w:color="auto"/>
              <w:bottom w:val="single" w:sz="4" w:space="0" w:color="auto"/>
              <w:right w:val="single" w:sz="4" w:space="0" w:color="auto"/>
            </w:tcBorders>
          </w:tcPr>
          <w:p w:rsidR="006B4F46" w:rsidRPr="001C653E" w:rsidRDefault="006B4F46" w:rsidP="00253978">
            <w:pPr>
              <w:tabs>
                <w:tab w:val="right" w:leader="dot" w:pos="3762"/>
                <w:tab w:val="left" w:pos="4302"/>
              </w:tabs>
              <w:ind w:right="-108"/>
              <w:rPr>
                <w:rFonts w:ascii="SutonnyMJ" w:hAnsi="SutonnyMJ"/>
                <w:sz w:val="20"/>
                <w:szCs w:val="20"/>
              </w:rPr>
            </w:pPr>
            <w:r w:rsidRPr="001C653E">
              <w:rPr>
                <w:sz w:val="20"/>
                <w:szCs w:val="20"/>
              </w:rPr>
              <w:t>PENETRATING INJURY, DEEP CUTS, GASHES(</w:t>
            </w:r>
            <w:r w:rsidRPr="001C653E">
              <w:rPr>
                <w:rFonts w:ascii="SutonnyMJ" w:hAnsi="SutonnyMJ"/>
                <w:sz w:val="20"/>
                <w:szCs w:val="20"/>
              </w:rPr>
              <w:t xml:space="preserve">kix‡i wKQy Xz‡K hvevi d‡j RLg I </w:t>
            </w:r>
          </w:p>
          <w:p w:rsidR="006B4F46" w:rsidRPr="001C653E" w:rsidRDefault="006B4F46" w:rsidP="007167BF">
            <w:pPr>
              <w:tabs>
                <w:tab w:val="right" w:leader="dot" w:pos="3861"/>
              </w:tabs>
              <w:ind w:left="175" w:hanging="175"/>
              <w:rPr>
                <w:sz w:val="20"/>
                <w:szCs w:val="20"/>
              </w:rPr>
            </w:pPr>
            <w:r w:rsidRPr="001C653E">
              <w:rPr>
                <w:rFonts w:ascii="SutonnyMJ" w:hAnsi="SutonnyMJ"/>
                <w:sz w:val="20"/>
                <w:szCs w:val="20"/>
              </w:rPr>
              <w:t xml:space="preserve">  Mfxi KvUv</w:t>
            </w:r>
            <w:r w:rsidRPr="001C653E">
              <w:rPr>
                <w:sz w:val="20"/>
                <w:szCs w:val="20"/>
              </w:rPr>
              <w:t>)</w:t>
            </w:r>
            <w:r w:rsidRPr="001C653E">
              <w:rPr>
                <w:sz w:val="20"/>
                <w:szCs w:val="20"/>
              </w:rPr>
              <w:tab/>
              <w:t>E</w:t>
            </w:r>
          </w:p>
        </w:tc>
        <w:tc>
          <w:tcPr>
            <w:tcW w:w="763" w:type="dxa"/>
            <w:tcBorders>
              <w:top w:val="single" w:sz="4" w:space="0" w:color="auto"/>
              <w:left w:val="single" w:sz="4" w:space="0" w:color="auto"/>
              <w:bottom w:val="single" w:sz="4" w:space="0" w:color="auto"/>
              <w:right w:val="single" w:sz="4"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1</w:t>
            </w:r>
          </w:p>
        </w:tc>
        <w:tc>
          <w:tcPr>
            <w:tcW w:w="992" w:type="dxa"/>
            <w:tcBorders>
              <w:top w:val="single" w:sz="4" w:space="0" w:color="auto"/>
              <w:left w:val="single" w:sz="4" w:space="0" w:color="auto"/>
              <w:bottom w:val="single" w:sz="4" w:space="0" w:color="auto"/>
              <w:right w:val="single" w:sz="4"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2</w:t>
            </w:r>
          </w:p>
        </w:tc>
        <w:tc>
          <w:tcPr>
            <w:tcW w:w="1137" w:type="dxa"/>
            <w:gridSpan w:val="2"/>
            <w:tcBorders>
              <w:top w:val="single" w:sz="4" w:space="0" w:color="auto"/>
              <w:left w:val="single" w:sz="4" w:space="0" w:color="auto"/>
              <w:bottom w:val="single" w:sz="4" w:space="0" w:color="auto"/>
              <w:right w:val="single" w:sz="6"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8</w:t>
            </w:r>
          </w:p>
        </w:tc>
        <w:tc>
          <w:tcPr>
            <w:tcW w:w="981" w:type="dxa"/>
            <w:vMerge/>
            <w:tcBorders>
              <w:left w:val="single" w:sz="6" w:space="0" w:color="auto"/>
              <w:right w:val="single" w:sz="6" w:space="0" w:color="auto"/>
            </w:tcBorders>
          </w:tcPr>
          <w:p w:rsidR="006B4F46" w:rsidRPr="001C653E" w:rsidRDefault="006B4F46" w:rsidP="007167BF">
            <w:pPr>
              <w:tabs>
                <w:tab w:val="right" w:leader="dot" w:pos="3861"/>
              </w:tabs>
              <w:jc w:val="both"/>
              <w:rPr>
                <w:sz w:val="20"/>
                <w:szCs w:val="20"/>
              </w:rPr>
            </w:pPr>
          </w:p>
        </w:tc>
      </w:tr>
      <w:tr w:rsidR="006B4F46" w:rsidRPr="001C653E" w:rsidTr="006B4F46">
        <w:trPr>
          <w:cantSplit/>
          <w:trHeight w:val="512"/>
        </w:trPr>
        <w:tc>
          <w:tcPr>
            <w:tcW w:w="674" w:type="dxa"/>
            <w:vMerge/>
            <w:tcBorders>
              <w:left w:val="single" w:sz="6" w:space="0" w:color="auto"/>
              <w:right w:val="single" w:sz="12" w:space="0" w:color="auto"/>
            </w:tcBorders>
          </w:tcPr>
          <w:p w:rsidR="006B4F46" w:rsidRPr="001C653E" w:rsidRDefault="006B4F46" w:rsidP="006C3963">
            <w:pPr>
              <w:numPr>
                <w:ilvl w:val="0"/>
                <w:numId w:val="8"/>
              </w:numPr>
              <w:jc w:val="both"/>
              <w:rPr>
                <w:sz w:val="20"/>
                <w:szCs w:val="20"/>
              </w:rPr>
            </w:pPr>
          </w:p>
        </w:tc>
        <w:tc>
          <w:tcPr>
            <w:tcW w:w="2132" w:type="dxa"/>
            <w:vMerge/>
            <w:tcBorders>
              <w:left w:val="single" w:sz="12" w:space="0" w:color="auto"/>
            </w:tcBorders>
          </w:tcPr>
          <w:p w:rsidR="006B4F46" w:rsidRPr="001C653E" w:rsidRDefault="006B4F46" w:rsidP="007167BF">
            <w:pPr>
              <w:rPr>
                <w:sz w:val="20"/>
                <w:szCs w:val="20"/>
              </w:rPr>
            </w:pPr>
          </w:p>
        </w:tc>
        <w:tc>
          <w:tcPr>
            <w:tcW w:w="4049" w:type="dxa"/>
            <w:gridSpan w:val="3"/>
            <w:tcBorders>
              <w:top w:val="single" w:sz="4" w:space="0" w:color="auto"/>
              <w:left w:val="single" w:sz="6" w:space="0" w:color="auto"/>
              <w:bottom w:val="single" w:sz="4" w:space="0" w:color="auto"/>
              <w:right w:val="single" w:sz="4" w:space="0" w:color="auto"/>
            </w:tcBorders>
          </w:tcPr>
          <w:p w:rsidR="006B4F46" w:rsidRPr="001C653E" w:rsidRDefault="006B4F46" w:rsidP="007167BF">
            <w:pPr>
              <w:tabs>
                <w:tab w:val="right" w:leader="dot" w:pos="3861"/>
              </w:tabs>
              <w:rPr>
                <w:sz w:val="20"/>
                <w:szCs w:val="20"/>
              </w:rPr>
            </w:pPr>
            <w:r w:rsidRPr="001C653E">
              <w:rPr>
                <w:sz w:val="20"/>
                <w:szCs w:val="20"/>
              </w:rPr>
              <w:t>BROKEN EARDRUM, EYE INJURIES(</w:t>
            </w:r>
            <w:r w:rsidRPr="001C653E">
              <w:rPr>
                <w:rFonts w:ascii="SutonnyMJ" w:hAnsi="SutonnyMJ"/>
                <w:sz w:val="20"/>
                <w:szCs w:val="20"/>
              </w:rPr>
              <w:t>Kv‡bi c`©v dvUv, †Pv‡L RLg</w:t>
            </w:r>
            <w:r w:rsidRPr="001C653E">
              <w:rPr>
                <w:sz w:val="20"/>
                <w:szCs w:val="20"/>
              </w:rPr>
              <w:t>)</w:t>
            </w:r>
            <w:r w:rsidRPr="001C653E">
              <w:rPr>
                <w:sz w:val="20"/>
                <w:szCs w:val="20"/>
              </w:rPr>
              <w:tab/>
              <w:t>F</w:t>
            </w:r>
          </w:p>
        </w:tc>
        <w:tc>
          <w:tcPr>
            <w:tcW w:w="763" w:type="dxa"/>
            <w:tcBorders>
              <w:top w:val="single" w:sz="4" w:space="0" w:color="auto"/>
              <w:left w:val="single" w:sz="4" w:space="0" w:color="auto"/>
              <w:bottom w:val="single" w:sz="4" w:space="0" w:color="auto"/>
              <w:right w:val="single" w:sz="4"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1</w:t>
            </w:r>
          </w:p>
        </w:tc>
        <w:tc>
          <w:tcPr>
            <w:tcW w:w="992" w:type="dxa"/>
            <w:tcBorders>
              <w:top w:val="single" w:sz="4" w:space="0" w:color="auto"/>
              <w:left w:val="single" w:sz="4" w:space="0" w:color="auto"/>
              <w:bottom w:val="single" w:sz="4" w:space="0" w:color="auto"/>
              <w:right w:val="single" w:sz="4"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2</w:t>
            </w:r>
          </w:p>
        </w:tc>
        <w:tc>
          <w:tcPr>
            <w:tcW w:w="1137" w:type="dxa"/>
            <w:gridSpan w:val="2"/>
            <w:tcBorders>
              <w:top w:val="single" w:sz="4" w:space="0" w:color="auto"/>
              <w:left w:val="single" w:sz="4" w:space="0" w:color="auto"/>
              <w:bottom w:val="single" w:sz="4" w:space="0" w:color="auto"/>
              <w:right w:val="single" w:sz="6"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8</w:t>
            </w:r>
          </w:p>
        </w:tc>
        <w:tc>
          <w:tcPr>
            <w:tcW w:w="981" w:type="dxa"/>
            <w:vMerge/>
            <w:tcBorders>
              <w:left w:val="single" w:sz="6" w:space="0" w:color="auto"/>
              <w:right w:val="single" w:sz="6" w:space="0" w:color="auto"/>
            </w:tcBorders>
          </w:tcPr>
          <w:p w:rsidR="006B4F46" w:rsidRPr="001C653E" w:rsidRDefault="006B4F46" w:rsidP="007167BF">
            <w:pPr>
              <w:tabs>
                <w:tab w:val="right" w:leader="dot" w:pos="3861"/>
              </w:tabs>
              <w:jc w:val="both"/>
              <w:rPr>
                <w:sz w:val="20"/>
                <w:szCs w:val="20"/>
              </w:rPr>
            </w:pPr>
          </w:p>
        </w:tc>
      </w:tr>
      <w:tr w:rsidR="006B4F46" w:rsidRPr="001C653E" w:rsidTr="006B4F46">
        <w:trPr>
          <w:cantSplit/>
          <w:trHeight w:val="530"/>
        </w:trPr>
        <w:tc>
          <w:tcPr>
            <w:tcW w:w="674" w:type="dxa"/>
            <w:vMerge/>
            <w:tcBorders>
              <w:left w:val="single" w:sz="6" w:space="0" w:color="auto"/>
              <w:right w:val="single" w:sz="12" w:space="0" w:color="auto"/>
            </w:tcBorders>
          </w:tcPr>
          <w:p w:rsidR="006B4F46" w:rsidRPr="001C653E" w:rsidRDefault="006B4F46" w:rsidP="006C3963">
            <w:pPr>
              <w:numPr>
                <w:ilvl w:val="0"/>
                <w:numId w:val="8"/>
              </w:numPr>
              <w:jc w:val="both"/>
              <w:rPr>
                <w:sz w:val="20"/>
                <w:szCs w:val="20"/>
              </w:rPr>
            </w:pPr>
          </w:p>
        </w:tc>
        <w:tc>
          <w:tcPr>
            <w:tcW w:w="2132" w:type="dxa"/>
            <w:vMerge/>
            <w:tcBorders>
              <w:left w:val="single" w:sz="12" w:space="0" w:color="auto"/>
            </w:tcBorders>
          </w:tcPr>
          <w:p w:rsidR="006B4F46" w:rsidRPr="001C653E" w:rsidRDefault="006B4F46" w:rsidP="007167BF">
            <w:pPr>
              <w:rPr>
                <w:sz w:val="20"/>
                <w:szCs w:val="20"/>
              </w:rPr>
            </w:pPr>
          </w:p>
        </w:tc>
        <w:tc>
          <w:tcPr>
            <w:tcW w:w="4049" w:type="dxa"/>
            <w:gridSpan w:val="3"/>
            <w:tcBorders>
              <w:top w:val="single" w:sz="4" w:space="0" w:color="auto"/>
              <w:left w:val="single" w:sz="6" w:space="0" w:color="auto"/>
              <w:bottom w:val="single" w:sz="4" w:space="0" w:color="auto"/>
              <w:right w:val="single" w:sz="4" w:space="0" w:color="auto"/>
            </w:tcBorders>
          </w:tcPr>
          <w:p w:rsidR="006B4F46" w:rsidRPr="001C653E" w:rsidRDefault="006B4F46" w:rsidP="007167BF">
            <w:pPr>
              <w:pStyle w:val="CommentText"/>
              <w:tabs>
                <w:tab w:val="right" w:leader="dot" w:pos="3861"/>
              </w:tabs>
            </w:pPr>
            <w:r w:rsidRPr="001C653E">
              <w:t>FRACTURES, BROKEN BONES(</w:t>
            </w:r>
            <w:r w:rsidRPr="001C653E">
              <w:rPr>
                <w:rFonts w:ascii="SutonnyMJ" w:hAnsi="SutonnyMJ"/>
              </w:rPr>
              <w:t>nvo  dvUv, fv½v</w:t>
            </w:r>
            <w:r w:rsidRPr="001C653E">
              <w:t>)</w:t>
            </w:r>
            <w:r w:rsidRPr="001C653E">
              <w:tab/>
              <w:t>G</w:t>
            </w:r>
          </w:p>
        </w:tc>
        <w:tc>
          <w:tcPr>
            <w:tcW w:w="763" w:type="dxa"/>
            <w:tcBorders>
              <w:top w:val="single" w:sz="4" w:space="0" w:color="auto"/>
              <w:left w:val="single" w:sz="4" w:space="0" w:color="auto"/>
              <w:bottom w:val="single" w:sz="4" w:space="0" w:color="auto"/>
              <w:right w:val="single" w:sz="4"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1</w:t>
            </w:r>
          </w:p>
        </w:tc>
        <w:tc>
          <w:tcPr>
            <w:tcW w:w="992" w:type="dxa"/>
            <w:tcBorders>
              <w:top w:val="single" w:sz="4" w:space="0" w:color="auto"/>
              <w:left w:val="single" w:sz="4" w:space="0" w:color="auto"/>
              <w:bottom w:val="single" w:sz="4" w:space="0" w:color="auto"/>
              <w:right w:val="single" w:sz="4"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2</w:t>
            </w:r>
          </w:p>
        </w:tc>
        <w:tc>
          <w:tcPr>
            <w:tcW w:w="1137" w:type="dxa"/>
            <w:gridSpan w:val="2"/>
            <w:tcBorders>
              <w:top w:val="single" w:sz="4" w:space="0" w:color="auto"/>
              <w:left w:val="single" w:sz="4" w:space="0" w:color="auto"/>
              <w:bottom w:val="single" w:sz="4" w:space="0" w:color="auto"/>
              <w:right w:val="single" w:sz="6"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8</w:t>
            </w:r>
          </w:p>
        </w:tc>
        <w:tc>
          <w:tcPr>
            <w:tcW w:w="981" w:type="dxa"/>
            <w:vMerge/>
            <w:tcBorders>
              <w:left w:val="single" w:sz="6" w:space="0" w:color="auto"/>
              <w:right w:val="single" w:sz="6" w:space="0" w:color="auto"/>
            </w:tcBorders>
          </w:tcPr>
          <w:p w:rsidR="006B4F46" w:rsidRPr="001C653E" w:rsidRDefault="006B4F46" w:rsidP="007167BF">
            <w:pPr>
              <w:tabs>
                <w:tab w:val="right" w:leader="dot" w:pos="3861"/>
              </w:tabs>
              <w:jc w:val="both"/>
              <w:rPr>
                <w:sz w:val="20"/>
                <w:szCs w:val="20"/>
              </w:rPr>
            </w:pPr>
          </w:p>
        </w:tc>
      </w:tr>
      <w:tr w:rsidR="006B4F46" w:rsidRPr="001C653E" w:rsidTr="006B4F46">
        <w:trPr>
          <w:cantSplit/>
          <w:trHeight w:val="278"/>
        </w:trPr>
        <w:tc>
          <w:tcPr>
            <w:tcW w:w="674" w:type="dxa"/>
            <w:vMerge/>
            <w:tcBorders>
              <w:left w:val="single" w:sz="6" w:space="0" w:color="auto"/>
              <w:right w:val="single" w:sz="12" w:space="0" w:color="auto"/>
            </w:tcBorders>
          </w:tcPr>
          <w:p w:rsidR="006B4F46" w:rsidRPr="001C653E" w:rsidRDefault="006B4F46" w:rsidP="006C3963">
            <w:pPr>
              <w:numPr>
                <w:ilvl w:val="0"/>
                <w:numId w:val="8"/>
              </w:numPr>
              <w:jc w:val="both"/>
              <w:rPr>
                <w:sz w:val="20"/>
                <w:szCs w:val="20"/>
              </w:rPr>
            </w:pPr>
          </w:p>
        </w:tc>
        <w:tc>
          <w:tcPr>
            <w:tcW w:w="2132" w:type="dxa"/>
            <w:vMerge/>
            <w:tcBorders>
              <w:left w:val="single" w:sz="12" w:space="0" w:color="auto"/>
            </w:tcBorders>
          </w:tcPr>
          <w:p w:rsidR="006B4F46" w:rsidRPr="001C653E" w:rsidRDefault="006B4F46" w:rsidP="007167BF">
            <w:pPr>
              <w:rPr>
                <w:sz w:val="20"/>
                <w:szCs w:val="20"/>
              </w:rPr>
            </w:pPr>
          </w:p>
        </w:tc>
        <w:tc>
          <w:tcPr>
            <w:tcW w:w="4049" w:type="dxa"/>
            <w:gridSpan w:val="3"/>
            <w:tcBorders>
              <w:top w:val="single" w:sz="4" w:space="0" w:color="auto"/>
              <w:left w:val="single" w:sz="6" w:space="0" w:color="auto"/>
              <w:bottom w:val="single" w:sz="4" w:space="0" w:color="auto"/>
              <w:right w:val="single" w:sz="4" w:space="0" w:color="auto"/>
            </w:tcBorders>
          </w:tcPr>
          <w:p w:rsidR="006B4F46" w:rsidRPr="001C653E" w:rsidRDefault="006B4F46" w:rsidP="007167BF">
            <w:pPr>
              <w:pStyle w:val="CommentText"/>
              <w:tabs>
                <w:tab w:val="right" w:leader="dot" w:pos="3861"/>
              </w:tabs>
            </w:pPr>
            <w:r w:rsidRPr="001C653E">
              <w:t>BROKEN TEETH(</w:t>
            </w:r>
            <w:r w:rsidRPr="001C653E">
              <w:rPr>
                <w:rFonts w:ascii="SutonnyMJ" w:hAnsi="SutonnyMJ"/>
              </w:rPr>
              <w:t>`vuZ fv½v</w:t>
            </w:r>
            <w:r w:rsidRPr="001C653E">
              <w:t>)</w:t>
            </w:r>
            <w:r w:rsidRPr="001C653E">
              <w:tab/>
              <w:t>H</w:t>
            </w:r>
          </w:p>
        </w:tc>
        <w:tc>
          <w:tcPr>
            <w:tcW w:w="763" w:type="dxa"/>
            <w:tcBorders>
              <w:top w:val="single" w:sz="4" w:space="0" w:color="auto"/>
              <w:left w:val="single" w:sz="4" w:space="0" w:color="auto"/>
              <w:bottom w:val="single" w:sz="4" w:space="0" w:color="auto"/>
              <w:right w:val="single" w:sz="4"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1</w:t>
            </w:r>
          </w:p>
        </w:tc>
        <w:tc>
          <w:tcPr>
            <w:tcW w:w="992" w:type="dxa"/>
            <w:tcBorders>
              <w:top w:val="single" w:sz="4" w:space="0" w:color="auto"/>
              <w:left w:val="single" w:sz="4" w:space="0" w:color="auto"/>
              <w:bottom w:val="single" w:sz="4" w:space="0" w:color="auto"/>
              <w:right w:val="single" w:sz="4"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2</w:t>
            </w:r>
          </w:p>
        </w:tc>
        <w:tc>
          <w:tcPr>
            <w:tcW w:w="1137" w:type="dxa"/>
            <w:gridSpan w:val="2"/>
            <w:tcBorders>
              <w:top w:val="single" w:sz="4" w:space="0" w:color="auto"/>
              <w:left w:val="single" w:sz="4" w:space="0" w:color="auto"/>
              <w:bottom w:val="single" w:sz="4" w:space="0" w:color="auto"/>
              <w:right w:val="single" w:sz="6"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8</w:t>
            </w:r>
          </w:p>
        </w:tc>
        <w:tc>
          <w:tcPr>
            <w:tcW w:w="981" w:type="dxa"/>
            <w:vMerge/>
            <w:tcBorders>
              <w:left w:val="single" w:sz="6" w:space="0" w:color="auto"/>
              <w:right w:val="single" w:sz="6" w:space="0" w:color="auto"/>
            </w:tcBorders>
          </w:tcPr>
          <w:p w:rsidR="006B4F46" w:rsidRPr="001C653E" w:rsidRDefault="006B4F46" w:rsidP="007167BF">
            <w:pPr>
              <w:tabs>
                <w:tab w:val="right" w:leader="dot" w:pos="3861"/>
              </w:tabs>
              <w:jc w:val="both"/>
              <w:rPr>
                <w:sz w:val="20"/>
                <w:szCs w:val="20"/>
              </w:rPr>
            </w:pPr>
          </w:p>
        </w:tc>
      </w:tr>
      <w:tr w:rsidR="006B4F46" w:rsidRPr="001C653E" w:rsidTr="006B4F46">
        <w:trPr>
          <w:cantSplit/>
          <w:trHeight w:val="268"/>
        </w:trPr>
        <w:tc>
          <w:tcPr>
            <w:tcW w:w="674" w:type="dxa"/>
            <w:vMerge/>
            <w:tcBorders>
              <w:left w:val="single" w:sz="6" w:space="0" w:color="auto"/>
              <w:right w:val="single" w:sz="12" w:space="0" w:color="auto"/>
            </w:tcBorders>
          </w:tcPr>
          <w:p w:rsidR="006B4F46" w:rsidRPr="001C653E" w:rsidRDefault="006B4F46" w:rsidP="006C3963">
            <w:pPr>
              <w:numPr>
                <w:ilvl w:val="0"/>
                <w:numId w:val="8"/>
              </w:numPr>
              <w:jc w:val="both"/>
              <w:rPr>
                <w:sz w:val="20"/>
                <w:szCs w:val="20"/>
              </w:rPr>
            </w:pPr>
          </w:p>
        </w:tc>
        <w:tc>
          <w:tcPr>
            <w:tcW w:w="2132" w:type="dxa"/>
            <w:vMerge/>
            <w:tcBorders>
              <w:left w:val="single" w:sz="12" w:space="0" w:color="auto"/>
            </w:tcBorders>
          </w:tcPr>
          <w:p w:rsidR="006B4F46" w:rsidRPr="001C653E" w:rsidRDefault="006B4F46" w:rsidP="007167BF">
            <w:pPr>
              <w:rPr>
                <w:sz w:val="20"/>
                <w:szCs w:val="20"/>
              </w:rPr>
            </w:pPr>
          </w:p>
        </w:tc>
        <w:tc>
          <w:tcPr>
            <w:tcW w:w="4049" w:type="dxa"/>
            <w:gridSpan w:val="3"/>
            <w:tcBorders>
              <w:top w:val="single" w:sz="4" w:space="0" w:color="auto"/>
              <w:left w:val="single" w:sz="6" w:space="0" w:color="auto"/>
              <w:bottom w:val="single" w:sz="4" w:space="0" w:color="auto"/>
              <w:right w:val="single" w:sz="4" w:space="0" w:color="auto"/>
            </w:tcBorders>
          </w:tcPr>
          <w:p w:rsidR="006B4F46" w:rsidRPr="001C653E" w:rsidRDefault="006B4F46" w:rsidP="007167BF">
            <w:pPr>
              <w:pStyle w:val="CommentText"/>
              <w:tabs>
                <w:tab w:val="right" w:leader="dot" w:pos="3861"/>
              </w:tabs>
            </w:pPr>
            <w:r w:rsidRPr="001C653E">
              <w:t>INTERNAL INJURIES(</w:t>
            </w:r>
            <w:r w:rsidRPr="001C653E">
              <w:rPr>
                <w:rFonts w:ascii="SutonnyMJ" w:hAnsi="SutonnyMJ"/>
              </w:rPr>
              <w:t>kix‡ii wfZ‡i †Kvb AvNvZ</w:t>
            </w:r>
            <w:r w:rsidRPr="001C653E">
              <w:t>)</w:t>
            </w:r>
            <w:r w:rsidRPr="001C653E">
              <w:tab/>
              <w:t>I</w:t>
            </w:r>
          </w:p>
        </w:tc>
        <w:tc>
          <w:tcPr>
            <w:tcW w:w="763" w:type="dxa"/>
            <w:tcBorders>
              <w:top w:val="single" w:sz="4" w:space="0" w:color="auto"/>
              <w:left w:val="single" w:sz="4" w:space="0" w:color="auto"/>
              <w:bottom w:val="single" w:sz="4" w:space="0" w:color="auto"/>
              <w:right w:val="single" w:sz="4"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1</w:t>
            </w:r>
          </w:p>
        </w:tc>
        <w:tc>
          <w:tcPr>
            <w:tcW w:w="992" w:type="dxa"/>
            <w:tcBorders>
              <w:top w:val="single" w:sz="4" w:space="0" w:color="auto"/>
              <w:left w:val="single" w:sz="4" w:space="0" w:color="auto"/>
              <w:bottom w:val="single" w:sz="4" w:space="0" w:color="auto"/>
              <w:right w:val="single" w:sz="4"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2</w:t>
            </w:r>
          </w:p>
        </w:tc>
        <w:tc>
          <w:tcPr>
            <w:tcW w:w="1137" w:type="dxa"/>
            <w:gridSpan w:val="2"/>
            <w:tcBorders>
              <w:top w:val="single" w:sz="4" w:space="0" w:color="auto"/>
              <w:left w:val="single" w:sz="4" w:space="0" w:color="auto"/>
              <w:bottom w:val="single" w:sz="4" w:space="0" w:color="auto"/>
              <w:right w:val="single" w:sz="6"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8</w:t>
            </w:r>
          </w:p>
        </w:tc>
        <w:tc>
          <w:tcPr>
            <w:tcW w:w="981" w:type="dxa"/>
            <w:vMerge/>
            <w:tcBorders>
              <w:left w:val="single" w:sz="6" w:space="0" w:color="auto"/>
              <w:right w:val="single" w:sz="6" w:space="0" w:color="auto"/>
            </w:tcBorders>
          </w:tcPr>
          <w:p w:rsidR="006B4F46" w:rsidRPr="001C653E" w:rsidRDefault="006B4F46" w:rsidP="007167BF">
            <w:pPr>
              <w:tabs>
                <w:tab w:val="right" w:leader="dot" w:pos="3861"/>
              </w:tabs>
              <w:jc w:val="both"/>
              <w:rPr>
                <w:sz w:val="20"/>
                <w:szCs w:val="20"/>
              </w:rPr>
            </w:pPr>
          </w:p>
        </w:tc>
      </w:tr>
      <w:tr w:rsidR="006B4F46" w:rsidRPr="001C653E" w:rsidTr="006B4F46">
        <w:trPr>
          <w:cantSplit/>
          <w:trHeight w:val="521"/>
        </w:trPr>
        <w:tc>
          <w:tcPr>
            <w:tcW w:w="674" w:type="dxa"/>
            <w:vMerge/>
            <w:tcBorders>
              <w:left w:val="single" w:sz="6" w:space="0" w:color="auto"/>
              <w:bottom w:val="single" w:sz="6" w:space="0" w:color="auto"/>
              <w:right w:val="single" w:sz="12" w:space="0" w:color="auto"/>
            </w:tcBorders>
          </w:tcPr>
          <w:p w:rsidR="006B4F46" w:rsidRPr="001C653E" w:rsidRDefault="006B4F46" w:rsidP="006C3963">
            <w:pPr>
              <w:numPr>
                <w:ilvl w:val="0"/>
                <w:numId w:val="8"/>
              </w:numPr>
              <w:jc w:val="both"/>
              <w:rPr>
                <w:sz w:val="20"/>
                <w:szCs w:val="20"/>
              </w:rPr>
            </w:pPr>
          </w:p>
        </w:tc>
        <w:tc>
          <w:tcPr>
            <w:tcW w:w="2132" w:type="dxa"/>
            <w:vMerge/>
            <w:tcBorders>
              <w:left w:val="single" w:sz="12" w:space="0" w:color="auto"/>
              <w:bottom w:val="single" w:sz="6" w:space="0" w:color="auto"/>
            </w:tcBorders>
          </w:tcPr>
          <w:p w:rsidR="006B4F46" w:rsidRPr="001C653E" w:rsidRDefault="006B4F46" w:rsidP="007167BF">
            <w:pPr>
              <w:rPr>
                <w:sz w:val="20"/>
                <w:szCs w:val="20"/>
              </w:rPr>
            </w:pPr>
          </w:p>
        </w:tc>
        <w:tc>
          <w:tcPr>
            <w:tcW w:w="4049" w:type="dxa"/>
            <w:gridSpan w:val="3"/>
            <w:tcBorders>
              <w:top w:val="single" w:sz="4" w:space="0" w:color="auto"/>
              <w:left w:val="single" w:sz="6" w:space="0" w:color="auto"/>
              <w:bottom w:val="single" w:sz="6" w:space="0" w:color="auto"/>
              <w:right w:val="single" w:sz="4" w:space="0" w:color="auto"/>
            </w:tcBorders>
          </w:tcPr>
          <w:p w:rsidR="006B4F46" w:rsidRPr="001C653E" w:rsidRDefault="006B4F46" w:rsidP="007167BF">
            <w:pPr>
              <w:pStyle w:val="CommentText"/>
              <w:tabs>
                <w:tab w:val="right" w:leader="dot" w:pos="3861"/>
              </w:tabs>
            </w:pPr>
            <w:r w:rsidRPr="001C653E">
              <w:t>OTHER (specify):</w:t>
            </w:r>
            <w:r w:rsidRPr="001C653E">
              <w:rPr>
                <w:rFonts w:ascii="SutonnyMJ" w:hAnsi="SutonnyMJ"/>
              </w:rPr>
              <w:t xml:space="preserve"> Ab¨vb¨ (wbw`©ó </w:t>
            </w:r>
            <w:r w:rsidRPr="001C653E">
              <w:rPr>
                <w:rFonts w:ascii="SutonnyMJ" w:hAnsi="SutonnyMJ" w:cs="Arial"/>
              </w:rPr>
              <w:t>Kiæb</w:t>
            </w:r>
            <w:r w:rsidRPr="001C653E">
              <w:rPr>
                <w:rFonts w:ascii="SutonnyMJ" w:hAnsi="SutonnyMJ"/>
              </w:rPr>
              <w:t>)</w:t>
            </w:r>
            <w:r w:rsidRPr="001C653E">
              <w:t xml:space="preserve"> ____________________.................................X</w:t>
            </w:r>
          </w:p>
        </w:tc>
        <w:tc>
          <w:tcPr>
            <w:tcW w:w="763" w:type="dxa"/>
            <w:tcBorders>
              <w:top w:val="single" w:sz="4" w:space="0" w:color="auto"/>
              <w:left w:val="single" w:sz="4" w:space="0" w:color="auto"/>
              <w:bottom w:val="single" w:sz="4" w:space="0" w:color="auto"/>
              <w:right w:val="single" w:sz="4" w:space="0" w:color="auto"/>
            </w:tcBorders>
          </w:tcPr>
          <w:p w:rsidR="006B4F46" w:rsidRPr="001C653E" w:rsidRDefault="006B4F46" w:rsidP="00A428B6">
            <w:pPr>
              <w:tabs>
                <w:tab w:val="right" w:leader="dot" w:pos="3861"/>
              </w:tabs>
              <w:jc w:val="center"/>
              <w:rPr>
                <w:sz w:val="20"/>
                <w:szCs w:val="20"/>
              </w:rPr>
            </w:pPr>
            <w:r w:rsidRPr="001C653E">
              <w:rPr>
                <w:sz w:val="20"/>
                <w:szCs w:val="20"/>
              </w:rPr>
              <w:t>1</w:t>
            </w:r>
          </w:p>
          <w:p w:rsidR="006B4F46" w:rsidRPr="001C653E" w:rsidRDefault="006B4F46" w:rsidP="00A428B6">
            <w:pPr>
              <w:tabs>
                <w:tab w:val="right" w:leader="dot" w:pos="3861"/>
              </w:tabs>
              <w:jc w:val="center"/>
              <w:rPr>
                <w:sz w:val="20"/>
                <w:szCs w:val="20"/>
              </w:rPr>
            </w:pPr>
          </w:p>
        </w:tc>
        <w:tc>
          <w:tcPr>
            <w:tcW w:w="992" w:type="dxa"/>
            <w:tcBorders>
              <w:top w:val="single" w:sz="4" w:space="0" w:color="auto"/>
              <w:left w:val="single" w:sz="4" w:space="0" w:color="auto"/>
              <w:bottom w:val="single" w:sz="4" w:space="0" w:color="auto"/>
              <w:right w:val="single" w:sz="4" w:space="0" w:color="auto"/>
            </w:tcBorders>
          </w:tcPr>
          <w:p w:rsidR="006B4F46" w:rsidRPr="001C653E" w:rsidRDefault="006B4F46" w:rsidP="00A428B6">
            <w:pPr>
              <w:tabs>
                <w:tab w:val="right" w:leader="dot" w:pos="3861"/>
              </w:tabs>
              <w:jc w:val="center"/>
              <w:rPr>
                <w:sz w:val="20"/>
                <w:szCs w:val="20"/>
              </w:rPr>
            </w:pPr>
            <w:r w:rsidRPr="001C653E">
              <w:rPr>
                <w:sz w:val="20"/>
                <w:szCs w:val="20"/>
              </w:rPr>
              <w:t>2</w:t>
            </w:r>
          </w:p>
          <w:p w:rsidR="006B4F46" w:rsidRPr="001C653E" w:rsidRDefault="006B4F46" w:rsidP="00A428B6">
            <w:pPr>
              <w:tabs>
                <w:tab w:val="right" w:leader="dot" w:pos="3861"/>
              </w:tabs>
              <w:jc w:val="center"/>
              <w:rPr>
                <w:sz w:val="20"/>
                <w:szCs w:val="20"/>
              </w:rPr>
            </w:pPr>
          </w:p>
        </w:tc>
        <w:tc>
          <w:tcPr>
            <w:tcW w:w="1137" w:type="dxa"/>
            <w:gridSpan w:val="2"/>
            <w:tcBorders>
              <w:top w:val="single" w:sz="4" w:space="0" w:color="auto"/>
              <w:left w:val="single" w:sz="4" w:space="0" w:color="auto"/>
              <w:bottom w:val="single" w:sz="4" w:space="0" w:color="auto"/>
              <w:right w:val="single" w:sz="6" w:space="0" w:color="auto"/>
            </w:tcBorders>
          </w:tcPr>
          <w:p w:rsidR="006B4F46" w:rsidRPr="001C653E" w:rsidRDefault="006B4F46" w:rsidP="00A428B6">
            <w:pPr>
              <w:tabs>
                <w:tab w:val="right" w:leader="dot" w:pos="3861"/>
              </w:tabs>
              <w:jc w:val="center"/>
              <w:rPr>
                <w:sz w:val="20"/>
                <w:szCs w:val="20"/>
              </w:rPr>
            </w:pPr>
            <w:r w:rsidRPr="001C653E">
              <w:rPr>
                <w:sz w:val="20"/>
                <w:szCs w:val="20"/>
              </w:rPr>
              <w:t>8</w:t>
            </w:r>
          </w:p>
          <w:p w:rsidR="006B4F46" w:rsidRPr="001C653E" w:rsidRDefault="006B4F46" w:rsidP="00A428B6">
            <w:pPr>
              <w:tabs>
                <w:tab w:val="right" w:leader="dot" w:pos="3861"/>
              </w:tabs>
              <w:jc w:val="center"/>
              <w:rPr>
                <w:sz w:val="20"/>
                <w:szCs w:val="20"/>
              </w:rPr>
            </w:pPr>
          </w:p>
        </w:tc>
        <w:tc>
          <w:tcPr>
            <w:tcW w:w="981" w:type="dxa"/>
            <w:vMerge/>
            <w:tcBorders>
              <w:left w:val="single" w:sz="6" w:space="0" w:color="auto"/>
              <w:bottom w:val="single" w:sz="6" w:space="0" w:color="auto"/>
              <w:right w:val="single" w:sz="6" w:space="0" w:color="auto"/>
            </w:tcBorders>
          </w:tcPr>
          <w:p w:rsidR="006B4F46" w:rsidRPr="001C653E" w:rsidRDefault="006B4F46" w:rsidP="007167BF">
            <w:pPr>
              <w:tabs>
                <w:tab w:val="right" w:leader="dot" w:pos="3861"/>
              </w:tabs>
              <w:jc w:val="both"/>
              <w:rPr>
                <w:sz w:val="20"/>
                <w:szCs w:val="20"/>
              </w:rPr>
            </w:pPr>
          </w:p>
        </w:tc>
      </w:tr>
      <w:tr w:rsidR="006B4F46" w:rsidRPr="001C653E" w:rsidTr="006B4F46">
        <w:trPr>
          <w:cantSplit/>
          <w:trHeight w:val="1339"/>
        </w:trPr>
        <w:tc>
          <w:tcPr>
            <w:tcW w:w="674" w:type="dxa"/>
            <w:tcBorders>
              <w:top w:val="single" w:sz="6" w:space="0" w:color="auto"/>
              <w:left w:val="single" w:sz="6" w:space="0" w:color="auto"/>
              <w:bottom w:val="single" w:sz="4" w:space="0" w:color="auto"/>
              <w:right w:val="single" w:sz="12" w:space="0" w:color="auto"/>
            </w:tcBorders>
          </w:tcPr>
          <w:p w:rsidR="006B4F46" w:rsidRPr="001C653E" w:rsidRDefault="006B4F46" w:rsidP="006C3963">
            <w:pPr>
              <w:numPr>
                <w:ilvl w:val="0"/>
                <w:numId w:val="8"/>
              </w:numPr>
              <w:jc w:val="both"/>
              <w:rPr>
                <w:sz w:val="20"/>
                <w:szCs w:val="20"/>
              </w:rPr>
            </w:pPr>
          </w:p>
        </w:tc>
        <w:tc>
          <w:tcPr>
            <w:tcW w:w="4960" w:type="dxa"/>
            <w:gridSpan w:val="3"/>
            <w:tcBorders>
              <w:top w:val="single" w:sz="6" w:space="0" w:color="auto"/>
              <w:left w:val="single" w:sz="12" w:space="0" w:color="auto"/>
              <w:bottom w:val="single" w:sz="4" w:space="0" w:color="auto"/>
            </w:tcBorders>
          </w:tcPr>
          <w:p w:rsidR="006B4F46" w:rsidRPr="001C653E" w:rsidRDefault="006B4F46" w:rsidP="007167BF">
            <w:pPr>
              <w:pStyle w:val="BodyText"/>
              <w:rPr>
                <w:b w:val="0"/>
                <w:sz w:val="20"/>
                <w:szCs w:val="20"/>
              </w:rPr>
            </w:pPr>
            <w:r w:rsidRPr="001C653E">
              <w:rPr>
                <w:b w:val="0"/>
                <w:sz w:val="20"/>
                <w:szCs w:val="20"/>
              </w:rPr>
              <w:t xml:space="preserve">In your life, did you </w:t>
            </w:r>
            <w:r w:rsidRPr="001C653E">
              <w:rPr>
                <w:b w:val="0"/>
                <w:sz w:val="20"/>
                <w:szCs w:val="20"/>
                <w:u w:val="single"/>
              </w:rPr>
              <w:t>ever</w:t>
            </w:r>
            <w:r w:rsidRPr="001C653E">
              <w:rPr>
                <w:b w:val="0"/>
                <w:sz w:val="20"/>
                <w:szCs w:val="20"/>
              </w:rPr>
              <w:t xml:space="preserve"> lose consciousness because of what (any of your) your husband/partner(s) did to you?</w:t>
            </w:r>
          </w:p>
          <w:p w:rsidR="006B4F46" w:rsidRPr="001C653E" w:rsidRDefault="006B4F46" w:rsidP="002E1C23">
            <w:pPr>
              <w:rPr>
                <w:i/>
                <w:sz w:val="20"/>
                <w:szCs w:val="20"/>
              </w:rPr>
            </w:pPr>
            <w:r w:rsidRPr="001C653E">
              <w:rPr>
                <w:rFonts w:ascii="SutonnyMJ" w:hAnsi="SutonnyMJ"/>
                <w:sz w:val="20"/>
                <w:szCs w:val="20"/>
              </w:rPr>
              <w:t xml:space="preserve">Avcwb wK KLbI (†h †Kvb) ¯^vgxi gvia‡ii ev †Kvb AZ¨vPv‡ii Kvi‡Y AÁvb n‡q wM‡qwQ‡jb? </w:t>
            </w:r>
          </w:p>
        </w:tc>
        <w:tc>
          <w:tcPr>
            <w:tcW w:w="4113" w:type="dxa"/>
            <w:gridSpan w:val="5"/>
            <w:tcBorders>
              <w:top w:val="single" w:sz="4" w:space="0" w:color="auto"/>
              <w:left w:val="single" w:sz="6" w:space="0" w:color="auto"/>
              <w:bottom w:val="single" w:sz="4" w:space="0" w:color="auto"/>
              <w:right w:val="single" w:sz="6" w:space="0" w:color="auto"/>
            </w:tcBorders>
          </w:tcPr>
          <w:p w:rsidR="006B4F46" w:rsidRPr="001C653E" w:rsidRDefault="006B4F46" w:rsidP="007167BF">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rsidR="006B4F46" w:rsidRPr="001C653E" w:rsidRDefault="006B4F46" w:rsidP="007167BF">
            <w:pPr>
              <w:tabs>
                <w:tab w:val="right" w:leader="dot" w:pos="3887"/>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w:t>
            </w:r>
          </w:p>
          <w:p w:rsidR="006B4F46" w:rsidRPr="001C653E" w:rsidRDefault="006B4F46" w:rsidP="007167BF">
            <w:pPr>
              <w:tabs>
                <w:tab w:val="right" w:leader="dot" w:pos="3887"/>
              </w:tabs>
              <w:jc w:val="both"/>
              <w:rPr>
                <w:sz w:val="20"/>
                <w:szCs w:val="20"/>
              </w:rPr>
            </w:pPr>
            <w:r w:rsidRPr="001C653E">
              <w:rPr>
                <w:sz w:val="20"/>
                <w:szCs w:val="20"/>
              </w:rPr>
              <w:t>2</w:t>
            </w:r>
          </w:p>
          <w:p w:rsidR="006B4F46" w:rsidRPr="001C653E" w:rsidRDefault="006B4F46" w:rsidP="007167BF">
            <w:pPr>
              <w:tabs>
                <w:tab w:val="right" w:leader="dot" w:pos="3997"/>
                <w:tab w:val="right" w:leader="dot" w:pos="4253"/>
              </w:tabs>
              <w:jc w:val="both"/>
              <w:rPr>
                <w:rFonts w:ascii="SutonnyMJ" w:hAnsi="SutonnyMJ" w:cs="Vrinda"/>
                <w:sz w:val="20"/>
                <w:szCs w:val="20"/>
                <w:lang w:bidi="bn-BD"/>
              </w:rPr>
            </w:pPr>
            <w:r w:rsidRPr="001C653E">
              <w:rPr>
                <w:sz w:val="20"/>
                <w:szCs w:val="20"/>
              </w:rPr>
              <w:t>DON’T KNOW/DON’T REMEMBER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Rvbv †bB/ g‡b †bB</w:t>
            </w:r>
            <w:r w:rsidRPr="001C653E">
              <w:rPr>
                <w:rFonts w:ascii="SutonnyMJ" w:hAnsi="SutonnyMJ" w:cs="SutonnyMJ" w:hint="cs"/>
                <w:sz w:val="20"/>
                <w:szCs w:val="20"/>
                <w:cs/>
                <w:lang w:bidi="bn-BD"/>
              </w:rPr>
              <w:t>)</w:t>
            </w:r>
            <w:r w:rsidRPr="001C653E">
              <w:rPr>
                <w:sz w:val="20"/>
                <w:szCs w:val="20"/>
              </w:rPr>
              <w:tab/>
              <w:t>8</w:t>
            </w:r>
          </w:p>
          <w:p w:rsidR="006B4F46" w:rsidRPr="001C653E" w:rsidRDefault="006B4F46" w:rsidP="007167BF">
            <w:pPr>
              <w:tabs>
                <w:tab w:val="right" w:leader="dot" w:pos="3861"/>
              </w:tabs>
              <w:rPr>
                <w:sz w:val="20"/>
                <w:szCs w:val="20"/>
              </w:rPr>
            </w:pPr>
            <w:r w:rsidRPr="001C653E">
              <w:rPr>
                <w:sz w:val="20"/>
                <w:szCs w:val="20"/>
              </w:rPr>
              <w:t>REFUSED/NO ANSWER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rFonts w:ascii="SutonnyMJ" w:hAnsi="SutonnyMJ" w:cs="SutonnyMJ" w:hint="cs"/>
                <w:sz w:val="20"/>
                <w:szCs w:val="20"/>
                <w:cs/>
                <w:lang w:bidi="bn-BD"/>
              </w:rPr>
              <w:t>)</w:t>
            </w:r>
            <w:r w:rsidRPr="001C653E">
              <w:rPr>
                <w:rFonts w:ascii="SutonnyMJ" w:hAnsi="SutonnyMJ" w:cs="Vrinda"/>
                <w:sz w:val="20"/>
                <w:szCs w:val="20"/>
                <w:lang w:val="en-US" w:bidi="bn-BD"/>
              </w:rPr>
              <w:t>............</w:t>
            </w:r>
            <w:r w:rsidRPr="001C653E">
              <w:rPr>
                <w:sz w:val="20"/>
                <w:szCs w:val="20"/>
              </w:rPr>
              <w:t>9</w:t>
            </w:r>
          </w:p>
        </w:tc>
        <w:tc>
          <w:tcPr>
            <w:tcW w:w="981" w:type="dxa"/>
            <w:tcBorders>
              <w:top w:val="single" w:sz="6" w:space="0" w:color="auto"/>
              <w:left w:val="single" w:sz="6" w:space="0" w:color="auto"/>
              <w:right w:val="single" w:sz="6" w:space="0" w:color="auto"/>
            </w:tcBorders>
          </w:tcPr>
          <w:p w:rsidR="006B4F46" w:rsidRPr="001C653E" w:rsidRDefault="006B4F46" w:rsidP="007167BF">
            <w:pPr>
              <w:tabs>
                <w:tab w:val="right" w:leader="dot" w:pos="3686"/>
              </w:tabs>
              <w:jc w:val="both"/>
              <w:rPr>
                <w:sz w:val="20"/>
                <w:szCs w:val="20"/>
              </w:rPr>
            </w:pPr>
          </w:p>
          <w:p w:rsidR="006B4F46" w:rsidRPr="001C653E" w:rsidRDefault="006B4F46" w:rsidP="007167BF">
            <w:pPr>
              <w:tabs>
                <w:tab w:val="right" w:leader="dot" w:pos="3686"/>
              </w:tabs>
              <w:jc w:val="both"/>
              <w:rPr>
                <w:sz w:val="20"/>
                <w:szCs w:val="20"/>
              </w:rPr>
            </w:pPr>
          </w:p>
        </w:tc>
      </w:tr>
      <w:tr w:rsidR="006B4F46" w:rsidRPr="001C653E" w:rsidTr="006B4F46">
        <w:trPr>
          <w:cantSplit/>
          <w:trHeight w:val="949"/>
        </w:trPr>
        <w:tc>
          <w:tcPr>
            <w:tcW w:w="674" w:type="dxa"/>
            <w:tcBorders>
              <w:left w:val="single" w:sz="6" w:space="0" w:color="auto"/>
              <w:bottom w:val="single" w:sz="6" w:space="0" w:color="auto"/>
              <w:right w:val="single" w:sz="12" w:space="0" w:color="auto"/>
            </w:tcBorders>
          </w:tcPr>
          <w:p w:rsidR="006B4F46" w:rsidRPr="001C653E" w:rsidRDefault="006B4F46" w:rsidP="00161631">
            <w:pPr>
              <w:jc w:val="both"/>
              <w:rPr>
                <w:sz w:val="20"/>
                <w:szCs w:val="20"/>
                <w:cs/>
                <w:lang w:bidi="bn-BD"/>
              </w:rPr>
            </w:pPr>
            <w:r w:rsidRPr="001C653E">
              <w:rPr>
                <w:rFonts w:cs="Vrinda" w:hint="cs"/>
                <w:sz w:val="20"/>
                <w:szCs w:val="20"/>
                <w:cs/>
                <w:lang w:bidi="bn-BD"/>
              </w:rPr>
              <w:t>9</w:t>
            </w:r>
            <w:r w:rsidRPr="001C653E">
              <w:rPr>
                <w:sz w:val="20"/>
                <w:szCs w:val="20"/>
                <w:cs/>
                <w:lang w:bidi="bn-BD"/>
              </w:rPr>
              <w:t>05 a</w:t>
            </w:r>
          </w:p>
        </w:tc>
        <w:tc>
          <w:tcPr>
            <w:tcW w:w="4960" w:type="dxa"/>
            <w:gridSpan w:val="3"/>
            <w:tcBorders>
              <w:bottom w:val="single" w:sz="6" w:space="0" w:color="auto"/>
            </w:tcBorders>
          </w:tcPr>
          <w:p w:rsidR="006B4F46" w:rsidRPr="001C653E" w:rsidRDefault="006B4F46" w:rsidP="007167BF">
            <w:pPr>
              <w:pStyle w:val="BodyText"/>
              <w:rPr>
                <w:b w:val="0"/>
                <w:sz w:val="20"/>
                <w:szCs w:val="20"/>
              </w:rPr>
            </w:pPr>
            <w:r w:rsidRPr="001C653E">
              <w:rPr>
                <w:b w:val="0"/>
                <w:sz w:val="20"/>
                <w:szCs w:val="20"/>
              </w:rPr>
              <w:t xml:space="preserve">In your life, were you </w:t>
            </w:r>
            <w:r w:rsidRPr="001C653E">
              <w:rPr>
                <w:b w:val="0"/>
                <w:sz w:val="20"/>
                <w:szCs w:val="20"/>
                <w:u w:val="single"/>
              </w:rPr>
              <w:t>ever</w:t>
            </w:r>
            <w:r w:rsidRPr="001C653E">
              <w:rPr>
                <w:b w:val="0"/>
                <w:sz w:val="20"/>
                <w:szCs w:val="20"/>
              </w:rPr>
              <w:t xml:space="preserve"> hurt badly enough by (any of ) your husband/partner(s)  that you needed health care (even if you did not receive it)?</w:t>
            </w:r>
          </w:p>
          <w:p w:rsidR="006B4F46" w:rsidRPr="001C653E" w:rsidRDefault="006B4F46" w:rsidP="007167BF">
            <w:pPr>
              <w:rPr>
                <w:sz w:val="20"/>
                <w:szCs w:val="20"/>
              </w:rPr>
            </w:pPr>
            <w:r w:rsidRPr="001C653E">
              <w:rPr>
                <w:rFonts w:ascii="SutonnyMJ" w:hAnsi="SutonnyMJ"/>
                <w:sz w:val="20"/>
                <w:szCs w:val="20"/>
              </w:rPr>
              <w:t xml:space="preserve">Avcwb wK KLbI Ggbfv‡e RLg n‡q‡Qb hv‡Z wPwKrmvi `iKvi n‡qwQj? </w:t>
            </w:r>
          </w:p>
          <w:p w:rsidR="006B4F46" w:rsidRPr="001C653E" w:rsidRDefault="006B4F46" w:rsidP="007167BF">
            <w:pPr>
              <w:pStyle w:val="BodyText"/>
              <w:rPr>
                <w:b w:val="0"/>
                <w:sz w:val="20"/>
                <w:szCs w:val="20"/>
              </w:rPr>
            </w:pPr>
            <w:r w:rsidRPr="001C653E">
              <w:rPr>
                <w:b w:val="0"/>
                <w:sz w:val="20"/>
                <w:szCs w:val="20"/>
              </w:rPr>
              <w:t>IF YES: How many times?</w:t>
            </w:r>
          </w:p>
          <w:p w:rsidR="006B4F46" w:rsidRPr="001C653E" w:rsidRDefault="006B4F46" w:rsidP="007167BF">
            <w:pPr>
              <w:rPr>
                <w:rFonts w:ascii="ArhialkhanMJ" w:hAnsi="ArhialkhanMJ" w:cs="ArhialkhanMJ"/>
                <w:sz w:val="20"/>
                <w:szCs w:val="20"/>
              </w:rPr>
            </w:pPr>
            <w:r w:rsidRPr="001C653E">
              <w:rPr>
                <w:rFonts w:ascii="SutonnyMJ" w:hAnsi="SutonnyMJ" w:cs="ArhialkhanMJ"/>
                <w:sz w:val="20"/>
                <w:szCs w:val="20"/>
              </w:rPr>
              <w:t>hw` nu¨v nq, KZ evi?</w:t>
            </w:r>
          </w:p>
        </w:tc>
        <w:tc>
          <w:tcPr>
            <w:tcW w:w="4113" w:type="dxa"/>
            <w:gridSpan w:val="5"/>
            <w:tcBorders>
              <w:left w:val="single" w:sz="6" w:space="0" w:color="auto"/>
              <w:bottom w:val="single" w:sz="6" w:space="0" w:color="auto"/>
            </w:tcBorders>
          </w:tcPr>
          <w:p w:rsidR="006B4F46" w:rsidRPr="001C653E" w:rsidRDefault="006B4F46" w:rsidP="007167BF">
            <w:pPr>
              <w:tabs>
                <w:tab w:val="right" w:leader="dot" w:pos="3763"/>
              </w:tabs>
              <w:jc w:val="both"/>
              <w:rPr>
                <w:rFonts w:ascii="SutonnyMJ" w:hAnsi="SutonnyMJ"/>
                <w:sz w:val="20"/>
                <w:szCs w:val="20"/>
              </w:rPr>
            </w:pPr>
            <w:r w:rsidRPr="001C653E">
              <w:rPr>
                <w:sz w:val="20"/>
                <w:szCs w:val="20"/>
              </w:rPr>
              <w:t>TIMES NEEDED HEALTH CARE(</w:t>
            </w:r>
            <w:r w:rsidRPr="001C653E">
              <w:rPr>
                <w:rFonts w:ascii="SutonnyMJ" w:hAnsi="SutonnyMJ"/>
                <w:sz w:val="20"/>
                <w:szCs w:val="20"/>
              </w:rPr>
              <w:t>hZevi ¯^v¯’¨‡mev `iKvi n‡qwQj</w:t>
            </w:r>
            <w:r w:rsidRPr="001C653E">
              <w:rPr>
                <w:sz w:val="20"/>
                <w:szCs w:val="20"/>
              </w:rPr>
              <w:t>)</w:t>
            </w:r>
            <w:r w:rsidRPr="001C653E">
              <w:rPr>
                <w:sz w:val="20"/>
                <w:szCs w:val="20"/>
              </w:rPr>
              <w:tab/>
              <w:t>[   ][   ]</w:t>
            </w:r>
          </w:p>
          <w:p w:rsidR="006B4F46" w:rsidRPr="001C653E" w:rsidRDefault="006B4F46" w:rsidP="007167BF">
            <w:pPr>
              <w:tabs>
                <w:tab w:val="right" w:leader="dot" w:pos="3861"/>
              </w:tabs>
              <w:jc w:val="both"/>
              <w:rPr>
                <w:sz w:val="20"/>
                <w:szCs w:val="20"/>
              </w:rPr>
            </w:pPr>
            <w:r w:rsidRPr="001C653E">
              <w:rPr>
                <w:sz w:val="20"/>
                <w:szCs w:val="20"/>
              </w:rPr>
              <w:t>REFUSED/NO ANSWER(</w:t>
            </w:r>
            <w:r w:rsidRPr="001C653E">
              <w:rPr>
                <w:rFonts w:ascii="SutonnyMJ" w:hAnsi="SutonnyMJ" w:cs="SutonnyMJ"/>
                <w:sz w:val="20"/>
                <w:szCs w:val="20"/>
                <w:lang w:bidi="bn-BD"/>
              </w:rPr>
              <w:t>cÖZ¨vL¨vb/ DËi †bB</w:t>
            </w:r>
            <w:r w:rsidRPr="001C653E">
              <w:rPr>
                <w:sz w:val="20"/>
                <w:szCs w:val="20"/>
              </w:rPr>
              <w:t>)</w:t>
            </w:r>
            <w:r w:rsidRPr="001C653E">
              <w:rPr>
                <w:sz w:val="20"/>
                <w:szCs w:val="20"/>
              </w:rPr>
              <w:tab/>
              <w:t>99</w:t>
            </w:r>
          </w:p>
          <w:p w:rsidR="006B4F46" w:rsidRPr="001C653E" w:rsidRDefault="006B4F46" w:rsidP="007167BF">
            <w:pPr>
              <w:tabs>
                <w:tab w:val="right" w:leader="dot" w:pos="3861"/>
              </w:tabs>
              <w:jc w:val="both"/>
              <w:rPr>
                <w:b/>
                <w:sz w:val="20"/>
                <w:szCs w:val="20"/>
              </w:rPr>
            </w:pPr>
            <w:r w:rsidRPr="001C653E">
              <w:rPr>
                <w:sz w:val="20"/>
                <w:szCs w:val="20"/>
              </w:rPr>
              <w:t>NOT NEEDED (</w:t>
            </w:r>
            <w:r w:rsidRPr="001C653E">
              <w:rPr>
                <w:rFonts w:ascii="SutonnyMJ" w:hAnsi="SutonnyMJ"/>
                <w:sz w:val="20"/>
                <w:szCs w:val="20"/>
              </w:rPr>
              <w:t>cÖ‡qvRb</w:t>
            </w:r>
            <w:r w:rsidRPr="001C653E">
              <w:rPr>
                <w:rFonts w:ascii="SutonnyMJ" w:hAnsi="SutonnyMJ" w:cs="ArhialkhanMJ"/>
                <w:sz w:val="20"/>
                <w:szCs w:val="20"/>
              </w:rPr>
              <w:t xml:space="preserve"> nq</w:t>
            </w:r>
            <w:r w:rsidRPr="001C653E">
              <w:rPr>
                <w:rFonts w:ascii="SutonnyMJ" w:hAnsi="SutonnyMJ"/>
                <w:sz w:val="20"/>
                <w:szCs w:val="20"/>
              </w:rPr>
              <w:t xml:space="preserve"> bvB</w:t>
            </w:r>
            <w:r w:rsidRPr="001C653E">
              <w:rPr>
                <w:sz w:val="20"/>
                <w:szCs w:val="20"/>
              </w:rPr>
              <w:t>)</w:t>
            </w:r>
            <w:r w:rsidRPr="001C653E">
              <w:rPr>
                <w:sz w:val="20"/>
                <w:szCs w:val="20"/>
              </w:rPr>
              <w:tab/>
              <w:t>00</w:t>
            </w:r>
          </w:p>
          <w:p w:rsidR="006B4F46" w:rsidRPr="001C653E" w:rsidRDefault="006B4F46" w:rsidP="007167BF">
            <w:pPr>
              <w:tabs>
                <w:tab w:val="right" w:leader="dot" w:pos="3763"/>
              </w:tabs>
              <w:jc w:val="both"/>
              <w:rPr>
                <w:rFonts w:ascii="SutonnyMJ" w:hAnsi="SutonnyMJ"/>
                <w:sz w:val="20"/>
                <w:szCs w:val="20"/>
              </w:rPr>
            </w:pPr>
          </w:p>
        </w:tc>
        <w:tc>
          <w:tcPr>
            <w:tcW w:w="981" w:type="dxa"/>
            <w:tcBorders>
              <w:left w:val="single" w:sz="6" w:space="0" w:color="auto"/>
              <w:bottom w:val="single" w:sz="6" w:space="0" w:color="auto"/>
              <w:right w:val="single" w:sz="6" w:space="0" w:color="auto"/>
            </w:tcBorders>
          </w:tcPr>
          <w:p w:rsidR="006B4F46" w:rsidRPr="001C653E" w:rsidRDefault="006B4F46" w:rsidP="007167BF">
            <w:pPr>
              <w:tabs>
                <w:tab w:val="right" w:leader="dot" w:pos="3686"/>
              </w:tabs>
              <w:jc w:val="both"/>
              <w:rPr>
                <w:sz w:val="20"/>
                <w:szCs w:val="20"/>
              </w:rPr>
            </w:pPr>
          </w:p>
          <w:p w:rsidR="006B4F46" w:rsidRPr="001C653E" w:rsidRDefault="006B4F46" w:rsidP="007167BF">
            <w:pPr>
              <w:tabs>
                <w:tab w:val="right" w:leader="dot" w:pos="3686"/>
              </w:tabs>
              <w:jc w:val="both"/>
              <w:rPr>
                <w:sz w:val="20"/>
                <w:szCs w:val="20"/>
              </w:rPr>
            </w:pPr>
          </w:p>
          <w:p w:rsidR="006B4F46" w:rsidRPr="001C653E" w:rsidRDefault="006B4F46" w:rsidP="007167BF">
            <w:pPr>
              <w:jc w:val="both"/>
              <w:rPr>
                <w:rFonts w:cs="Vrinda"/>
                <w:b/>
                <w:sz w:val="20"/>
                <w:szCs w:val="20"/>
                <w:cs/>
                <w:lang w:bidi="bn-BD"/>
              </w:rPr>
            </w:pPr>
          </w:p>
          <w:p w:rsidR="006B4F46" w:rsidRPr="001C653E" w:rsidRDefault="006B4F46" w:rsidP="002E1C23">
            <w:pPr>
              <w:jc w:val="both"/>
              <w:rPr>
                <w:sz w:val="20"/>
                <w:szCs w:val="20"/>
              </w:rPr>
            </w:pPr>
            <w:r w:rsidRPr="001C653E">
              <w:rPr>
                <w:b/>
                <w:sz w:val="20"/>
                <w:szCs w:val="20"/>
              </w:rPr>
              <w:sym w:font="Symbol" w:char="F0DE"/>
            </w:r>
            <w:r w:rsidR="00035575" w:rsidRPr="00A851F4">
              <w:rPr>
                <w:sz w:val="20"/>
                <w:szCs w:val="20"/>
              </w:rPr>
              <w:t xml:space="preserve"> Check</w:t>
            </w:r>
            <w:r w:rsidR="00035575">
              <w:rPr>
                <w:sz w:val="20"/>
                <w:szCs w:val="20"/>
              </w:rPr>
              <w:t xml:space="preserve">   1</w:t>
            </w:r>
            <w:r w:rsidR="00035575" w:rsidRPr="00A851F4">
              <w:rPr>
                <w:sz w:val="20"/>
                <w:szCs w:val="20"/>
              </w:rPr>
              <w:t>0A</w:t>
            </w:r>
          </w:p>
        </w:tc>
      </w:tr>
      <w:tr w:rsidR="006B4F46" w:rsidRPr="001C653E" w:rsidTr="006B4F46">
        <w:trPr>
          <w:cantSplit/>
          <w:trHeight w:val="543"/>
        </w:trPr>
        <w:tc>
          <w:tcPr>
            <w:tcW w:w="674" w:type="dxa"/>
            <w:tcBorders>
              <w:top w:val="single" w:sz="6" w:space="0" w:color="auto"/>
              <w:left w:val="single" w:sz="6" w:space="0" w:color="auto"/>
              <w:bottom w:val="single" w:sz="6" w:space="0" w:color="auto"/>
              <w:right w:val="single" w:sz="12" w:space="0" w:color="auto"/>
            </w:tcBorders>
          </w:tcPr>
          <w:p w:rsidR="006B4F46" w:rsidRPr="001C653E" w:rsidRDefault="006B4F46" w:rsidP="007167BF">
            <w:pPr>
              <w:rPr>
                <w:sz w:val="20"/>
                <w:szCs w:val="20"/>
              </w:rPr>
            </w:pPr>
            <w:r w:rsidRPr="001C653E">
              <w:rPr>
                <w:rFonts w:hint="cs"/>
                <w:sz w:val="20"/>
                <w:szCs w:val="20"/>
                <w:cs/>
                <w:lang w:bidi="bn-BD"/>
              </w:rPr>
              <w:t>9</w:t>
            </w:r>
            <w:r w:rsidRPr="001C653E">
              <w:rPr>
                <w:sz w:val="20"/>
                <w:szCs w:val="20"/>
                <w:lang w:bidi="bn-BD"/>
              </w:rPr>
              <w:t>05</w:t>
            </w:r>
            <w:r w:rsidRPr="001C653E">
              <w:rPr>
                <w:sz w:val="20"/>
                <w:szCs w:val="20"/>
              </w:rPr>
              <w:t xml:space="preserve"> b</w:t>
            </w:r>
          </w:p>
          <w:p w:rsidR="006B4F46" w:rsidRPr="001C653E" w:rsidRDefault="006B4F46" w:rsidP="007167BF">
            <w:pPr>
              <w:pStyle w:val="CommentText"/>
            </w:pPr>
          </w:p>
        </w:tc>
        <w:tc>
          <w:tcPr>
            <w:tcW w:w="4960" w:type="dxa"/>
            <w:gridSpan w:val="3"/>
            <w:tcBorders>
              <w:top w:val="single" w:sz="6" w:space="0" w:color="auto"/>
              <w:bottom w:val="single" w:sz="6" w:space="0" w:color="auto"/>
            </w:tcBorders>
          </w:tcPr>
          <w:p w:rsidR="006B4F46" w:rsidRPr="001C653E" w:rsidRDefault="006B4F46" w:rsidP="007167BF">
            <w:pPr>
              <w:pStyle w:val="CommentText"/>
              <w:tabs>
                <w:tab w:val="right" w:leader="dot" w:pos="3861"/>
              </w:tabs>
            </w:pPr>
            <w:r w:rsidRPr="001C653E">
              <w:t xml:space="preserve"> Has this happened </w:t>
            </w:r>
            <w:r w:rsidRPr="001C653E">
              <w:rPr>
                <w:u w:val="single"/>
              </w:rPr>
              <w:t>in the past 12 months</w:t>
            </w:r>
            <w:r w:rsidRPr="001C653E">
              <w:t>?</w:t>
            </w:r>
          </w:p>
          <w:p w:rsidR="006B4F46" w:rsidRPr="001C653E" w:rsidRDefault="006B4F46" w:rsidP="002E1C23">
            <w:pPr>
              <w:rPr>
                <w:sz w:val="20"/>
                <w:szCs w:val="20"/>
              </w:rPr>
            </w:pPr>
            <w:r w:rsidRPr="001C653E">
              <w:rPr>
                <w:rFonts w:ascii="SutonnyMJ" w:hAnsi="SutonnyMJ" w:cs="ArhialkhanMJ"/>
                <w:sz w:val="20"/>
                <w:szCs w:val="20"/>
              </w:rPr>
              <w:t>GB NUbv wK MZ 12 gv‡mi g‡a¨ N‡UwQj?</w:t>
            </w:r>
          </w:p>
        </w:tc>
        <w:tc>
          <w:tcPr>
            <w:tcW w:w="4113" w:type="dxa"/>
            <w:gridSpan w:val="5"/>
            <w:tcBorders>
              <w:top w:val="single" w:sz="6" w:space="0" w:color="auto"/>
              <w:left w:val="single" w:sz="6" w:space="0" w:color="auto"/>
              <w:bottom w:val="single" w:sz="6" w:space="0" w:color="auto"/>
            </w:tcBorders>
          </w:tcPr>
          <w:p w:rsidR="006B4F46" w:rsidRPr="001C653E" w:rsidRDefault="006B4F46" w:rsidP="007167BF">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.............................................................1</w:t>
            </w:r>
          </w:p>
          <w:p w:rsidR="006B4F46" w:rsidRPr="001C653E" w:rsidRDefault="006B4F46" w:rsidP="007167BF">
            <w:pPr>
              <w:tabs>
                <w:tab w:val="right" w:leader="dot" w:pos="3887"/>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p w:rsidR="006B4F46" w:rsidRPr="001C653E" w:rsidRDefault="006B4F46" w:rsidP="007167BF">
            <w:pPr>
              <w:tabs>
                <w:tab w:val="right" w:leader="dot" w:pos="3997"/>
                <w:tab w:val="right" w:leader="dot" w:pos="4253"/>
              </w:tabs>
              <w:jc w:val="both"/>
              <w:rPr>
                <w:rFonts w:ascii="SutonnyMJ" w:hAnsi="SutonnyMJ" w:cs="Vrinda"/>
                <w:sz w:val="20"/>
                <w:szCs w:val="20"/>
                <w:lang w:bidi="bn-BD"/>
              </w:rPr>
            </w:pPr>
            <w:r w:rsidRPr="001C653E">
              <w:rPr>
                <w:sz w:val="20"/>
                <w:szCs w:val="20"/>
              </w:rPr>
              <w:t>DON’T KNOW/DON’T REMEMBER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Rvbv †bB/ g‡b †bB</w:t>
            </w:r>
            <w:r w:rsidRPr="001C653E">
              <w:rPr>
                <w:rFonts w:ascii="SutonnyMJ" w:hAnsi="SutonnyMJ" w:cs="SutonnyMJ" w:hint="cs"/>
                <w:sz w:val="20"/>
                <w:szCs w:val="20"/>
                <w:cs/>
                <w:lang w:bidi="bn-BD"/>
              </w:rPr>
              <w:t>)</w:t>
            </w:r>
            <w:r w:rsidRPr="001C653E">
              <w:rPr>
                <w:sz w:val="20"/>
                <w:szCs w:val="20"/>
              </w:rPr>
              <w:t>........................................................8</w:t>
            </w:r>
          </w:p>
          <w:p w:rsidR="006B4F46" w:rsidRPr="001C653E" w:rsidRDefault="006B4F46" w:rsidP="007167BF">
            <w:pPr>
              <w:tabs>
                <w:tab w:val="right" w:leader="dot" w:pos="3861"/>
              </w:tabs>
              <w:rPr>
                <w:sz w:val="20"/>
                <w:szCs w:val="20"/>
              </w:rPr>
            </w:pPr>
            <w:r w:rsidRPr="001C653E">
              <w:rPr>
                <w:sz w:val="20"/>
                <w:szCs w:val="20"/>
              </w:rPr>
              <w:t>REFUSED/NO ANSWER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sz w:val="20"/>
                <w:szCs w:val="20"/>
                <w:cs/>
                <w:lang w:bidi="bn-BD"/>
              </w:rPr>
              <w:t>)</w:t>
            </w:r>
            <w:r w:rsidRPr="001C653E">
              <w:rPr>
                <w:sz w:val="20"/>
                <w:szCs w:val="20"/>
                <w:lang w:val="en-US" w:bidi="bn-BD"/>
              </w:rPr>
              <w:t>.....................................................................</w:t>
            </w:r>
            <w:r w:rsidRPr="001C653E">
              <w:rPr>
                <w:sz w:val="20"/>
                <w:szCs w:val="20"/>
              </w:rPr>
              <w:t>9</w:t>
            </w:r>
          </w:p>
        </w:tc>
        <w:tc>
          <w:tcPr>
            <w:tcW w:w="981" w:type="dxa"/>
            <w:tcBorders>
              <w:top w:val="single" w:sz="6" w:space="0" w:color="auto"/>
              <w:left w:val="single" w:sz="6" w:space="0" w:color="auto"/>
              <w:bottom w:val="single" w:sz="6" w:space="0" w:color="auto"/>
              <w:right w:val="single" w:sz="6" w:space="0" w:color="auto"/>
            </w:tcBorders>
          </w:tcPr>
          <w:p w:rsidR="006B4F46" w:rsidRPr="001C653E" w:rsidRDefault="006B4F46" w:rsidP="007167BF">
            <w:pPr>
              <w:tabs>
                <w:tab w:val="right" w:leader="dot" w:pos="3686"/>
              </w:tabs>
              <w:jc w:val="both"/>
              <w:rPr>
                <w:sz w:val="20"/>
                <w:szCs w:val="20"/>
              </w:rPr>
            </w:pPr>
          </w:p>
        </w:tc>
      </w:tr>
      <w:tr w:rsidR="006B4F46" w:rsidRPr="001C653E" w:rsidTr="006B4F46">
        <w:trPr>
          <w:cantSplit/>
          <w:trHeight w:val="543"/>
        </w:trPr>
        <w:tc>
          <w:tcPr>
            <w:tcW w:w="674" w:type="dxa"/>
            <w:tcBorders>
              <w:top w:val="single" w:sz="6" w:space="0" w:color="auto"/>
              <w:left w:val="single" w:sz="6" w:space="0" w:color="auto"/>
              <w:bottom w:val="single" w:sz="6" w:space="0" w:color="auto"/>
              <w:right w:val="single" w:sz="12" w:space="0" w:color="auto"/>
            </w:tcBorders>
          </w:tcPr>
          <w:p w:rsidR="006B4F46" w:rsidRPr="001C653E" w:rsidRDefault="006B4F46" w:rsidP="007167BF">
            <w:pPr>
              <w:rPr>
                <w:sz w:val="20"/>
                <w:szCs w:val="20"/>
                <w:cs/>
                <w:lang w:bidi="bn-BD"/>
              </w:rPr>
            </w:pPr>
            <w:r w:rsidRPr="001C653E">
              <w:rPr>
                <w:sz w:val="20"/>
                <w:szCs w:val="20"/>
                <w:lang w:bidi="bn-BD"/>
              </w:rPr>
              <w:t>906</w:t>
            </w:r>
          </w:p>
        </w:tc>
        <w:tc>
          <w:tcPr>
            <w:tcW w:w="4960" w:type="dxa"/>
            <w:gridSpan w:val="3"/>
            <w:tcBorders>
              <w:top w:val="single" w:sz="6" w:space="0" w:color="auto"/>
              <w:bottom w:val="single" w:sz="6" w:space="0" w:color="auto"/>
            </w:tcBorders>
          </w:tcPr>
          <w:p w:rsidR="006B4F46" w:rsidRPr="001C653E" w:rsidRDefault="006B4F46" w:rsidP="008168FB">
            <w:pPr>
              <w:pStyle w:val="CommentText"/>
              <w:tabs>
                <w:tab w:val="right" w:leader="dot" w:pos="3861"/>
              </w:tabs>
            </w:pPr>
            <w:r w:rsidRPr="001C653E">
              <w:t xml:space="preserve">In your life, did you </w:t>
            </w:r>
            <w:r w:rsidRPr="001C653E">
              <w:rPr>
                <w:u w:val="single"/>
              </w:rPr>
              <w:t>ever</w:t>
            </w:r>
            <w:r w:rsidRPr="001C653E">
              <w:t xml:space="preserve"> receive health care for this injury (these injuries)? </w:t>
            </w:r>
          </w:p>
          <w:p w:rsidR="006B4F46" w:rsidRPr="001C653E" w:rsidRDefault="006B4F46" w:rsidP="008168FB">
            <w:pPr>
              <w:pStyle w:val="CommentText"/>
              <w:tabs>
                <w:tab w:val="right" w:leader="dot" w:pos="3861"/>
              </w:tabs>
            </w:pPr>
            <w:r w:rsidRPr="001C653E">
              <w:rPr>
                <w:rFonts w:ascii="SutonnyMJ" w:hAnsi="SutonnyMJ" w:cs="ArhialkhanMJ"/>
              </w:rPr>
              <w:t xml:space="preserve">GB AvN‡Zi Kvi‡Y Avcbvi wK </w:t>
            </w:r>
            <w:r w:rsidRPr="001C653E">
              <w:rPr>
                <w:rFonts w:ascii="SutonnyMJ" w:hAnsi="SutonnyMJ"/>
              </w:rPr>
              <w:t>KLbI</w:t>
            </w:r>
            <w:r w:rsidRPr="001C653E">
              <w:rPr>
                <w:rFonts w:ascii="SutonnyMJ" w:hAnsi="SutonnyMJ" w:cs="ArhialkhanMJ"/>
              </w:rPr>
              <w:t xml:space="preserve"> wPwKrmv wb‡Z n‡qwQj?</w:t>
            </w:r>
          </w:p>
        </w:tc>
        <w:tc>
          <w:tcPr>
            <w:tcW w:w="4113" w:type="dxa"/>
            <w:gridSpan w:val="5"/>
            <w:tcBorders>
              <w:top w:val="single" w:sz="6" w:space="0" w:color="auto"/>
              <w:left w:val="single" w:sz="6" w:space="0" w:color="auto"/>
              <w:bottom w:val="single" w:sz="6" w:space="0" w:color="auto"/>
            </w:tcBorders>
          </w:tcPr>
          <w:p w:rsidR="006B4F46" w:rsidRPr="001C653E" w:rsidRDefault="006B4F46" w:rsidP="008168FB">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rsidR="006B4F46" w:rsidRPr="001C653E" w:rsidRDefault="00422C48" w:rsidP="008168FB">
            <w:pPr>
              <w:tabs>
                <w:tab w:val="right" w:leader="dot" w:pos="3887"/>
              </w:tabs>
              <w:jc w:val="both"/>
              <w:rPr>
                <w:sz w:val="20"/>
                <w:szCs w:val="20"/>
              </w:rPr>
            </w:pPr>
            <w:r>
              <w:rPr>
                <w:noProof/>
                <w:sz w:val="20"/>
                <w:szCs w:val="20"/>
                <w:lang w:val="en-US"/>
              </w:rPr>
              <w:pict>
                <v:shape id="AutoShape 19" o:spid="_x0000_s1057" type="#_x0000_t32" style="position:absolute;left:0;text-align:left;margin-left:195.9pt;margin-top:5.55pt;width:17.85pt;height:.55pt;z-index:25172224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">
                  <v:stroke endarrow="block"/>
                </v:shape>
              </w:pict>
            </w:r>
            <w:r w:rsidR="006B4F46" w:rsidRPr="001C653E">
              <w:rPr>
                <w:sz w:val="20"/>
                <w:szCs w:val="20"/>
              </w:rPr>
              <w:t>NO</w:t>
            </w:r>
            <w:r w:rsidR="006B4F46" w:rsidRPr="001C653E">
              <w:rPr>
                <w:rFonts w:cs="Vrinda" w:hint="cs"/>
                <w:sz w:val="20"/>
                <w:szCs w:val="20"/>
                <w:cs/>
                <w:lang w:bidi="bn-BD"/>
              </w:rPr>
              <w:t xml:space="preserve"> </w:t>
            </w:r>
            <w:r w:rsidR="006B4F46" w:rsidRPr="001C653E">
              <w:rPr>
                <w:rFonts w:ascii="SutonnyMJ" w:hAnsi="SutonnyMJ" w:cs="SutonnyMJ" w:hint="cs"/>
                <w:sz w:val="20"/>
                <w:szCs w:val="20"/>
                <w:cs/>
                <w:lang w:bidi="bn-BD"/>
              </w:rPr>
              <w:t>(</w:t>
            </w:r>
            <w:r w:rsidR="006B4F46" w:rsidRPr="001C653E">
              <w:rPr>
                <w:rFonts w:ascii="SutonnyMJ" w:hAnsi="SutonnyMJ" w:cs="SutonnyMJ"/>
                <w:sz w:val="20"/>
                <w:szCs w:val="20"/>
                <w:lang w:bidi="bn-BD"/>
              </w:rPr>
              <w:t>bv</w:t>
            </w:r>
            <w:r w:rsidR="006B4F46" w:rsidRPr="001C653E">
              <w:rPr>
                <w:rFonts w:ascii="SutonnyMJ" w:hAnsi="SutonnyMJ" w:cs="SutonnyMJ" w:hint="cs"/>
                <w:sz w:val="20"/>
                <w:szCs w:val="20"/>
                <w:cs/>
                <w:lang w:bidi="bn-BD"/>
              </w:rPr>
              <w:t>)</w:t>
            </w:r>
            <w:r w:rsidR="006B4F46" w:rsidRPr="001C653E">
              <w:rPr>
                <w:sz w:val="20"/>
                <w:szCs w:val="20"/>
              </w:rPr>
              <w:tab/>
              <w:t>.2</w:t>
            </w:r>
          </w:p>
        </w:tc>
        <w:tc>
          <w:tcPr>
            <w:tcW w:w="981" w:type="dxa"/>
            <w:tcBorders>
              <w:top w:val="single" w:sz="6" w:space="0" w:color="auto"/>
              <w:left w:val="single" w:sz="6" w:space="0" w:color="auto"/>
              <w:bottom w:val="single" w:sz="6" w:space="0" w:color="auto"/>
              <w:right w:val="single" w:sz="6" w:space="0" w:color="auto"/>
            </w:tcBorders>
          </w:tcPr>
          <w:p w:rsidR="006B4F46" w:rsidRPr="001C653E" w:rsidRDefault="006B4F46" w:rsidP="007167BF">
            <w:pPr>
              <w:tabs>
                <w:tab w:val="right" w:leader="dot" w:pos="3686"/>
              </w:tabs>
              <w:jc w:val="both"/>
              <w:rPr>
                <w:sz w:val="20"/>
                <w:szCs w:val="20"/>
              </w:rPr>
            </w:pPr>
          </w:p>
          <w:p w:rsidR="006B4F46" w:rsidRPr="001C653E" w:rsidRDefault="006B4F46" w:rsidP="007167BF">
            <w:pPr>
              <w:tabs>
                <w:tab w:val="right" w:leader="dot" w:pos="3686"/>
              </w:tabs>
              <w:jc w:val="both"/>
              <w:rPr>
                <w:sz w:val="20"/>
                <w:szCs w:val="20"/>
              </w:rPr>
            </w:pPr>
            <w:r w:rsidRPr="001C653E">
              <w:rPr>
                <w:sz w:val="20"/>
                <w:szCs w:val="20"/>
              </w:rPr>
              <w:t xml:space="preserve">    </w:t>
            </w:r>
            <w:r w:rsidR="00035575" w:rsidRPr="00A851F4">
              <w:rPr>
                <w:sz w:val="20"/>
                <w:szCs w:val="20"/>
              </w:rPr>
              <w:t>Check</w:t>
            </w:r>
            <w:r w:rsidR="00035575">
              <w:rPr>
                <w:sz w:val="20"/>
                <w:szCs w:val="20"/>
              </w:rPr>
              <w:t xml:space="preserve">   1</w:t>
            </w:r>
            <w:r w:rsidR="00035575" w:rsidRPr="00A851F4">
              <w:rPr>
                <w:sz w:val="20"/>
                <w:szCs w:val="20"/>
              </w:rPr>
              <w:t>0A</w:t>
            </w:r>
          </w:p>
        </w:tc>
      </w:tr>
      <w:tr w:rsidR="006B4F46" w:rsidRPr="001C653E" w:rsidTr="006B4F46">
        <w:trPr>
          <w:cantSplit/>
        </w:trPr>
        <w:tc>
          <w:tcPr>
            <w:tcW w:w="674" w:type="dxa"/>
            <w:tcBorders>
              <w:left w:val="single" w:sz="6" w:space="0" w:color="auto"/>
              <w:right w:val="single" w:sz="12" w:space="0" w:color="auto"/>
            </w:tcBorders>
          </w:tcPr>
          <w:p w:rsidR="006B4F46" w:rsidRPr="001C653E" w:rsidRDefault="006B4F46" w:rsidP="008168FB">
            <w:pPr>
              <w:jc w:val="both"/>
              <w:rPr>
                <w:sz w:val="20"/>
                <w:szCs w:val="20"/>
              </w:rPr>
            </w:pPr>
            <w:r w:rsidRPr="001C653E">
              <w:rPr>
                <w:sz w:val="20"/>
                <w:szCs w:val="20"/>
              </w:rPr>
              <w:t>907</w:t>
            </w:r>
          </w:p>
        </w:tc>
        <w:tc>
          <w:tcPr>
            <w:tcW w:w="4960" w:type="dxa"/>
            <w:gridSpan w:val="3"/>
            <w:tcBorders>
              <w:left w:val="single" w:sz="12" w:space="0" w:color="auto"/>
            </w:tcBorders>
          </w:tcPr>
          <w:p w:rsidR="006B4F46" w:rsidRPr="001C653E" w:rsidRDefault="006B4F46" w:rsidP="007167BF">
            <w:pPr>
              <w:jc w:val="both"/>
              <w:rPr>
                <w:sz w:val="20"/>
                <w:szCs w:val="20"/>
              </w:rPr>
            </w:pPr>
            <w:r w:rsidRPr="001C653E">
              <w:rPr>
                <w:sz w:val="20"/>
                <w:szCs w:val="20"/>
              </w:rPr>
              <w:t>In your life, have you ever had to spend any nights in a hospital due to the injury/injuries?</w:t>
            </w:r>
          </w:p>
          <w:p w:rsidR="006B4F46" w:rsidRPr="001C653E" w:rsidRDefault="006B4F46" w:rsidP="007167BF">
            <w:pPr>
              <w:rPr>
                <w:rFonts w:ascii="SutonnyMJ" w:hAnsi="SutonnyMJ" w:cs="ArhialkhanMJ"/>
                <w:sz w:val="20"/>
                <w:szCs w:val="20"/>
              </w:rPr>
            </w:pPr>
            <w:r w:rsidRPr="001C653E">
              <w:rPr>
                <w:rFonts w:ascii="SutonnyMJ" w:hAnsi="SutonnyMJ" w:cs="ArhialkhanMJ"/>
                <w:sz w:val="20"/>
                <w:szCs w:val="20"/>
              </w:rPr>
              <w:t xml:space="preserve">Avcbvi </w:t>
            </w:r>
            <w:r w:rsidRPr="001C653E">
              <w:rPr>
                <w:rFonts w:ascii="SutonnyMJ" w:hAnsi="SutonnyMJ"/>
                <w:sz w:val="20"/>
                <w:szCs w:val="20"/>
              </w:rPr>
              <w:t xml:space="preserve">Rxe‡b </w:t>
            </w:r>
            <w:r w:rsidRPr="001C653E">
              <w:rPr>
                <w:rFonts w:ascii="SutonnyMJ" w:hAnsi="SutonnyMJ" w:cs="ArhialkhanMJ"/>
                <w:sz w:val="20"/>
                <w:szCs w:val="20"/>
              </w:rPr>
              <w:t xml:space="preserve">GB AvN‡Zi Rb¨ </w:t>
            </w:r>
            <w:r w:rsidRPr="001C653E">
              <w:rPr>
                <w:rFonts w:ascii="SutonnyMJ" w:hAnsi="SutonnyMJ"/>
                <w:sz w:val="20"/>
                <w:szCs w:val="20"/>
              </w:rPr>
              <w:t>KLbI</w:t>
            </w:r>
            <w:r w:rsidRPr="001C653E">
              <w:rPr>
                <w:rFonts w:ascii="SutonnyMJ" w:hAnsi="SutonnyMJ" w:cs="ArhialkhanMJ"/>
                <w:sz w:val="20"/>
                <w:szCs w:val="20"/>
              </w:rPr>
              <w:t xml:space="preserve"> wK nvmcvZv‡j ivZ KvUv‡Z n‡qwQ‡jv?</w:t>
            </w:r>
          </w:p>
          <w:p w:rsidR="006B4F46" w:rsidRPr="001C653E" w:rsidRDefault="006B4F46" w:rsidP="007167BF">
            <w:pPr>
              <w:jc w:val="both"/>
              <w:rPr>
                <w:sz w:val="20"/>
                <w:szCs w:val="20"/>
              </w:rPr>
            </w:pPr>
            <w:r w:rsidRPr="001C653E">
              <w:rPr>
                <w:sz w:val="20"/>
                <w:szCs w:val="20"/>
              </w:rPr>
              <w:t xml:space="preserve">IF YES: How many nights? </w:t>
            </w:r>
          </w:p>
          <w:p w:rsidR="006B4F46" w:rsidRPr="001C653E" w:rsidRDefault="006B4F46" w:rsidP="00CE20DC">
            <w:pPr>
              <w:rPr>
                <w:sz w:val="20"/>
                <w:szCs w:val="20"/>
              </w:rPr>
            </w:pPr>
            <w:r w:rsidRPr="001C653E">
              <w:rPr>
                <w:rFonts w:ascii="SutonnyMJ" w:hAnsi="SutonnyMJ" w:cs="ArhialkhanMJ"/>
                <w:sz w:val="20"/>
                <w:szCs w:val="20"/>
              </w:rPr>
              <w:t xml:space="preserve">hw` </w:t>
            </w:r>
            <w:r w:rsidRPr="001C653E">
              <w:rPr>
                <w:rFonts w:ascii="SutonnyMJ" w:hAnsi="SutonnyMJ" w:cs="SutonnyMJ"/>
                <w:sz w:val="20"/>
                <w:szCs w:val="20"/>
                <w:lang w:bidi="bn-BD"/>
              </w:rPr>
              <w:t>nu¨v</w:t>
            </w:r>
            <w:r w:rsidRPr="001C653E">
              <w:rPr>
                <w:rFonts w:ascii="SutonnyMJ" w:hAnsi="SutonnyMJ" w:cs="ArhialkhanMJ"/>
                <w:sz w:val="20"/>
                <w:szCs w:val="20"/>
              </w:rPr>
              <w:t xml:space="preserve"> nq, KZ ivZ? </w:t>
            </w:r>
          </w:p>
        </w:tc>
        <w:tc>
          <w:tcPr>
            <w:tcW w:w="4113" w:type="dxa"/>
            <w:gridSpan w:val="5"/>
            <w:tcBorders>
              <w:left w:val="single" w:sz="6" w:space="0" w:color="auto"/>
            </w:tcBorders>
          </w:tcPr>
          <w:p w:rsidR="006B4F46" w:rsidRPr="001C653E" w:rsidRDefault="006B4F46" w:rsidP="008168FB">
            <w:pPr>
              <w:tabs>
                <w:tab w:val="right" w:leader="dot" w:pos="4253"/>
                <w:tab w:val="right" w:leader="dot" w:pos="4536"/>
              </w:tabs>
              <w:jc w:val="both"/>
            </w:pPr>
            <w:r w:rsidRPr="001C653E">
              <w:rPr>
                <w:sz w:val="20"/>
                <w:szCs w:val="20"/>
              </w:rPr>
              <w:t>NUMBER OF NIGHTS IN HOSPITAL (</w:t>
            </w:r>
            <w:r w:rsidRPr="001C653E">
              <w:rPr>
                <w:rFonts w:ascii="SutonnyMJ" w:hAnsi="SutonnyMJ"/>
                <w:sz w:val="20"/>
                <w:szCs w:val="20"/>
              </w:rPr>
              <w:t>nvmcvZv‡j KvUv‡bv iv‡Zi msL¨v</w:t>
            </w:r>
            <w:r w:rsidRPr="001C653E">
              <w:rPr>
                <w:sz w:val="20"/>
                <w:szCs w:val="20"/>
              </w:rPr>
              <w:t>)  ..................</w:t>
            </w:r>
            <w:r w:rsidRPr="001C653E">
              <w:t>[   ][   ]</w:t>
            </w:r>
          </w:p>
          <w:p w:rsidR="006B4F46" w:rsidRPr="001C653E" w:rsidRDefault="006B4F46" w:rsidP="007167BF">
            <w:pPr>
              <w:tabs>
                <w:tab w:val="right" w:leader="dot" w:pos="3861"/>
              </w:tabs>
              <w:rPr>
                <w:sz w:val="20"/>
                <w:szCs w:val="20"/>
              </w:rPr>
            </w:pPr>
            <w:r w:rsidRPr="001C653E">
              <w:rPr>
                <w:sz w:val="20"/>
                <w:szCs w:val="20"/>
              </w:rPr>
              <w:t>DON’T KNOW/DON’T REMEMBER</w:t>
            </w:r>
            <w:r w:rsidRPr="001C653E">
              <w:rPr>
                <w:sz w:val="20"/>
                <w:szCs w:val="20"/>
              </w:rPr>
              <w:tab/>
              <w:t>8</w:t>
            </w:r>
          </w:p>
          <w:p w:rsidR="006B4F46" w:rsidRPr="001C653E" w:rsidRDefault="006B4F46" w:rsidP="007167BF">
            <w:pPr>
              <w:tabs>
                <w:tab w:val="right" w:leader="dot" w:pos="3861"/>
              </w:tabs>
              <w:rPr>
                <w:sz w:val="20"/>
                <w:szCs w:val="20"/>
              </w:rPr>
            </w:pPr>
            <w:r w:rsidRPr="001C653E">
              <w:rPr>
                <w:rFonts w:ascii="SutonnyMJ" w:hAnsi="SutonnyMJ"/>
                <w:sz w:val="20"/>
                <w:szCs w:val="20"/>
              </w:rPr>
              <w:t>Rvwb bv/ g‡b co‡Q bv</w:t>
            </w:r>
          </w:p>
          <w:p w:rsidR="006B4F46" w:rsidRPr="001C653E" w:rsidRDefault="006B4F46" w:rsidP="007167BF">
            <w:pPr>
              <w:tabs>
                <w:tab w:val="right" w:leader="dot" w:pos="3861"/>
              </w:tabs>
              <w:rPr>
                <w:sz w:val="20"/>
                <w:szCs w:val="20"/>
              </w:rPr>
            </w:pPr>
            <w:r w:rsidRPr="001C653E">
              <w:rPr>
                <w:sz w:val="20"/>
                <w:szCs w:val="20"/>
              </w:rPr>
              <w:t>REFUSED/NO ANSWER</w:t>
            </w:r>
            <w:r w:rsidRPr="001C653E">
              <w:rPr>
                <w:sz w:val="20"/>
                <w:szCs w:val="20"/>
              </w:rPr>
              <w:tab/>
              <w:t>9</w:t>
            </w:r>
          </w:p>
          <w:p w:rsidR="006B4F46" w:rsidRPr="001C653E" w:rsidRDefault="006B4F46" w:rsidP="00877E64">
            <w:pPr>
              <w:tabs>
                <w:tab w:val="right" w:leader="dot" w:pos="3861"/>
              </w:tabs>
              <w:rPr>
                <w:sz w:val="20"/>
                <w:szCs w:val="20"/>
              </w:rPr>
            </w:pPr>
            <w:r w:rsidRPr="001C653E">
              <w:rPr>
                <w:rFonts w:ascii="SutonnyMJ" w:hAnsi="SutonnyMJ"/>
                <w:sz w:val="20"/>
                <w:szCs w:val="20"/>
              </w:rPr>
              <w:t>evwZj/ DËi bvB</w:t>
            </w:r>
          </w:p>
        </w:tc>
        <w:tc>
          <w:tcPr>
            <w:tcW w:w="981" w:type="dxa"/>
            <w:tcBorders>
              <w:left w:val="single" w:sz="6" w:space="0" w:color="auto"/>
              <w:right w:val="single" w:sz="6" w:space="0" w:color="auto"/>
            </w:tcBorders>
          </w:tcPr>
          <w:p w:rsidR="006B4F46" w:rsidRPr="001C653E" w:rsidRDefault="006B4F46" w:rsidP="007167BF">
            <w:pPr>
              <w:tabs>
                <w:tab w:val="right" w:leader="dot" w:pos="3686"/>
              </w:tabs>
              <w:jc w:val="both"/>
              <w:rPr>
                <w:sz w:val="20"/>
                <w:szCs w:val="20"/>
              </w:rPr>
            </w:pPr>
          </w:p>
        </w:tc>
      </w:tr>
      <w:tr w:rsidR="006B4F46" w:rsidRPr="001C653E" w:rsidTr="006B4F46">
        <w:trPr>
          <w:cantSplit/>
          <w:trHeight w:val="536"/>
        </w:trPr>
        <w:tc>
          <w:tcPr>
            <w:tcW w:w="674" w:type="dxa"/>
            <w:tcBorders>
              <w:top w:val="single" w:sz="6" w:space="0" w:color="auto"/>
              <w:left w:val="single" w:sz="6" w:space="0" w:color="auto"/>
              <w:bottom w:val="single" w:sz="6" w:space="0" w:color="auto"/>
              <w:right w:val="single" w:sz="12" w:space="0" w:color="auto"/>
            </w:tcBorders>
          </w:tcPr>
          <w:p w:rsidR="006B4F46" w:rsidRPr="001C653E" w:rsidRDefault="006B4F46" w:rsidP="008168FB">
            <w:pPr>
              <w:rPr>
                <w:sz w:val="20"/>
                <w:szCs w:val="20"/>
              </w:rPr>
            </w:pPr>
            <w:r w:rsidRPr="001C653E">
              <w:rPr>
                <w:sz w:val="20"/>
                <w:szCs w:val="20"/>
              </w:rPr>
              <w:t>908</w:t>
            </w:r>
          </w:p>
        </w:tc>
        <w:tc>
          <w:tcPr>
            <w:tcW w:w="4960" w:type="dxa"/>
            <w:gridSpan w:val="3"/>
            <w:tcBorders>
              <w:top w:val="single" w:sz="6" w:space="0" w:color="auto"/>
              <w:left w:val="single" w:sz="12" w:space="0" w:color="auto"/>
              <w:bottom w:val="single" w:sz="6" w:space="0" w:color="auto"/>
            </w:tcBorders>
          </w:tcPr>
          <w:p w:rsidR="006B4F46" w:rsidRPr="001C653E" w:rsidRDefault="006B4F46" w:rsidP="007167BF">
            <w:pPr>
              <w:jc w:val="both"/>
              <w:rPr>
                <w:rFonts w:cs="Vrinda"/>
                <w:sz w:val="20"/>
                <w:szCs w:val="25"/>
                <w:cs/>
                <w:lang w:bidi="bn-BD"/>
              </w:rPr>
            </w:pPr>
            <w:r w:rsidRPr="001C653E">
              <w:rPr>
                <w:sz w:val="20"/>
                <w:szCs w:val="20"/>
              </w:rPr>
              <w:t>Did you tell a health worker the real cause of your injury?</w:t>
            </w:r>
          </w:p>
          <w:p w:rsidR="006B4F46" w:rsidRPr="001C653E" w:rsidRDefault="006B4F46" w:rsidP="007167BF">
            <w:pPr>
              <w:jc w:val="both"/>
              <w:rPr>
                <w:sz w:val="20"/>
                <w:szCs w:val="20"/>
              </w:rPr>
            </w:pPr>
            <w:r w:rsidRPr="001C653E">
              <w:rPr>
                <w:rFonts w:ascii="SutonnyMJ" w:hAnsi="SutonnyMJ" w:cs="ArhialkhanMJ"/>
                <w:sz w:val="20"/>
                <w:szCs w:val="20"/>
              </w:rPr>
              <w:t xml:space="preserve">Avcwb  wK </w:t>
            </w:r>
            <w:r w:rsidRPr="001C653E">
              <w:rPr>
                <w:rFonts w:ascii="SutonnyMJ" w:hAnsi="SutonnyMJ"/>
                <w:sz w:val="20"/>
                <w:szCs w:val="20"/>
              </w:rPr>
              <w:t>KLbI</w:t>
            </w:r>
            <w:r w:rsidRPr="001C653E">
              <w:rPr>
                <w:rFonts w:ascii="SutonnyMJ" w:hAnsi="SutonnyMJ" w:cs="ArhialkhanMJ"/>
                <w:sz w:val="20"/>
                <w:szCs w:val="20"/>
              </w:rPr>
              <w:t xml:space="preserve"> ¯^v¯’¨Kgx© †K Avcbvi AvN‡Zi mwVK KvibwU e‡j‡Qb?</w:t>
            </w:r>
          </w:p>
        </w:tc>
        <w:tc>
          <w:tcPr>
            <w:tcW w:w="4113" w:type="dxa"/>
            <w:gridSpan w:val="5"/>
            <w:tcBorders>
              <w:top w:val="single" w:sz="6" w:space="0" w:color="auto"/>
              <w:left w:val="single" w:sz="6" w:space="0" w:color="auto"/>
              <w:bottom w:val="single" w:sz="6" w:space="0" w:color="auto"/>
              <w:right w:val="single" w:sz="6" w:space="0" w:color="auto"/>
            </w:tcBorders>
          </w:tcPr>
          <w:p w:rsidR="006B4F46" w:rsidRPr="001C653E" w:rsidRDefault="006B4F46" w:rsidP="007167BF">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.............................................................1</w:t>
            </w:r>
          </w:p>
          <w:p w:rsidR="006B4F46" w:rsidRPr="001C653E" w:rsidRDefault="006B4F46" w:rsidP="007167BF">
            <w:pPr>
              <w:tabs>
                <w:tab w:val="right" w:leader="dot" w:pos="3887"/>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p w:rsidR="006B4F46" w:rsidRPr="001C653E" w:rsidRDefault="006B4F46" w:rsidP="007167BF">
            <w:pPr>
              <w:tabs>
                <w:tab w:val="right" w:leader="dot" w:pos="3997"/>
                <w:tab w:val="right" w:leader="dot" w:pos="4253"/>
              </w:tabs>
              <w:jc w:val="both"/>
              <w:rPr>
                <w:rFonts w:ascii="SutonnyMJ" w:hAnsi="SutonnyMJ" w:cs="Vrinda"/>
                <w:sz w:val="20"/>
                <w:szCs w:val="20"/>
                <w:lang w:bidi="bn-BD"/>
              </w:rPr>
            </w:pPr>
            <w:r w:rsidRPr="001C653E">
              <w:rPr>
                <w:sz w:val="20"/>
                <w:szCs w:val="20"/>
              </w:rPr>
              <w:t xml:space="preserve"> DON’T KNOW/DON’T REMEMBER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Rvbv †bB/ g‡b †bB</w:t>
            </w:r>
            <w:r w:rsidRPr="001C653E">
              <w:rPr>
                <w:rFonts w:ascii="SutonnyMJ" w:hAnsi="SutonnyMJ" w:cs="SutonnyMJ" w:hint="cs"/>
                <w:sz w:val="20"/>
                <w:szCs w:val="20"/>
                <w:cs/>
                <w:lang w:bidi="bn-BD"/>
              </w:rPr>
              <w:t>)</w:t>
            </w:r>
            <w:r w:rsidRPr="001C653E">
              <w:rPr>
                <w:sz w:val="20"/>
                <w:szCs w:val="20"/>
              </w:rPr>
              <w:tab/>
              <w:t>8</w:t>
            </w:r>
          </w:p>
          <w:p w:rsidR="006B4F46" w:rsidRPr="001C653E" w:rsidRDefault="006B4F46" w:rsidP="007167BF">
            <w:pPr>
              <w:tabs>
                <w:tab w:val="right" w:leader="dot" w:pos="3861"/>
              </w:tabs>
              <w:rPr>
                <w:sz w:val="20"/>
                <w:szCs w:val="20"/>
              </w:rPr>
            </w:pPr>
            <w:r w:rsidRPr="001C653E">
              <w:rPr>
                <w:sz w:val="20"/>
                <w:szCs w:val="20"/>
              </w:rPr>
              <w:t>REFUSED/NO ANSWER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rFonts w:ascii="SutonnyMJ" w:hAnsi="SutonnyMJ" w:cs="SutonnyMJ" w:hint="cs"/>
                <w:sz w:val="20"/>
                <w:szCs w:val="20"/>
                <w:cs/>
                <w:lang w:bidi="bn-BD"/>
              </w:rPr>
              <w:t>)</w:t>
            </w:r>
            <w:r w:rsidRPr="001C653E">
              <w:rPr>
                <w:rFonts w:ascii="SutonnyMJ" w:hAnsi="SutonnyMJ" w:cs="Vrinda"/>
                <w:sz w:val="20"/>
                <w:szCs w:val="20"/>
                <w:lang w:val="en-US" w:bidi="bn-BD"/>
              </w:rPr>
              <w:t>............</w:t>
            </w:r>
            <w:r w:rsidRPr="001C653E">
              <w:rPr>
                <w:sz w:val="20"/>
                <w:szCs w:val="20"/>
              </w:rPr>
              <w:t>9</w:t>
            </w:r>
          </w:p>
        </w:tc>
        <w:tc>
          <w:tcPr>
            <w:tcW w:w="981" w:type="dxa"/>
            <w:tcBorders>
              <w:top w:val="single" w:sz="6" w:space="0" w:color="auto"/>
              <w:left w:val="single" w:sz="6" w:space="0" w:color="auto"/>
              <w:bottom w:val="single" w:sz="6" w:space="0" w:color="auto"/>
              <w:right w:val="single" w:sz="6" w:space="0" w:color="auto"/>
            </w:tcBorders>
          </w:tcPr>
          <w:p w:rsidR="006B4F46" w:rsidRPr="001C653E" w:rsidRDefault="006B4F46" w:rsidP="007167BF">
            <w:pPr>
              <w:jc w:val="both"/>
              <w:rPr>
                <w:sz w:val="20"/>
                <w:szCs w:val="20"/>
              </w:rPr>
            </w:pPr>
          </w:p>
        </w:tc>
      </w:tr>
    </w:tbl>
    <w:p w:rsidR="00374D24" w:rsidRPr="001C653E" w:rsidRDefault="00374D24" w:rsidP="00374D24">
      <w:pPr>
        <w:rPr>
          <w:sz w:val="16"/>
          <w:szCs w:val="16"/>
        </w:rPr>
      </w:pPr>
    </w:p>
    <w:p w:rsidR="00374D24" w:rsidRPr="001C653E" w:rsidRDefault="00374D24" w:rsidP="00374D24">
      <w:pPr>
        <w:rPr>
          <w:sz w:val="16"/>
          <w:szCs w:val="16"/>
        </w:rPr>
      </w:pPr>
      <w:r w:rsidRPr="001C653E">
        <w:rPr>
          <w:sz w:val="16"/>
          <w:szCs w:val="16"/>
        </w:rPr>
        <w:br w:type="page"/>
      </w:r>
    </w:p>
    <w:tbl>
      <w:tblPr>
        <w:tblW w:w="10710" w:type="dxa"/>
        <w:tblInd w:w="18" w:type="dxa"/>
        <w:tblLayout w:type="fixed"/>
        <w:tblLook w:val="0000"/>
      </w:tblPr>
      <w:tblGrid>
        <w:gridCol w:w="629"/>
        <w:gridCol w:w="3871"/>
        <w:gridCol w:w="180"/>
        <w:gridCol w:w="220"/>
        <w:gridCol w:w="320"/>
        <w:gridCol w:w="1394"/>
        <w:gridCol w:w="990"/>
        <w:gridCol w:w="900"/>
        <w:gridCol w:w="1486"/>
        <w:gridCol w:w="720"/>
      </w:tblGrid>
      <w:tr w:rsidR="00575863" w:rsidRPr="001C653E" w:rsidTr="00B60781">
        <w:trPr>
          <w:cantSplit/>
          <w:trHeight w:val="50"/>
        </w:trPr>
        <w:tc>
          <w:tcPr>
            <w:tcW w:w="9990" w:type="dxa"/>
            <w:gridSpan w:val="9"/>
            <w:tcBorders>
              <w:top w:val="single" w:sz="12" w:space="0" w:color="auto"/>
              <w:left w:val="single" w:sz="4" w:space="0" w:color="auto"/>
              <w:bottom w:val="single" w:sz="12" w:space="0" w:color="auto"/>
              <w:right w:val="single" w:sz="4" w:space="0" w:color="auto"/>
            </w:tcBorders>
            <w:shd w:val="clear" w:color="auto" w:fill="FFFF00"/>
          </w:tcPr>
          <w:p w:rsidR="00575863" w:rsidRPr="001C653E" w:rsidRDefault="00575863" w:rsidP="007167BF">
            <w:pPr>
              <w:jc w:val="center"/>
              <w:rPr>
                <w:b/>
                <w:sz w:val="20"/>
                <w:szCs w:val="20"/>
              </w:rPr>
            </w:pPr>
          </w:p>
          <w:p w:rsidR="00575863" w:rsidRPr="001C653E" w:rsidRDefault="00575863" w:rsidP="007167BF">
            <w:pPr>
              <w:jc w:val="center"/>
              <w:rPr>
                <w:b/>
                <w:sz w:val="20"/>
                <w:szCs w:val="20"/>
              </w:rPr>
            </w:pPr>
            <w:r w:rsidRPr="001C653E">
              <w:rPr>
                <w:b/>
                <w:sz w:val="20"/>
                <w:szCs w:val="20"/>
              </w:rPr>
              <w:t xml:space="preserve">SECTION </w:t>
            </w:r>
            <w:r w:rsidRPr="001C653E">
              <w:rPr>
                <w:rFonts w:hint="cs"/>
                <w:b/>
                <w:sz w:val="20"/>
                <w:szCs w:val="20"/>
                <w:cs/>
                <w:lang w:bidi="bn-BD"/>
              </w:rPr>
              <w:t>10</w:t>
            </w:r>
            <w:r w:rsidRPr="001C653E">
              <w:rPr>
                <w:b/>
                <w:sz w:val="20"/>
                <w:szCs w:val="20"/>
                <w:lang w:val="en-US" w:bidi="bn-BD"/>
              </w:rPr>
              <w:t>:</w:t>
            </w:r>
            <w:r w:rsidRPr="001C653E">
              <w:rPr>
                <w:b/>
                <w:sz w:val="20"/>
                <w:szCs w:val="20"/>
              </w:rPr>
              <w:t xml:space="preserve">   IMPACT AND COPING</w:t>
            </w:r>
          </w:p>
          <w:p w:rsidR="00575863" w:rsidRPr="001C653E" w:rsidRDefault="00575863" w:rsidP="007167BF">
            <w:pPr>
              <w:jc w:val="both"/>
              <w:rPr>
                <w:sz w:val="20"/>
                <w:szCs w:val="20"/>
              </w:rPr>
            </w:pPr>
          </w:p>
        </w:tc>
        <w:tc>
          <w:tcPr>
            <w:tcW w:w="720" w:type="dxa"/>
            <w:tcBorders>
              <w:top w:val="single" w:sz="12" w:space="0" w:color="auto"/>
              <w:left w:val="single" w:sz="4" w:space="0" w:color="auto"/>
              <w:bottom w:val="single" w:sz="12" w:space="0" w:color="auto"/>
              <w:right w:val="single" w:sz="4" w:space="0" w:color="auto"/>
            </w:tcBorders>
            <w:shd w:val="clear" w:color="auto" w:fill="FFFF00"/>
          </w:tcPr>
          <w:p w:rsidR="00575863" w:rsidRPr="001C653E" w:rsidRDefault="00575863">
            <w:pPr>
              <w:rPr>
                <w:sz w:val="20"/>
                <w:szCs w:val="20"/>
              </w:rPr>
            </w:pPr>
          </w:p>
          <w:p w:rsidR="00575863" w:rsidRPr="001C653E" w:rsidRDefault="00575863">
            <w:pPr>
              <w:rPr>
                <w:sz w:val="20"/>
                <w:szCs w:val="20"/>
              </w:rPr>
            </w:pPr>
          </w:p>
          <w:p w:rsidR="00575863" w:rsidRPr="001C653E" w:rsidRDefault="00575863" w:rsidP="00575863">
            <w:pPr>
              <w:jc w:val="both"/>
              <w:rPr>
                <w:sz w:val="20"/>
                <w:szCs w:val="20"/>
              </w:rPr>
            </w:pPr>
          </w:p>
        </w:tc>
      </w:tr>
      <w:tr w:rsidR="00575863" w:rsidRPr="001C653E" w:rsidTr="00B60781">
        <w:trPr>
          <w:cantSplit/>
        </w:trPr>
        <w:tc>
          <w:tcPr>
            <w:tcW w:w="9990" w:type="dxa"/>
            <w:gridSpan w:val="9"/>
            <w:tcBorders>
              <w:left w:val="single" w:sz="4" w:space="0" w:color="auto"/>
              <w:bottom w:val="single" w:sz="6" w:space="0" w:color="auto"/>
              <w:right w:val="single" w:sz="4" w:space="0" w:color="auto"/>
            </w:tcBorders>
          </w:tcPr>
          <w:p w:rsidR="00575863" w:rsidRPr="001C653E" w:rsidRDefault="00575863">
            <w:pPr>
              <w:rPr>
                <w:rFonts w:cs="Vrinda"/>
                <w:sz w:val="20"/>
                <w:szCs w:val="20"/>
                <w:lang w:bidi="bn-BD"/>
              </w:rPr>
            </w:pPr>
          </w:p>
          <w:p w:rsidR="00575863" w:rsidRPr="001C653E" w:rsidRDefault="00575863" w:rsidP="00575863">
            <w:pPr>
              <w:jc w:val="both"/>
              <w:rPr>
                <w:rFonts w:cs="Vrinda"/>
                <w:sz w:val="20"/>
                <w:szCs w:val="20"/>
                <w:cs/>
                <w:lang w:bidi="bn-BD"/>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60781" w:rsidRPr="001C653E" w:rsidRDefault="00B60781" w:rsidP="00B60781">
            <w:pPr>
              <w:rPr>
                <w:sz w:val="20"/>
                <w:szCs w:val="20"/>
              </w:rPr>
            </w:pPr>
            <w:r w:rsidRPr="001C653E">
              <w:rPr>
                <w:sz w:val="20"/>
                <w:szCs w:val="20"/>
              </w:rPr>
              <w:t>SKIP</w:t>
            </w:r>
          </w:p>
          <w:p w:rsidR="00575863" w:rsidRPr="001C653E" w:rsidRDefault="00B60781" w:rsidP="00B60781">
            <w:r w:rsidRPr="001C653E">
              <w:rPr>
                <w:sz w:val="20"/>
                <w:szCs w:val="20"/>
              </w:rPr>
              <w:t xml:space="preserve"> TO</w:t>
            </w:r>
          </w:p>
        </w:tc>
      </w:tr>
      <w:tr w:rsidR="00035575" w:rsidRPr="001C653E" w:rsidTr="0003557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519"/>
        </w:trPr>
        <w:tc>
          <w:tcPr>
            <w:tcW w:w="630" w:type="dxa"/>
            <w:tcBorders>
              <w:top w:val="single" w:sz="12" w:space="0" w:color="auto"/>
              <w:left w:val="single" w:sz="12" w:space="0" w:color="auto"/>
              <w:bottom w:val="single" w:sz="12" w:space="0" w:color="auto"/>
              <w:right w:val="single" w:sz="12" w:space="0" w:color="auto"/>
            </w:tcBorders>
          </w:tcPr>
          <w:p w:rsidR="00035575" w:rsidRPr="001C653E" w:rsidRDefault="00035575" w:rsidP="00D13E58">
            <w:pPr>
              <w:rPr>
                <w:rFonts w:cs="Vrinda"/>
                <w:b/>
                <w:sz w:val="20"/>
                <w:szCs w:val="20"/>
                <w:cs/>
                <w:lang w:bidi="bn-BD"/>
              </w:rPr>
            </w:pPr>
            <w:r w:rsidRPr="001C653E">
              <w:rPr>
                <w:rFonts w:cs="Vrinda"/>
                <w:b/>
                <w:sz w:val="20"/>
                <w:szCs w:val="20"/>
                <w:lang w:bidi="bn-BD"/>
              </w:rPr>
              <w:t>CHECK 10A</w:t>
            </w:r>
          </w:p>
        </w:tc>
        <w:tc>
          <w:tcPr>
            <w:tcW w:w="9360" w:type="dxa"/>
            <w:gridSpan w:val="8"/>
            <w:tcBorders>
              <w:top w:val="single" w:sz="12" w:space="0" w:color="auto"/>
              <w:left w:val="single" w:sz="12" w:space="0" w:color="auto"/>
              <w:bottom w:val="single" w:sz="12" w:space="0" w:color="auto"/>
              <w:right w:val="single" w:sz="12" w:space="0" w:color="auto"/>
            </w:tcBorders>
          </w:tcPr>
          <w:p w:rsidR="00035575" w:rsidRPr="00A851F4" w:rsidRDefault="00035575" w:rsidP="000315B6">
            <w:pPr>
              <w:rPr>
                <w:sz w:val="20"/>
                <w:szCs w:val="20"/>
              </w:rPr>
            </w:pPr>
            <w:r w:rsidRPr="00A851F4">
              <w:rPr>
                <w:sz w:val="20"/>
                <w:szCs w:val="20"/>
              </w:rPr>
              <w:t>WOMAN EXPERIENCED PHYSICAL</w:t>
            </w:r>
            <w:r w:rsidRPr="00A851F4">
              <w:rPr>
                <w:rFonts w:cs="Vrinda" w:hint="cs"/>
                <w:sz w:val="20"/>
                <w:szCs w:val="20"/>
                <w:cs/>
                <w:lang w:bidi="bn-BD"/>
              </w:rPr>
              <w:t xml:space="preserve"> </w:t>
            </w:r>
            <w:r w:rsidRPr="00A851F4">
              <w:rPr>
                <w:sz w:val="20"/>
                <w:szCs w:val="20"/>
              </w:rPr>
              <w:t>VIOLENCE (1 circled in CHECK8A)..................1</w:t>
            </w:r>
          </w:p>
          <w:p w:rsidR="00035575" w:rsidRPr="00A851F4" w:rsidRDefault="00422C48" w:rsidP="000315B6">
            <w:pPr>
              <w:rPr>
                <w:sz w:val="20"/>
                <w:szCs w:val="20"/>
              </w:rPr>
            </w:pPr>
            <w:r>
              <w:rPr>
                <w:noProof/>
                <w:sz w:val="20"/>
                <w:szCs w:val="20"/>
                <w:lang w:val="en-US"/>
              </w:rPr>
              <w:pict>
                <v:shape id="AutoShape 59" o:spid="_x0000_s1056" type="#_x0000_t32" style="position:absolute;margin-left:414.6pt;margin-top:5.5pt;width:53.65pt;height:0;z-index:25175705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">
                  <v:stroke endarrow="block"/>
                </v:shape>
              </w:pict>
            </w:r>
            <w:r w:rsidR="00035575" w:rsidRPr="00A851F4">
              <w:rPr>
                <w:sz w:val="20"/>
                <w:szCs w:val="20"/>
              </w:rPr>
              <w:t>WOMAN HAS EXPERIENCED SEXUAL VIOLENCE ONLY (1 circled in CHECK8B)....2</w:t>
            </w:r>
          </w:p>
          <w:p w:rsidR="00035575" w:rsidRPr="00A851F4" w:rsidRDefault="00422C48" w:rsidP="000315B6">
            <w:pPr>
              <w:rPr>
                <w:sz w:val="20"/>
                <w:szCs w:val="20"/>
              </w:rPr>
            </w:pPr>
            <w:r>
              <w:rPr>
                <w:noProof/>
                <w:sz w:val="20"/>
                <w:szCs w:val="20"/>
                <w:lang w:val="en-US"/>
              </w:rPr>
              <w:pict>
                <v:shape id="AutoShape 60" o:spid="_x0000_s1055" type="#_x0000_t32" style="position:absolute;margin-left:449.6pt;margin-top:15.8pt;width:19.45pt;height:.05pt;z-index:25175808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">
                  <v:stroke endarrow="block"/>
                </v:shape>
              </w:pict>
            </w:r>
            <w:r w:rsidR="00035575" w:rsidRPr="00A851F4">
              <w:rPr>
                <w:sz w:val="20"/>
                <w:szCs w:val="20"/>
              </w:rPr>
              <w:t xml:space="preserve"> </w:t>
            </w:r>
            <w:r w:rsidR="00035575" w:rsidRPr="00035575">
              <w:rPr>
                <w:sz w:val="20"/>
                <w:szCs w:val="20"/>
              </w:rPr>
              <w:t>WOMAN HAS NOT EXPERIENCED ANY PHYSICAL OR SEXUAL VIOLENCE ONLY (2 circled in both CHECK 8A and CHECK8B)...........................................................................3</w:t>
            </w:r>
          </w:p>
        </w:tc>
        <w:tc>
          <w:tcPr>
            <w:tcW w:w="720" w:type="dxa"/>
            <w:tcBorders>
              <w:top w:val="single" w:sz="12" w:space="0" w:color="auto"/>
              <w:left w:val="single" w:sz="12" w:space="0" w:color="auto"/>
              <w:bottom w:val="single" w:sz="12" w:space="0" w:color="auto"/>
              <w:right w:val="single" w:sz="12" w:space="0" w:color="auto"/>
            </w:tcBorders>
          </w:tcPr>
          <w:p w:rsidR="00035575" w:rsidRDefault="00035575" w:rsidP="000315B6">
            <w:pPr>
              <w:rPr>
                <w:sz w:val="20"/>
                <w:szCs w:val="20"/>
              </w:rPr>
            </w:pPr>
          </w:p>
          <w:p w:rsidR="00035575" w:rsidRPr="00A851F4" w:rsidRDefault="00035575" w:rsidP="000315B6">
            <w:pPr>
              <w:rPr>
                <w:sz w:val="20"/>
                <w:szCs w:val="20"/>
                <w:lang w:bidi="bn-BD"/>
              </w:rPr>
            </w:pPr>
            <w:r w:rsidRPr="00A851F4">
              <w:rPr>
                <w:sz w:val="20"/>
                <w:szCs w:val="20"/>
                <w:cs/>
                <w:lang w:bidi="bn-BD"/>
              </w:rPr>
              <w:t>1005</w:t>
            </w:r>
          </w:p>
          <w:p w:rsidR="00035575" w:rsidRPr="00035575" w:rsidRDefault="00035575" w:rsidP="000315B6">
            <w:pPr>
              <w:rPr>
                <w:sz w:val="18"/>
                <w:szCs w:val="18"/>
                <w:highlight w:val="yellow"/>
                <w:lang w:val="en-US" w:bidi="bn-BD"/>
              </w:rPr>
            </w:pPr>
          </w:p>
          <w:p w:rsidR="00035575" w:rsidRPr="00A851F4" w:rsidRDefault="00035575" w:rsidP="000315B6">
            <w:pPr>
              <w:rPr>
                <w:rFonts w:cs="Vrinda"/>
                <w:sz w:val="20"/>
                <w:szCs w:val="25"/>
                <w:cs/>
                <w:lang w:bidi="bn-BD"/>
              </w:rPr>
            </w:pPr>
            <w:r w:rsidRPr="00A851F4">
              <w:rPr>
                <w:sz w:val="20"/>
                <w:szCs w:val="20"/>
                <w:highlight w:val="yellow"/>
                <w:cs/>
                <w:lang w:bidi="bn-BD"/>
              </w:rPr>
              <w:t>1</w:t>
            </w:r>
            <w:r w:rsidRPr="00A851F4">
              <w:rPr>
                <w:sz w:val="20"/>
                <w:szCs w:val="20"/>
                <w:highlight w:val="yellow"/>
                <w:lang w:bidi="bn-BD"/>
              </w:rPr>
              <w:t>101</w:t>
            </w:r>
          </w:p>
        </w:tc>
      </w:tr>
      <w:tr w:rsidR="00035575" w:rsidRPr="001C653E" w:rsidTr="000315B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519"/>
        </w:trPr>
        <w:tc>
          <w:tcPr>
            <w:tcW w:w="9990" w:type="dxa"/>
            <w:gridSpan w:val="9"/>
            <w:tcBorders>
              <w:top w:val="single" w:sz="12" w:space="0" w:color="auto"/>
              <w:left w:val="single" w:sz="12" w:space="0" w:color="auto"/>
              <w:bottom w:val="single" w:sz="12" w:space="0" w:color="auto"/>
              <w:right w:val="single" w:sz="12" w:space="0" w:color="auto"/>
            </w:tcBorders>
          </w:tcPr>
          <w:p w:rsidR="00035575" w:rsidRPr="001C653E" w:rsidRDefault="00035575" w:rsidP="00035575">
            <w:pPr>
              <w:ind w:right="1032"/>
              <w:jc w:val="both"/>
              <w:rPr>
                <w:sz w:val="20"/>
                <w:szCs w:val="20"/>
              </w:rPr>
            </w:pPr>
            <w:r w:rsidRPr="001C653E">
              <w:rPr>
                <w:sz w:val="20"/>
                <w:szCs w:val="20"/>
              </w:rPr>
              <w:t xml:space="preserve">I would now like to ask you some questions about what effects your husband/partner’s acts has had on you . With acts I mean… (REFER TO SPECIFIC ACTS THE RESPONDENT HAS MENTIONED IN SECTION 7). </w:t>
            </w:r>
          </w:p>
          <w:p w:rsidR="00035575" w:rsidRPr="001C653E" w:rsidRDefault="00035575" w:rsidP="00035575">
            <w:pPr>
              <w:jc w:val="both"/>
              <w:rPr>
                <w:sz w:val="20"/>
                <w:szCs w:val="20"/>
              </w:rPr>
            </w:pPr>
          </w:p>
          <w:p w:rsidR="00035575" w:rsidRPr="001C653E" w:rsidRDefault="00035575" w:rsidP="00035575">
            <w:pPr>
              <w:rPr>
                <w:rFonts w:cs="Vrinda"/>
                <w:sz w:val="20"/>
                <w:szCs w:val="20"/>
                <w:cs/>
                <w:lang w:bidi="bn-BD"/>
              </w:rPr>
            </w:pPr>
            <w:r w:rsidRPr="001C653E">
              <w:rPr>
                <w:sz w:val="20"/>
                <w:szCs w:val="20"/>
              </w:rPr>
              <w:t xml:space="preserve">IF REPORTED MORE THAN ONE VIOLENT PARTNER, ADD: I would like you to answer these questions in relation to the </w:t>
            </w:r>
            <w:r w:rsidRPr="001C653E">
              <w:rPr>
                <w:sz w:val="20"/>
                <w:szCs w:val="20"/>
                <w:u w:val="single"/>
              </w:rPr>
              <w:t>most recent/last partner who did these things to you.</w:t>
            </w:r>
            <w:r w:rsidRPr="001C653E">
              <w:rPr>
                <w:sz w:val="20"/>
                <w:szCs w:val="20"/>
              </w:rPr>
              <w:t xml:space="preserve"> </w:t>
            </w:r>
          </w:p>
          <w:p w:rsidR="00035575" w:rsidRPr="001C653E" w:rsidRDefault="00035575" w:rsidP="00035575">
            <w:pPr>
              <w:rPr>
                <w:b/>
                <w:sz w:val="20"/>
                <w:szCs w:val="20"/>
              </w:rPr>
            </w:pPr>
            <w:r w:rsidRPr="001C653E">
              <w:rPr>
                <w:rFonts w:ascii="SutonnyMJ" w:hAnsi="SutonnyMJ"/>
                <w:sz w:val="20"/>
                <w:szCs w:val="20"/>
              </w:rPr>
              <w:t>Avcbvi (eZ©gvb)/‡kl ¯^vgx whwb Avcbv‡K gvi‡avi/AZ¨vPvi K‡i‡Qb Zvi m¤^‡Ü c‡ii cÖkœ¸‡jv KiwQ|  †Kvb cwiw¯’wZ‡Z mvaviYZ wZwb Ggb K‡ib ev Ki‡Zb Zv wb‡q Avcbv‡K Avwg GLb  wKQy cÖkœ Kie| (GKvwaK ¯^vgx _vK‡j me©‡kl  ¯^vgxi K_v wR‡Ám Ki‡eb|)</w:t>
            </w:r>
          </w:p>
        </w:tc>
        <w:tc>
          <w:tcPr>
            <w:tcW w:w="720" w:type="dxa"/>
            <w:tcBorders>
              <w:top w:val="single" w:sz="12" w:space="0" w:color="auto"/>
              <w:left w:val="single" w:sz="12" w:space="0" w:color="auto"/>
              <w:bottom w:val="single" w:sz="12" w:space="0" w:color="auto"/>
              <w:right w:val="single" w:sz="12" w:space="0" w:color="auto"/>
            </w:tcBorders>
          </w:tcPr>
          <w:p w:rsidR="00035575" w:rsidRPr="001C653E" w:rsidRDefault="00035575" w:rsidP="007167BF">
            <w:pPr>
              <w:rPr>
                <w:b/>
                <w:sz w:val="20"/>
                <w:szCs w:val="20"/>
              </w:rPr>
            </w:pPr>
          </w:p>
        </w:tc>
      </w:tr>
      <w:tr w:rsidR="00575863" w:rsidRPr="001C653E" w:rsidTr="00B60781">
        <w:trPr>
          <w:cantSplit/>
          <w:trHeight w:val="3252"/>
        </w:trPr>
        <w:tc>
          <w:tcPr>
            <w:tcW w:w="628" w:type="dxa"/>
            <w:tcBorders>
              <w:top w:val="single" w:sz="6" w:space="0" w:color="auto"/>
              <w:left w:val="single" w:sz="6" w:space="0" w:color="auto"/>
              <w:bottom w:val="single" w:sz="6" w:space="0" w:color="auto"/>
              <w:right w:val="single" w:sz="12" w:space="0" w:color="auto"/>
            </w:tcBorders>
          </w:tcPr>
          <w:p w:rsidR="00575863" w:rsidRPr="001C653E" w:rsidRDefault="00575863" w:rsidP="006C3963">
            <w:pPr>
              <w:numPr>
                <w:ilvl w:val="0"/>
                <w:numId w:val="9"/>
              </w:numPr>
              <w:jc w:val="both"/>
              <w:rPr>
                <w:sz w:val="20"/>
                <w:szCs w:val="20"/>
              </w:rPr>
            </w:pPr>
          </w:p>
        </w:tc>
        <w:tc>
          <w:tcPr>
            <w:tcW w:w="4592" w:type="dxa"/>
            <w:gridSpan w:val="4"/>
            <w:tcBorders>
              <w:top w:val="single" w:sz="6" w:space="0" w:color="auto"/>
              <w:left w:val="nil"/>
              <w:bottom w:val="single" w:sz="6" w:space="0" w:color="auto"/>
              <w:right w:val="single" w:sz="6" w:space="0" w:color="auto"/>
            </w:tcBorders>
          </w:tcPr>
          <w:p w:rsidR="00575863" w:rsidRPr="001C653E" w:rsidRDefault="00575863" w:rsidP="007167BF">
            <w:pPr>
              <w:rPr>
                <w:sz w:val="20"/>
                <w:szCs w:val="20"/>
              </w:rPr>
            </w:pPr>
            <w:r w:rsidRPr="001C653E">
              <w:rPr>
                <w:sz w:val="20"/>
                <w:szCs w:val="20"/>
              </w:rPr>
              <w:t>Are there any particular situations that tend to lead to your husband/partner’s behaviour?</w:t>
            </w:r>
          </w:p>
          <w:p w:rsidR="00575863" w:rsidRPr="001C653E" w:rsidRDefault="00575863" w:rsidP="007167BF">
            <w:pPr>
              <w:pStyle w:val="BodyText3"/>
              <w:spacing w:after="0"/>
              <w:rPr>
                <w:rFonts w:ascii="SutonnyMJ" w:hAnsi="SutonnyMJ"/>
                <w:sz w:val="20"/>
                <w:szCs w:val="20"/>
              </w:rPr>
            </w:pPr>
            <w:r w:rsidRPr="001C653E">
              <w:rPr>
                <w:rFonts w:ascii="SutonnyMJ" w:hAnsi="SutonnyMJ"/>
                <w:sz w:val="20"/>
                <w:szCs w:val="20"/>
              </w:rPr>
              <w:t xml:space="preserve">†Kvb cwiw¯’wZ n‡j Avcbvi ¯^vgx mvaviYZ Avcbv‡K gviai/AZ¨vPvi K‡ib/Ki‡Zb? </w:t>
            </w:r>
          </w:p>
          <w:p w:rsidR="00575863" w:rsidRPr="001C653E" w:rsidRDefault="00575863" w:rsidP="007167BF">
            <w:pPr>
              <w:rPr>
                <w:sz w:val="20"/>
                <w:szCs w:val="20"/>
              </w:rPr>
            </w:pPr>
            <w:r w:rsidRPr="001C653E">
              <w:rPr>
                <w:sz w:val="20"/>
                <w:szCs w:val="20"/>
              </w:rPr>
              <w:t>REFER TO ACTS OF PHYSICAL VIOLENCE MENTIONED BEFORE.</w:t>
            </w:r>
          </w:p>
          <w:p w:rsidR="00575863" w:rsidRPr="001C653E" w:rsidRDefault="00575863" w:rsidP="007167BF">
            <w:pPr>
              <w:jc w:val="both"/>
              <w:rPr>
                <w:sz w:val="20"/>
                <w:szCs w:val="20"/>
              </w:rPr>
            </w:pPr>
          </w:p>
          <w:p w:rsidR="00575863" w:rsidRPr="001C653E" w:rsidRDefault="00575863" w:rsidP="007167BF">
            <w:pPr>
              <w:pStyle w:val="BodyText2"/>
              <w:rPr>
                <w:sz w:val="20"/>
                <w:szCs w:val="20"/>
              </w:rPr>
            </w:pPr>
            <w:r w:rsidRPr="001C653E">
              <w:rPr>
                <w:sz w:val="20"/>
                <w:szCs w:val="20"/>
              </w:rPr>
              <w:t>PROBE: Any other situation?</w:t>
            </w:r>
          </w:p>
          <w:p w:rsidR="00575863" w:rsidRPr="001C653E" w:rsidRDefault="00575863" w:rsidP="007167BF">
            <w:pPr>
              <w:rPr>
                <w:rFonts w:ascii="SutonnyMJ" w:hAnsi="SutonnyMJ"/>
                <w:sz w:val="20"/>
                <w:szCs w:val="20"/>
              </w:rPr>
            </w:pPr>
            <w:r w:rsidRPr="001C653E">
              <w:rPr>
                <w:rFonts w:ascii="SutonnyMJ" w:hAnsi="SutonnyMJ"/>
                <w:sz w:val="20"/>
                <w:szCs w:val="20"/>
              </w:rPr>
              <w:t xml:space="preserve">†cÖve </w:t>
            </w:r>
            <w:r w:rsidRPr="001C653E">
              <w:rPr>
                <w:rFonts w:ascii="SutonnyMJ" w:hAnsi="SutonnyMJ" w:cs="Arial"/>
                <w:sz w:val="20"/>
                <w:szCs w:val="20"/>
              </w:rPr>
              <w:t>Kiæb</w:t>
            </w:r>
            <w:r w:rsidRPr="001C653E">
              <w:rPr>
                <w:rFonts w:ascii="SutonnyMJ" w:hAnsi="SutonnyMJ"/>
                <w:sz w:val="20"/>
                <w:szCs w:val="20"/>
              </w:rPr>
              <w:t>: Avi †Kvb †Kvb cwiw¯’wZ‡Z Ggb N‡U/NUZ?</w:t>
            </w:r>
          </w:p>
          <w:p w:rsidR="00575863" w:rsidRPr="001C653E" w:rsidRDefault="00575863" w:rsidP="007167BF">
            <w:pPr>
              <w:jc w:val="both"/>
              <w:rPr>
                <w:sz w:val="20"/>
                <w:szCs w:val="20"/>
              </w:rPr>
            </w:pPr>
          </w:p>
          <w:p w:rsidR="00575863" w:rsidRPr="001C653E" w:rsidRDefault="00575863" w:rsidP="007167BF">
            <w:pPr>
              <w:jc w:val="both"/>
              <w:rPr>
                <w:sz w:val="20"/>
                <w:szCs w:val="20"/>
              </w:rPr>
            </w:pPr>
            <w:r w:rsidRPr="001C653E">
              <w:rPr>
                <w:sz w:val="20"/>
                <w:szCs w:val="20"/>
              </w:rPr>
              <w:t>MARK ALL MENTIONED</w:t>
            </w:r>
          </w:p>
          <w:p w:rsidR="00575863" w:rsidRPr="001C653E" w:rsidRDefault="00575863" w:rsidP="007167BF">
            <w:pPr>
              <w:jc w:val="both"/>
              <w:rPr>
                <w:sz w:val="20"/>
                <w:szCs w:val="20"/>
              </w:rPr>
            </w:pPr>
            <w:r w:rsidRPr="001C653E">
              <w:rPr>
                <w:rFonts w:ascii="SutonnyMJ" w:hAnsi="SutonnyMJ"/>
                <w:sz w:val="20"/>
                <w:szCs w:val="20"/>
              </w:rPr>
              <w:t>D‡jøLK…Z mKj DË‡ii ‡KvW e„ËvwqZ Kiæb|</w:t>
            </w:r>
          </w:p>
        </w:tc>
        <w:tc>
          <w:tcPr>
            <w:tcW w:w="4770" w:type="dxa"/>
            <w:gridSpan w:val="4"/>
            <w:tcBorders>
              <w:top w:val="single" w:sz="6" w:space="0" w:color="auto"/>
              <w:left w:val="single" w:sz="6" w:space="0" w:color="auto"/>
              <w:bottom w:val="single" w:sz="6" w:space="0" w:color="auto"/>
            </w:tcBorders>
          </w:tcPr>
          <w:p w:rsidR="00575863" w:rsidRPr="001C653E" w:rsidRDefault="00575863" w:rsidP="007167BF">
            <w:pPr>
              <w:tabs>
                <w:tab w:val="right" w:leader="dot" w:pos="4253"/>
              </w:tabs>
              <w:jc w:val="both"/>
              <w:rPr>
                <w:sz w:val="20"/>
                <w:szCs w:val="20"/>
              </w:rPr>
            </w:pPr>
            <w:r w:rsidRPr="001C653E">
              <w:rPr>
                <w:sz w:val="20"/>
                <w:szCs w:val="20"/>
              </w:rPr>
              <w:t>NO PARTICULAR REASON(</w:t>
            </w:r>
            <w:r w:rsidRPr="001C653E">
              <w:rPr>
                <w:rFonts w:ascii="SutonnyMJ" w:hAnsi="SutonnyMJ"/>
                <w:sz w:val="20"/>
                <w:szCs w:val="20"/>
              </w:rPr>
              <w:t>†Kv‡bv we‡kl KviY QvovB</w:t>
            </w:r>
            <w:r w:rsidRPr="001C653E">
              <w:rPr>
                <w:sz w:val="20"/>
                <w:szCs w:val="20"/>
              </w:rPr>
              <w:t>)</w:t>
            </w:r>
            <w:r w:rsidRPr="001C653E">
              <w:rPr>
                <w:sz w:val="20"/>
                <w:szCs w:val="20"/>
              </w:rPr>
              <w:tab/>
              <w:t>A</w:t>
            </w:r>
          </w:p>
          <w:p w:rsidR="00575863" w:rsidRPr="001C653E" w:rsidRDefault="00575863" w:rsidP="007167BF">
            <w:pPr>
              <w:tabs>
                <w:tab w:val="right" w:leader="dot" w:pos="4253"/>
              </w:tabs>
              <w:jc w:val="both"/>
              <w:rPr>
                <w:sz w:val="20"/>
                <w:szCs w:val="20"/>
              </w:rPr>
            </w:pPr>
            <w:r w:rsidRPr="001C653E">
              <w:rPr>
                <w:sz w:val="20"/>
                <w:szCs w:val="20"/>
              </w:rPr>
              <w:t>WHEN MAN DRUNK(</w:t>
            </w:r>
            <w:r w:rsidRPr="001C653E">
              <w:rPr>
                <w:rFonts w:ascii="SutonnyMJ" w:hAnsi="SutonnyMJ"/>
                <w:sz w:val="20"/>
                <w:szCs w:val="20"/>
              </w:rPr>
              <w:t>gvZvj Ae¯’vq</w:t>
            </w:r>
            <w:r w:rsidRPr="001C653E">
              <w:rPr>
                <w:sz w:val="20"/>
                <w:szCs w:val="20"/>
              </w:rPr>
              <w:t>)</w:t>
            </w:r>
            <w:r w:rsidRPr="001C653E">
              <w:rPr>
                <w:sz w:val="20"/>
                <w:szCs w:val="20"/>
              </w:rPr>
              <w:tab/>
              <w:t>B</w:t>
            </w:r>
          </w:p>
          <w:p w:rsidR="00575863" w:rsidRPr="001C653E" w:rsidRDefault="00575863" w:rsidP="007167BF">
            <w:pPr>
              <w:tabs>
                <w:tab w:val="right" w:leader="dot" w:pos="4253"/>
              </w:tabs>
              <w:jc w:val="both"/>
              <w:rPr>
                <w:sz w:val="20"/>
                <w:szCs w:val="20"/>
              </w:rPr>
            </w:pPr>
            <w:r w:rsidRPr="001C653E">
              <w:rPr>
                <w:sz w:val="20"/>
                <w:szCs w:val="20"/>
              </w:rPr>
              <w:t>MONEY PROBLEMS(</w:t>
            </w:r>
            <w:r w:rsidRPr="001C653E">
              <w:rPr>
                <w:rFonts w:ascii="SutonnyMJ" w:hAnsi="SutonnyMJ"/>
                <w:sz w:val="20"/>
                <w:szCs w:val="20"/>
              </w:rPr>
              <w:t>UvKv cqmvi mgm¨v n‡j</w:t>
            </w:r>
            <w:r w:rsidRPr="001C653E">
              <w:rPr>
                <w:sz w:val="20"/>
                <w:szCs w:val="20"/>
              </w:rPr>
              <w:t>)</w:t>
            </w:r>
            <w:r w:rsidRPr="001C653E">
              <w:rPr>
                <w:sz w:val="20"/>
                <w:szCs w:val="20"/>
              </w:rPr>
              <w:tab/>
              <w:t>C</w:t>
            </w:r>
          </w:p>
          <w:p w:rsidR="00575863" w:rsidRPr="001C653E" w:rsidRDefault="00575863" w:rsidP="007167BF">
            <w:pPr>
              <w:tabs>
                <w:tab w:val="right" w:leader="dot" w:pos="4253"/>
              </w:tabs>
              <w:jc w:val="both"/>
              <w:rPr>
                <w:sz w:val="20"/>
                <w:szCs w:val="20"/>
              </w:rPr>
            </w:pPr>
            <w:r w:rsidRPr="001C653E">
              <w:rPr>
                <w:sz w:val="20"/>
                <w:szCs w:val="20"/>
              </w:rPr>
              <w:t>DIFFICULTIES AT HIS WORK(</w:t>
            </w:r>
            <w:r w:rsidRPr="001C653E">
              <w:rPr>
                <w:rFonts w:ascii="SutonnyMJ" w:hAnsi="SutonnyMJ"/>
                <w:sz w:val="20"/>
                <w:szCs w:val="20"/>
              </w:rPr>
              <w:t>Kv‡Ri mgm¨v n‡j</w:t>
            </w:r>
            <w:r w:rsidRPr="001C653E">
              <w:rPr>
                <w:sz w:val="20"/>
                <w:szCs w:val="20"/>
              </w:rPr>
              <w:t>)</w:t>
            </w:r>
            <w:r w:rsidRPr="001C653E">
              <w:rPr>
                <w:sz w:val="20"/>
                <w:szCs w:val="20"/>
              </w:rPr>
              <w:tab/>
              <w:t>D</w:t>
            </w:r>
          </w:p>
          <w:p w:rsidR="00575863" w:rsidRPr="001C653E" w:rsidRDefault="00575863" w:rsidP="007167BF">
            <w:pPr>
              <w:tabs>
                <w:tab w:val="right" w:leader="dot" w:pos="4253"/>
              </w:tabs>
              <w:jc w:val="both"/>
              <w:rPr>
                <w:sz w:val="20"/>
                <w:szCs w:val="20"/>
              </w:rPr>
            </w:pPr>
            <w:r w:rsidRPr="001C653E">
              <w:rPr>
                <w:sz w:val="20"/>
                <w:szCs w:val="20"/>
              </w:rPr>
              <w:t>WHEN HE IS UNEMPLOYED(</w:t>
            </w:r>
            <w:r w:rsidRPr="001C653E">
              <w:rPr>
                <w:rFonts w:ascii="SutonnyMJ" w:hAnsi="SutonnyMJ"/>
                <w:sz w:val="20"/>
                <w:szCs w:val="20"/>
              </w:rPr>
              <w:t>†eKvi Ae¯’vq</w:t>
            </w:r>
            <w:r w:rsidRPr="001C653E">
              <w:rPr>
                <w:sz w:val="20"/>
                <w:szCs w:val="20"/>
              </w:rPr>
              <w:t>)</w:t>
            </w:r>
            <w:r w:rsidRPr="001C653E">
              <w:rPr>
                <w:sz w:val="20"/>
                <w:szCs w:val="20"/>
              </w:rPr>
              <w:tab/>
              <w:t>E</w:t>
            </w:r>
          </w:p>
          <w:p w:rsidR="00575863" w:rsidRPr="001C653E" w:rsidRDefault="00575863" w:rsidP="007167BF">
            <w:pPr>
              <w:tabs>
                <w:tab w:val="right" w:leader="dot" w:pos="4253"/>
              </w:tabs>
              <w:jc w:val="both"/>
              <w:rPr>
                <w:sz w:val="20"/>
                <w:szCs w:val="20"/>
              </w:rPr>
            </w:pPr>
            <w:r w:rsidRPr="001C653E">
              <w:rPr>
                <w:sz w:val="20"/>
                <w:szCs w:val="20"/>
              </w:rPr>
              <w:t>NO FOOD AT HOME(</w:t>
            </w:r>
            <w:r w:rsidRPr="001C653E">
              <w:rPr>
                <w:rFonts w:ascii="SutonnyMJ" w:hAnsi="SutonnyMJ"/>
                <w:sz w:val="20"/>
                <w:szCs w:val="20"/>
              </w:rPr>
              <w:t>evox‡Z Lvevi bv _vK‡j</w:t>
            </w:r>
            <w:r w:rsidRPr="001C653E">
              <w:rPr>
                <w:sz w:val="20"/>
                <w:szCs w:val="20"/>
              </w:rPr>
              <w:t>)</w:t>
            </w:r>
            <w:r w:rsidRPr="001C653E">
              <w:rPr>
                <w:sz w:val="20"/>
                <w:szCs w:val="20"/>
              </w:rPr>
              <w:tab/>
              <w:t>F</w:t>
            </w:r>
          </w:p>
          <w:p w:rsidR="00575863" w:rsidRPr="001C653E" w:rsidRDefault="00575863" w:rsidP="007167BF">
            <w:pPr>
              <w:tabs>
                <w:tab w:val="right" w:leader="dot" w:pos="4253"/>
              </w:tabs>
              <w:jc w:val="both"/>
              <w:rPr>
                <w:sz w:val="20"/>
                <w:szCs w:val="20"/>
              </w:rPr>
            </w:pPr>
            <w:r w:rsidRPr="001C653E">
              <w:rPr>
                <w:sz w:val="20"/>
                <w:szCs w:val="20"/>
              </w:rPr>
              <w:t>PROBLEMS WITH HIS OR HER FAMILY(</w:t>
            </w:r>
            <w:r w:rsidRPr="001C653E">
              <w:rPr>
                <w:rFonts w:ascii="SutonnyMJ" w:hAnsi="SutonnyMJ"/>
                <w:sz w:val="20"/>
                <w:szCs w:val="20"/>
              </w:rPr>
              <w:t>¯^vgxi  ev Avgvi cwiev‡ii m‡½ †Mvjgvj n‡j</w:t>
            </w:r>
            <w:r w:rsidRPr="001C653E">
              <w:rPr>
                <w:sz w:val="20"/>
                <w:szCs w:val="20"/>
              </w:rPr>
              <w:t>)</w:t>
            </w:r>
            <w:r w:rsidRPr="001C653E">
              <w:rPr>
                <w:sz w:val="20"/>
                <w:szCs w:val="20"/>
              </w:rPr>
              <w:tab/>
              <w:t>G</w:t>
            </w:r>
          </w:p>
          <w:p w:rsidR="00575863" w:rsidRPr="001C653E" w:rsidRDefault="00575863" w:rsidP="007167BF">
            <w:pPr>
              <w:tabs>
                <w:tab w:val="right" w:leader="dot" w:pos="4253"/>
              </w:tabs>
              <w:jc w:val="both"/>
              <w:rPr>
                <w:sz w:val="20"/>
                <w:szCs w:val="20"/>
              </w:rPr>
            </w:pPr>
            <w:r w:rsidRPr="001C653E">
              <w:rPr>
                <w:sz w:val="20"/>
                <w:szCs w:val="20"/>
              </w:rPr>
              <w:t>SHE IS PREGNANT(</w:t>
            </w:r>
            <w:r w:rsidRPr="001C653E">
              <w:rPr>
                <w:rFonts w:ascii="SutonnyMJ" w:hAnsi="SutonnyMJ"/>
                <w:sz w:val="20"/>
                <w:szCs w:val="20"/>
              </w:rPr>
              <w:t>Avgvi †c‡U ev”Pv _vKv Kv‡j</w:t>
            </w:r>
            <w:r w:rsidRPr="001C653E">
              <w:rPr>
                <w:sz w:val="20"/>
                <w:szCs w:val="20"/>
              </w:rPr>
              <w:t>)</w:t>
            </w:r>
            <w:r w:rsidRPr="001C653E">
              <w:rPr>
                <w:sz w:val="20"/>
                <w:szCs w:val="20"/>
              </w:rPr>
              <w:tab/>
              <w:t>H</w:t>
            </w:r>
          </w:p>
          <w:p w:rsidR="00575863" w:rsidRPr="001C653E" w:rsidRDefault="00575863" w:rsidP="007167BF">
            <w:pPr>
              <w:tabs>
                <w:tab w:val="right" w:leader="dot" w:pos="4253"/>
              </w:tabs>
              <w:jc w:val="both"/>
              <w:rPr>
                <w:sz w:val="20"/>
                <w:szCs w:val="20"/>
              </w:rPr>
            </w:pPr>
            <w:r w:rsidRPr="001C653E">
              <w:rPr>
                <w:sz w:val="20"/>
                <w:szCs w:val="20"/>
              </w:rPr>
              <w:t>HE IS JEALOUS OF HER(</w:t>
            </w:r>
            <w:r w:rsidRPr="001C653E">
              <w:rPr>
                <w:rFonts w:ascii="SutonnyMJ" w:hAnsi="SutonnyMJ"/>
                <w:sz w:val="20"/>
                <w:szCs w:val="20"/>
              </w:rPr>
              <w:t>Cl©v †eva K‡i</w:t>
            </w:r>
            <w:r w:rsidRPr="001C653E">
              <w:rPr>
                <w:sz w:val="20"/>
                <w:szCs w:val="20"/>
              </w:rPr>
              <w:t>)</w:t>
            </w:r>
            <w:r w:rsidRPr="001C653E">
              <w:rPr>
                <w:sz w:val="20"/>
                <w:szCs w:val="20"/>
              </w:rPr>
              <w:tab/>
              <w:t>I</w:t>
            </w:r>
          </w:p>
          <w:p w:rsidR="00575863" w:rsidRPr="001C653E" w:rsidRDefault="00575863" w:rsidP="007167BF">
            <w:pPr>
              <w:tabs>
                <w:tab w:val="right" w:leader="dot" w:pos="4253"/>
              </w:tabs>
              <w:jc w:val="both"/>
              <w:rPr>
                <w:sz w:val="20"/>
                <w:szCs w:val="20"/>
              </w:rPr>
            </w:pPr>
            <w:r w:rsidRPr="001C653E">
              <w:rPr>
                <w:sz w:val="20"/>
                <w:szCs w:val="20"/>
              </w:rPr>
              <w:t>SHE REFUSES SEX(</w:t>
            </w:r>
            <w:r w:rsidRPr="001C653E">
              <w:rPr>
                <w:rFonts w:ascii="SutonnyMJ" w:hAnsi="SutonnyMJ"/>
                <w:sz w:val="20"/>
                <w:szCs w:val="20"/>
              </w:rPr>
              <w:t>kvixwiK †gjv‡gkv/ mnev‡m ivRx bv n‡j</w:t>
            </w:r>
            <w:r w:rsidRPr="001C653E">
              <w:rPr>
                <w:sz w:val="20"/>
                <w:szCs w:val="20"/>
              </w:rPr>
              <w:t>)</w:t>
            </w:r>
            <w:r w:rsidRPr="001C653E">
              <w:rPr>
                <w:sz w:val="20"/>
                <w:szCs w:val="20"/>
              </w:rPr>
              <w:tab/>
              <w:t>J</w:t>
            </w:r>
          </w:p>
          <w:p w:rsidR="00575863" w:rsidRPr="001C653E" w:rsidRDefault="00575863" w:rsidP="007167BF">
            <w:pPr>
              <w:tabs>
                <w:tab w:val="right" w:leader="dot" w:pos="4253"/>
              </w:tabs>
              <w:jc w:val="both"/>
              <w:rPr>
                <w:sz w:val="20"/>
                <w:szCs w:val="20"/>
              </w:rPr>
            </w:pPr>
            <w:r w:rsidRPr="001C653E">
              <w:rPr>
                <w:sz w:val="20"/>
                <w:szCs w:val="20"/>
              </w:rPr>
              <w:t>SHE IS DISOBEDIENT(</w:t>
            </w:r>
            <w:r w:rsidRPr="001C653E">
              <w:rPr>
                <w:rFonts w:ascii="SutonnyMJ" w:hAnsi="SutonnyMJ"/>
                <w:sz w:val="20"/>
                <w:szCs w:val="20"/>
              </w:rPr>
              <w:t>K_vi Aeva¨ n‡j</w:t>
            </w:r>
            <w:r w:rsidRPr="001C653E">
              <w:rPr>
                <w:sz w:val="20"/>
                <w:szCs w:val="20"/>
              </w:rPr>
              <w:t>)</w:t>
            </w:r>
            <w:r w:rsidRPr="001C653E">
              <w:rPr>
                <w:sz w:val="20"/>
                <w:szCs w:val="20"/>
              </w:rPr>
              <w:tab/>
              <w:t>K</w:t>
            </w:r>
          </w:p>
          <w:p w:rsidR="00575863" w:rsidRPr="001C653E" w:rsidRDefault="00575863" w:rsidP="004B7E1B">
            <w:pPr>
              <w:tabs>
                <w:tab w:val="right" w:leader="dot" w:pos="4253"/>
              </w:tabs>
              <w:rPr>
                <w:sz w:val="20"/>
                <w:szCs w:val="20"/>
              </w:rPr>
            </w:pPr>
            <w:r w:rsidRPr="001C653E">
              <w:rPr>
                <w:sz w:val="20"/>
                <w:szCs w:val="20"/>
              </w:rPr>
              <w:t>FOR DOWRY (</w:t>
            </w:r>
            <w:r w:rsidRPr="001C653E">
              <w:rPr>
                <w:rFonts w:ascii="SutonnyMJ" w:hAnsi="SutonnyMJ" w:cs="SutonnyMJ"/>
                <w:sz w:val="20"/>
                <w:szCs w:val="20"/>
              </w:rPr>
              <w:t>‡hŠZz‡Ki Kvi‡b</w:t>
            </w:r>
            <w:r w:rsidRPr="001C653E">
              <w:rPr>
                <w:sz w:val="20"/>
                <w:szCs w:val="20"/>
              </w:rPr>
              <w:t>) ...................................L</w:t>
            </w:r>
          </w:p>
          <w:p w:rsidR="00575863" w:rsidRPr="001C653E" w:rsidRDefault="00575863" w:rsidP="007167BF">
            <w:pPr>
              <w:tabs>
                <w:tab w:val="right" w:leader="dot" w:pos="4253"/>
              </w:tabs>
              <w:jc w:val="both"/>
              <w:rPr>
                <w:sz w:val="20"/>
                <w:szCs w:val="20"/>
              </w:rPr>
            </w:pPr>
            <w:r w:rsidRPr="001C653E">
              <w:rPr>
                <w:sz w:val="20"/>
                <w:szCs w:val="20"/>
              </w:rPr>
              <w:t>OTHER (specify):</w:t>
            </w:r>
            <w:r w:rsidRPr="001C653E">
              <w:rPr>
                <w:rFonts w:ascii="SutonnyMJ" w:hAnsi="SutonnyMJ"/>
                <w:sz w:val="20"/>
                <w:szCs w:val="20"/>
              </w:rPr>
              <w:t xml:space="preserve"> Ab¨vb¨ (wbw`©ó </w:t>
            </w:r>
            <w:r w:rsidRPr="001C653E">
              <w:rPr>
                <w:rFonts w:ascii="SutonnyMJ" w:hAnsi="SutonnyMJ" w:cs="Arial"/>
                <w:sz w:val="20"/>
                <w:szCs w:val="20"/>
              </w:rPr>
              <w:t>Kiæb</w:t>
            </w:r>
            <w:r w:rsidRPr="001C653E">
              <w:rPr>
                <w:rFonts w:ascii="SutonnyMJ" w:hAnsi="SutonnyMJ"/>
                <w:sz w:val="20"/>
                <w:szCs w:val="20"/>
              </w:rPr>
              <w:t>)</w:t>
            </w:r>
            <w:r w:rsidRPr="001C653E">
              <w:rPr>
                <w:rFonts w:ascii="SutonnyMJ" w:hAnsi="SutonnyMJ"/>
                <w:sz w:val="20"/>
                <w:szCs w:val="20"/>
                <w:u w:val="single"/>
              </w:rPr>
              <w:t xml:space="preserve"> </w:t>
            </w:r>
            <w:r w:rsidRPr="001C653E">
              <w:rPr>
                <w:sz w:val="20"/>
                <w:szCs w:val="20"/>
              </w:rPr>
              <w:t>__________________________</w:t>
            </w:r>
            <w:r w:rsidRPr="001C653E">
              <w:rPr>
                <w:sz w:val="20"/>
                <w:szCs w:val="20"/>
              </w:rPr>
              <w:tab/>
              <w:t>X</w:t>
            </w:r>
          </w:p>
          <w:p w:rsidR="00575863" w:rsidRPr="001C653E" w:rsidRDefault="00575863" w:rsidP="007167BF">
            <w:pPr>
              <w:tabs>
                <w:tab w:val="right" w:leader="dot" w:pos="4253"/>
              </w:tabs>
              <w:jc w:val="both"/>
              <w:rPr>
                <w:sz w:val="20"/>
                <w:szCs w:val="20"/>
              </w:rPr>
            </w:pPr>
          </w:p>
        </w:tc>
        <w:tc>
          <w:tcPr>
            <w:tcW w:w="720" w:type="dxa"/>
            <w:tcBorders>
              <w:top w:val="single" w:sz="6" w:space="0" w:color="auto"/>
              <w:left w:val="single" w:sz="6" w:space="0" w:color="auto"/>
              <w:bottom w:val="single" w:sz="6" w:space="0" w:color="auto"/>
              <w:right w:val="single" w:sz="6" w:space="0" w:color="auto"/>
            </w:tcBorders>
          </w:tcPr>
          <w:p w:rsidR="00575863" w:rsidRPr="001C653E" w:rsidRDefault="00575863" w:rsidP="007167BF">
            <w:pPr>
              <w:jc w:val="both"/>
              <w:rPr>
                <w:sz w:val="20"/>
                <w:szCs w:val="20"/>
              </w:rPr>
            </w:pPr>
          </w:p>
        </w:tc>
      </w:tr>
      <w:tr w:rsidR="00575863" w:rsidRPr="001C653E" w:rsidTr="00B60781">
        <w:trPr>
          <w:cantSplit/>
        </w:trPr>
        <w:tc>
          <w:tcPr>
            <w:tcW w:w="628" w:type="dxa"/>
            <w:tcBorders>
              <w:top w:val="single" w:sz="6" w:space="0" w:color="auto"/>
              <w:left w:val="single" w:sz="6" w:space="0" w:color="auto"/>
              <w:right w:val="single" w:sz="12" w:space="0" w:color="auto"/>
            </w:tcBorders>
          </w:tcPr>
          <w:p w:rsidR="00575863" w:rsidRPr="001C653E" w:rsidRDefault="00575863" w:rsidP="006C3963">
            <w:pPr>
              <w:numPr>
                <w:ilvl w:val="0"/>
                <w:numId w:val="9"/>
              </w:numPr>
              <w:jc w:val="both"/>
              <w:rPr>
                <w:sz w:val="20"/>
                <w:szCs w:val="20"/>
              </w:rPr>
            </w:pPr>
          </w:p>
        </w:tc>
        <w:tc>
          <w:tcPr>
            <w:tcW w:w="4592" w:type="dxa"/>
            <w:gridSpan w:val="4"/>
            <w:tcBorders>
              <w:top w:val="single" w:sz="6" w:space="0" w:color="auto"/>
              <w:left w:val="nil"/>
              <w:bottom w:val="single" w:sz="6" w:space="0" w:color="auto"/>
              <w:right w:val="single" w:sz="6" w:space="0" w:color="auto"/>
            </w:tcBorders>
          </w:tcPr>
          <w:p w:rsidR="00575863" w:rsidRPr="001C653E" w:rsidRDefault="00575863" w:rsidP="007167BF">
            <w:pPr>
              <w:pStyle w:val="BodyText"/>
              <w:rPr>
                <w:b w:val="0"/>
                <w:sz w:val="20"/>
                <w:szCs w:val="20"/>
              </w:rPr>
            </w:pPr>
            <w:r w:rsidRPr="001C653E">
              <w:rPr>
                <w:b w:val="0"/>
                <w:sz w:val="20"/>
                <w:szCs w:val="20"/>
              </w:rPr>
              <w:t>For any of these incidents, were your children present or did they overhear you be ing beaten?</w:t>
            </w:r>
          </w:p>
          <w:p w:rsidR="00575863" w:rsidRPr="001C653E" w:rsidRDefault="00575863" w:rsidP="00C1786E">
            <w:pPr>
              <w:pStyle w:val="BodyText3"/>
              <w:rPr>
                <w:rFonts w:ascii="SutonnyMJ" w:hAnsi="SutonnyMJ"/>
                <w:sz w:val="20"/>
                <w:szCs w:val="20"/>
              </w:rPr>
            </w:pPr>
            <w:r w:rsidRPr="001C653E">
              <w:rPr>
                <w:rFonts w:ascii="SutonnyMJ" w:hAnsi="SutonnyMJ"/>
                <w:sz w:val="20"/>
                <w:szCs w:val="20"/>
              </w:rPr>
              <w:t xml:space="preserve">gvia‡ii NUbvi mgq KLbI wK Avcbvi ev”Pviv mvg‡b wQj? Zv‡`i †KD  wK †Pv‡L bv †`L‡jI gv‡ii kã ï‡b‡Q ? </w:t>
            </w:r>
          </w:p>
          <w:p w:rsidR="00575863" w:rsidRPr="001C653E" w:rsidRDefault="00575863" w:rsidP="00C1786E">
            <w:pPr>
              <w:pStyle w:val="BodyText3"/>
              <w:rPr>
                <w:rFonts w:ascii="SutonnyMJ" w:hAnsi="SutonnyMJ"/>
                <w:sz w:val="20"/>
                <w:szCs w:val="20"/>
              </w:rPr>
            </w:pPr>
            <w:r w:rsidRPr="001C653E">
              <w:rPr>
                <w:sz w:val="20"/>
                <w:szCs w:val="20"/>
              </w:rPr>
              <w:t xml:space="preserve">IF YES: How often? </w:t>
            </w:r>
            <w:r w:rsidRPr="001C653E">
              <w:rPr>
                <w:rFonts w:ascii="SutonnyMJ" w:hAnsi="SutonnyMJ"/>
                <w:sz w:val="20"/>
                <w:szCs w:val="20"/>
              </w:rPr>
              <w:t xml:space="preserve">n¨uv n‡j, KZ Nb Nb? </w:t>
            </w:r>
          </w:p>
          <w:p w:rsidR="00575863" w:rsidRPr="001C653E" w:rsidRDefault="00575863" w:rsidP="007167BF">
            <w:pPr>
              <w:pStyle w:val="CommentText"/>
              <w:rPr>
                <w:rFonts w:cs="Vrinda"/>
                <w:szCs w:val="25"/>
                <w:lang w:bidi="bn-BD"/>
              </w:rPr>
            </w:pPr>
            <w:r w:rsidRPr="001C653E">
              <w:t>Would you say once, several times</w:t>
            </w:r>
            <w:r w:rsidRPr="001C653E">
              <w:rPr>
                <w:rFonts w:cs="Vrinda" w:hint="cs"/>
                <w:szCs w:val="25"/>
                <w:cs/>
                <w:lang w:bidi="bn-BD"/>
              </w:rPr>
              <w:t xml:space="preserve"> </w:t>
            </w:r>
            <w:r w:rsidRPr="001C653E">
              <w:rPr>
                <w:cs/>
                <w:lang w:bidi="bn-BD"/>
              </w:rPr>
              <w:t>(2-5 times)</w:t>
            </w:r>
            <w:r w:rsidRPr="001C653E">
              <w:t xml:space="preserve"> or most of the time?</w:t>
            </w:r>
          </w:p>
          <w:p w:rsidR="00575863" w:rsidRPr="001C653E" w:rsidRDefault="00575863" w:rsidP="00C1786E">
            <w:pPr>
              <w:pStyle w:val="BodyText3"/>
              <w:rPr>
                <w:rFonts w:ascii="SutonnyMJ" w:hAnsi="SutonnyMJ"/>
                <w:sz w:val="20"/>
                <w:szCs w:val="20"/>
              </w:rPr>
            </w:pPr>
            <w:r w:rsidRPr="001C653E">
              <w:rPr>
                <w:rFonts w:ascii="SutonnyMJ" w:hAnsi="SutonnyMJ"/>
                <w:sz w:val="20"/>
                <w:szCs w:val="20"/>
              </w:rPr>
              <w:t>GKevi, K‡qKevi bvwK A‡bKevi</w:t>
            </w:r>
            <w:r w:rsidRPr="001C653E">
              <w:rPr>
                <w:sz w:val="20"/>
                <w:szCs w:val="20"/>
                <w:cs/>
                <w:lang w:bidi="bn-BD"/>
              </w:rPr>
              <w:t>/</w:t>
            </w:r>
            <w:r w:rsidRPr="001C653E">
              <w:rPr>
                <w:rFonts w:ascii="SutonnyMJ" w:hAnsi="SutonnyMJ"/>
                <w:sz w:val="20"/>
                <w:szCs w:val="20"/>
              </w:rPr>
              <w:t>†ekxi fvM mgq?</w:t>
            </w:r>
          </w:p>
          <w:p w:rsidR="00575863" w:rsidRPr="001C653E" w:rsidRDefault="00575863" w:rsidP="007167BF">
            <w:pPr>
              <w:pStyle w:val="CommentText"/>
              <w:rPr>
                <w:rFonts w:ascii="SutonnyMJ" w:hAnsi="SutonnyMJ" w:cs="ArhialkhanMJ"/>
              </w:rPr>
            </w:pPr>
          </w:p>
        </w:tc>
        <w:tc>
          <w:tcPr>
            <w:tcW w:w="4770" w:type="dxa"/>
            <w:gridSpan w:val="4"/>
            <w:tcBorders>
              <w:top w:val="single" w:sz="6" w:space="0" w:color="auto"/>
              <w:left w:val="single" w:sz="6" w:space="0" w:color="auto"/>
              <w:bottom w:val="single" w:sz="6" w:space="0" w:color="auto"/>
            </w:tcBorders>
          </w:tcPr>
          <w:p w:rsidR="00575863" w:rsidRPr="001C653E" w:rsidRDefault="00575863" w:rsidP="007167BF">
            <w:pPr>
              <w:tabs>
                <w:tab w:val="right" w:leader="dot" w:pos="4253"/>
              </w:tabs>
              <w:jc w:val="both"/>
              <w:rPr>
                <w:sz w:val="20"/>
                <w:szCs w:val="20"/>
              </w:rPr>
            </w:pPr>
            <w:r w:rsidRPr="001C653E">
              <w:rPr>
                <w:sz w:val="20"/>
                <w:szCs w:val="20"/>
              </w:rPr>
              <w:t>NEVER(</w:t>
            </w:r>
            <w:r w:rsidRPr="001C653E">
              <w:rPr>
                <w:rFonts w:ascii="SutonnyMJ" w:hAnsi="SutonnyMJ"/>
                <w:sz w:val="20"/>
                <w:szCs w:val="20"/>
              </w:rPr>
              <w:t>KL‡bv bv</w:t>
            </w:r>
            <w:r w:rsidRPr="001C653E">
              <w:rPr>
                <w:sz w:val="20"/>
                <w:szCs w:val="20"/>
              </w:rPr>
              <w:t>)</w:t>
            </w:r>
            <w:r w:rsidRPr="001C653E">
              <w:rPr>
                <w:sz w:val="20"/>
                <w:szCs w:val="20"/>
              </w:rPr>
              <w:tab/>
              <w:t>1</w:t>
            </w:r>
          </w:p>
          <w:p w:rsidR="00575863" w:rsidRPr="001C653E" w:rsidRDefault="00575863" w:rsidP="007167BF">
            <w:pPr>
              <w:tabs>
                <w:tab w:val="right" w:leader="dot" w:pos="4253"/>
              </w:tabs>
              <w:jc w:val="both"/>
              <w:rPr>
                <w:sz w:val="20"/>
                <w:szCs w:val="20"/>
              </w:rPr>
            </w:pPr>
            <w:r w:rsidRPr="001C653E">
              <w:rPr>
                <w:sz w:val="20"/>
                <w:szCs w:val="20"/>
              </w:rPr>
              <w:t>ONCE (</w:t>
            </w:r>
            <w:r w:rsidRPr="001C653E">
              <w:rPr>
                <w:rFonts w:ascii="SutonnyMJ" w:hAnsi="SutonnyMJ"/>
                <w:sz w:val="20"/>
                <w:szCs w:val="20"/>
              </w:rPr>
              <w:t>GKevi</w:t>
            </w:r>
            <w:r w:rsidRPr="001C653E">
              <w:rPr>
                <w:sz w:val="20"/>
                <w:szCs w:val="20"/>
              </w:rPr>
              <w:t>)</w:t>
            </w:r>
            <w:r w:rsidRPr="001C653E">
              <w:rPr>
                <w:sz w:val="20"/>
                <w:szCs w:val="20"/>
              </w:rPr>
              <w:tab/>
              <w:t>2</w:t>
            </w:r>
          </w:p>
          <w:p w:rsidR="00575863" w:rsidRPr="001C653E" w:rsidRDefault="00575863" w:rsidP="007167BF">
            <w:pPr>
              <w:tabs>
                <w:tab w:val="right" w:leader="dot" w:pos="4253"/>
              </w:tabs>
              <w:jc w:val="both"/>
              <w:rPr>
                <w:sz w:val="20"/>
                <w:szCs w:val="20"/>
              </w:rPr>
            </w:pPr>
            <w:r w:rsidRPr="001C653E">
              <w:rPr>
                <w:sz w:val="20"/>
                <w:szCs w:val="20"/>
              </w:rPr>
              <w:t>SEVERAL TIMES(</w:t>
            </w:r>
            <w:r w:rsidRPr="001C653E">
              <w:rPr>
                <w:rFonts w:ascii="SutonnyMJ" w:hAnsi="SutonnyMJ"/>
                <w:sz w:val="20"/>
                <w:szCs w:val="20"/>
              </w:rPr>
              <w:t>K‡qKevi</w:t>
            </w:r>
            <w:r w:rsidRPr="001C653E">
              <w:rPr>
                <w:sz w:val="20"/>
                <w:szCs w:val="20"/>
              </w:rPr>
              <w:t>)</w:t>
            </w:r>
            <w:r w:rsidRPr="001C653E">
              <w:rPr>
                <w:sz w:val="20"/>
                <w:szCs w:val="20"/>
              </w:rPr>
              <w:tab/>
              <w:t>3</w:t>
            </w:r>
          </w:p>
          <w:p w:rsidR="00575863" w:rsidRPr="001C653E" w:rsidRDefault="00575863" w:rsidP="009E7868">
            <w:pPr>
              <w:tabs>
                <w:tab w:val="right" w:leader="dot" w:pos="4253"/>
              </w:tabs>
              <w:rPr>
                <w:sz w:val="20"/>
                <w:szCs w:val="20"/>
              </w:rPr>
            </w:pPr>
            <w:r w:rsidRPr="001C653E">
              <w:rPr>
                <w:sz w:val="20"/>
                <w:szCs w:val="20"/>
              </w:rPr>
              <w:t>MANY TIMES/MOST OF THE TIME (</w:t>
            </w:r>
            <w:r w:rsidRPr="001C653E">
              <w:rPr>
                <w:rFonts w:ascii="SutonnyMJ" w:hAnsi="SutonnyMJ"/>
                <w:sz w:val="20"/>
                <w:szCs w:val="20"/>
              </w:rPr>
              <w:t>A‡bKevi/‡ekxifvM mgq</w:t>
            </w:r>
            <w:r w:rsidRPr="001C653E">
              <w:rPr>
                <w:sz w:val="20"/>
                <w:szCs w:val="20"/>
              </w:rPr>
              <w:t>)</w:t>
            </w:r>
            <w:r w:rsidRPr="001C653E">
              <w:rPr>
                <w:sz w:val="20"/>
                <w:szCs w:val="20"/>
              </w:rPr>
              <w:tab/>
              <w:t>4</w:t>
            </w:r>
          </w:p>
          <w:p w:rsidR="00575863" w:rsidRPr="001C653E" w:rsidRDefault="00575863" w:rsidP="007167BF">
            <w:pPr>
              <w:tabs>
                <w:tab w:val="right" w:leader="dot" w:pos="4253"/>
              </w:tabs>
              <w:jc w:val="both"/>
              <w:rPr>
                <w:sz w:val="20"/>
                <w:szCs w:val="20"/>
              </w:rPr>
            </w:pPr>
            <w:r w:rsidRPr="001C653E">
              <w:rPr>
                <w:sz w:val="20"/>
                <w:szCs w:val="20"/>
              </w:rPr>
              <w:t>DON’T KNOW(</w:t>
            </w:r>
            <w:r w:rsidRPr="001C653E">
              <w:rPr>
                <w:rFonts w:ascii="SutonnyMJ" w:hAnsi="SutonnyMJ"/>
                <w:sz w:val="20"/>
                <w:szCs w:val="20"/>
              </w:rPr>
              <w:t>Rvwb bv/ g‡b co‡Q bv</w:t>
            </w:r>
            <w:r w:rsidRPr="001C653E">
              <w:rPr>
                <w:sz w:val="20"/>
                <w:szCs w:val="20"/>
              </w:rPr>
              <w:t>)</w:t>
            </w:r>
            <w:r w:rsidRPr="001C653E">
              <w:rPr>
                <w:sz w:val="20"/>
                <w:szCs w:val="20"/>
              </w:rPr>
              <w:tab/>
              <w:t>8</w:t>
            </w:r>
          </w:p>
          <w:p w:rsidR="00575863" w:rsidRPr="001C653E" w:rsidRDefault="00575863" w:rsidP="007167BF">
            <w:pPr>
              <w:tabs>
                <w:tab w:val="right" w:leader="dot" w:pos="4253"/>
              </w:tabs>
              <w:jc w:val="both"/>
              <w:rPr>
                <w:sz w:val="20"/>
                <w:szCs w:val="20"/>
              </w:rPr>
            </w:pPr>
            <w:r w:rsidRPr="001C653E">
              <w:rPr>
                <w:sz w:val="20"/>
                <w:szCs w:val="20"/>
              </w:rPr>
              <w:t>REFUSED/NO ANSWER(</w:t>
            </w:r>
            <w:r w:rsidRPr="001C653E">
              <w:rPr>
                <w:rFonts w:ascii="SutonnyMJ" w:hAnsi="SutonnyMJ" w:cs="SutonnyMJ"/>
                <w:sz w:val="20"/>
                <w:szCs w:val="20"/>
                <w:lang w:bidi="bn-BD"/>
              </w:rPr>
              <w:t>cÖZ¨vL¨vb/ DËi †bB</w:t>
            </w:r>
            <w:r w:rsidRPr="001C653E">
              <w:rPr>
                <w:sz w:val="20"/>
                <w:szCs w:val="20"/>
              </w:rPr>
              <w:t>)</w:t>
            </w:r>
            <w:r w:rsidRPr="001C653E">
              <w:rPr>
                <w:sz w:val="20"/>
                <w:szCs w:val="20"/>
              </w:rPr>
              <w:tab/>
              <w:t>9</w:t>
            </w:r>
          </w:p>
          <w:p w:rsidR="00575863" w:rsidRPr="001C653E" w:rsidRDefault="00575863" w:rsidP="007167BF">
            <w:pPr>
              <w:tabs>
                <w:tab w:val="right" w:leader="dot" w:pos="4253"/>
              </w:tabs>
              <w:jc w:val="both"/>
              <w:rPr>
                <w:sz w:val="20"/>
                <w:szCs w:val="20"/>
              </w:rPr>
            </w:pPr>
          </w:p>
        </w:tc>
        <w:tc>
          <w:tcPr>
            <w:tcW w:w="720" w:type="dxa"/>
            <w:tcBorders>
              <w:top w:val="single" w:sz="6" w:space="0" w:color="auto"/>
              <w:left w:val="single" w:sz="6" w:space="0" w:color="auto"/>
              <w:bottom w:val="single" w:sz="6" w:space="0" w:color="auto"/>
              <w:right w:val="single" w:sz="6" w:space="0" w:color="auto"/>
            </w:tcBorders>
          </w:tcPr>
          <w:p w:rsidR="00575863" w:rsidRPr="001C653E" w:rsidRDefault="00575863" w:rsidP="007167BF">
            <w:pPr>
              <w:jc w:val="both"/>
              <w:rPr>
                <w:sz w:val="20"/>
                <w:szCs w:val="20"/>
              </w:rPr>
            </w:pPr>
          </w:p>
        </w:tc>
      </w:tr>
      <w:tr w:rsidR="00575863" w:rsidRPr="001C653E" w:rsidTr="00B60781">
        <w:trPr>
          <w:cantSplit/>
        </w:trPr>
        <w:tc>
          <w:tcPr>
            <w:tcW w:w="628" w:type="dxa"/>
            <w:tcBorders>
              <w:top w:val="single" w:sz="6" w:space="0" w:color="auto"/>
              <w:left w:val="single" w:sz="6" w:space="0" w:color="auto"/>
              <w:right w:val="single" w:sz="12" w:space="0" w:color="auto"/>
            </w:tcBorders>
          </w:tcPr>
          <w:p w:rsidR="00575863" w:rsidRPr="001C653E" w:rsidRDefault="00575863" w:rsidP="006C3963">
            <w:pPr>
              <w:numPr>
                <w:ilvl w:val="0"/>
                <w:numId w:val="9"/>
              </w:numPr>
              <w:jc w:val="both"/>
              <w:rPr>
                <w:sz w:val="20"/>
                <w:szCs w:val="20"/>
              </w:rPr>
            </w:pPr>
          </w:p>
        </w:tc>
        <w:tc>
          <w:tcPr>
            <w:tcW w:w="4592" w:type="dxa"/>
            <w:gridSpan w:val="4"/>
            <w:tcBorders>
              <w:top w:val="single" w:sz="6" w:space="0" w:color="auto"/>
              <w:left w:val="nil"/>
              <w:right w:val="single" w:sz="6" w:space="0" w:color="auto"/>
            </w:tcBorders>
          </w:tcPr>
          <w:p w:rsidR="00575863" w:rsidRPr="001C653E" w:rsidRDefault="00575863" w:rsidP="007167BF">
            <w:pPr>
              <w:pStyle w:val="CommentText"/>
              <w:jc w:val="both"/>
            </w:pPr>
            <w:r w:rsidRPr="001C653E">
              <w:t>During the times that you were hit, did you ever fight back physically or to defend yourself?</w:t>
            </w:r>
          </w:p>
          <w:p w:rsidR="00575863" w:rsidRPr="001C653E" w:rsidRDefault="00575863" w:rsidP="007167BF">
            <w:pPr>
              <w:pStyle w:val="CommentText"/>
              <w:jc w:val="both"/>
              <w:rPr>
                <w:rFonts w:ascii="SutonnyMJ" w:hAnsi="SutonnyMJ" w:cs="ArhialkhanMJ"/>
              </w:rPr>
            </w:pPr>
            <w:r w:rsidRPr="001C653E">
              <w:rPr>
                <w:rFonts w:ascii="SutonnyMJ" w:hAnsi="SutonnyMJ" w:cs="ArhialkhanMJ"/>
              </w:rPr>
              <w:t>Avcbv‡K AvNvZ KivKvjxb mgq Avcwb KLbI kvwiixK fv‡e ev Ab¨ †Kvb fv‡e cªwZnZ K‡i‡Qb?</w:t>
            </w:r>
          </w:p>
          <w:p w:rsidR="00575863" w:rsidRPr="001C653E" w:rsidRDefault="00575863" w:rsidP="007167BF">
            <w:pPr>
              <w:pStyle w:val="CommentText"/>
            </w:pPr>
            <w:r w:rsidRPr="001C653E">
              <w:t>IF YES: How often?</w:t>
            </w:r>
          </w:p>
          <w:p w:rsidR="00575863" w:rsidRPr="001C653E" w:rsidRDefault="00575863" w:rsidP="007167BF">
            <w:pPr>
              <w:pStyle w:val="CommentText"/>
              <w:jc w:val="both"/>
            </w:pPr>
            <w:r w:rsidRPr="001C653E">
              <w:rPr>
                <w:rFonts w:ascii="SutonnyMJ" w:hAnsi="SutonnyMJ" w:cs="ArhialkhanMJ"/>
              </w:rPr>
              <w:t>hw`,nu¨v nq:KZ evi?</w:t>
            </w:r>
          </w:p>
          <w:p w:rsidR="00575863" w:rsidRPr="001C653E" w:rsidRDefault="00575863" w:rsidP="007167BF">
            <w:pPr>
              <w:pStyle w:val="CommentText"/>
            </w:pPr>
            <w:r w:rsidRPr="001C653E">
              <w:t xml:space="preserve"> Would you say once, several times</w:t>
            </w:r>
            <w:r w:rsidRPr="001C653E">
              <w:rPr>
                <w:rFonts w:cs="Vrinda" w:hint="cs"/>
                <w:szCs w:val="25"/>
                <w:cs/>
                <w:lang w:bidi="bn-BD"/>
              </w:rPr>
              <w:t xml:space="preserve"> </w:t>
            </w:r>
            <w:r w:rsidRPr="001C653E">
              <w:rPr>
                <w:cs/>
                <w:lang w:bidi="bn-BD"/>
              </w:rPr>
              <w:t>(2-5 times)</w:t>
            </w:r>
            <w:r w:rsidRPr="001C653E">
              <w:t xml:space="preserve"> or most of the time?</w:t>
            </w:r>
          </w:p>
          <w:p w:rsidR="00575863" w:rsidRPr="001C653E" w:rsidRDefault="00575863" w:rsidP="008320BE">
            <w:pPr>
              <w:pStyle w:val="BodyText3"/>
              <w:rPr>
                <w:rFonts w:ascii="SutonnyMJ" w:hAnsi="SutonnyMJ"/>
                <w:sz w:val="20"/>
                <w:szCs w:val="20"/>
              </w:rPr>
            </w:pPr>
            <w:r w:rsidRPr="001C653E">
              <w:rPr>
                <w:rFonts w:ascii="SutonnyMJ" w:hAnsi="SutonnyMJ"/>
                <w:sz w:val="20"/>
                <w:szCs w:val="20"/>
              </w:rPr>
              <w:t>GKevi, K‡qKevi bvwK A‡bKevi</w:t>
            </w:r>
            <w:r w:rsidRPr="001C653E">
              <w:rPr>
                <w:sz w:val="20"/>
                <w:szCs w:val="20"/>
                <w:cs/>
                <w:lang w:bidi="bn-BD"/>
              </w:rPr>
              <w:t>/</w:t>
            </w:r>
            <w:r w:rsidRPr="001C653E">
              <w:rPr>
                <w:rFonts w:ascii="SutonnyMJ" w:hAnsi="SutonnyMJ"/>
                <w:sz w:val="20"/>
                <w:szCs w:val="20"/>
              </w:rPr>
              <w:t>†ekxi fvM mgq?</w:t>
            </w:r>
          </w:p>
          <w:p w:rsidR="00575863" w:rsidRPr="001C653E" w:rsidRDefault="00575863" w:rsidP="007167BF">
            <w:pPr>
              <w:pStyle w:val="CommentText"/>
            </w:pPr>
          </w:p>
        </w:tc>
        <w:tc>
          <w:tcPr>
            <w:tcW w:w="4770" w:type="dxa"/>
            <w:gridSpan w:val="4"/>
            <w:tcBorders>
              <w:top w:val="single" w:sz="6" w:space="0" w:color="auto"/>
              <w:left w:val="single" w:sz="6" w:space="0" w:color="auto"/>
            </w:tcBorders>
          </w:tcPr>
          <w:p w:rsidR="00575863" w:rsidRPr="001C653E" w:rsidRDefault="00575863" w:rsidP="008320BE">
            <w:pPr>
              <w:tabs>
                <w:tab w:val="right" w:leader="dot" w:pos="4253"/>
              </w:tabs>
              <w:jc w:val="both"/>
              <w:rPr>
                <w:sz w:val="20"/>
                <w:szCs w:val="20"/>
              </w:rPr>
            </w:pPr>
            <w:r w:rsidRPr="001C653E">
              <w:rPr>
                <w:sz w:val="20"/>
                <w:szCs w:val="20"/>
              </w:rPr>
              <w:t>NEVER(</w:t>
            </w:r>
            <w:r w:rsidRPr="001C653E">
              <w:rPr>
                <w:rFonts w:ascii="SutonnyMJ" w:hAnsi="SutonnyMJ"/>
                <w:sz w:val="20"/>
                <w:szCs w:val="20"/>
              </w:rPr>
              <w:t>KL‡bv bv</w:t>
            </w:r>
            <w:r w:rsidRPr="001C653E">
              <w:rPr>
                <w:sz w:val="20"/>
                <w:szCs w:val="20"/>
              </w:rPr>
              <w:t>)</w:t>
            </w:r>
            <w:r w:rsidRPr="001C653E">
              <w:rPr>
                <w:sz w:val="20"/>
                <w:szCs w:val="20"/>
              </w:rPr>
              <w:tab/>
              <w:t>1</w:t>
            </w:r>
          </w:p>
          <w:p w:rsidR="00575863" w:rsidRPr="001C653E" w:rsidRDefault="00575863" w:rsidP="008320BE">
            <w:pPr>
              <w:tabs>
                <w:tab w:val="right" w:leader="dot" w:pos="4253"/>
              </w:tabs>
              <w:jc w:val="both"/>
              <w:rPr>
                <w:sz w:val="20"/>
                <w:szCs w:val="20"/>
              </w:rPr>
            </w:pPr>
            <w:r w:rsidRPr="001C653E">
              <w:rPr>
                <w:sz w:val="20"/>
                <w:szCs w:val="20"/>
              </w:rPr>
              <w:t>ONCE (</w:t>
            </w:r>
            <w:r w:rsidRPr="001C653E">
              <w:rPr>
                <w:rFonts w:ascii="SutonnyMJ" w:hAnsi="SutonnyMJ"/>
                <w:sz w:val="20"/>
                <w:szCs w:val="20"/>
              </w:rPr>
              <w:t>GKevi</w:t>
            </w:r>
            <w:r w:rsidRPr="001C653E">
              <w:rPr>
                <w:sz w:val="20"/>
                <w:szCs w:val="20"/>
              </w:rPr>
              <w:t>)</w:t>
            </w:r>
            <w:r w:rsidRPr="001C653E">
              <w:rPr>
                <w:sz w:val="20"/>
                <w:szCs w:val="20"/>
              </w:rPr>
              <w:tab/>
              <w:t>2</w:t>
            </w:r>
          </w:p>
          <w:p w:rsidR="00575863" w:rsidRPr="001C653E" w:rsidRDefault="00575863" w:rsidP="008320BE">
            <w:pPr>
              <w:tabs>
                <w:tab w:val="right" w:leader="dot" w:pos="4253"/>
              </w:tabs>
              <w:jc w:val="both"/>
              <w:rPr>
                <w:sz w:val="20"/>
                <w:szCs w:val="20"/>
              </w:rPr>
            </w:pPr>
            <w:r w:rsidRPr="001C653E">
              <w:rPr>
                <w:sz w:val="20"/>
                <w:szCs w:val="20"/>
              </w:rPr>
              <w:t>SEVERAL TIMES(</w:t>
            </w:r>
            <w:r w:rsidRPr="001C653E">
              <w:rPr>
                <w:rFonts w:ascii="SutonnyMJ" w:hAnsi="SutonnyMJ"/>
                <w:sz w:val="20"/>
                <w:szCs w:val="20"/>
              </w:rPr>
              <w:t>K‡qKevi</w:t>
            </w:r>
            <w:r w:rsidRPr="001C653E">
              <w:rPr>
                <w:sz w:val="20"/>
                <w:szCs w:val="20"/>
              </w:rPr>
              <w:t>)</w:t>
            </w:r>
            <w:r w:rsidRPr="001C653E">
              <w:rPr>
                <w:sz w:val="20"/>
                <w:szCs w:val="20"/>
              </w:rPr>
              <w:tab/>
              <w:t>3</w:t>
            </w:r>
          </w:p>
          <w:p w:rsidR="00575863" w:rsidRPr="001C653E" w:rsidRDefault="00575863" w:rsidP="008320BE">
            <w:pPr>
              <w:tabs>
                <w:tab w:val="right" w:leader="dot" w:pos="4253"/>
              </w:tabs>
              <w:rPr>
                <w:sz w:val="20"/>
                <w:szCs w:val="20"/>
              </w:rPr>
            </w:pPr>
            <w:r w:rsidRPr="001C653E">
              <w:rPr>
                <w:sz w:val="20"/>
                <w:szCs w:val="20"/>
              </w:rPr>
              <w:t>MANY TIMES/MOST OF THE TIME (</w:t>
            </w:r>
            <w:r w:rsidRPr="001C653E">
              <w:rPr>
                <w:rFonts w:ascii="SutonnyMJ" w:hAnsi="SutonnyMJ"/>
                <w:sz w:val="20"/>
                <w:szCs w:val="20"/>
              </w:rPr>
              <w:t>A‡bKevi/‡ekxifvM mgq</w:t>
            </w:r>
            <w:r w:rsidRPr="001C653E">
              <w:rPr>
                <w:sz w:val="20"/>
                <w:szCs w:val="20"/>
              </w:rPr>
              <w:t>)</w:t>
            </w:r>
            <w:r w:rsidRPr="001C653E">
              <w:rPr>
                <w:sz w:val="20"/>
                <w:szCs w:val="20"/>
              </w:rPr>
              <w:tab/>
              <w:t>4</w:t>
            </w:r>
          </w:p>
          <w:p w:rsidR="00575863" w:rsidRPr="001C653E" w:rsidRDefault="00575863" w:rsidP="008320BE">
            <w:pPr>
              <w:tabs>
                <w:tab w:val="right" w:leader="dot" w:pos="4253"/>
              </w:tabs>
              <w:jc w:val="both"/>
              <w:rPr>
                <w:sz w:val="20"/>
                <w:szCs w:val="20"/>
              </w:rPr>
            </w:pPr>
            <w:r w:rsidRPr="001C653E">
              <w:rPr>
                <w:sz w:val="20"/>
                <w:szCs w:val="20"/>
              </w:rPr>
              <w:t>DON’T KNOW(</w:t>
            </w:r>
            <w:r w:rsidRPr="001C653E">
              <w:rPr>
                <w:rFonts w:ascii="SutonnyMJ" w:hAnsi="SutonnyMJ"/>
                <w:sz w:val="20"/>
                <w:szCs w:val="20"/>
              </w:rPr>
              <w:t>Rvwb bv/ g‡b co‡Q bv</w:t>
            </w:r>
            <w:r w:rsidRPr="001C653E">
              <w:rPr>
                <w:sz w:val="20"/>
                <w:szCs w:val="20"/>
              </w:rPr>
              <w:t>)</w:t>
            </w:r>
            <w:r w:rsidRPr="001C653E">
              <w:rPr>
                <w:sz w:val="20"/>
                <w:szCs w:val="20"/>
              </w:rPr>
              <w:tab/>
              <w:t>8</w:t>
            </w:r>
          </w:p>
          <w:p w:rsidR="00575863" w:rsidRPr="001C653E" w:rsidRDefault="00575863" w:rsidP="008320BE">
            <w:pPr>
              <w:tabs>
                <w:tab w:val="right" w:leader="dot" w:pos="4253"/>
              </w:tabs>
              <w:jc w:val="both"/>
              <w:rPr>
                <w:sz w:val="20"/>
                <w:szCs w:val="20"/>
              </w:rPr>
            </w:pPr>
            <w:r w:rsidRPr="001C653E">
              <w:rPr>
                <w:sz w:val="20"/>
                <w:szCs w:val="20"/>
              </w:rPr>
              <w:t>REFUSED/NO ANSWER(</w:t>
            </w:r>
            <w:r w:rsidRPr="001C653E">
              <w:rPr>
                <w:rFonts w:ascii="SutonnyMJ" w:hAnsi="SutonnyMJ" w:cs="SutonnyMJ"/>
                <w:sz w:val="20"/>
                <w:szCs w:val="20"/>
                <w:lang w:bidi="bn-BD"/>
              </w:rPr>
              <w:t>cÖZ¨vL¨vb/ DËi †bB</w:t>
            </w:r>
            <w:r w:rsidRPr="001C653E">
              <w:rPr>
                <w:sz w:val="20"/>
                <w:szCs w:val="20"/>
              </w:rPr>
              <w:t>)</w:t>
            </w:r>
            <w:r w:rsidRPr="001C653E">
              <w:rPr>
                <w:sz w:val="20"/>
                <w:szCs w:val="20"/>
              </w:rPr>
              <w:tab/>
              <w:t>9</w:t>
            </w:r>
          </w:p>
          <w:p w:rsidR="00575863" w:rsidRPr="001C653E" w:rsidRDefault="00575863" w:rsidP="007167BF">
            <w:pPr>
              <w:tabs>
                <w:tab w:val="right" w:leader="dot" w:pos="4253"/>
              </w:tabs>
              <w:jc w:val="both"/>
              <w:rPr>
                <w:sz w:val="20"/>
                <w:szCs w:val="20"/>
              </w:rPr>
            </w:pPr>
          </w:p>
        </w:tc>
        <w:tc>
          <w:tcPr>
            <w:tcW w:w="720" w:type="dxa"/>
            <w:tcBorders>
              <w:top w:val="single" w:sz="6" w:space="0" w:color="auto"/>
              <w:left w:val="single" w:sz="6" w:space="0" w:color="auto"/>
              <w:right w:val="single" w:sz="6" w:space="0" w:color="auto"/>
            </w:tcBorders>
          </w:tcPr>
          <w:p w:rsidR="00575863" w:rsidRPr="001C653E" w:rsidRDefault="00575863" w:rsidP="00330F6E">
            <w:pPr>
              <w:jc w:val="both"/>
              <w:rPr>
                <w:sz w:val="20"/>
                <w:szCs w:val="20"/>
              </w:rPr>
            </w:pPr>
            <w:r w:rsidRPr="001C653E">
              <w:rPr>
                <w:b/>
                <w:sz w:val="20"/>
                <w:szCs w:val="20"/>
              </w:rPr>
              <w:sym w:font="Symbol" w:char="F0DE"/>
            </w:r>
            <w:r w:rsidRPr="001C653E">
              <w:rPr>
                <w:rFonts w:hint="cs"/>
                <w:b/>
                <w:sz w:val="20"/>
                <w:szCs w:val="20"/>
                <w:cs/>
                <w:lang w:bidi="bn-BD"/>
              </w:rPr>
              <w:t>10</w:t>
            </w:r>
            <w:r w:rsidRPr="001C653E">
              <w:rPr>
                <w:b/>
                <w:sz w:val="20"/>
                <w:szCs w:val="20"/>
              </w:rPr>
              <w:t>05</w:t>
            </w:r>
          </w:p>
        </w:tc>
      </w:tr>
      <w:tr w:rsidR="00575863" w:rsidRPr="001C653E" w:rsidTr="00B60781">
        <w:trPr>
          <w:cantSplit/>
        </w:trPr>
        <w:tc>
          <w:tcPr>
            <w:tcW w:w="628" w:type="dxa"/>
            <w:tcBorders>
              <w:top w:val="single" w:sz="6" w:space="0" w:color="auto"/>
              <w:left w:val="single" w:sz="6" w:space="0" w:color="auto"/>
              <w:bottom w:val="single" w:sz="6" w:space="0" w:color="auto"/>
              <w:right w:val="single" w:sz="12" w:space="0" w:color="auto"/>
            </w:tcBorders>
          </w:tcPr>
          <w:p w:rsidR="00575863" w:rsidRPr="001C653E" w:rsidRDefault="00575863" w:rsidP="006C3963">
            <w:pPr>
              <w:numPr>
                <w:ilvl w:val="0"/>
                <w:numId w:val="9"/>
              </w:numPr>
              <w:jc w:val="both"/>
              <w:rPr>
                <w:sz w:val="20"/>
                <w:szCs w:val="20"/>
              </w:rPr>
            </w:pPr>
          </w:p>
        </w:tc>
        <w:tc>
          <w:tcPr>
            <w:tcW w:w="4592" w:type="dxa"/>
            <w:gridSpan w:val="4"/>
            <w:tcBorders>
              <w:top w:val="single" w:sz="6" w:space="0" w:color="auto"/>
              <w:left w:val="nil"/>
              <w:bottom w:val="single" w:sz="6" w:space="0" w:color="auto"/>
              <w:right w:val="single" w:sz="6" w:space="0" w:color="auto"/>
            </w:tcBorders>
          </w:tcPr>
          <w:p w:rsidR="00575863" w:rsidRPr="001C653E" w:rsidRDefault="00575863" w:rsidP="007167BF">
            <w:pPr>
              <w:pStyle w:val="CommentText"/>
              <w:rPr>
                <w:rFonts w:cs="Vrinda"/>
                <w:cs/>
                <w:lang w:bidi="bn-BD"/>
              </w:rPr>
            </w:pPr>
            <w:r w:rsidRPr="001C653E">
              <w:t xml:space="preserve">What was the effect of you fighting back on the violence at the time? </w:t>
            </w:r>
          </w:p>
          <w:p w:rsidR="00575863" w:rsidRPr="001C653E" w:rsidRDefault="00575863" w:rsidP="00FD0D2B">
            <w:pPr>
              <w:pStyle w:val="CommentText"/>
              <w:rPr>
                <w:rFonts w:ascii="SutonnyMJ" w:hAnsi="SutonnyMJ" w:cs="Vrinda"/>
                <w:cs/>
                <w:lang w:bidi="bn-BD"/>
              </w:rPr>
            </w:pPr>
            <w:r w:rsidRPr="001C653E">
              <w:rPr>
                <w:rFonts w:ascii="SutonnyMJ" w:hAnsi="SutonnyMJ" w:cs="ArhialkhanMJ"/>
              </w:rPr>
              <w:t xml:space="preserve">Avcwb cÖwZ‡iva Kivi d‡j wK n‡qwQj? </w:t>
            </w:r>
          </w:p>
          <w:p w:rsidR="00575863" w:rsidRPr="001C653E" w:rsidRDefault="00575863" w:rsidP="00FD0D2B">
            <w:pPr>
              <w:pStyle w:val="CommentText"/>
              <w:rPr>
                <w:rFonts w:cs="Vrinda"/>
                <w:cs/>
                <w:lang w:bidi="bn-BD"/>
              </w:rPr>
            </w:pPr>
            <w:r w:rsidRPr="001C653E">
              <w:rPr>
                <w:rFonts w:hint="cs"/>
                <w:cs/>
                <w:lang w:bidi="bn-BD"/>
              </w:rPr>
              <w:t>R</w:t>
            </w:r>
            <w:r w:rsidRPr="001C653E">
              <w:rPr>
                <w:cs/>
                <w:lang w:bidi="bn-BD"/>
              </w:rPr>
              <w:t>ead ou the options.</w:t>
            </w:r>
          </w:p>
          <w:p w:rsidR="00575863" w:rsidRPr="001C653E" w:rsidRDefault="00575863" w:rsidP="00FD0D2B">
            <w:pPr>
              <w:pStyle w:val="CommentText"/>
              <w:rPr>
                <w:rFonts w:cs="Vrinda"/>
                <w:cs/>
                <w:lang w:bidi="bn-BD"/>
              </w:rPr>
            </w:pPr>
            <w:r w:rsidRPr="001C653E">
              <w:rPr>
                <w:rFonts w:ascii="SutonnyMJ" w:hAnsi="SutonnyMJ" w:cs="ArhialkhanMJ"/>
              </w:rPr>
              <w:t>†KvW¸‡jv c‡o †kvbvb</w:t>
            </w:r>
            <w:r w:rsidRPr="001C653E">
              <w:rPr>
                <w:rFonts w:cs="Vrinda"/>
                <w:lang w:bidi="bn-BD"/>
              </w:rPr>
              <w:t xml:space="preserve">  </w:t>
            </w:r>
          </w:p>
        </w:tc>
        <w:tc>
          <w:tcPr>
            <w:tcW w:w="4770" w:type="dxa"/>
            <w:gridSpan w:val="4"/>
            <w:tcBorders>
              <w:top w:val="single" w:sz="6" w:space="0" w:color="auto"/>
              <w:left w:val="single" w:sz="6" w:space="0" w:color="auto"/>
              <w:bottom w:val="single" w:sz="6" w:space="0" w:color="auto"/>
            </w:tcBorders>
          </w:tcPr>
          <w:p w:rsidR="00575863" w:rsidRPr="001C653E" w:rsidRDefault="00575863" w:rsidP="007167BF">
            <w:pPr>
              <w:tabs>
                <w:tab w:val="right" w:leader="dot" w:pos="4253"/>
              </w:tabs>
              <w:jc w:val="both"/>
              <w:rPr>
                <w:sz w:val="20"/>
                <w:szCs w:val="20"/>
              </w:rPr>
            </w:pPr>
            <w:r w:rsidRPr="001C653E">
              <w:rPr>
                <w:sz w:val="20"/>
                <w:szCs w:val="20"/>
              </w:rPr>
              <w:t>NO CHANGE/NO EFFECT</w:t>
            </w:r>
            <w:r w:rsidRPr="001C653E">
              <w:rPr>
                <w:rFonts w:ascii="SutonnyMJ" w:hAnsi="SutonnyMJ" w:cs="SutonnyMJ" w:hint="cs"/>
                <w:sz w:val="20"/>
                <w:szCs w:val="20"/>
                <w:cs/>
                <w:lang w:bidi="bn-BD"/>
              </w:rPr>
              <w:t>(</w:t>
            </w:r>
            <w:r w:rsidRPr="001C653E">
              <w:rPr>
                <w:rFonts w:ascii="SutonnyMJ" w:hAnsi="SutonnyMJ" w:cs="SutonnyMJ"/>
                <w:sz w:val="20"/>
                <w:szCs w:val="20"/>
                <w:lang w:bidi="bn-BD"/>
              </w:rPr>
              <w:t>wKQzB nqwb</w:t>
            </w:r>
            <w:r w:rsidRPr="001C653E">
              <w:rPr>
                <w:rFonts w:ascii="SutonnyMJ" w:hAnsi="SutonnyMJ" w:cs="SutonnyMJ" w:hint="cs"/>
                <w:sz w:val="20"/>
                <w:szCs w:val="20"/>
                <w:cs/>
                <w:lang w:bidi="bn-BD"/>
              </w:rPr>
              <w:t>)</w:t>
            </w:r>
            <w:r w:rsidRPr="001C653E">
              <w:rPr>
                <w:sz w:val="20"/>
                <w:szCs w:val="20"/>
              </w:rPr>
              <w:tab/>
              <w:t>1</w:t>
            </w:r>
          </w:p>
          <w:p w:rsidR="00575863" w:rsidRPr="001C653E" w:rsidRDefault="00575863" w:rsidP="007167BF">
            <w:pPr>
              <w:tabs>
                <w:tab w:val="right" w:leader="dot" w:pos="4253"/>
              </w:tabs>
              <w:jc w:val="both"/>
              <w:rPr>
                <w:sz w:val="20"/>
                <w:szCs w:val="20"/>
              </w:rPr>
            </w:pPr>
            <w:r w:rsidRPr="001C653E">
              <w:rPr>
                <w:sz w:val="20"/>
                <w:szCs w:val="20"/>
              </w:rPr>
              <w:t>VIOLENCE BECAME WORSE</w:t>
            </w:r>
            <w:r w:rsidRPr="001C653E">
              <w:rPr>
                <w:rFonts w:ascii="SutonnyMJ" w:hAnsi="SutonnyMJ" w:cs="SutonnyMJ" w:hint="cs"/>
                <w:sz w:val="20"/>
                <w:szCs w:val="20"/>
                <w:cs/>
                <w:lang w:bidi="bn-BD"/>
              </w:rPr>
              <w:t>(</w:t>
            </w:r>
            <w:r w:rsidRPr="001C653E">
              <w:rPr>
                <w:rFonts w:ascii="SutonnyMJ" w:hAnsi="SutonnyMJ" w:cs="SutonnyMJ"/>
                <w:sz w:val="20"/>
                <w:szCs w:val="20"/>
                <w:lang w:bidi="bn-BD"/>
              </w:rPr>
              <w:t>wbh©vZb †e‡o wM‡qwQj</w:t>
            </w:r>
            <w:r w:rsidRPr="001C653E">
              <w:rPr>
                <w:rFonts w:ascii="SutonnyMJ" w:hAnsi="SutonnyMJ" w:cs="SutonnyMJ" w:hint="cs"/>
                <w:sz w:val="20"/>
                <w:szCs w:val="20"/>
                <w:cs/>
                <w:lang w:bidi="bn-BD"/>
              </w:rPr>
              <w:t>)</w:t>
            </w:r>
            <w:r w:rsidRPr="001C653E">
              <w:rPr>
                <w:sz w:val="20"/>
                <w:szCs w:val="20"/>
              </w:rPr>
              <w:tab/>
              <w:t>2</w:t>
            </w:r>
          </w:p>
          <w:p w:rsidR="00575863" w:rsidRPr="001C653E" w:rsidRDefault="00575863" w:rsidP="007167BF">
            <w:pPr>
              <w:tabs>
                <w:tab w:val="right" w:leader="dot" w:pos="4253"/>
              </w:tabs>
              <w:jc w:val="both"/>
              <w:rPr>
                <w:sz w:val="20"/>
                <w:szCs w:val="20"/>
              </w:rPr>
            </w:pPr>
            <w:r w:rsidRPr="001C653E">
              <w:rPr>
                <w:sz w:val="20"/>
                <w:szCs w:val="20"/>
              </w:rPr>
              <w:t>VIOLENCE BECAME LESS</w:t>
            </w:r>
            <w:r w:rsidRPr="001C653E">
              <w:rPr>
                <w:rFonts w:ascii="SutonnyMJ" w:hAnsi="SutonnyMJ" w:cs="SutonnyMJ" w:hint="cs"/>
                <w:sz w:val="20"/>
                <w:szCs w:val="20"/>
                <w:cs/>
                <w:lang w:bidi="bn-BD"/>
              </w:rPr>
              <w:t>(</w:t>
            </w:r>
            <w:r w:rsidRPr="001C653E">
              <w:rPr>
                <w:rFonts w:ascii="SutonnyMJ" w:hAnsi="SutonnyMJ" w:cs="SutonnyMJ"/>
                <w:sz w:val="20"/>
                <w:szCs w:val="20"/>
                <w:lang w:bidi="bn-BD"/>
              </w:rPr>
              <w:t>wbh©vZb K‡g wM‡qwQj</w:t>
            </w:r>
            <w:r w:rsidRPr="001C653E">
              <w:rPr>
                <w:rFonts w:ascii="SutonnyMJ" w:hAnsi="SutonnyMJ" w:cs="SutonnyMJ" w:hint="cs"/>
                <w:sz w:val="20"/>
                <w:szCs w:val="20"/>
                <w:cs/>
                <w:lang w:bidi="bn-BD"/>
              </w:rPr>
              <w:t>)</w:t>
            </w:r>
            <w:r w:rsidRPr="001C653E">
              <w:rPr>
                <w:sz w:val="20"/>
                <w:szCs w:val="20"/>
              </w:rPr>
              <w:tab/>
              <w:t>3</w:t>
            </w:r>
          </w:p>
          <w:p w:rsidR="00575863" w:rsidRPr="001C653E" w:rsidRDefault="00575863" w:rsidP="007167BF">
            <w:pPr>
              <w:tabs>
                <w:tab w:val="right" w:leader="dot" w:pos="4253"/>
              </w:tabs>
              <w:jc w:val="both"/>
              <w:rPr>
                <w:sz w:val="20"/>
                <w:szCs w:val="20"/>
              </w:rPr>
            </w:pPr>
            <w:r w:rsidRPr="001C653E">
              <w:rPr>
                <w:sz w:val="20"/>
                <w:szCs w:val="20"/>
              </w:rPr>
              <w:t>VIOLENCE STOPPED</w:t>
            </w:r>
            <w:r w:rsidRPr="001C653E">
              <w:rPr>
                <w:rFonts w:ascii="SutonnyMJ" w:hAnsi="SutonnyMJ" w:cs="SutonnyMJ" w:hint="cs"/>
                <w:sz w:val="20"/>
                <w:szCs w:val="20"/>
                <w:cs/>
                <w:lang w:bidi="bn-BD"/>
              </w:rPr>
              <w:t>(</w:t>
            </w:r>
            <w:r w:rsidRPr="001C653E">
              <w:rPr>
                <w:rFonts w:ascii="SutonnyMJ" w:hAnsi="SutonnyMJ" w:cs="SutonnyMJ"/>
                <w:sz w:val="20"/>
                <w:szCs w:val="20"/>
                <w:lang w:bidi="bn-BD"/>
              </w:rPr>
              <w:t>wbh©vZb eÜ n‡qwQ‡jv</w:t>
            </w:r>
            <w:r w:rsidRPr="001C653E">
              <w:rPr>
                <w:rFonts w:ascii="SutonnyMJ" w:hAnsi="SutonnyMJ" w:cs="SutonnyMJ" w:hint="cs"/>
                <w:sz w:val="20"/>
                <w:szCs w:val="20"/>
                <w:cs/>
                <w:lang w:bidi="bn-BD"/>
              </w:rPr>
              <w:t>)</w:t>
            </w:r>
            <w:r w:rsidRPr="001C653E">
              <w:rPr>
                <w:sz w:val="20"/>
                <w:szCs w:val="20"/>
              </w:rPr>
              <w:tab/>
              <w:t>4</w:t>
            </w:r>
          </w:p>
          <w:p w:rsidR="00575863" w:rsidRPr="001C653E" w:rsidRDefault="00575863" w:rsidP="004B7E1B">
            <w:pPr>
              <w:tabs>
                <w:tab w:val="right" w:leader="dot" w:pos="4253"/>
              </w:tabs>
              <w:jc w:val="both"/>
              <w:rPr>
                <w:sz w:val="20"/>
                <w:szCs w:val="20"/>
              </w:rPr>
            </w:pPr>
            <w:r w:rsidRPr="001C653E">
              <w:rPr>
                <w:sz w:val="20"/>
                <w:szCs w:val="20"/>
              </w:rPr>
              <w:t>OTHER (specify):</w:t>
            </w:r>
            <w:r w:rsidRPr="001C653E">
              <w:rPr>
                <w:rFonts w:ascii="SutonnyMJ" w:hAnsi="SutonnyMJ"/>
                <w:sz w:val="20"/>
                <w:szCs w:val="20"/>
              </w:rPr>
              <w:t xml:space="preserve"> Ab¨vb¨ (wbw`©ó </w:t>
            </w:r>
            <w:r w:rsidRPr="001C653E">
              <w:rPr>
                <w:rFonts w:ascii="SutonnyMJ" w:hAnsi="SutonnyMJ" w:cs="Arial"/>
                <w:sz w:val="20"/>
                <w:szCs w:val="20"/>
              </w:rPr>
              <w:t>Kiæb</w:t>
            </w:r>
            <w:r w:rsidRPr="001C653E">
              <w:rPr>
                <w:rFonts w:ascii="SutonnyMJ" w:hAnsi="SutonnyMJ"/>
                <w:sz w:val="20"/>
                <w:szCs w:val="20"/>
              </w:rPr>
              <w:t>)</w:t>
            </w:r>
            <w:r w:rsidRPr="001C653E">
              <w:rPr>
                <w:rFonts w:ascii="SutonnyMJ" w:hAnsi="SutonnyMJ"/>
                <w:sz w:val="20"/>
                <w:szCs w:val="20"/>
                <w:u w:val="single"/>
              </w:rPr>
              <w:t xml:space="preserve"> </w:t>
            </w:r>
            <w:r w:rsidRPr="001C653E">
              <w:rPr>
                <w:sz w:val="20"/>
                <w:szCs w:val="20"/>
              </w:rPr>
              <w:t>__________________________</w:t>
            </w:r>
            <w:r w:rsidRPr="001C653E">
              <w:rPr>
                <w:sz w:val="20"/>
                <w:szCs w:val="20"/>
              </w:rPr>
              <w:tab/>
              <w:t>5</w:t>
            </w:r>
          </w:p>
          <w:p w:rsidR="00575863" w:rsidRPr="001C653E" w:rsidRDefault="00575863" w:rsidP="007167BF">
            <w:pPr>
              <w:tabs>
                <w:tab w:val="right" w:leader="dot" w:pos="4253"/>
              </w:tabs>
              <w:jc w:val="both"/>
              <w:rPr>
                <w:sz w:val="20"/>
                <w:szCs w:val="20"/>
              </w:rPr>
            </w:pPr>
            <w:r w:rsidRPr="001C653E">
              <w:rPr>
                <w:sz w:val="20"/>
                <w:szCs w:val="20"/>
              </w:rPr>
              <w:t>REFUSED/NO ANSWER</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sz w:val="20"/>
                <w:szCs w:val="20"/>
              </w:rPr>
              <w:t>)</w:t>
            </w:r>
            <w:r w:rsidRPr="001C653E">
              <w:rPr>
                <w:sz w:val="20"/>
                <w:szCs w:val="20"/>
              </w:rPr>
              <w:tab/>
              <w:t>9</w:t>
            </w:r>
          </w:p>
        </w:tc>
        <w:tc>
          <w:tcPr>
            <w:tcW w:w="720" w:type="dxa"/>
            <w:tcBorders>
              <w:top w:val="single" w:sz="6" w:space="0" w:color="auto"/>
              <w:left w:val="single" w:sz="6" w:space="0" w:color="auto"/>
              <w:bottom w:val="single" w:sz="6" w:space="0" w:color="auto"/>
              <w:right w:val="single" w:sz="6" w:space="0" w:color="auto"/>
            </w:tcBorders>
          </w:tcPr>
          <w:p w:rsidR="00575863" w:rsidRPr="001C653E" w:rsidRDefault="00575863" w:rsidP="007167BF">
            <w:pPr>
              <w:jc w:val="both"/>
              <w:rPr>
                <w:sz w:val="20"/>
                <w:szCs w:val="20"/>
              </w:rPr>
            </w:pP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628" w:type="dxa"/>
            <w:tcBorders>
              <w:bottom w:val="single" w:sz="6" w:space="0" w:color="auto"/>
              <w:right w:val="single" w:sz="12" w:space="0" w:color="auto"/>
            </w:tcBorders>
          </w:tcPr>
          <w:p w:rsidR="00575863" w:rsidRPr="001C653E" w:rsidRDefault="00575863" w:rsidP="006C3963">
            <w:pPr>
              <w:numPr>
                <w:ilvl w:val="0"/>
                <w:numId w:val="9"/>
              </w:numPr>
              <w:jc w:val="both"/>
              <w:rPr>
                <w:sz w:val="20"/>
                <w:szCs w:val="20"/>
              </w:rPr>
            </w:pPr>
          </w:p>
        </w:tc>
        <w:tc>
          <w:tcPr>
            <w:tcW w:w="4592" w:type="dxa"/>
            <w:gridSpan w:val="4"/>
            <w:tcBorders>
              <w:left w:val="nil"/>
              <w:bottom w:val="single" w:sz="6" w:space="0" w:color="auto"/>
            </w:tcBorders>
          </w:tcPr>
          <w:p w:rsidR="00575863" w:rsidRPr="001C653E" w:rsidRDefault="00575863" w:rsidP="007167BF">
            <w:pPr>
              <w:pStyle w:val="BodyText"/>
              <w:rPr>
                <w:b w:val="0"/>
                <w:sz w:val="20"/>
                <w:szCs w:val="20"/>
              </w:rPr>
            </w:pPr>
            <w:r w:rsidRPr="001C653E">
              <w:rPr>
                <w:b w:val="0"/>
                <w:sz w:val="20"/>
                <w:szCs w:val="20"/>
              </w:rPr>
              <w:t>Would you say that your husband /partner’s behaviour towards you has affected your physical or mental health? Would you say, that it has had no effect, a little effect or a large effect?</w:t>
            </w:r>
          </w:p>
          <w:p w:rsidR="00575863" w:rsidRPr="001C653E" w:rsidRDefault="00575863" w:rsidP="003C28D7">
            <w:pPr>
              <w:pStyle w:val="CommentText"/>
              <w:rPr>
                <w:rFonts w:ascii="SutonnyMJ" w:hAnsi="SutonnyMJ" w:cs="ArhialkhanMJ"/>
              </w:rPr>
            </w:pPr>
            <w:r w:rsidRPr="001C653E">
              <w:rPr>
                <w:rFonts w:ascii="SutonnyMJ" w:hAnsi="SutonnyMJ" w:cs="ArhialkhanMJ"/>
              </w:rPr>
              <w:t>Avcwb wK g‡b K‡ib, ¯^vgxi gvia‡ii (ev ‡hŠb wbh©vZ‡bi) Kvi‡Y Avcbvi kix‡ii ev gvbwmK ¯^v‡¯’¨i ‡Kvb ¶wZ n‡q‡Q?</w:t>
            </w:r>
          </w:p>
          <w:p w:rsidR="00575863" w:rsidRPr="001C653E" w:rsidRDefault="00575863" w:rsidP="003C28D7">
            <w:pPr>
              <w:pStyle w:val="CommentText"/>
              <w:rPr>
                <w:rFonts w:ascii="SutonnyMJ" w:hAnsi="SutonnyMJ" w:cs="ArhialkhanMJ"/>
              </w:rPr>
            </w:pPr>
            <w:r w:rsidRPr="001C653E">
              <w:rPr>
                <w:rFonts w:ascii="SutonnyMJ" w:hAnsi="SutonnyMJ" w:cs="ArhialkhanMJ"/>
              </w:rPr>
              <w:t>n‡j KZUv ¶wZ n‡q‡Q?</w:t>
            </w:r>
          </w:p>
          <w:p w:rsidR="00575863" w:rsidRPr="001C653E" w:rsidRDefault="00575863" w:rsidP="007167BF">
            <w:pPr>
              <w:pStyle w:val="BodyText"/>
              <w:rPr>
                <w:sz w:val="20"/>
                <w:szCs w:val="20"/>
              </w:rPr>
            </w:pPr>
            <w:r w:rsidRPr="001C653E">
              <w:rPr>
                <w:b w:val="0"/>
                <w:sz w:val="20"/>
                <w:szCs w:val="20"/>
              </w:rPr>
              <w:t>REFER TO SPECIFIC ACTS OF PHYSICAL AND/OR SEXUAL VIOLENCE SHE DESCRIBED EARLIER</w:t>
            </w:r>
          </w:p>
        </w:tc>
        <w:tc>
          <w:tcPr>
            <w:tcW w:w="4770" w:type="dxa"/>
            <w:gridSpan w:val="4"/>
            <w:tcBorders>
              <w:bottom w:val="single" w:sz="6" w:space="0" w:color="auto"/>
              <w:right w:val="nil"/>
            </w:tcBorders>
          </w:tcPr>
          <w:p w:rsidR="00575863" w:rsidRPr="001C653E" w:rsidRDefault="00575863" w:rsidP="007167BF">
            <w:pPr>
              <w:tabs>
                <w:tab w:val="right" w:leader="dot" w:pos="4253"/>
              </w:tabs>
              <w:jc w:val="both"/>
              <w:rPr>
                <w:sz w:val="20"/>
                <w:szCs w:val="20"/>
              </w:rPr>
            </w:pPr>
            <w:r w:rsidRPr="001C653E">
              <w:rPr>
                <w:sz w:val="20"/>
                <w:szCs w:val="20"/>
              </w:rPr>
              <w:t>NO EFFECT(</w:t>
            </w:r>
            <w:r w:rsidRPr="001C653E">
              <w:rPr>
                <w:rFonts w:ascii="SutonnyMJ" w:hAnsi="SutonnyMJ"/>
                <w:sz w:val="20"/>
                <w:szCs w:val="20"/>
              </w:rPr>
              <w:t>¶wZ nq bvB</w:t>
            </w:r>
            <w:r w:rsidRPr="001C653E">
              <w:rPr>
                <w:sz w:val="20"/>
                <w:szCs w:val="20"/>
              </w:rPr>
              <w:t>)</w:t>
            </w:r>
            <w:r w:rsidRPr="001C653E">
              <w:rPr>
                <w:sz w:val="20"/>
                <w:szCs w:val="20"/>
              </w:rPr>
              <w:tab/>
              <w:t>1</w:t>
            </w:r>
          </w:p>
          <w:p w:rsidR="00575863" w:rsidRPr="001C653E" w:rsidRDefault="00575863" w:rsidP="007167BF">
            <w:pPr>
              <w:tabs>
                <w:tab w:val="right" w:leader="dot" w:pos="4253"/>
              </w:tabs>
              <w:jc w:val="both"/>
              <w:rPr>
                <w:sz w:val="20"/>
                <w:szCs w:val="20"/>
              </w:rPr>
            </w:pPr>
            <w:r w:rsidRPr="001C653E">
              <w:rPr>
                <w:sz w:val="20"/>
                <w:szCs w:val="20"/>
              </w:rPr>
              <w:t>A LITTLE(</w:t>
            </w:r>
            <w:r w:rsidRPr="001C653E">
              <w:rPr>
                <w:rFonts w:ascii="SutonnyMJ" w:hAnsi="SutonnyMJ"/>
                <w:sz w:val="20"/>
                <w:szCs w:val="20"/>
              </w:rPr>
              <w:t>mvgvb¨</w:t>
            </w:r>
            <w:r w:rsidRPr="001C653E">
              <w:rPr>
                <w:sz w:val="20"/>
                <w:szCs w:val="20"/>
              </w:rPr>
              <w:t>)</w:t>
            </w:r>
            <w:r w:rsidRPr="001C653E">
              <w:rPr>
                <w:sz w:val="20"/>
                <w:szCs w:val="20"/>
              </w:rPr>
              <w:tab/>
              <w:t>2</w:t>
            </w:r>
          </w:p>
          <w:p w:rsidR="00575863" w:rsidRPr="001C653E" w:rsidRDefault="00575863" w:rsidP="007167BF">
            <w:pPr>
              <w:tabs>
                <w:tab w:val="right" w:leader="dot" w:pos="4253"/>
              </w:tabs>
              <w:jc w:val="both"/>
              <w:rPr>
                <w:sz w:val="20"/>
                <w:szCs w:val="20"/>
              </w:rPr>
            </w:pPr>
            <w:r w:rsidRPr="001C653E">
              <w:rPr>
                <w:sz w:val="20"/>
                <w:szCs w:val="20"/>
              </w:rPr>
              <w:t>A LOT(</w:t>
            </w:r>
            <w:r w:rsidRPr="001C653E">
              <w:rPr>
                <w:rFonts w:ascii="SutonnyMJ" w:hAnsi="SutonnyMJ"/>
                <w:sz w:val="20"/>
                <w:szCs w:val="20"/>
              </w:rPr>
              <w:t>A‡bK</w:t>
            </w:r>
            <w:r w:rsidRPr="001C653E">
              <w:rPr>
                <w:sz w:val="20"/>
                <w:szCs w:val="20"/>
              </w:rPr>
              <w:t>)</w:t>
            </w:r>
            <w:r w:rsidRPr="001C653E">
              <w:rPr>
                <w:sz w:val="20"/>
                <w:szCs w:val="20"/>
              </w:rPr>
              <w:tab/>
              <w:t>3</w:t>
            </w:r>
          </w:p>
          <w:p w:rsidR="00575863" w:rsidRPr="001C653E" w:rsidRDefault="00575863" w:rsidP="003C28D7">
            <w:pPr>
              <w:tabs>
                <w:tab w:val="right" w:leader="dot" w:pos="4253"/>
              </w:tabs>
              <w:jc w:val="both"/>
              <w:rPr>
                <w:sz w:val="20"/>
                <w:szCs w:val="20"/>
              </w:rPr>
            </w:pPr>
            <w:r w:rsidRPr="001C653E">
              <w:rPr>
                <w:sz w:val="20"/>
                <w:szCs w:val="20"/>
              </w:rPr>
              <w:t>DON’T KNOW(</w:t>
            </w:r>
            <w:r w:rsidRPr="001C653E">
              <w:rPr>
                <w:rFonts w:ascii="SutonnyMJ" w:hAnsi="SutonnyMJ"/>
                <w:sz w:val="20"/>
                <w:szCs w:val="20"/>
              </w:rPr>
              <w:t>Rvwb bv/ g‡b co‡Q bv</w:t>
            </w:r>
            <w:r w:rsidRPr="001C653E">
              <w:rPr>
                <w:sz w:val="20"/>
                <w:szCs w:val="20"/>
              </w:rPr>
              <w:t>)</w:t>
            </w:r>
            <w:r w:rsidRPr="001C653E">
              <w:rPr>
                <w:sz w:val="20"/>
                <w:szCs w:val="20"/>
              </w:rPr>
              <w:tab/>
              <w:t>8</w:t>
            </w:r>
          </w:p>
          <w:p w:rsidR="00575863" w:rsidRPr="001C653E" w:rsidRDefault="00575863" w:rsidP="003C28D7">
            <w:pPr>
              <w:tabs>
                <w:tab w:val="right" w:leader="dot" w:pos="4253"/>
              </w:tabs>
              <w:jc w:val="both"/>
              <w:rPr>
                <w:sz w:val="20"/>
                <w:szCs w:val="20"/>
              </w:rPr>
            </w:pPr>
            <w:r w:rsidRPr="001C653E">
              <w:rPr>
                <w:sz w:val="20"/>
                <w:szCs w:val="20"/>
              </w:rPr>
              <w:t>REFUSED/NO ANSWER(</w:t>
            </w:r>
            <w:r w:rsidRPr="001C653E">
              <w:rPr>
                <w:rFonts w:ascii="SutonnyMJ" w:hAnsi="SutonnyMJ" w:cs="SutonnyMJ"/>
                <w:sz w:val="20"/>
                <w:szCs w:val="20"/>
                <w:lang w:bidi="bn-BD"/>
              </w:rPr>
              <w:t>cÖZ¨vL¨vb/ DËi †bB</w:t>
            </w:r>
            <w:r w:rsidRPr="001C653E">
              <w:rPr>
                <w:sz w:val="20"/>
                <w:szCs w:val="20"/>
              </w:rPr>
              <w:t>)</w:t>
            </w:r>
            <w:r w:rsidRPr="001C653E">
              <w:rPr>
                <w:sz w:val="20"/>
                <w:szCs w:val="20"/>
              </w:rPr>
              <w:tab/>
              <w:t>9</w:t>
            </w:r>
          </w:p>
          <w:p w:rsidR="00575863" w:rsidRPr="001C653E" w:rsidRDefault="00575863" w:rsidP="007167BF">
            <w:pPr>
              <w:tabs>
                <w:tab w:val="right" w:leader="dot" w:pos="4253"/>
              </w:tabs>
              <w:jc w:val="both"/>
              <w:rPr>
                <w:sz w:val="20"/>
                <w:szCs w:val="20"/>
              </w:rPr>
            </w:pPr>
          </w:p>
        </w:tc>
        <w:tc>
          <w:tcPr>
            <w:tcW w:w="720" w:type="dxa"/>
            <w:tcBorders>
              <w:left w:val="single" w:sz="6" w:space="0" w:color="auto"/>
              <w:bottom w:val="single" w:sz="6" w:space="0" w:color="auto"/>
            </w:tcBorders>
          </w:tcPr>
          <w:p w:rsidR="00575863" w:rsidRPr="001C653E" w:rsidRDefault="00575863" w:rsidP="007167BF">
            <w:pPr>
              <w:jc w:val="both"/>
              <w:rPr>
                <w:sz w:val="20"/>
                <w:szCs w:val="20"/>
              </w:rPr>
            </w:pP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1797"/>
        </w:trPr>
        <w:tc>
          <w:tcPr>
            <w:tcW w:w="628" w:type="dxa"/>
            <w:tcBorders>
              <w:bottom w:val="single" w:sz="6" w:space="0" w:color="auto"/>
              <w:right w:val="single" w:sz="12" w:space="0" w:color="auto"/>
            </w:tcBorders>
          </w:tcPr>
          <w:p w:rsidR="00575863" w:rsidRPr="001C653E" w:rsidRDefault="00575863" w:rsidP="006C3963">
            <w:pPr>
              <w:numPr>
                <w:ilvl w:val="0"/>
                <w:numId w:val="9"/>
              </w:numPr>
              <w:jc w:val="both"/>
              <w:rPr>
                <w:sz w:val="20"/>
                <w:szCs w:val="20"/>
              </w:rPr>
            </w:pPr>
          </w:p>
        </w:tc>
        <w:tc>
          <w:tcPr>
            <w:tcW w:w="4592" w:type="dxa"/>
            <w:gridSpan w:val="4"/>
            <w:tcBorders>
              <w:left w:val="nil"/>
              <w:bottom w:val="single" w:sz="6" w:space="0" w:color="auto"/>
            </w:tcBorders>
          </w:tcPr>
          <w:p w:rsidR="00575863" w:rsidRPr="001C653E" w:rsidRDefault="00575863" w:rsidP="007167BF">
            <w:pPr>
              <w:jc w:val="both"/>
              <w:rPr>
                <w:rFonts w:ascii="ArhialkhanMJ" w:hAnsi="ArhialkhanMJ" w:cs="ArhialkhanMJ"/>
                <w:sz w:val="20"/>
                <w:szCs w:val="20"/>
              </w:rPr>
            </w:pPr>
            <w:r w:rsidRPr="001C653E">
              <w:rPr>
                <w:sz w:val="20"/>
                <w:szCs w:val="20"/>
              </w:rPr>
              <w:t>In what way, if any, has your husband/partner’s behaviour (the violence) disrupted your work or other income-generating activities?</w:t>
            </w:r>
          </w:p>
          <w:p w:rsidR="00575863" w:rsidRPr="001C653E" w:rsidRDefault="00575863" w:rsidP="007167BF">
            <w:pPr>
              <w:rPr>
                <w:rFonts w:ascii="SutonnyMJ" w:hAnsi="SutonnyMJ"/>
                <w:sz w:val="20"/>
                <w:szCs w:val="20"/>
              </w:rPr>
            </w:pPr>
            <w:r w:rsidRPr="001C653E">
              <w:rPr>
                <w:rFonts w:ascii="SutonnyMJ" w:hAnsi="SutonnyMJ"/>
                <w:sz w:val="20"/>
                <w:szCs w:val="20"/>
              </w:rPr>
              <w:t xml:space="preserve">GB gvi‡av‡ii (ev ‡hŠb wbh©vZ‡bi) d‡j wK Avcbvi PvKyix ev DcvR©bKvix Kv‡R †Kvb mgm¨v n‡q‡Q? </w:t>
            </w:r>
          </w:p>
          <w:p w:rsidR="00575863" w:rsidRPr="001C653E" w:rsidRDefault="00575863" w:rsidP="007167BF">
            <w:pPr>
              <w:rPr>
                <w:rFonts w:ascii="SutonnyMJ" w:hAnsi="SutonnyMJ"/>
                <w:sz w:val="20"/>
                <w:szCs w:val="20"/>
              </w:rPr>
            </w:pPr>
          </w:p>
          <w:p w:rsidR="00575863" w:rsidRPr="001C653E" w:rsidRDefault="00575863" w:rsidP="007167BF">
            <w:pPr>
              <w:rPr>
                <w:rFonts w:ascii="SutonnyMJ" w:hAnsi="SutonnyMJ"/>
                <w:sz w:val="20"/>
                <w:szCs w:val="20"/>
              </w:rPr>
            </w:pPr>
            <w:r w:rsidRPr="001C653E">
              <w:rPr>
                <w:rFonts w:ascii="SutonnyMJ" w:hAnsi="SutonnyMJ"/>
                <w:sz w:val="20"/>
                <w:szCs w:val="20"/>
              </w:rPr>
              <w:t>wK mgm¨v?</w:t>
            </w:r>
          </w:p>
          <w:p w:rsidR="00575863" w:rsidRPr="001C653E" w:rsidRDefault="00575863" w:rsidP="007167BF">
            <w:pPr>
              <w:rPr>
                <w:rFonts w:ascii="SutonnyMJ" w:hAnsi="SutonnyMJ"/>
                <w:sz w:val="20"/>
                <w:szCs w:val="20"/>
              </w:rPr>
            </w:pPr>
          </w:p>
          <w:p w:rsidR="00575863" w:rsidRPr="001C653E" w:rsidRDefault="00575863" w:rsidP="007167BF">
            <w:pPr>
              <w:jc w:val="both"/>
              <w:rPr>
                <w:sz w:val="20"/>
                <w:szCs w:val="20"/>
              </w:rPr>
            </w:pPr>
          </w:p>
          <w:p w:rsidR="00575863" w:rsidRPr="001C653E" w:rsidRDefault="00575863" w:rsidP="007167BF">
            <w:pPr>
              <w:jc w:val="both"/>
              <w:rPr>
                <w:sz w:val="20"/>
                <w:szCs w:val="20"/>
              </w:rPr>
            </w:pPr>
            <w:r w:rsidRPr="001C653E">
              <w:rPr>
                <w:sz w:val="20"/>
                <w:szCs w:val="20"/>
              </w:rPr>
              <w:t>MARK ALL THAT APPLY</w:t>
            </w:r>
          </w:p>
          <w:p w:rsidR="00575863" w:rsidRPr="001C653E" w:rsidRDefault="00575863" w:rsidP="00331E89">
            <w:pPr>
              <w:rPr>
                <w:rFonts w:ascii="SutonnyMJ" w:hAnsi="SutonnyMJ"/>
                <w:sz w:val="20"/>
                <w:szCs w:val="20"/>
              </w:rPr>
            </w:pPr>
            <w:r w:rsidRPr="001C653E">
              <w:rPr>
                <w:rFonts w:ascii="SutonnyMJ" w:hAnsi="SutonnyMJ"/>
                <w:sz w:val="20"/>
                <w:szCs w:val="20"/>
              </w:rPr>
              <w:t>(cÖ‡hvR¨ me †Kv‡W `vM w`b)</w:t>
            </w:r>
          </w:p>
          <w:p w:rsidR="00575863" w:rsidRPr="001C653E" w:rsidRDefault="00575863" w:rsidP="007167BF">
            <w:pPr>
              <w:jc w:val="both"/>
              <w:rPr>
                <w:i/>
                <w:sz w:val="20"/>
                <w:szCs w:val="20"/>
              </w:rPr>
            </w:pPr>
          </w:p>
          <w:p w:rsidR="00575863" w:rsidRPr="001C653E" w:rsidRDefault="00575863" w:rsidP="007167BF">
            <w:pPr>
              <w:jc w:val="both"/>
              <w:rPr>
                <w:sz w:val="20"/>
                <w:szCs w:val="20"/>
              </w:rPr>
            </w:pPr>
          </w:p>
        </w:tc>
        <w:tc>
          <w:tcPr>
            <w:tcW w:w="4770" w:type="dxa"/>
            <w:gridSpan w:val="4"/>
            <w:tcBorders>
              <w:bottom w:val="single" w:sz="6" w:space="0" w:color="auto"/>
              <w:right w:val="nil"/>
            </w:tcBorders>
          </w:tcPr>
          <w:p w:rsidR="00575863" w:rsidRPr="001C653E" w:rsidRDefault="00575863" w:rsidP="00877E64">
            <w:pPr>
              <w:tabs>
                <w:tab w:val="right" w:leader="dot" w:pos="4253"/>
              </w:tabs>
              <w:rPr>
                <w:sz w:val="20"/>
                <w:szCs w:val="20"/>
              </w:rPr>
            </w:pPr>
            <w:r w:rsidRPr="001C653E">
              <w:rPr>
                <w:sz w:val="20"/>
                <w:szCs w:val="20"/>
              </w:rPr>
              <w:t>N/A (NO WORK FOR MONEY)</w:t>
            </w:r>
            <w:r w:rsidRPr="001C653E">
              <w:rPr>
                <w:rFonts w:cs="Vrinda" w:hint="cs"/>
                <w:sz w:val="20"/>
                <w:szCs w:val="25"/>
                <w:cs/>
                <w:lang w:bidi="bn-BD"/>
              </w:rPr>
              <w:t xml:space="preserve"> </w:t>
            </w:r>
            <w:r w:rsidRPr="001C653E">
              <w:rPr>
                <w:sz w:val="20"/>
                <w:szCs w:val="20"/>
              </w:rPr>
              <w:t>(</w:t>
            </w:r>
            <w:r w:rsidRPr="001C653E">
              <w:rPr>
                <w:rFonts w:ascii="SutonnyMJ" w:hAnsi="SutonnyMJ"/>
                <w:sz w:val="20"/>
                <w:szCs w:val="20"/>
              </w:rPr>
              <w:t>cÖ‡hvR¨</w:t>
            </w:r>
            <w:r w:rsidRPr="001C653E">
              <w:rPr>
                <w:rFonts w:ascii="SutonnyMJ" w:hAnsi="SutonnyMJ" w:cs="Vrinda" w:hint="cs"/>
                <w:sz w:val="20"/>
                <w:szCs w:val="25"/>
                <w:cs/>
                <w:lang w:bidi="bn-BD"/>
              </w:rPr>
              <w:t xml:space="preserve"> </w:t>
            </w:r>
            <w:r w:rsidRPr="001C653E">
              <w:rPr>
                <w:rFonts w:ascii="SutonnyMJ" w:hAnsi="SutonnyMJ"/>
                <w:sz w:val="20"/>
                <w:szCs w:val="20"/>
              </w:rPr>
              <w:t>bq/ KvR K‡ib bv</w:t>
            </w:r>
            <w:r w:rsidRPr="001C653E">
              <w:rPr>
                <w:sz w:val="20"/>
                <w:szCs w:val="20"/>
              </w:rPr>
              <w:t>)</w:t>
            </w:r>
            <w:r w:rsidRPr="001C653E">
              <w:rPr>
                <w:sz w:val="20"/>
                <w:szCs w:val="20"/>
              </w:rPr>
              <w:tab/>
              <w:t>A</w:t>
            </w:r>
          </w:p>
          <w:p w:rsidR="00575863" w:rsidRPr="001C653E" w:rsidRDefault="00575863" w:rsidP="00877E64">
            <w:pPr>
              <w:tabs>
                <w:tab w:val="right" w:leader="dot" w:pos="4253"/>
              </w:tabs>
              <w:rPr>
                <w:sz w:val="20"/>
                <w:szCs w:val="20"/>
              </w:rPr>
            </w:pPr>
            <w:r w:rsidRPr="001C653E">
              <w:rPr>
                <w:sz w:val="20"/>
                <w:szCs w:val="20"/>
              </w:rPr>
              <w:t>WORK NOT DISRUPTED(</w:t>
            </w:r>
            <w:r w:rsidRPr="001C653E">
              <w:rPr>
                <w:rFonts w:ascii="SutonnyMJ" w:hAnsi="SutonnyMJ"/>
                <w:sz w:val="20"/>
                <w:szCs w:val="20"/>
              </w:rPr>
              <w:t>mgm¨v K‡iwb</w:t>
            </w:r>
            <w:r w:rsidRPr="001C653E">
              <w:rPr>
                <w:sz w:val="20"/>
                <w:szCs w:val="20"/>
              </w:rPr>
              <w:t>)</w:t>
            </w:r>
            <w:r w:rsidRPr="001C653E">
              <w:rPr>
                <w:sz w:val="20"/>
                <w:szCs w:val="20"/>
              </w:rPr>
              <w:tab/>
              <w:t>B</w:t>
            </w:r>
          </w:p>
          <w:p w:rsidR="00575863" w:rsidRPr="001C653E" w:rsidRDefault="00575863" w:rsidP="00877E64">
            <w:pPr>
              <w:tabs>
                <w:tab w:val="right" w:leader="dot" w:pos="4253"/>
              </w:tabs>
              <w:rPr>
                <w:sz w:val="20"/>
                <w:szCs w:val="20"/>
              </w:rPr>
            </w:pPr>
            <w:r w:rsidRPr="001C653E">
              <w:rPr>
                <w:sz w:val="20"/>
                <w:szCs w:val="20"/>
              </w:rPr>
              <w:t>PARTNER INTERRUPTED WORK(</w:t>
            </w:r>
            <w:r w:rsidRPr="001C653E">
              <w:rPr>
                <w:rFonts w:ascii="SutonnyMJ" w:hAnsi="SutonnyMJ"/>
                <w:sz w:val="20"/>
                <w:szCs w:val="20"/>
              </w:rPr>
              <w:t>¯^vgx Kv‡R evav w`‡q‡Q</w:t>
            </w:r>
            <w:r w:rsidRPr="001C653E">
              <w:rPr>
                <w:sz w:val="20"/>
                <w:szCs w:val="20"/>
              </w:rPr>
              <w:t>)</w:t>
            </w:r>
            <w:r w:rsidRPr="001C653E">
              <w:rPr>
                <w:sz w:val="20"/>
                <w:szCs w:val="20"/>
              </w:rPr>
              <w:tab/>
              <w:t>C</w:t>
            </w:r>
          </w:p>
          <w:p w:rsidR="00575863" w:rsidRPr="001C653E" w:rsidRDefault="00575863" w:rsidP="00877E64">
            <w:pPr>
              <w:tabs>
                <w:tab w:val="right" w:leader="dot" w:pos="4253"/>
              </w:tabs>
              <w:rPr>
                <w:sz w:val="20"/>
                <w:szCs w:val="20"/>
              </w:rPr>
            </w:pPr>
            <w:r w:rsidRPr="001C653E">
              <w:rPr>
                <w:sz w:val="20"/>
                <w:szCs w:val="20"/>
              </w:rPr>
              <w:t>UNABLE TO CONCENTRATE(</w:t>
            </w:r>
            <w:r w:rsidRPr="001C653E">
              <w:rPr>
                <w:rFonts w:ascii="SutonnyMJ" w:hAnsi="SutonnyMJ"/>
                <w:sz w:val="20"/>
                <w:szCs w:val="20"/>
              </w:rPr>
              <w:t>g‡bv‡hv‡Mi Afve n‡q‡Q</w:t>
            </w:r>
            <w:r w:rsidRPr="001C653E">
              <w:rPr>
                <w:sz w:val="20"/>
                <w:szCs w:val="20"/>
              </w:rPr>
              <w:t>)</w:t>
            </w:r>
            <w:r w:rsidRPr="001C653E">
              <w:rPr>
                <w:sz w:val="20"/>
                <w:szCs w:val="20"/>
              </w:rPr>
              <w:tab/>
              <w:t>D</w:t>
            </w:r>
          </w:p>
          <w:p w:rsidR="00575863" w:rsidRPr="001C653E" w:rsidRDefault="00575863" w:rsidP="00877E64">
            <w:pPr>
              <w:tabs>
                <w:tab w:val="left" w:leader="hyphen" w:pos="3402"/>
              </w:tabs>
              <w:rPr>
                <w:sz w:val="20"/>
                <w:szCs w:val="20"/>
              </w:rPr>
            </w:pPr>
            <w:r w:rsidRPr="001C653E">
              <w:rPr>
                <w:sz w:val="20"/>
                <w:szCs w:val="20"/>
              </w:rPr>
              <w:t>UNABLE TO WORK/SICK LEAVE(</w:t>
            </w:r>
            <w:r w:rsidRPr="001C653E">
              <w:rPr>
                <w:rFonts w:ascii="SutonnyMJ" w:hAnsi="SutonnyMJ"/>
                <w:sz w:val="20"/>
                <w:szCs w:val="20"/>
              </w:rPr>
              <w:t>kixi Lvivc _vKvi Rb¨ KvR Ki‡Z cv‡ibwb/QywU wb‡Z n‡q‡Q</w:t>
            </w:r>
            <w:r w:rsidRPr="001C653E">
              <w:rPr>
                <w:sz w:val="20"/>
                <w:szCs w:val="20"/>
              </w:rPr>
              <w:t>) .............................E</w:t>
            </w:r>
          </w:p>
          <w:p w:rsidR="00575863" w:rsidRPr="001C653E" w:rsidRDefault="00575863" w:rsidP="00877E64">
            <w:pPr>
              <w:tabs>
                <w:tab w:val="right" w:leader="dot" w:pos="4253"/>
              </w:tabs>
              <w:rPr>
                <w:sz w:val="20"/>
                <w:szCs w:val="20"/>
              </w:rPr>
            </w:pPr>
            <w:r w:rsidRPr="001C653E">
              <w:rPr>
                <w:sz w:val="20"/>
                <w:szCs w:val="20"/>
              </w:rPr>
              <w:t>LOST CONFIDENCE IN OWN ABILITY(</w:t>
            </w:r>
            <w:r w:rsidRPr="001C653E">
              <w:rPr>
                <w:rFonts w:ascii="SutonnyMJ" w:hAnsi="SutonnyMJ"/>
                <w:sz w:val="20"/>
                <w:szCs w:val="20"/>
              </w:rPr>
              <w:t>wb‡Ri Dci wek¦vm nvwi‡q‡Qb</w:t>
            </w:r>
            <w:r w:rsidRPr="001C653E">
              <w:rPr>
                <w:sz w:val="20"/>
                <w:szCs w:val="20"/>
              </w:rPr>
              <w:t>)</w:t>
            </w:r>
            <w:r w:rsidRPr="001C653E">
              <w:rPr>
                <w:sz w:val="20"/>
                <w:szCs w:val="20"/>
              </w:rPr>
              <w:tab/>
              <w:t>F</w:t>
            </w:r>
          </w:p>
          <w:p w:rsidR="00575863" w:rsidRPr="001C653E" w:rsidRDefault="00575863" w:rsidP="00877E64">
            <w:pPr>
              <w:tabs>
                <w:tab w:val="right" w:leader="dot" w:pos="4253"/>
              </w:tabs>
              <w:rPr>
                <w:sz w:val="20"/>
                <w:szCs w:val="20"/>
              </w:rPr>
            </w:pPr>
            <w:r w:rsidRPr="001C653E">
              <w:rPr>
                <w:sz w:val="20"/>
                <w:szCs w:val="20"/>
              </w:rPr>
              <w:t>OTHER (specify): (</w:t>
            </w:r>
            <w:r w:rsidRPr="001C653E">
              <w:rPr>
                <w:rFonts w:ascii="SutonnyMJ" w:hAnsi="SutonnyMJ"/>
                <w:sz w:val="20"/>
                <w:szCs w:val="20"/>
              </w:rPr>
              <w:t xml:space="preserve">Ab¨vb¨ </w:t>
            </w:r>
            <w:r w:rsidRPr="001C653E">
              <w:rPr>
                <w:rFonts w:ascii="SutonnyMJ" w:hAnsi="SutonnyMJ" w:hint="cs"/>
                <w:sz w:val="20"/>
                <w:szCs w:val="20"/>
                <w:cs/>
                <w:lang w:bidi="bn-BD"/>
              </w:rPr>
              <w:t>[</w:t>
            </w:r>
            <w:r w:rsidRPr="001C653E">
              <w:rPr>
                <w:rFonts w:ascii="SutonnyMJ" w:hAnsi="SutonnyMJ"/>
                <w:sz w:val="20"/>
                <w:szCs w:val="20"/>
              </w:rPr>
              <w:t>D‡jøL</w:t>
            </w:r>
            <w:r w:rsidRPr="001C653E">
              <w:rPr>
                <w:rFonts w:ascii="SutonnyMJ" w:hAnsi="SutonnyMJ" w:cs="Vrinda"/>
                <w:sz w:val="20"/>
                <w:szCs w:val="25"/>
                <w:lang w:val="en-US" w:bidi="bn-BD"/>
              </w:rPr>
              <w:t xml:space="preserve"> </w:t>
            </w:r>
            <w:r w:rsidRPr="001C653E">
              <w:rPr>
                <w:rFonts w:ascii="SutonnyMJ" w:hAnsi="SutonnyMJ"/>
                <w:sz w:val="20"/>
                <w:szCs w:val="20"/>
              </w:rPr>
              <w:t>Kiæb</w:t>
            </w:r>
            <w:r w:rsidRPr="001C653E">
              <w:rPr>
                <w:rFonts w:ascii="SutonnyMJ" w:hAnsi="SutonnyMJ" w:hint="cs"/>
                <w:sz w:val="20"/>
                <w:szCs w:val="20"/>
                <w:cs/>
                <w:lang w:bidi="bn-BD"/>
              </w:rPr>
              <w:t>]</w:t>
            </w:r>
            <w:r w:rsidRPr="001C653E">
              <w:rPr>
                <w:sz w:val="20"/>
                <w:szCs w:val="20"/>
              </w:rPr>
              <w:t>)____________</w:t>
            </w:r>
            <w:r w:rsidRPr="001C653E">
              <w:rPr>
                <w:sz w:val="20"/>
                <w:szCs w:val="20"/>
              </w:rPr>
              <w:tab/>
              <w:t>X</w:t>
            </w:r>
          </w:p>
          <w:p w:rsidR="00575863" w:rsidRPr="001C653E" w:rsidRDefault="00575863" w:rsidP="007167BF">
            <w:pPr>
              <w:tabs>
                <w:tab w:val="left" w:pos="3402"/>
              </w:tabs>
              <w:rPr>
                <w:sz w:val="20"/>
                <w:szCs w:val="20"/>
              </w:rPr>
            </w:pPr>
          </w:p>
        </w:tc>
        <w:tc>
          <w:tcPr>
            <w:tcW w:w="720" w:type="dxa"/>
            <w:tcBorders>
              <w:left w:val="single" w:sz="6" w:space="0" w:color="auto"/>
              <w:bottom w:val="single" w:sz="6" w:space="0" w:color="auto"/>
            </w:tcBorders>
          </w:tcPr>
          <w:p w:rsidR="00575863" w:rsidRPr="001C653E" w:rsidRDefault="00575863" w:rsidP="007167BF">
            <w:pPr>
              <w:jc w:val="both"/>
              <w:rPr>
                <w:sz w:val="20"/>
                <w:szCs w:val="20"/>
              </w:rPr>
            </w:pP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3870"/>
        </w:trPr>
        <w:tc>
          <w:tcPr>
            <w:tcW w:w="628" w:type="dxa"/>
            <w:tcBorders>
              <w:top w:val="single" w:sz="6" w:space="0" w:color="auto"/>
              <w:bottom w:val="nil"/>
              <w:right w:val="single" w:sz="6" w:space="0" w:color="auto"/>
            </w:tcBorders>
          </w:tcPr>
          <w:p w:rsidR="00575863" w:rsidRPr="001C653E" w:rsidRDefault="00575863" w:rsidP="006C3963">
            <w:pPr>
              <w:numPr>
                <w:ilvl w:val="0"/>
                <w:numId w:val="9"/>
              </w:numPr>
              <w:jc w:val="both"/>
              <w:rPr>
                <w:sz w:val="20"/>
                <w:szCs w:val="20"/>
              </w:rPr>
            </w:pPr>
          </w:p>
        </w:tc>
        <w:tc>
          <w:tcPr>
            <w:tcW w:w="4592" w:type="dxa"/>
            <w:gridSpan w:val="4"/>
            <w:tcBorders>
              <w:left w:val="single" w:sz="6" w:space="0" w:color="auto"/>
              <w:bottom w:val="single" w:sz="6" w:space="0" w:color="auto"/>
              <w:right w:val="single" w:sz="6" w:space="0" w:color="auto"/>
            </w:tcBorders>
          </w:tcPr>
          <w:p w:rsidR="00575863" w:rsidRPr="001C653E" w:rsidRDefault="00575863" w:rsidP="007167BF">
            <w:pPr>
              <w:jc w:val="both"/>
              <w:rPr>
                <w:sz w:val="20"/>
                <w:szCs w:val="20"/>
              </w:rPr>
            </w:pPr>
            <w:r w:rsidRPr="001C653E">
              <w:rPr>
                <w:sz w:val="20"/>
                <w:szCs w:val="20"/>
              </w:rPr>
              <w:t>Who have you told about his behaviour?</w:t>
            </w:r>
          </w:p>
          <w:p w:rsidR="00575863" w:rsidRPr="001C653E" w:rsidRDefault="00575863" w:rsidP="007167BF">
            <w:pPr>
              <w:rPr>
                <w:rFonts w:ascii="SutonnyMJ" w:hAnsi="SutonnyMJ"/>
                <w:sz w:val="20"/>
                <w:szCs w:val="20"/>
              </w:rPr>
            </w:pPr>
            <w:r w:rsidRPr="001C653E">
              <w:rPr>
                <w:rFonts w:ascii="SutonnyMJ" w:hAnsi="SutonnyMJ"/>
                <w:sz w:val="20"/>
                <w:szCs w:val="20"/>
              </w:rPr>
              <w:t xml:space="preserve">Kv‡`i‡K Avcwb GB gvi‡av‡ii (ev AZ¨vPv‡ii) K_v e‡j‡Qb? </w:t>
            </w:r>
          </w:p>
          <w:p w:rsidR="00575863" w:rsidRPr="001C653E" w:rsidRDefault="00575863" w:rsidP="007167BF">
            <w:pPr>
              <w:jc w:val="both"/>
              <w:rPr>
                <w:sz w:val="20"/>
                <w:szCs w:val="20"/>
              </w:rPr>
            </w:pPr>
          </w:p>
          <w:p w:rsidR="00575863" w:rsidRPr="001C653E" w:rsidRDefault="00575863" w:rsidP="007167BF">
            <w:pPr>
              <w:jc w:val="both"/>
              <w:rPr>
                <w:sz w:val="20"/>
                <w:szCs w:val="20"/>
              </w:rPr>
            </w:pPr>
            <w:r w:rsidRPr="001C653E">
              <w:rPr>
                <w:sz w:val="20"/>
                <w:szCs w:val="20"/>
              </w:rPr>
              <w:t xml:space="preserve">MARK ALL MENTIONED </w:t>
            </w:r>
          </w:p>
          <w:p w:rsidR="00575863" w:rsidRPr="001C653E" w:rsidRDefault="00575863" w:rsidP="007167BF">
            <w:pPr>
              <w:rPr>
                <w:rFonts w:ascii="SutonnyMJ" w:hAnsi="SutonnyMJ"/>
                <w:sz w:val="20"/>
                <w:szCs w:val="20"/>
              </w:rPr>
            </w:pPr>
            <w:r w:rsidRPr="001C653E">
              <w:rPr>
                <w:rFonts w:ascii="SutonnyMJ" w:hAnsi="SutonnyMJ" w:cs="Arial"/>
                <w:sz w:val="20"/>
                <w:szCs w:val="20"/>
              </w:rPr>
              <w:t xml:space="preserve">E‡jøLK…Z mKj DË‡ii </w:t>
            </w:r>
            <w:r w:rsidRPr="001C653E">
              <w:rPr>
                <w:rFonts w:ascii="SutonnyMJ" w:hAnsi="SutonnyMJ"/>
                <w:sz w:val="20"/>
                <w:szCs w:val="20"/>
              </w:rPr>
              <w:t>‡KvW</w:t>
            </w:r>
            <w:r w:rsidRPr="001C653E">
              <w:rPr>
                <w:rFonts w:ascii="SutonnyMJ" w:hAnsi="SutonnyMJ" w:cs="Arial"/>
                <w:sz w:val="20"/>
                <w:szCs w:val="20"/>
              </w:rPr>
              <w:t xml:space="preserve"> e„ËvwqZ Kiæb</w:t>
            </w:r>
            <w:r w:rsidRPr="001C653E" w:rsidDel="00BF1834">
              <w:rPr>
                <w:rFonts w:ascii="SutonnyMJ" w:hAnsi="SutonnyMJ" w:cs="Arial"/>
                <w:sz w:val="20"/>
                <w:szCs w:val="20"/>
              </w:rPr>
              <w:t xml:space="preserve"> </w:t>
            </w:r>
          </w:p>
          <w:p w:rsidR="00575863" w:rsidRPr="001C653E" w:rsidRDefault="00575863" w:rsidP="007167BF">
            <w:pPr>
              <w:jc w:val="both"/>
              <w:rPr>
                <w:sz w:val="20"/>
                <w:szCs w:val="20"/>
              </w:rPr>
            </w:pPr>
          </w:p>
          <w:p w:rsidR="00575863" w:rsidRPr="001C653E" w:rsidRDefault="00575863" w:rsidP="007167BF">
            <w:pPr>
              <w:rPr>
                <w:sz w:val="20"/>
                <w:szCs w:val="20"/>
              </w:rPr>
            </w:pPr>
          </w:p>
          <w:p w:rsidR="00575863" w:rsidRPr="001C653E" w:rsidRDefault="00575863" w:rsidP="007167BF">
            <w:pPr>
              <w:rPr>
                <w:rFonts w:cs="Vrinda"/>
                <w:sz w:val="20"/>
                <w:szCs w:val="20"/>
                <w:cs/>
                <w:lang w:bidi="bn-BD"/>
              </w:rPr>
            </w:pPr>
            <w:r w:rsidRPr="001C653E">
              <w:rPr>
                <w:sz w:val="20"/>
                <w:szCs w:val="20"/>
              </w:rPr>
              <w:t>PROBE: Anyone else?</w:t>
            </w:r>
          </w:p>
          <w:p w:rsidR="00575863" w:rsidRPr="001C653E" w:rsidRDefault="00575863" w:rsidP="00331E89">
            <w:pPr>
              <w:rPr>
                <w:rFonts w:ascii="SutonnyMJ" w:hAnsi="SutonnyMJ" w:cs="SutonnyMJ"/>
                <w:sz w:val="20"/>
                <w:szCs w:val="20"/>
              </w:rPr>
            </w:pPr>
            <w:r w:rsidRPr="001C653E">
              <w:rPr>
                <w:rFonts w:ascii="SutonnyMJ" w:hAnsi="SutonnyMJ"/>
                <w:sz w:val="20"/>
                <w:szCs w:val="20"/>
              </w:rPr>
              <w:t>†cÖve Kiæb</w:t>
            </w:r>
            <w:r w:rsidRPr="001C653E">
              <w:rPr>
                <w:rFonts w:ascii="SutonnyMJ" w:hAnsi="SutonnyMJ" w:cs="SutonnyMJ"/>
                <w:sz w:val="20"/>
                <w:szCs w:val="20"/>
              </w:rPr>
              <w:t xml:space="preserve">: </w:t>
            </w:r>
          </w:p>
          <w:p w:rsidR="00575863" w:rsidRPr="001C653E" w:rsidRDefault="00575863" w:rsidP="00331E89">
            <w:pPr>
              <w:pStyle w:val="BodyText3"/>
              <w:jc w:val="both"/>
              <w:rPr>
                <w:rFonts w:ascii="SutonnyMJ" w:hAnsi="SutonnyMJ"/>
                <w:sz w:val="20"/>
                <w:szCs w:val="20"/>
              </w:rPr>
            </w:pPr>
            <w:r w:rsidRPr="001C653E">
              <w:rPr>
                <w:rFonts w:ascii="SutonnyMJ" w:hAnsi="SutonnyMJ"/>
                <w:sz w:val="20"/>
                <w:szCs w:val="20"/>
              </w:rPr>
              <w:t>Avi †KD?</w:t>
            </w:r>
          </w:p>
          <w:p w:rsidR="00575863" w:rsidRPr="001C653E" w:rsidRDefault="00575863" w:rsidP="007167BF">
            <w:pPr>
              <w:rPr>
                <w:rFonts w:cs="Vrinda"/>
                <w:sz w:val="20"/>
                <w:szCs w:val="20"/>
                <w:cs/>
                <w:lang w:bidi="bn-BD"/>
              </w:rPr>
            </w:pPr>
          </w:p>
        </w:tc>
        <w:tc>
          <w:tcPr>
            <w:tcW w:w="4770" w:type="dxa"/>
            <w:gridSpan w:val="4"/>
            <w:tcBorders>
              <w:left w:val="single" w:sz="6" w:space="0" w:color="auto"/>
              <w:bottom w:val="single" w:sz="6" w:space="0" w:color="auto"/>
              <w:right w:val="single" w:sz="6" w:space="0" w:color="auto"/>
            </w:tcBorders>
          </w:tcPr>
          <w:p w:rsidR="00575863" w:rsidRPr="001C653E" w:rsidRDefault="00575863" w:rsidP="00877E64">
            <w:pPr>
              <w:tabs>
                <w:tab w:val="right" w:leader="dot" w:pos="4253"/>
              </w:tabs>
              <w:rPr>
                <w:sz w:val="20"/>
                <w:szCs w:val="20"/>
              </w:rPr>
            </w:pPr>
            <w:r w:rsidRPr="001C653E">
              <w:rPr>
                <w:sz w:val="20"/>
                <w:szCs w:val="20"/>
              </w:rPr>
              <w:t>NO ONE (</w:t>
            </w:r>
            <w:r w:rsidRPr="001C653E">
              <w:rPr>
                <w:rFonts w:ascii="SutonnyMJ" w:hAnsi="SutonnyMJ"/>
                <w:noProof/>
                <w:sz w:val="20"/>
                <w:szCs w:val="20"/>
              </w:rPr>
              <w:t>KvD‡K  bv</w:t>
            </w:r>
            <w:r w:rsidRPr="001C653E">
              <w:rPr>
                <w:sz w:val="20"/>
                <w:szCs w:val="20"/>
              </w:rPr>
              <w:t>)</w:t>
            </w:r>
            <w:r w:rsidRPr="001C653E">
              <w:rPr>
                <w:sz w:val="20"/>
                <w:szCs w:val="20"/>
              </w:rPr>
              <w:tab/>
              <w:t>A</w:t>
            </w:r>
          </w:p>
          <w:p w:rsidR="00575863" w:rsidRPr="001C653E" w:rsidRDefault="00575863" w:rsidP="00877E64">
            <w:pPr>
              <w:tabs>
                <w:tab w:val="right" w:leader="dot" w:pos="4253"/>
              </w:tabs>
              <w:rPr>
                <w:sz w:val="20"/>
                <w:szCs w:val="20"/>
              </w:rPr>
            </w:pPr>
            <w:r w:rsidRPr="001C653E">
              <w:rPr>
                <w:sz w:val="20"/>
                <w:szCs w:val="20"/>
              </w:rPr>
              <w:t>FRIENDS(</w:t>
            </w:r>
            <w:r w:rsidRPr="001C653E">
              <w:rPr>
                <w:rFonts w:ascii="SutonnyMJ" w:hAnsi="SutonnyMJ"/>
                <w:sz w:val="20"/>
                <w:szCs w:val="20"/>
              </w:rPr>
              <w:t>eÜz/evÜexi Kv‡Q</w:t>
            </w:r>
            <w:r w:rsidRPr="001C653E">
              <w:rPr>
                <w:sz w:val="20"/>
                <w:szCs w:val="20"/>
              </w:rPr>
              <w:t>)</w:t>
            </w:r>
            <w:r w:rsidRPr="001C653E">
              <w:rPr>
                <w:sz w:val="20"/>
                <w:szCs w:val="20"/>
              </w:rPr>
              <w:tab/>
              <w:t>B</w:t>
            </w:r>
          </w:p>
          <w:p w:rsidR="00575863" w:rsidRPr="001C653E" w:rsidRDefault="00575863" w:rsidP="00877E64">
            <w:pPr>
              <w:tabs>
                <w:tab w:val="right" w:leader="dot" w:pos="4253"/>
              </w:tabs>
              <w:rPr>
                <w:sz w:val="20"/>
                <w:szCs w:val="20"/>
              </w:rPr>
            </w:pPr>
            <w:r w:rsidRPr="001C653E">
              <w:rPr>
                <w:sz w:val="20"/>
                <w:szCs w:val="20"/>
              </w:rPr>
              <w:t>PARENTS</w:t>
            </w:r>
            <w:r w:rsidRPr="001C653E">
              <w:rPr>
                <w:rFonts w:ascii="SutonnyMJ" w:hAnsi="SutonnyMJ"/>
                <w:sz w:val="20"/>
                <w:szCs w:val="20"/>
              </w:rPr>
              <w:t xml:space="preserve"> evev-gv</w:t>
            </w:r>
            <w:r w:rsidRPr="001C653E">
              <w:rPr>
                <w:sz w:val="20"/>
                <w:szCs w:val="20"/>
              </w:rPr>
              <w:tab/>
              <w:t>C</w:t>
            </w:r>
          </w:p>
          <w:p w:rsidR="00575863" w:rsidRPr="001C653E" w:rsidRDefault="00575863" w:rsidP="00877E64">
            <w:pPr>
              <w:tabs>
                <w:tab w:val="right" w:leader="dot" w:pos="4253"/>
              </w:tabs>
              <w:rPr>
                <w:sz w:val="20"/>
                <w:szCs w:val="20"/>
              </w:rPr>
            </w:pPr>
            <w:r w:rsidRPr="001C653E">
              <w:rPr>
                <w:sz w:val="20"/>
                <w:szCs w:val="20"/>
              </w:rPr>
              <w:t>BROTHER OR SISTER(</w:t>
            </w:r>
            <w:r w:rsidRPr="001C653E">
              <w:rPr>
                <w:rFonts w:ascii="SutonnyMJ" w:hAnsi="SutonnyMJ"/>
                <w:sz w:val="20"/>
                <w:szCs w:val="20"/>
              </w:rPr>
              <w:t>fvB-‡evb</w:t>
            </w:r>
            <w:r w:rsidRPr="001C653E">
              <w:rPr>
                <w:sz w:val="20"/>
                <w:szCs w:val="20"/>
              </w:rPr>
              <w:t>)</w:t>
            </w:r>
            <w:r w:rsidRPr="001C653E">
              <w:rPr>
                <w:sz w:val="20"/>
                <w:szCs w:val="20"/>
              </w:rPr>
              <w:tab/>
              <w:t>D</w:t>
            </w:r>
          </w:p>
          <w:p w:rsidR="00575863" w:rsidRPr="001C653E" w:rsidRDefault="00575863" w:rsidP="00877E64">
            <w:pPr>
              <w:tabs>
                <w:tab w:val="right" w:leader="dot" w:pos="4253"/>
              </w:tabs>
              <w:rPr>
                <w:sz w:val="20"/>
                <w:szCs w:val="20"/>
              </w:rPr>
            </w:pPr>
            <w:r w:rsidRPr="001C653E">
              <w:rPr>
                <w:sz w:val="20"/>
                <w:szCs w:val="20"/>
              </w:rPr>
              <w:t>UNCLE OR AUNT(</w:t>
            </w:r>
            <w:r w:rsidRPr="001C653E">
              <w:rPr>
                <w:rFonts w:ascii="SutonnyMJ" w:hAnsi="SutonnyMJ"/>
                <w:sz w:val="20"/>
                <w:szCs w:val="20"/>
              </w:rPr>
              <w:t>PvPv-PvPx/gvgv-gvgx/dzcv-dzcy/Lvjv-Lvjy</w:t>
            </w:r>
            <w:r w:rsidRPr="001C653E">
              <w:rPr>
                <w:sz w:val="20"/>
                <w:szCs w:val="20"/>
              </w:rPr>
              <w:t>)</w:t>
            </w:r>
            <w:r w:rsidRPr="001C653E">
              <w:rPr>
                <w:sz w:val="20"/>
                <w:szCs w:val="20"/>
              </w:rPr>
              <w:tab/>
              <w:t>E</w:t>
            </w:r>
          </w:p>
          <w:p w:rsidR="00575863" w:rsidRPr="001C653E" w:rsidRDefault="00575863" w:rsidP="00877E64">
            <w:pPr>
              <w:tabs>
                <w:tab w:val="right" w:leader="dot" w:pos="4253"/>
              </w:tabs>
              <w:rPr>
                <w:sz w:val="20"/>
                <w:szCs w:val="20"/>
              </w:rPr>
            </w:pPr>
            <w:r w:rsidRPr="001C653E">
              <w:rPr>
                <w:sz w:val="20"/>
                <w:szCs w:val="20"/>
              </w:rPr>
              <w:t>HUSBAND/PARTNER’S FAMILY(</w:t>
            </w:r>
            <w:r w:rsidRPr="001C653E">
              <w:rPr>
                <w:rFonts w:ascii="SutonnyMJ" w:hAnsi="SutonnyMJ" w:cs="SutonnyMJ"/>
                <w:sz w:val="20"/>
                <w:szCs w:val="20"/>
              </w:rPr>
              <w:t>¯^vgxi c‡¶i AvZ¥x‡qi Kv‡Q</w:t>
            </w:r>
            <w:r w:rsidRPr="001C653E">
              <w:rPr>
                <w:sz w:val="20"/>
                <w:szCs w:val="20"/>
              </w:rPr>
              <w:t>)</w:t>
            </w:r>
            <w:r w:rsidRPr="001C653E">
              <w:rPr>
                <w:sz w:val="20"/>
                <w:szCs w:val="20"/>
              </w:rPr>
              <w:tab/>
              <w:t>F</w:t>
            </w:r>
          </w:p>
          <w:p w:rsidR="00575863" w:rsidRPr="001C653E" w:rsidRDefault="00575863" w:rsidP="00877E64">
            <w:pPr>
              <w:tabs>
                <w:tab w:val="right" w:leader="dot" w:pos="4253"/>
              </w:tabs>
              <w:rPr>
                <w:sz w:val="20"/>
                <w:szCs w:val="20"/>
              </w:rPr>
            </w:pPr>
            <w:r w:rsidRPr="001C653E">
              <w:rPr>
                <w:sz w:val="20"/>
                <w:szCs w:val="20"/>
              </w:rPr>
              <w:t>CHILDREN(</w:t>
            </w:r>
            <w:r w:rsidRPr="001C653E">
              <w:rPr>
                <w:rFonts w:ascii="SutonnyMJ" w:hAnsi="SutonnyMJ" w:cs="Arial"/>
                <w:sz w:val="20"/>
                <w:szCs w:val="20"/>
              </w:rPr>
              <w:t>mšÍvb</w:t>
            </w:r>
            <w:r w:rsidRPr="001C653E">
              <w:rPr>
                <w:sz w:val="20"/>
                <w:szCs w:val="20"/>
              </w:rPr>
              <w:t>)</w:t>
            </w:r>
            <w:r w:rsidRPr="001C653E">
              <w:rPr>
                <w:sz w:val="20"/>
                <w:szCs w:val="20"/>
              </w:rPr>
              <w:tab/>
              <w:t>G</w:t>
            </w:r>
          </w:p>
          <w:p w:rsidR="00575863" w:rsidRPr="001C653E" w:rsidRDefault="00575863" w:rsidP="00877E64">
            <w:pPr>
              <w:tabs>
                <w:tab w:val="right" w:leader="dot" w:pos="4253"/>
              </w:tabs>
              <w:rPr>
                <w:sz w:val="20"/>
                <w:szCs w:val="20"/>
              </w:rPr>
            </w:pPr>
            <w:r w:rsidRPr="001C653E">
              <w:rPr>
                <w:sz w:val="20"/>
                <w:szCs w:val="20"/>
              </w:rPr>
              <w:t>NEIGHBOURS(</w:t>
            </w:r>
            <w:r w:rsidRPr="001C653E">
              <w:rPr>
                <w:rFonts w:ascii="SutonnyMJ" w:hAnsi="SutonnyMJ"/>
                <w:sz w:val="20"/>
                <w:szCs w:val="20"/>
              </w:rPr>
              <w:t>cªwZ‡ekx</w:t>
            </w:r>
            <w:r w:rsidRPr="001C653E">
              <w:rPr>
                <w:sz w:val="20"/>
                <w:szCs w:val="20"/>
              </w:rPr>
              <w:t>)</w:t>
            </w:r>
            <w:r w:rsidRPr="001C653E">
              <w:rPr>
                <w:sz w:val="20"/>
                <w:szCs w:val="20"/>
              </w:rPr>
              <w:tab/>
              <w:t>H</w:t>
            </w:r>
          </w:p>
          <w:p w:rsidR="00575863" w:rsidRPr="001C653E" w:rsidRDefault="00575863" w:rsidP="00877E64">
            <w:pPr>
              <w:tabs>
                <w:tab w:val="right" w:leader="dot" w:pos="4253"/>
              </w:tabs>
              <w:rPr>
                <w:sz w:val="20"/>
                <w:szCs w:val="20"/>
              </w:rPr>
            </w:pPr>
            <w:r w:rsidRPr="001C653E">
              <w:rPr>
                <w:sz w:val="20"/>
                <w:szCs w:val="20"/>
              </w:rPr>
              <w:t>POLICE(</w:t>
            </w:r>
            <w:r w:rsidRPr="001C653E">
              <w:rPr>
                <w:rFonts w:ascii="SutonnyMJ" w:hAnsi="SutonnyMJ"/>
                <w:sz w:val="20"/>
                <w:szCs w:val="20"/>
              </w:rPr>
              <w:t>cywjk</w:t>
            </w:r>
            <w:r w:rsidRPr="001C653E">
              <w:rPr>
                <w:sz w:val="20"/>
                <w:szCs w:val="20"/>
              </w:rPr>
              <w:t>)</w:t>
            </w:r>
            <w:r w:rsidRPr="001C653E">
              <w:rPr>
                <w:sz w:val="20"/>
                <w:szCs w:val="20"/>
              </w:rPr>
              <w:tab/>
              <w:t>I</w:t>
            </w:r>
          </w:p>
          <w:p w:rsidR="00575863" w:rsidRPr="001C653E" w:rsidRDefault="00575863" w:rsidP="00877E64">
            <w:pPr>
              <w:tabs>
                <w:tab w:val="right" w:leader="dot" w:pos="4253"/>
              </w:tabs>
              <w:rPr>
                <w:sz w:val="20"/>
                <w:szCs w:val="20"/>
              </w:rPr>
            </w:pPr>
            <w:r w:rsidRPr="001C653E">
              <w:rPr>
                <w:sz w:val="20"/>
                <w:szCs w:val="20"/>
              </w:rPr>
              <w:t>DOCTOR/HEALTH WORKER(</w:t>
            </w:r>
            <w:r w:rsidRPr="001C653E">
              <w:rPr>
                <w:rFonts w:ascii="SutonnyMJ" w:hAnsi="SutonnyMJ"/>
                <w:sz w:val="20"/>
                <w:szCs w:val="20"/>
              </w:rPr>
              <w:t>Wv³vi/¯^v¯’¨Kgx</w:t>
            </w:r>
            <w:r w:rsidRPr="001C653E">
              <w:rPr>
                <w:sz w:val="20"/>
                <w:szCs w:val="20"/>
              </w:rPr>
              <w:t>)</w:t>
            </w:r>
            <w:r w:rsidRPr="001C653E">
              <w:rPr>
                <w:sz w:val="20"/>
                <w:szCs w:val="20"/>
              </w:rPr>
              <w:tab/>
              <w:t>J</w:t>
            </w:r>
          </w:p>
          <w:p w:rsidR="00575863" w:rsidRPr="001C653E" w:rsidRDefault="00575863" w:rsidP="00877E64">
            <w:pPr>
              <w:tabs>
                <w:tab w:val="right" w:leader="dot" w:pos="4253"/>
              </w:tabs>
              <w:rPr>
                <w:sz w:val="20"/>
                <w:szCs w:val="20"/>
              </w:rPr>
            </w:pPr>
            <w:r w:rsidRPr="001C653E">
              <w:rPr>
                <w:sz w:val="20"/>
                <w:szCs w:val="20"/>
              </w:rPr>
              <w:t>PRIEST</w:t>
            </w:r>
            <w:r w:rsidRPr="001C653E">
              <w:rPr>
                <w:rFonts w:hint="cs"/>
                <w:sz w:val="20"/>
                <w:szCs w:val="20"/>
                <w:cs/>
                <w:lang w:bidi="bn-BD"/>
              </w:rPr>
              <w:t>/RELIGIOUS LEADER</w:t>
            </w:r>
            <w:r w:rsidRPr="001C653E">
              <w:rPr>
                <w:sz w:val="20"/>
                <w:szCs w:val="20"/>
              </w:rPr>
              <w:t>(</w:t>
            </w:r>
            <w:r w:rsidRPr="001C653E">
              <w:rPr>
                <w:rFonts w:ascii="SutonnyMJ" w:hAnsi="SutonnyMJ"/>
                <w:sz w:val="20"/>
                <w:szCs w:val="20"/>
              </w:rPr>
              <w:t>†gŠjex/cy‡ivwnZ</w:t>
            </w:r>
            <w:r w:rsidRPr="001C653E">
              <w:rPr>
                <w:sz w:val="20"/>
                <w:szCs w:val="20"/>
              </w:rPr>
              <w:t>)</w:t>
            </w:r>
            <w:r w:rsidRPr="001C653E">
              <w:rPr>
                <w:sz w:val="20"/>
                <w:szCs w:val="20"/>
              </w:rPr>
              <w:tab/>
              <w:t>K</w:t>
            </w:r>
          </w:p>
          <w:p w:rsidR="00575863" w:rsidRPr="001C653E" w:rsidRDefault="00575863" w:rsidP="00877E64">
            <w:pPr>
              <w:tabs>
                <w:tab w:val="right" w:leader="dot" w:pos="4253"/>
              </w:tabs>
              <w:rPr>
                <w:sz w:val="20"/>
                <w:szCs w:val="20"/>
              </w:rPr>
            </w:pPr>
            <w:r w:rsidRPr="001C653E">
              <w:rPr>
                <w:sz w:val="20"/>
                <w:szCs w:val="20"/>
              </w:rPr>
              <w:t>NGO/WOMEN’S ORGANIZATION(</w:t>
            </w:r>
            <w:r w:rsidRPr="001C653E">
              <w:rPr>
                <w:rFonts w:ascii="SutonnyMJ" w:hAnsi="SutonnyMJ"/>
                <w:sz w:val="20"/>
                <w:szCs w:val="20"/>
              </w:rPr>
              <w:t>Gb. wR. I / gwnjv ms¯’v</w:t>
            </w:r>
            <w:r w:rsidRPr="001C653E">
              <w:rPr>
                <w:sz w:val="20"/>
                <w:szCs w:val="20"/>
              </w:rPr>
              <w:t>)</w:t>
            </w:r>
            <w:r w:rsidRPr="001C653E">
              <w:rPr>
                <w:sz w:val="20"/>
                <w:szCs w:val="20"/>
              </w:rPr>
              <w:tab/>
              <w:t>L</w:t>
            </w:r>
          </w:p>
          <w:p w:rsidR="00575863" w:rsidRPr="001C653E" w:rsidRDefault="00575863" w:rsidP="00877E64">
            <w:pPr>
              <w:tabs>
                <w:tab w:val="right" w:leader="dot" w:pos="4253"/>
              </w:tabs>
              <w:rPr>
                <w:sz w:val="20"/>
                <w:szCs w:val="20"/>
              </w:rPr>
            </w:pPr>
            <w:r w:rsidRPr="001C653E">
              <w:rPr>
                <w:sz w:val="20"/>
                <w:szCs w:val="20"/>
              </w:rPr>
              <w:t>LOCAL LEADER(</w:t>
            </w:r>
            <w:r w:rsidRPr="001C653E">
              <w:rPr>
                <w:rFonts w:ascii="SutonnyMJ" w:hAnsi="SutonnyMJ"/>
                <w:sz w:val="20"/>
                <w:szCs w:val="20"/>
              </w:rPr>
              <w:t>¯’vbxq †bZv</w:t>
            </w:r>
            <w:r w:rsidRPr="001C653E">
              <w:rPr>
                <w:sz w:val="20"/>
                <w:szCs w:val="20"/>
              </w:rPr>
              <w:t>)</w:t>
            </w:r>
            <w:r w:rsidRPr="001C653E">
              <w:rPr>
                <w:sz w:val="20"/>
                <w:szCs w:val="20"/>
              </w:rPr>
              <w:tab/>
              <w:t>M</w:t>
            </w:r>
          </w:p>
          <w:p w:rsidR="00575863" w:rsidRPr="001C653E" w:rsidRDefault="00575863" w:rsidP="00877E64">
            <w:pPr>
              <w:tabs>
                <w:tab w:val="right" w:leader="dot" w:pos="4253"/>
              </w:tabs>
              <w:rPr>
                <w:sz w:val="20"/>
                <w:szCs w:val="20"/>
              </w:rPr>
            </w:pPr>
          </w:p>
          <w:p w:rsidR="00575863" w:rsidRPr="001C653E" w:rsidRDefault="00575863" w:rsidP="00877E64">
            <w:pPr>
              <w:tabs>
                <w:tab w:val="right" w:leader="dot" w:pos="4253"/>
              </w:tabs>
              <w:rPr>
                <w:sz w:val="20"/>
                <w:szCs w:val="20"/>
              </w:rPr>
            </w:pPr>
            <w:r w:rsidRPr="001C653E">
              <w:rPr>
                <w:sz w:val="20"/>
                <w:szCs w:val="20"/>
              </w:rPr>
              <w:t>OTHER (specify):(</w:t>
            </w:r>
            <w:r w:rsidRPr="001C653E">
              <w:rPr>
                <w:rFonts w:ascii="SutonnyMJ" w:hAnsi="SutonnyMJ"/>
                <w:sz w:val="20"/>
                <w:szCs w:val="20"/>
              </w:rPr>
              <w:t xml:space="preserve"> Ab¨vb¨ (</w:t>
            </w:r>
            <w:r w:rsidRPr="001C653E">
              <w:rPr>
                <w:rFonts w:ascii="SutonnyMJ" w:hAnsi="SutonnyMJ"/>
                <w:b/>
                <w:i/>
                <w:sz w:val="20"/>
                <w:szCs w:val="20"/>
              </w:rPr>
              <w:t>D‡jøL Kiæb</w:t>
            </w:r>
            <w:r w:rsidRPr="001C653E">
              <w:rPr>
                <w:rFonts w:ascii="SutonnyMJ" w:hAnsi="SutonnyMJ"/>
                <w:sz w:val="20"/>
                <w:szCs w:val="20"/>
              </w:rPr>
              <w:t>)</w:t>
            </w:r>
            <w:r w:rsidRPr="001C653E">
              <w:rPr>
                <w:sz w:val="20"/>
                <w:szCs w:val="20"/>
              </w:rPr>
              <w:t>)__________________________</w:t>
            </w:r>
            <w:r w:rsidRPr="001C653E">
              <w:rPr>
                <w:sz w:val="20"/>
                <w:szCs w:val="20"/>
              </w:rPr>
              <w:tab/>
              <w:t>X</w:t>
            </w:r>
          </w:p>
          <w:p w:rsidR="00575863" w:rsidRPr="001C653E" w:rsidRDefault="00575863" w:rsidP="007167BF">
            <w:pPr>
              <w:tabs>
                <w:tab w:val="left" w:pos="3402"/>
              </w:tabs>
              <w:ind w:right="72"/>
              <w:rPr>
                <w:sz w:val="20"/>
                <w:szCs w:val="20"/>
              </w:rPr>
            </w:pPr>
          </w:p>
        </w:tc>
        <w:tc>
          <w:tcPr>
            <w:tcW w:w="720" w:type="dxa"/>
            <w:tcBorders>
              <w:left w:val="single" w:sz="6" w:space="0" w:color="auto"/>
              <w:bottom w:val="single" w:sz="6" w:space="0" w:color="auto"/>
            </w:tcBorders>
          </w:tcPr>
          <w:p w:rsidR="00575863" w:rsidRPr="001C653E" w:rsidRDefault="00575863" w:rsidP="007167BF">
            <w:pPr>
              <w:jc w:val="both"/>
              <w:rPr>
                <w:sz w:val="20"/>
                <w:szCs w:val="20"/>
              </w:rPr>
            </w:pP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4111"/>
        </w:trPr>
        <w:tc>
          <w:tcPr>
            <w:tcW w:w="628" w:type="dxa"/>
            <w:tcBorders>
              <w:top w:val="single" w:sz="6" w:space="0" w:color="auto"/>
              <w:bottom w:val="single" w:sz="6" w:space="0" w:color="auto"/>
              <w:right w:val="single" w:sz="6" w:space="0" w:color="auto"/>
            </w:tcBorders>
          </w:tcPr>
          <w:p w:rsidR="00575863" w:rsidRPr="001C653E" w:rsidRDefault="00575863" w:rsidP="006C3963">
            <w:pPr>
              <w:numPr>
                <w:ilvl w:val="0"/>
                <w:numId w:val="9"/>
              </w:numPr>
              <w:jc w:val="both"/>
              <w:rPr>
                <w:sz w:val="20"/>
                <w:szCs w:val="20"/>
              </w:rPr>
            </w:pPr>
          </w:p>
        </w:tc>
        <w:tc>
          <w:tcPr>
            <w:tcW w:w="4592" w:type="dxa"/>
            <w:gridSpan w:val="4"/>
            <w:tcBorders>
              <w:top w:val="single" w:sz="6" w:space="0" w:color="auto"/>
              <w:left w:val="single" w:sz="6" w:space="0" w:color="auto"/>
              <w:bottom w:val="single" w:sz="6" w:space="0" w:color="auto"/>
              <w:right w:val="single" w:sz="6" w:space="0" w:color="auto"/>
            </w:tcBorders>
          </w:tcPr>
          <w:p w:rsidR="00575863" w:rsidRPr="001C653E" w:rsidRDefault="00575863" w:rsidP="007167BF">
            <w:pPr>
              <w:jc w:val="both"/>
              <w:rPr>
                <w:sz w:val="20"/>
                <w:szCs w:val="20"/>
              </w:rPr>
            </w:pPr>
            <w:r w:rsidRPr="001C653E">
              <w:rPr>
                <w:sz w:val="20"/>
                <w:szCs w:val="20"/>
              </w:rPr>
              <w:t>Did anyone ever try to help you?</w:t>
            </w:r>
          </w:p>
          <w:p w:rsidR="00575863" w:rsidRPr="001C653E" w:rsidRDefault="00575863" w:rsidP="007167BF">
            <w:pPr>
              <w:rPr>
                <w:rFonts w:ascii="SutonnyMJ" w:hAnsi="SutonnyMJ"/>
                <w:sz w:val="20"/>
                <w:szCs w:val="20"/>
              </w:rPr>
            </w:pPr>
            <w:r w:rsidRPr="001C653E">
              <w:rPr>
                <w:rFonts w:ascii="SutonnyMJ" w:hAnsi="SutonnyMJ"/>
                <w:sz w:val="20"/>
                <w:szCs w:val="20"/>
              </w:rPr>
              <w:t>†KD wK KLbI Avcbv‡K mvnvh¨ Kivi †Póv K‡i‡Qb?</w:t>
            </w:r>
          </w:p>
          <w:p w:rsidR="00575863" w:rsidRPr="001C653E" w:rsidRDefault="00575863" w:rsidP="007167BF">
            <w:pPr>
              <w:jc w:val="both"/>
              <w:rPr>
                <w:sz w:val="20"/>
                <w:szCs w:val="20"/>
              </w:rPr>
            </w:pPr>
          </w:p>
          <w:p w:rsidR="00575863" w:rsidRPr="001C653E" w:rsidRDefault="00575863" w:rsidP="007167BF">
            <w:pPr>
              <w:jc w:val="both"/>
              <w:rPr>
                <w:sz w:val="20"/>
                <w:szCs w:val="20"/>
              </w:rPr>
            </w:pPr>
            <w:r w:rsidRPr="001C653E">
              <w:rPr>
                <w:sz w:val="20"/>
                <w:szCs w:val="20"/>
              </w:rPr>
              <w:t>IF YES,  Who helped you?</w:t>
            </w:r>
          </w:p>
          <w:p w:rsidR="00575863" w:rsidRPr="001C653E" w:rsidRDefault="00575863" w:rsidP="007167BF">
            <w:pPr>
              <w:pStyle w:val="CommentText"/>
            </w:pPr>
            <w:r w:rsidRPr="001C653E">
              <w:rPr>
                <w:rFonts w:ascii="SutonnyMJ" w:hAnsi="SutonnyMJ" w:cs="ArhialkhanMJ"/>
              </w:rPr>
              <w:t>hw` nu¨v nq, ‡K mvnvh¨ Ki‡Z †P‡qwQj?</w:t>
            </w:r>
          </w:p>
          <w:p w:rsidR="00575863" w:rsidRPr="001C653E" w:rsidRDefault="00575863" w:rsidP="007167BF">
            <w:pPr>
              <w:jc w:val="both"/>
              <w:rPr>
                <w:sz w:val="20"/>
                <w:szCs w:val="20"/>
              </w:rPr>
            </w:pPr>
            <w:r w:rsidRPr="001C653E">
              <w:rPr>
                <w:sz w:val="20"/>
                <w:szCs w:val="20"/>
              </w:rPr>
              <w:t>MARK ALL MENTIONED</w:t>
            </w:r>
          </w:p>
          <w:p w:rsidR="00575863" w:rsidRPr="001C653E" w:rsidRDefault="00575863" w:rsidP="007167BF">
            <w:pPr>
              <w:rPr>
                <w:rFonts w:ascii="SutonnyMJ" w:hAnsi="SutonnyMJ"/>
                <w:sz w:val="20"/>
                <w:szCs w:val="20"/>
              </w:rPr>
            </w:pPr>
            <w:r w:rsidRPr="001C653E">
              <w:rPr>
                <w:rFonts w:ascii="SutonnyMJ" w:hAnsi="SutonnyMJ" w:cs="Arial"/>
                <w:sz w:val="20"/>
                <w:szCs w:val="20"/>
              </w:rPr>
              <w:t xml:space="preserve">E‡jøLK…Z mKj DË‡ii </w:t>
            </w:r>
            <w:r w:rsidRPr="001C653E">
              <w:rPr>
                <w:rFonts w:ascii="SutonnyMJ" w:hAnsi="SutonnyMJ"/>
                <w:sz w:val="20"/>
                <w:szCs w:val="20"/>
              </w:rPr>
              <w:t>‡KvW</w:t>
            </w:r>
            <w:r w:rsidRPr="001C653E">
              <w:rPr>
                <w:rFonts w:ascii="SutonnyMJ" w:hAnsi="SutonnyMJ" w:cs="Arial"/>
                <w:sz w:val="20"/>
                <w:szCs w:val="20"/>
              </w:rPr>
              <w:t xml:space="preserve"> e„ËvwqZ Kiæb|</w:t>
            </w:r>
          </w:p>
          <w:p w:rsidR="00575863" w:rsidRPr="001C653E" w:rsidRDefault="00575863" w:rsidP="007167BF">
            <w:pPr>
              <w:jc w:val="both"/>
              <w:rPr>
                <w:sz w:val="20"/>
                <w:szCs w:val="20"/>
              </w:rPr>
            </w:pPr>
          </w:p>
          <w:p w:rsidR="00575863" w:rsidRPr="001C653E" w:rsidRDefault="00575863" w:rsidP="007167BF">
            <w:pPr>
              <w:jc w:val="both"/>
              <w:rPr>
                <w:sz w:val="20"/>
                <w:szCs w:val="20"/>
              </w:rPr>
            </w:pPr>
          </w:p>
          <w:p w:rsidR="00575863" w:rsidRPr="001C653E" w:rsidRDefault="00575863" w:rsidP="007167BF">
            <w:pPr>
              <w:jc w:val="both"/>
              <w:rPr>
                <w:rFonts w:cs="Vrinda"/>
                <w:sz w:val="20"/>
                <w:szCs w:val="20"/>
                <w:cs/>
                <w:lang w:bidi="bn-BD"/>
              </w:rPr>
            </w:pPr>
            <w:r w:rsidRPr="001C653E">
              <w:rPr>
                <w:sz w:val="20"/>
                <w:szCs w:val="20"/>
              </w:rPr>
              <w:t>PROBE:  Anyone else?</w:t>
            </w:r>
          </w:p>
          <w:p w:rsidR="00575863" w:rsidRPr="001C653E" w:rsidRDefault="00575863" w:rsidP="003F6B52">
            <w:pPr>
              <w:rPr>
                <w:rFonts w:ascii="SutonnyMJ" w:hAnsi="SutonnyMJ" w:cs="SutonnyMJ"/>
                <w:sz w:val="20"/>
                <w:szCs w:val="20"/>
              </w:rPr>
            </w:pPr>
            <w:r w:rsidRPr="001C653E">
              <w:rPr>
                <w:rFonts w:ascii="SutonnyMJ" w:hAnsi="SutonnyMJ"/>
                <w:sz w:val="20"/>
                <w:szCs w:val="20"/>
              </w:rPr>
              <w:t>†cÖve Kiæb</w:t>
            </w:r>
            <w:r w:rsidRPr="001C653E">
              <w:rPr>
                <w:rFonts w:ascii="SutonnyMJ" w:hAnsi="SutonnyMJ" w:cs="SutonnyMJ"/>
                <w:sz w:val="20"/>
                <w:szCs w:val="20"/>
              </w:rPr>
              <w:t xml:space="preserve">: </w:t>
            </w:r>
          </w:p>
          <w:p w:rsidR="00575863" w:rsidRPr="001C653E" w:rsidRDefault="00575863" w:rsidP="003F6B52">
            <w:pPr>
              <w:pStyle w:val="BodyText3"/>
              <w:jc w:val="both"/>
              <w:rPr>
                <w:rFonts w:ascii="SutonnyMJ" w:hAnsi="SutonnyMJ"/>
                <w:sz w:val="20"/>
                <w:szCs w:val="20"/>
              </w:rPr>
            </w:pPr>
            <w:r w:rsidRPr="001C653E">
              <w:rPr>
                <w:rFonts w:ascii="SutonnyMJ" w:hAnsi="SutonnyMJ"/>
                <w:sz w:val="20"/>
                <w:szCs w:val="20"/>
              </w:rPr>
              <w:t>Avi †KD?</w:t>
            </w:r>
          </w:p>
          <w:p w:rsidR="00575863" w:rsidRPr="001C653E" w:rsidRDefault="00575863" w:rsidP="007167BF">
            <w:pPr>
              <w:jc w:val="both"/>
              <w:rPr>
                <w:rFonts w:cs="Vrinda"/>
                <w:sz w:val="20"/>
                <w:szCs w:val="20"/>
                <w:cs/>
                <w:lang w:bidi="bn-BD"/>
              </w:rPr>
            </w:pPr>
          </w:p>
        </w:tc>
        <w:tc>
          <w:tcPr>
            <w:tcW w:w="4770" w:type="dxa"/>
            <w:gridSpan w:val="4"/>
            <w:tcBorders>
              <w:top w:val="single" w:sz="6" w:space="0" w:color="auto"/>
              <w:left w:val="single" w:sz="6" w:space="0" w:color="auto"/>
              <w:bottom w:val="single" w:sz="6" w:space="0" w:color="auto"/>
              <w:right w:val="single" w:sz="6" w:space="0" w:color="auto"/>
            </w:tcBorders>
          </w:tcPr>
          <w:p w:rsidR="00575863" w:rsidRPr="001C653E" w:rsidRDefault="00575863" w:rsidP="007167BF">
            <w:pPr>
              <w:tabs>
                <w:tab w:val="right" w:leader="dot" w:pos="4253"/>
              </w:tabs>
              <w:rPr>
                <w:sz w:val="20"/>
                <w:szCs w:val="20"/>
              </w:rPr>
            </w:pPr>
            <w:r w:rsidRPr="001C653E">
              <w:rPr>
                <w:sz w:val="20"/>
                <w:szCs w:val="20"/>
              </w:rPr>
              <w:t>NO ONE (</w:t>
            </w:r>
            <w:r w:rsidRPr="001C653E">
              <w:rPr>
                <w:rFonts w:ascii="SutonnyMJ" w:hAnsi="SutonnyMJ" w:cs="SutonnyMJ"/>
                <w:sz w:val="20"/>
                <w:szCs w:val="20"/>
              </w:rPr>
              <w:t>‡</w:t>
            </w:r>
            <w:r w:rsidRPr="001C653E">
              <w:rPr>
                <w:rFonts w:ascii="SutonnyMJ" w:hAnsi="SutonnyMJ"/>
                <w:noProof/>
                <w:sz w:val="20"/>
                <w:szCs w:val="20"/>
              </w:rPr>
              <w:t>KD  bv</w:t>
            </w:r>
            <w:r w:rsidRPr="001C653E">
              <w:rPr>
                <w:sz w:val="20"/>
                <w:szCs w:val="20"/>
              </w:rPr>
              <w:t>)</w:t>
            </w:r>
            <w:r w:rsidRPr="001C653E">
              <w:rPr>
                <w:sz w:val="20"/>
                <w:szCs w:val="20"/>
              </w:rPr>
              <w:tab/>
              <w:t>A</w:t>
            </w:r>
          </w:p>
          <w:p w:rsidR="00575863" w:rsidRPr="001C653E" w:rsidRDefault="00575863" w:rsidP="007167BF">
            <w:pPr>
              <w:tabs>
                <w:tab w:val="right" w:leader="dot" w:pos="4253"/>
              </w:tabs>
              <w:rPr>
                <w:sz w:val="20"/>
                <w:szCs w:val="20"/>
              </w:rPr>
            </w:pPr>
            <w:r w:rsidRPr="001C653E">
              <w:rPr>
                <w:sz w:val="20"/>
                <w:szCs w:val="20"/>
              </w:rPr>
              <w:t>FRIENDS(</w:t>
            </w:r>
            <w:r w:rsidRPr="001C653E">
              <w:rPr>
                <w:rFonts w:ascii="SutonnyMJ" w:hAnsi="SutonnyMJ"/>
                <w:sz w:val="20"/>
                <w:szCs w:val="20"/>
              </w:rPr>
              <w:t>eÜz/evÜex</w:t>
            </w:r>
            <w:r w:rsidRPr="001C653E">
              <w:rPr>
                <w:sz w:val="20"/>
                <w:szCs w:val="20"/>
              </w:rPr>
              <w:t>)</w:t>
            </w:r>
            <w:r w:rsidRPr="001C653E">
              <w:rPr>
                <w:sz w:val="20"/>
                <w:szCs w:val="20"/>
              </w:rPr>
              <w:tab/>
              <w:t>B</w:t>
            </w:r>
          </w:p>
          <w:p w:rsidR="00575863" w:rsidRPr="001C653E" w:rsidRDefault="00575863" w:rsidP="007167BF">
            <w:pPr>
              <w:tabs>
                <w:tab w:val="right" w:leader="dot" w:pos="4253"/>
              </w:tabs>
              <w:rPr>
                <w:sz w:val="20"/>
                <w:szCs w:val="20"/>
              </w:rPr>
            </w:pPr>
            <w:r w:rsidRPr="001C653E">
              <w:rPr>
                <w:sz w:val="20"/>
                <w:szCs w:val="20"/>
              </w:rPr>
              <w:t>PARENTS</w:t>
            </w:r>
            <w:r w:rsidRPr="001C653E">
              <w:rPr>
                <w:rFonts w:ascii="SutonnyMJ" w:hAnsi="SutonnyMJ"/>
                <w:sz w:val="20"/>
                <w:szCs w:val="20"/>
              </w:rPr>
              <w:t xml:space="preserve"> evev-gv</w:t>
            </w:r>
            <w:r w:rsidRPr="001C653E">
              <w:rPr>
                <w:sz w:val="20"/>
                <w:szCs w:val="20"/>
              </w:rPr>
              <w:tab/>
              <w:t>C</w:t>
            </w:r>
          </w:p>
          <w:p w:rsidR="00575863" w:rsidRPr="001C653E" w:rsidRDefault="00575863" w:rsidP="007167BF">
            <w:pPr>
              <w:tabs>
                <w:tab w:val="right" w:leader="dot" w:pos="4253"/>
              </w:tabs>
              <w:rPr>
                <w:sz w:val="20"/>
                <w:szCs w:val="20"/>
              </w:rPr>
            </w:pPr>
            <w:r w:rsidRPr="001C653E">
              <w:rPr>
                <w:sz w:val="20"/>
                <w:szCs w:val="20"/>
              </w:rPr>
              <w:t>BROTHER OR SISTER(</w:t>
            </w:r>
            <w:r w:rsidRPr="001C653E">
              <w:rPr>
                <w:rFonts w:ascii="SutonnyMJ" w:hAnsi="SutonnyMJ"/>
                <w:sz w:val="20"/>
                <w:szCs w:val="20"/>
              </w:rPr>
              <w:t>fvB-‡evb</w:t>
            </w:r>
            <w:r w:rsidRPr="001C653E">
              <w:rPr>
                <w:sz w:val="20"/>
                <w:szCs w:val="20"/>
              </w:rPr>
              <w:t>)</w:t>
            </w:r>
            <w:r w:rsidRPr="001C653E">
              <w:rPr>
                <w:sz w:val="20"/>
                <w:szCs w:val="20"/>
              </w:rPr>
              <w:tab/>
              <w:t>D</w:t>
            </w:r>
          </w:p>
          <w:p w:rsidR="00575863" w:rsidRPr="001C653E" w:rsidRDefault="00575863" w:rsidP="007167BF">
            <w:pPr>
              <w:tabs>
                <w:tab w:val="right" w:leader="dot" w:pos="4253"/>
              </w:tabs>
              <w:rPr>
                <w:sz w:val="20"/>
                <w:szCs w:val="20"/>
              </w:rPr>
            </w:pPr>
            <w:r w:rsidRPr="001C653E">
              <w:rPr>
                <w:sz w:val="20"/>
                <w:szCs w:val="20"/>
              </w:rPr>
              <w:t>UNCLE OR AUNT(</w:t>
            </w:r>
            <w:r w:rsidRPr="001C653E">
              <w:rPr>
                <w:rFonts w:ascii="SutonnyMJ" w:hAnsi="SutonnyMJ"/>
                <w:sz w:val="20"/>
                <w:szCs w:val="20"/>
              </w:rPr>
              <w:t>PvPv-PvPx/gvgv-gvgx/dzcv-dzcy/Lvjv-Lvjy</w:t>
            </w:r>
            <w:r w:rsidRPr="001C653E">
              <w:rPr>
                <w:sz w:val="20"/>
                <w:szCs w:val="20"/>
              </w:rPr>
              <w:t>)</w:t>
            </w:r>
            <w:r w:rsidRPr="001C653E">
              <w:rPr>
                <w:sz w:val="20"/>
                <w:szCs w:val="20"/>
              </w:rPr>
              <w:tab/>
              <w:t>E</w:t>
            </w:r>
          </w:p>
          <w:p w:rsidR="00575863" w:rsidRPr="001C653E" w:rsidRDefault="00575863" w:rsidP="007167BF">
            <w:pPr>
              <w:tabs>
                <w:tab w:val="right" w:leader="dot" w:pos="4253"/>
              </w:tabs>
              <w:rPr>
                <w:sz w:val="20"/>
                <w:szCs w:val="20"/>
              </w:rPr>
            </w:pPr>
            <w:r w:rsidRPr="001C653E">
              <w:rPr>
                <w:sz w:val="20"/>
                <w:szCs w:val="20"/>
              </w:rPr>
              <w:t>HUSBAND/PARTNER’S FAMILY(</w:t>
            </w:r>
            <w:r w:rsidRPr="001C653E">
              <w:rPr>
                <w:rFonts w:ascii="SutonnyMJ" w:hAnsi="SutonnyMJ" w:cs="SutonnyMJ"/>
                <w:sz w:val="20"/>
                <w:szCs w:val="20"/>
              </w:rPr>
              <w:t>¯^vgxi c‡¶i AvZ¥xq</w:t>
            </w:r>
            <w:r w:rsidRPr="001C653E">
              <w:rPr>
                <w:sz w:val="20"/>
                <w:szCs w:val="20"/>
              </w:rPr>
              <w:t>)</w:t>
            </w:r>
            <w:r w:rsidRPr="001C653E">
              <w:rPr>
                <w:sz w:val="20"/>
                <w:szCs w:val="20"/>
              </w:rPr>
              <w:tab/>
              <w:t>F</w:t>
            </w:r>
          </w:p>
          <w:p w:rsidR="00575863" w:rsidRPr="001C653E" w:rsidRDefault="00575863" w:rsidP="007167BF">
            <w:pPr>
              <w:tabs>
                <w:tab w:val="right" w:leader="dot" w:pos="4253"/>
              </w:tabs>
              <w:rPr>
                <w:sz w:val="20"/>
                <w:szCs w:val="20"/>
              </w:rPr>
            </w:pPr>
            <w:r w:rsidRPr="001C653E">
              <w:rPr>
                <w:sz w:val="20"/>
                <w:szCs w:val="20"/>
              </w:rPr>
              <w:t>CHILDREN(</w:t>
            </w:r>
            <w:r w:rsidRPr="001C653E">
              <w:rPr>
                <w:rFonts w:ascii="SutonnyMJ" w:hAnsi="SutonnyMJ" w:cs="Arial"/>
                <w:sz w:val="20"/>
                <w:szCs w:val="20"/>
              </w:rPr>
              <w:t>mšÍvb</w:t>
            </w:r>
            <w:r w:rsidRPr="001C653E">
              <w:rPr>
                <w:sz w:val="20"/>
                <w:szCs w:val="20"/>
              </w:rPr>
              <w:t>)</w:t>
            </w:r>
            <w:r w:rsidRPr="001C653E">
              <w:rPr>
                <w:sz w:val="20"/>
                <w:szCs w:val="20"/>
              </w:rPr>
              <w:tab/>
              <w:t>G</w:t>
            </w:r>
          </w:p>
          <w:p w:rsidR="00575863" w:rsidRPr="001C653E" w:rsidRDefault="00575863" w:rsidP="007167BF">
            <w:pPr>
              <w:tabs>
                <w:tab w:val="right" w:leader="dot" w:pos="4253"/>
              </w:tabs>
              <w:rPr>
                <w:sz w:val="20"/>
                <w:szCs w:val="20"/>
              </w:rPr>
            </w:pPr>
            <w:r w:rsidRPr="001C653E">
              <w:rPr>
                <w:sz w:val="20"/>
                <w:szCs w:val="20"/>
              </w:rPr>
              <w:t>NEIGHBOURS(</w:t>
            </w:r>
            <w:r w:rsidRPr="001C653E">
              <w:rPr>
                <w:rFonts w:ascii="SutonnyMJ" w:hAnsi="SutonnyMJ"/>
                <w:sz w:val="20"/>
                <w:szCs w:val="20"/>
              </w:rPr>
              <w:t>cªwZ‡ekx</w:t>
            </w:r>
            <w:r w:rsidRPr="001C653E">
              <w:rPr>
                <w:sz w:val="20"/>
                <w:szCs w:val="20"/>
              </w:rPr>
              <w:t>)</w:t>
            </w:r>
            <w:r w:rsidRPr="001C653E">
              <w:rPr>
                <w:sz w:val="20"/>
                <w:szCs w:val="20"/>
              </w:rPr>
              <w:tab/>
              <w:t>H</w:t>
            </w:r>
          </w:p>
          <w:p w:rsidR="00575863" w:rsidRPr="001C653E" w:rsidRDefault="00575863" w:rsidP="007167BF">
            <w:pPr>
              <w:tabs>
                <w:tab w:val="right" w:leader="dot" w:pos="4253"/>
              </w:tabs>
              <w:rPr>
                <w:sz w:val="20"/>
                <w:szCs w:val="20"/>
              </w:rPr>
            </w:pPr>
            <w:r w:rsidRPr="001C653E">
              <w:rPr>
                <w:sz w:val="20"/>
                <w:szCs w:val="20"/>
              </w:rPr>
              <w:t>POLICE(</w:t>
            </w:r>
            <w:r w:rsidRPr="001C653E">
              <w:rPr>
                <w:rFonts w:ascii="SutonnyMJ" w:hAnsi="SutonnyMJ"/>
                <w:sz w:val="20"/>
                <w:szCs w:val="20"/>
              </w:rPr>
              <w:t>cywjk</w:t>
            </w:r>
            <w:r w:rsidRPr="001C653E">
              <w:rPr>
                <w:sz w:val="20"/>
                <w:szCs w:val="20"/>
              </w:rPr>
              <w:t>)</w:t>
            </w:r>
            <w:r w:rsidRPr="001C653E">
              <w:rPr>
                <w:sz w:val="20"/>
                <w:szCs w:val="20"/>
              </w:rPr>
              <w:tab/>
              <w:t>I</w:t>
            </w:r>
          </w:p>
          <w:p w:rsidR="00575863" w:rsidRPr="001C653E" w:rsidRDefault="00575863" w:rsidP="007167BF">
            <w:pPr>
              <w:tabs>
                <w:tab w:val="right" w:leader="dot" w:pos="4253"/>
              </w:tabs>
              <w:rPr>
                <w:sz w:val="20"/>
                <w:szCs w:val="20"/>
              </w:rPr>
            </w:pPr>
            <w:r w:rsidRPr="001C653E">
              <w:rPr>
                <w:sz w:val="20"/>
                <w:szCs w:val="20"/>
              </w:rPr>
              <w:t>DOCTOR/HEALTH WORKER(</w:t>
            </w:r>
            <w:r w:rsidRPr="001C653E">
              <w:rPr>
                <w:rFonts w:ascii="SutonnyMJ" w:hAnsi="SutonnyMJ"/>
                <w:sz w:val="20"/>
                <w:szCs w:val="20"/>
              </w:rPr>
              <w:t>Wv³vi/¯^v¯’¨Kgx</w:t>
            </w:r>
            <w:r w:rsidRPr="001C653E">
              <w:rPr>
                <w:sz w:val="20"/>
                <w:szCs w:val="20"/>
              </w:rPr>
              <w:t>)</w:t>
            </w:r>
            <w:r w:rsidRPr="001C653E">
              <w:rPr>
                <w:sz w:val="20"/>
                <w:szCs w:val="20"/>
              </w:rPr>
              <w:tab/>
              <w:t>J</w:t>
            </w:r>
          </w:p>
          <w:p w:rsidR="00575863" w:rsidRPr="001C653E" w:rsidRDefault="00575863" w:rsidP="007167BF">
            <w:pPr>
              <w:tabs>
                <w:tab w:val="right" w:leader="dot" w:pos="4253"/>
              </w:tabs>
              <w:rPr>
                <w:sz w:val="20"/>
                <w:szCs w:val="20"/>
              </w:rPr>
            </w:pPr>
            <w:r w:rsidRPr="001C653E">
              <w:rPr>
                <w:sz w:val="20"/>
                <w:szCs w:val="20"/>
              </w:rPr>
              <w:t>PRIEST</w:t>
            </w:r>
            <w:r w:rsidRPr="001C653E">
              <w:rPr>
                <w:rFonts w:hint="cs"/>
                <w:sz w:val="20"/>
                <w:szCs w:val="20"/>
                <w:cs/>
                <w:lang w:bidi="bn-BD"/>
              </w:rPr>
              <w:t>/RELIGIOUS LEADER</w:t>
            </w:r>
            <w:r w:rsidRPr="001C653E">
              <w:rPr>
                <w:sz w:val="20"/>
                <w:szCs w:val="20"/>
              </w:rPr>
              <w:t xml:space="preserve"> (</w:t>
            </w:r>
            <w:r w:rsidRPr="001C653E">
              <w:rPr>
                <w:rFonts w:ascii="SutonnyMJ" w:hAnsi="SutonnyMJ"/>
                <w:sz w:val="20"/>
                <w:szCs w:val="20"/>
              </w:rPr>
              <w:t>†gŠjex/cy‡ivwnZ</w:t>
            </w:r>
            <w:r w:rsidRPr="001C653E">
              <w:rPr>
                <w:sz w:val="20"/>
                <w:szCs w:val="20"/>
              </w:rPr>
              <w:t>)</w:t>
            </w:r>
            <w:r w:rsidRPr="001C653E">
              <w:rPr>
                <w:sz w:val="20"/>
                <w:szCs w:val="20"/>
              </w:rPr>
              <w:tab/>
              <w:t>K</w:t>
            </w:r>
          </w:p>
          <w:p w:rsidR="00575863" w:rsidRPr="001C653E" w:rsidRDefault="00575863" w:rsidP="007167BF">
            <w:pPr>
              <w:tabs>
                <w:tab w:val="right" w:leader="dot" w:pos="4253"/>
              </w:tabs>
              <w:rPr>
                <w:sz w:val="20"/>
                <w:szCs w:val="20"/>
              </w:rPr>
            </w:pPr>
            <w:r w:rsidRPr="001C653E">
              <w:rPr>
                <w:sz w:val="20"/>
                <w:szCs w:val="20"/>
              </w:rPr>
              <w:t>NGO/WOMEN’S ORGANIZATION(</w:t>
            </w:r>
            <w:r w:rsidRPr="001C653E">
              <w:rPr>
                <w:rFonts w:ascii="SutonnyMJ" w:hAnsi="SutonnyMJ"/>
                <w:sz w:val="20"/>
                <w:szCs w:val="20"/>
              </w:rPr>
              <w:t>Gb. wR. I / gwnjv ms¯’v</w:t>
            </w:r>
            <w:r w:rsidRPr="001C653E">
              <w:rPr>
                <w:sz w:val="20"/>
                <w:szCs w:val="20"/>
              </w:rPr>
              <w:t>)</w:t>
            </w:r>
            <w:r w:rsidRPr="001C653E">
              <w:rPr>
                <w:sz w:val="20"/>
                <w:szCs w:val="20"/>
              </w:rPr>
              <w:tab/>
              <w:t>L</w:t>
            </w:r>
          </w:p>
          <w:p w:rsidR="00575863" w:rsidRPr="001C653E" w:rsidRDefault="00575863" w:rsidP="007167BF">
            <w:pPr>
              <w:tabs>
                <w:tab w:val="right" w:leader="dot" w:pos="4253"/>
              </w:tabs>
              <w:rPr>
                <w:sz w:val="20"/>
                <w:szCs w:val="20"/>
              </w:rPr>
            </w:pPr>
            <w:r w:rsidRPr="001C653E">
              <w:rPr>
                <w:sz w:val="20"/>
                <w:szCs w:val="20"/>
              </w:rPr>
              <w:t>LOCAL LEADER(</w:t>
            </w:r>
            <w:r w:rsidRPr="001C653E">
              <w:rPr>
                <w:rFonts w:ascii="SutonnyMJ" w:hAnsi="SutonnyMJ"/>
                <w:sz w:val="20"/>
                <w:szCs w:val="20"/>
              </w:rPr>
              <w:t>¯’vbxq †bZv</w:t>
            </w:r>
            <w:r w:rsidRPr="001C653E">
              <w:rPr>
                <w:sz w:val="20"/>
                <w:szCs w:val="20"/>
              </w:rPr>
              <w:t>)</w:t>
            </w:r>
            <w:r w:rsidRPr="001C653E">
              <w:rPr>
                <w:sz w:val="20"/>
                <w:szCs w:val="20"/>
              </w:rPr>
              <w:tab/>
              <w:t>M</w:t>
            </w:r>
          </w:p>
          <w:p w:rsidR="00575863" w:rsidRPr="001C653E" w:rsidRDefault="00575863" w:rsidP="007167BF">
            <w:pPr>
              <w:tabs>
                <w:tab w:val="right" w:leader="dot" w:pos="4253"/>
              </w:tabs>
              <w:rPr>
                <w:sz w:val="20"/>
                <w:szCs w:val="20"/>
              </w:rPr>
            </w:pPr>
          </w:p>
          <w:p w:rsidR="00575863" w:rsidRPr="001C653E" w:rsidRDefault="00575863" w:rsidP="009E7868">
            <w:pPr>
              <w:tabs>
                <w:tab w:val="right" w:leader="dot" w:pos="4253"/>
              </w:tabs>
              <w:rPr>
                <w:sz w:val="20"/>
                <w:szCs w:val="20"/>
              </w:rPr>
            </w:pPr>
            <w:r w:rsidRPr="001C653E">
              <w:rPr>
                <w:sz w:val="20"/>
                <w:szCs w:val="20"/>
              </w:rPr>
              <w:t xml:space="preserve">OTHER (specify): </w:t>
            </w:r>
            <w:r w:rsidRPr="001C653E">
              <w:rPr>
                <w:rFonts w:ascii="SutonnyMJ" w:hAnsi="SutonnyMJ"/>
                <w:sz w:val="20"/>
                <w:szCs w:val="20"/>
              </w:rPr>
              <w:t>Ab¨vb¨ (D‡jøL Kiæb)</w:t>
            </w:r>
            <w:r w:rsidRPr="001C653E">
              <w:rPr>
                <w:sz w:val="20"/>
                <w:szCs w:val="20"/>
              </w:rPr>
              <w:t>________________</w:t>
            </w:r>
            <w:r w:rsidRPr="001C653E">
              <w:rPr>
                <w:sz w:val="20"/>
                <w:szCs w:val="20"/>
              </w:rPr>
              <w:tab/>
              <w:t>X</w:t>
            </w:r>
          </w:p>
          <w:p w:rsidR="00575863" w:rsidRPr="001C653E" w:rsidRDefault="00575863" w:rsidP="007167BF">
            <w:pPr>
              <w:tabs>
                <w:tab w:val="right" w:leader="dot" w:pos="4253"/>
              </w:tabs>
              <w:jc w:val="both"/>
              <w:rPr>
                <w:sz w:val="20"/>
                <w:szCs w:val="20"/>
              </w:rPr>
            </w:pPr>
          </w:p>
        </w:tc>
        <w:tc>
          <w:tcPr>
            <w:tcW w:w="720" w:type="dxa"/>
            <w:tcBorders>
              <w:top w:val="single" w:sz="6" w:space="0" w:color="auto"/>
              <w:left w:val="single" w:sz="6" w:space="0" w:color="auto"/>
              <w:bottom w:val="single" w:sz="6" w:space="0" w:color="auto"/>
              <w:right w:val="single" w:sz="4" w:space="0" w:color="auto"/>
            </w:tcBorders>
          </w:tcPr>
          <w:p w:rsidR="00575863" w:rsidRPr="001C653E" w:rsidRDefault="00575863" w:rsidP="007167BF">
            <w:pPr>
              <w:jc w:val="both"/>
              <w:rPr>
                <w:sz w:val="20"/>
                <w:szCs w:val="20"/>
              </w:rPr>
            </w:pP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1391"/>
        </w:trPr>
        <w:tc>
          <w:tcPr>
            <w:tcW w:w="628" w:type="dxa"/>
            <w:vMerge w:val="restart"/>
            <w:tcBorders>
              <w:top w:val="single" w:sz="6" w:space="0" w:color="auto"/>
              <w:right w:val="single" w:sz="12" w:space="0" w:color="auto"/>
            </w:tcBorders>
          </w:tcPr>
          <w:p w:rsidR="00575863" w:rsidRPr="001C653E" w:rsidRDefault="00575863" w:rsidP="0000653A">
            <w:pPr>
              <w:numPr>
                <w:ilvl w:val="0"/>
                <w:numId w:val="28"/>
              </w:numPr>
              <w:jc w:val="both"/>
              <w:rPr>
                <w:sz w:val="20"/>
                <w:szCs w:val="20"/>
              </w:rPr>
            </w:pPr>
            <w:r w:rsidRPr="001C653E">
              <w:rPr>
                <w:sz w:val="16"/>
                <w:szCs w:val="16"/>
              </w:rPr>
              <w:br w:type="page"/>
            </w:r>
            <w:r w:rsidRPr="001C653E">
              <w:rPr>
                <w:sz w:val="20"/>
                <w:szCs w:val="20"/>
              </w:rPr>
              <w:t>a</w:t>
            </w:r>
          </w:p>
        </w:tc>
        <w:tc>
          <w:tcPr>
            <w:tcW w:w="5986" w:type="dxa"/>
            <w:gridSpan w:val="5"/>
            <w:vMerge w:val="restart"/>
            <w:tcBorders>
              <w:top w:val="single" w:sz="6" w:space="0" w:color="auto"/>
              <w:left w:val="nil"/>
              <w:right w:val="single" w:sz="4" w:space="0" w:color="auto"/>
            </w:tcBorders>
          </w:tcPr>
          <w:p w:rsidR="00575863" w:rsidRPr="001C653E" w:rsidRDefault="00575863" w:rsidP="00AF1B82">
            <w:pPr>
              <w:jc w:val="both"/>
              <w:rPr>
                <w:sz w:val="20"/>
                <w:szCs w:val="20"/>
              </w:rPr>
            </w:pPr>
            <w:r w:rsidRPr="001C653E">
              <w:rPr>
                <w:sz w:val="20"/>
                <w:szCs w:val="20"/>
              </w:rPr>
              <w:t>A) Did you ever go to any of the following for help?</w:t>
            </w:r>
          </w:p>
          <w:p w:rsidR="00575863" w:rsidRPr="001C653E" w:rsidRDefault="00575863" w:rsidP="007167BF">
            <w:pPr>
              <w:ind w:right="72"/>
              <w:rPr>
                <w:rFonts w:ascii="SutonnyMJ" w:hAnsi="SutonnyMJ"/>
                <w:sz w:val="20"/>
                <w:szCs w:val="20"/>
              </w:rPr>
            </w:pPr>
            <w:r w:rsidRPr="001C653E">
              <w:rPr>
                <w:rFonts w:ascii="SutonnyMJ" w:hAnsi="SutonnyMJ"/>
                <w:sz w:val="20"/>
                <w:szCs w:val="20"/>
              </w:rPr>
              <w:t>Avcwb wK KLbI mvnv‡h¨i Rb¨ GB RvqMv¸‡jv‡Z wM‡q‡Qb?</w:t>
            </w:r>
          </w:p>
          <w:p w:rsidR="00575863" w:rsidRPr="001C653E" w:rsidRDefault="00575863" w:rsidP="007167BF">
            <w:pPr>
              <w:jc w:val="both"/>
              <w:rPr>
                <w:rFonts w:cs="Vrinda"/>
                <w:sz w:val="20"/>
                <w:szCs w:val="25"/>
                <w:cs/>
                <w:lang w:bidi="bn-BD"/>
              </w:rPr>
            </w:pPr>
            <w:r w:rsidRPr="001C653E">
              <w:rPr>
                <w:sz w:val="20"/>
                <w:szCs w:val="20"/>
              </w:rPr>
              <w:t>READEACH ONE</w:t>
            </w:r>
          </w:p>
          <w:p w:rsidR="00575863" w:rsidRPr="001C653E" w:rsidRDefault="00575863" w:rsidP="007167BF">
            <w:pPr>
              <w:ind w:right="72"/>
              <w:rPr>
                <w:rFonts w:ascii="SutonnyMJ" w:hAnsi="SutonnyMJ"/>
                <w:i/>
                <w:sz w:val="20"/>
                <w:szCs w:val="20"/>
              </w:rPr>
            </w:pPr>
            <w:r w:rsidRPr="001C653E">
              <w:rPr>
                <w:rFonts w:ascii="SutonnyMJ" w:hAnsi="SutonnyMJ"/>
                <w:i/>
                <w:sz w:val="20"/>
                <w:szCs w:val="20"/>
              </w:rPr>
              <w:t>(bx‡P  ‡jLv cÖwZwU RvqMvi bvg co~b)</w:t>
            </w:r>
          </w:p>
          <w:p w:rsidR="00575863" w:rsidRPr="001C653E" w:rsidRDefault="00575863" w:rsidP="007167BF">
            <w:pPr>
              <w:jc w:val="both"/>
              <w:rPr>
                <w:rFonts w:cs="Vrinda"/>
                <w:sz w:val="20"/>
                <w:szCs w:val="20"/>
                <w:cs/>
                <w:lang w:bidi="bn-BD"/>
              </w:rPr>
            </w:pPr>
          </w:p>
          <w:p w:rsidR="00575863" w:rsidRPr="001C653E" w:rsidRDefault="00575863" w:rsidP="007167BF">
            <w:pPr>
              <w:jc w:val="both"/>
              <w:rPr>
                <w:rFonts w:cs="Vrinda"/>
                <w:sz w:val="20"/>
                <w:szCs w:val="20"/>
                <w:cs/>
                <w:lang w:bidi="bn-BD"/>
              </w:rPr>
            </w:pPr>
          </w:p>
          <w:p w:rsidR="00575863" w:rsidRPr="001C653E" w:rsidRDefault="00575863" w:rsidP="007167BF">
            <w:pPr>
              <w:rPr>
                <w:rFonts w:cs="Vrinda"/>
                <w:sz w:val="20"/>
                <w:szCs w:val="25"/>
                <w:cs/>
                <w:lang w:bidi="bn-BD"/>
              </w:rPr>
            </w:pPr>
          </w:p>
        </w:tc>
        <w:tc>
          <w:tcPr>
            <w:tcW w:w="990" w:type="dxa"/>
            <w:tcBorders>
              <w:top w:val="single" w:sz="4" w:space="0" w:color="auto"/>
              <w:left w:val="single" w:sz="4" w:space="0" w:color="auto"/>
              <w:bottom w:val="single" w:sz="4" w:space="0" w:color="auto"/>
              <w:right w:val="single" w:sz="4" w:space="0" w:color="auto"/>
            </w:tcBorders>
          </w:tcPr>
          <w:p w:rsidR="00575863" w:rsidRPr="001C653E" w:rsidRDefault="00575863" w:rsidP="00D730DD">
            <w:pPr>
              <w:jc w:val="center"/>
              <w:rPr>
                <w:b/>
                <w:sz w:val="20"/>
                <w:szCs w:val="20"/>
              </w:rPr>
            </w:pPr>
          </w:p>
          <w:p w:rsidR="00575863" w:rsidRPr="001C653E" w:rsidRDefault="00575863" w:rsidP="00D730DD">
            <w:pPr>
              <w:jc w:val="center"/>
              <w:rPr>
                <w:b/>
                <w:sz w:val="20"/>
                <w:szCs w:val="20"/>
              </w:rPr>
            </w:pPr>
          </w:p>
          <w:p w:rsidR="00575863" w:rsidRPr="001C653E" w:rsidRDefault="00575863" w:rsidP="00D730DD">
            <w:pPr>
              <w:jc w:val="center"/>
              <w:rPr>
                <w:b/>
                <w:sz w:val="20"/>
                <w:szCs w:val="20"/>
              </w:rPr>
            </w:pPr>
          </w:p>
          <w:p w:rsidR="00575863" w:rsidRPr="001C653E" w:rsidRDefault="00575863" w:rsidP="00D730DD">
            <w:pPr>
              <w:jc w:val="center"/>
              <w:rPr>
                <w:b/>
                <w:sz w:val="20"/>
                <w:szCs w:val="20"/>
              </w:rPr>
            </w:pPr>
          </w:p>
          <w:p w:rsidR="00575863" w:rsidRPr="001C653E" w:rsidRDefault="00575863" w:rsidP="00D730DD">
            <w:pPr>
              <w:jc w:val="center"/>
              <w:rPr>
                <w:b/>
                <w:sz w:val="20"/>
                <w:szCs w:val="20"/>
              </w:rPr>
            </w:pPr>
          </w:p>
          <w:p w:rsidR="00575863" w:rsidRPr="001C653E" w:rsidRDefault="00575863" w:rsidP="00D730DD">
            <w:pPr>
              <w:jc w:val="center"/>
              <w:rPr>
                <w:b/>
                <w:sz w:val="20"/>
                <w:szCs w:val="20"/>
              </w:rPr>
            </w:pPr>
          </w:p>
          <w:p w:rsidR="00575863" w:rsidRPr="001C653E" w:rsidRDefault="00575863" w:rsidP="00D730DD">
            <w:pPr>
              <w:jc w:val="center"/>
              <w:rPr>
                <w:b/>
                <w:sz w:val="20"/>
                <w:szCs w:val="20"/>
              </w:rPr>
            </w:pPr>
            <w:r w:rsidRPr="001C653E">
              <w:rPr>
                <w:b/>
                <w:sz w:val="20"/>
                <w:szCs w:val="20"/>
              </w:rPr>
              <w:t>*</w:t>
            </w:r>
          </w:p>
        </w:tc>
        <w:tc>
          <w:tcPr>
            <w:tcW w:w="900" w:type="dxa"/>
            <w:tcBorders>
              <w:top w:val="single" w:sz="4" w:space="0" w:color="auto"/>
              <w:left w:val="single" w:sz="4" w:space="0" w:color="auto"/>
              <w:bottom w:val="single" w:sz="4" w:space="0" w:color="auto"/>
              <w:right w:val="single" w:sz="4" w:space="0" w:color="auto"/>
            </w:tcBorders>
          </w:tcPr>
          <w:p w:rsidR="00575863" w:rsidRPr="001C653E" w:rsidRDefault="00575863" w:rsidP="00D730DD">
            <w:pPr>
              <w:jc w:val="center"/>
              <w:rPr>
                <w:b/>
                <w:sz w:val="20"/>
                <w:szCs w:val="20"/>
              </w:rPr>
            </w:pPr>
          </w:p>
          <w:p w:rsidR="00575863" w:rsidRPr="001C653E" w:rsidRDefault="00575863" w:rsidP="00D730DD">
            <w:pPr>
              <w:jc w:val="center"/>
              <w:rPr>
                <w:b/>
                <w:sz w:val="20"/>
                <w:szCs w:val="20"/>
              </w:rPr>
            </w:pPr>
          </w:p>
          <w:p w:rsidR="00575863" w:rsidRPr="001C653E" w:rsidRDefault="00575863" w:rsidP="00D730DD">
            <w:pPr>
              <w:jc w:val="center"/>
              <w:rPr>
                <w:b/>
                <w:sz w:val="20"/>
                <w:szCs w:val="20"/>
              </w:rPr>
            </w:pPr>
          </w:p>
          <w:p w:rsidR="00575863" w:rsidRPr="001C653E" w:rsidRDefault="00575863" w:rsidP="00D730DD">
            <w:pPr>
              <w:jc w:val="center"/>
              <w:rPr>
                <w:b/>
                <w:sz w:val="20"/>
                <w:szCs w:val="20"/>
              </w:rPr>
            </w:pPr>
          </w:p>
          <w:p w:rsidR="00575863" w:rsidRPr="001C653E" w:rsidRDefault="00575863" w:rsidP="00D730DD">
            <w:pPr>
              <w:jc w:val="center"/>
              <w:rPr>
                <w:b/>
                <w:sz w:val="20"/>
                <w:szCs w:val="20"/>
              </w:rPr>
            </w:pPr>
          </w:p>
          <w:p w:rsidR="00575863" w:rsidRPr="001C653E" w:rsidRDefault="00575863" w:rsidP="00D730DD">
            <w:pPr>
              <w:jc w:val="center"/>
              <w:rPr>
                <w:b/>
                <w:sz w:val="20"/>
                <w:szCs w:val="20"/>
              </w:rPr>
            </w:pPr>
          </w:p>
          <w:p w:rsidR="00575863" w:rsidRPr="001C653E" w:rsidRDefault="00575863" w:rsidP="00D730DD">
            <w:pPr>
              <w:jc w:val="center"/>
              <w:rPr>
                <w:rFonts w:cs="Vrinda"/>
                <w:b/>
                <w:sz w:val="20"/>
                <w:szCs w:val="20"/>
                <w:cs/>
                <w:lang w:bidi="bn-BD"/>
              </w:rPr>
            </w:pPr>
            <w:r w:rsidRPr="001C653E">
              <w:rPr>
                <w:b/>
                <w:sz w:val="20"/>
                <w:szCs w:val="20"/>
              </w:rPr>
              <w:t>**</w:t>
            </w:r>
          </w:p>
          <w:p w:rsidR="00575863" w:rsidRPr="001C653E" w:rsidRDefault="00575863" w:rsidP="00D730DD">
            <w:pPr>
              <w:jc w:val="center"/>
              <w:rPr>
                <w:b/>
                <w:sz w:val="20"/>
                <w:szCs w:val="20"/>
              </w:rPr>
            </w:pPr>
          </w:p>
        </w:tc>
        <w:tc>
          <w:tcPr>
            <w:tcW w:w="2206" w:type="dxa"/>
            <w:gridSpan w:val="2"/>
            <w:tcBorders>
              <w:top w:val="single" w:sz="6" w:space="0" w:color="auto"/>
              <w:left w:val="single" w:sz="4" w:space="0" w:color="auto"/>
              <w:bottom w:val="nil"/>
              <w:right w:val="single" w:sz="4" w:space="0" w:color="auto"/>
            </w:tcBorders>
          </w:tcPr>
          <w:p w:rsidR="00575863" w:rsidRPr="001C653E" w:rsidRDefault="00575863" w:rsidP="007167BF">
            <w:pPr>
              <w:pStyle w:val="BodyText"/>
              <w:rPr>
                <w:b w:val="0"/>
                <w:sz w:val="20"/>
                <w:szCs w:val="20"/>
              </w:rPr>
            </w:pPr>
            <w:r w:rsidRPr="001C653E">
              <w:rPr>
                <w:rFonts w:hint="cs"/>
                <w:b w:val="0"/>
                <w:sz w:val="20"/>
                <w:szCs w:val="20"/>
                <w:cs/>
                <w:lang w:bidi="bn-BD"/>
              </w:rPr>
              <w:t>10</w:t>
            </w:r>
            <w:r w:rsidRPr="001C653E">
              <w:rPr>
                <w:b w:val="0"/>
                <w:sz w:val="20"/>
                <w:szCs w:val="20"/>
                <w:cs/>
                <w:lang w:bidi="bn-BD"/>
              </w:rPr>
              <w:t>09</w:t>
            </w:r>
            <w:r w:rsidRPr="001C653E">
              <w:rPr>
                <w:b w:val="0"/>
                <w:sz w:val="20"/>
                <w:szCs w:val="20"/>
              </w:rPr>
              <w:t>B.</w:t>
            </w:r>
          </w:p>
          <w:p w:rsidR="00575863" w:rsidRPr="001C653E" w:rsidRDefault="00575863" w:rsidP="007167BF">
            <w:pPr>
              <w:pStyle w:val="BodyText"/>
              <w:rPr>
                <w:rFonts w:cs="Vrinda"/>
                <w:sz w:val="20"/>
                <w:szCs w:val="20"/>
                <w:lang w:val="en-US" w:bidi="bn-BD"/>
              </w:rPr>
            </w:pPr>
            <w:r w:rsidRPr="001C653E">
              <w:rPr>
                <w:b w:val="0"/>
                <w:sz w:val="20"/>
                <w:szCs w:val="20"/>
              </w:rPr>
              <w:t>ASK ONLY FOR THOSE MARKED YES in</w:t>
            </w:r>
            <w:r w:rsidRPr="001C653E">
              <w:rPr>
                <w:sz w:val="20"/>
                <w:szCs w:val="20"/>
              </w:rPr>
              <w:t xml:space="preserve"> </w:t>
            </w:r>
            <w:r w:rsidRPr="001C653E">
              <w:rPr>
                <w:rFonts w:hint="cs"/>
                <w:b w:val="0"/>
                <w:sz w:val="20"/>
                <w:szCs w:val="20"/>
                <w:cs/>
                <w:lang w:bidi="bn-BD"/>
              </w:rPr>
              <w:t>10</w:t>
            </w:r>
            <w:r w:rsidRPr="001C653E">
              <w:rPr>
                <w:b w:val="0"/>
                <w:sz w:val="20"/>
                <w:szCs w:val="20"/>
                <w:cs/>
                <w:lang w:bidi="bn-BD"/>
              </w:rPr>
              <w:t>09</w:t>
            </w:r>
            <w:r w:rsidRPr="001C653E">
              <w:rPr>
                <w:b w:val="0"/>
                <w:sz w:val="20"/>
                <w:szCs w:val="20"/>
                <w:lang w:val="en-US" w:bidi="bn-BD"/>
              </w:rPr>
              <w:t>A</w:t>
            </w:r>
            <w:r w:rsidRPr="001C653E">
              <w:rPr>
                <w:sz w:val="20"/>
                <w:szCs w:val="20"/>
              </w:rPr>
              <w:t>.</w:t>
            </w:r>
          </w:p>
          <w:p w:rsidR="00575863" w:rsidRPr="001C653E" w:rsidRDefault="00575863" w:rsidP="009A2A3D">
            <w:pPr>
              <w:rPr>
                <w:rFonts w:ascii="SutonnyMJ" w:hAnsi="SutonnyMJ" w:cs="Vrinda"/>
                <w:sz w:val="20"/>
                <w:szCs w:val="20"/>
                <w:cs/>
                <w:lang w:bidi="bn-BD"/>
              </w:rPr>
            </w:pPr>
            <w:r w:rsidRPr="001C653E">
              <w:rPr>
                <w:rFonts w:ascii="SutonnyMJ" w:hAnsi="SutonnyMJ"/>
                <w:sz w:val="20"/>
                <w:szCs w:val="20"/>
              </w:rPr>
              <w:t xml:space="preserve">ïaygvÎ </w:t>
            </w:r>
            <w:r w:rsidRPr="001C653E">
              <w:rPr>
                <w:rFonts w:hint="cs"/>
                <w:b/>
                <w:sz w:val="20"/>
                <w:szCs w:val="20"/>
                <w:cs/>
                <w:lang w:bidi="bn-BD"/>
              </w:rPr>
              <w:t>10</w:t>
            </w:r>
            <w:r w:rsidRPr="001C653E">
              <w:rPr>
                <w:b/>
                <w:sz w:val="20"/>
                <w:szCs w:val="20"/>
                <w:cs/>
                <w:lang w:bidi="bn-BD"/>
              </w:rPr>
              <w:t>09</w:t>
            </w:r>
            <w:r w:rsidRPr="001C653E">
              <w:rPr>
                <w:sz w:val="20"/>
                <w:szCs w:val="20"/>
                <w:lang w:val="en-US" w:bidi="bn-BD"/>
              </w:rPr>
              <w:t>A</w:t>
            </w:r>
            <w:r w:rsidRPr="001C653E">
              <w:rPr>
                <w:rFonts w:ascii="SutonnyMJ" w:hAnsi="SutonnyMJ"/>
                <w:sz w:val="20"/>
                <w:szCs w:val="20"/>
              </w:rPr>
              <w:t xml:space="preserve"> †Z D‡jøL</w:t>
            </w:r>
            <w:r w:rsidRPr="001C653E">
              <w:rPr>
                <w:rFonts w:ascii="SutonnyMJ" w:hAnsi="SutonnyMJ" w:cs="SutonnyMJ"/>
                <w:sz w:val="20"/>
                <w:szCs w:val="20"/>
              </w:rPr>
              <w:t>K…Z</w:t>
            </w:r>
            <w:r w:rsidRPr="001C653E">
              <w:rPr>
                <w:rFonts w:ascii="SutonnyMJ" w:hAnsi="SutonnyMJ"/>
                <w:sz w:val="20"/>
                <w:szCs w:val="20"/>
              </w:rPr>
              <w:t xml:space="preserve"> DË‡ii Rb¨ Rvb‡Z Pvb|  </w:t>
            </w:r>
          </w:p>
          <w:p w:rsidR="00575863" w:rsidRPr="001C653E" w:rsidRDefault="00575863" w:rsidP="007167BF">
            <w:pPr>
              <w:pStyle w:val="CommentText"/>
              <w:rPr>
                <w:rFonts w:cs="Vrinda"/>
                <w:cs/>
                <w:lang w:bidi="bn-BD"/>
              </w:rPr>
            </w:pPr>
            <w:r w:rsidRPr="001C653E">
              <w:t>Were you satisfied with the help given?</w:t>
            </w:r>
          </w:p>
          <w:p w:rsidR="00575863" w:rsidRPr="001C653E" w:rsidRDefault="00575863">
            <w:r w:rsidRPr="001C653E">
              <w:rPr>
                <w:rFonts w:ascii="SutonnyMJ" w:hAnsi="SutonnyMJ"/>
                <w:sz w:val="20"/>
                <w:szCs w:val="20"/>
              </w:rPr>
              <w:t>Avcwb wK mvnvh¨ wb‡q mš‘ó wQ‡jb?</w:t>
            </w: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435"/>
        </w:trPr>
        <w:tc>
          <w:tcPr>
            <w:tcW w:w="628" w:type="dxa"/>
            <w:vMerge/>
            <w:tcBorders>
              <w:right w:val="single" w:sz="12" w:space="0" w:color="auto"/>
            </w:tcBorders>
          </w:tcPr>
          <w:p w:rsidR="00575863" w:rsidRPr="001C653E" w:rsidRDefault="00575863" w:rsidP="0000653A">
            <w:pPr>
              <w:numPr>
                <w:ilvl w:val="0"/>
                <w:numId w:val="28"/>
              </w:numPr>
              <w:jc w:val="both"/>
              <w:rPr>
                <w:sz w:val="20"/>
                <w:szCs w:val="20"/>
              </w:rPr>
            </w:pPr>
          </w:p>
        </w:tc>
        <w:tc>
          <w:tcPr>
            <w:tcW w:w="5986" w:type="dxa"/>
            <w:gridSpan w:val="5"/>
            <w:vMerge/>
            <w:tcBorders>
              <w:left w:val="nil"/>
              <w:bottom w:val="single" w:sz="4" w:space="0" w:color="auto"/>
              <w:right w:val="single" w:sz="4" w:space="0" w:color="auto"/>
            </w:tcBorders>
          </w:tcPr>
          <w:p w:rsidR="00575863" w:rsidRPr="001C653E" w:rsidRDefault="00575863" w:rsidP="007167BF">
            <w:pPr>
              <w:jc w:val="both"/>
              <w:rPr>
                <w:sz w:val="20"/>
                <w:szCs w:val="20"/>
              </w:rPr>
            </w:pPr>
          </w:p>
        </w:tc>
        <w:tc>
          <w:tcPr>
            <w:tcW w:w="990" w:type="dxa"/>
            <w:tcBorders>
              <w:top w:val="single" w:sz="4" w:space="0" w:color="auto"/>
              <w:left w:val="single" w:sz="4" w:space="0" w:color="auto"/>
              <w:bottom w:val="single" w:sz="4" w:space="0" w:color="auto"/>
              <w:right w:val="single" w:sz="4" w:space="0" w:color="auto"/>
            </w:tcBorders>
          </w:tcPr>
          <w:p w:rsidR="00575863" w:rsidRPr="001C653E" w:rsidRDefault="00575863" w:rsidP="00D730DD">
            <w:pPr>
              <w:jc w:val="center"/>
              <w:rPr>
                <w:rFonts w:cs="Vrinda"/>
                <w:sz w:val="20"/>
                <w:szCs w:val="20"/>
                <w:cs/>
                <w:lang w:bidi="bn-BD"/>
              </w:rPr>
            </w:pPr>
            <w:r w:rsidRPr="001C653E">
              <w:rPr>
                <w:sz w:val="20"/>
                <w:szCs w:val="20"/>
              </w:rPr>
              <w:t>YES</w:t>
            </w:r>
            <w:r w:rsidRPr="001C653E">
              <w:rPr>
                <w:rFonts w:ascii="SutonnyMJ" w:hAnsi="SutonnyMJ" w:cs="SutonnyMJ"/>
                <w:sz w:val="20"/>
                <w:szCs w:val="20"/>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p>
        </w:tc>
        <w:tc>
          <w:tcPr>
            <w:tcW w:w="900" w:type="dxa"/>
            <w:tcBorders>
              <w:top w:val="single" w:sz="4" w:space="0" w:color="auto"/>
              <w:left w:val="single" w:sz="4" w:space="0" w:color="auto"/>
              <w:bottom w:val="single" w:sz="4" w:space="0" w:color="auto"/>
              <w:right w:val="single" w:sz="4" w:space="0" w:color="auto"/>
            </w:tcBorders>
          </w:tcPr>
          <w:p w:rsidR="00575863" w:rsidRPr="001C653E" w:rsidRDefault="00575863" w:rsidP="00D730DD">
            <w:pPr>
              <w:jc w:val="center"/>
              <w:rPr>
                <w:rFonts w:cs="Vrinda"/>
                <w:sz w:val="20"/>
                <w:szCs w:val="20"/>
                <w:lang w:bidi="bn-BD"/>
              </w:rPr>
            </w:pPr>
            <w:r w:rsidRPr="001C653E">
              <w:rPr>
                <w:sz w:val="20"/>
                <w:szCs w:val="20"/>
              </w:rPr>
              <w:t>NO</w:t>
            </w:r>
            <w:r w:rsidRPr="001C653E">
              <w:rPr>
                <w:rFonts w:ascii="SutonnyMJ" w:hAnsi="SutonnyMJ" w:cs="SutonnyMJ"/>
                <w:sz w:val="20"/>
                <w:szCs w:val="20"/>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p>
        </w:tc>
        <w:tc>
          <w:tcPr>
            <w:tcW w:w="1486" w:type="dxa"/>
            <w:tcBorders>
              <w:top w:val="single" w:sz="4" w:space="0" w:color="auto"/>
              <w:left w:val="single" w:sz="4" w:space="0" w:color="auto"/>
              <w:bottom w:val="single" w:sz="4" w:space="0" w:color="auto"/>
              <w:right w:val="nil"/>
            </w:tcBorders>
          </w:tcPr>
          <w:p w:rsidR="00575863" w:rsidRPr="001C653E" w:rsidRDefault="00575863" w:rsidP="00D730DD">
            <w:pPr>
              <w:jc w:val="center"/>
              <w:rPr>
                <w:rFonts w:cs="Vrinda"/>
                <w:sz w:val="20"/>
                <w:szCs w:val="25"/>
                <w:cs/>
                <w:lang w:bidi="bn-BD"/>
              </w:rPr>
            </w:pPr>
            <w:r w:rsidRPr="001C653E">
              <w:rPr>
                <w:sz w:val="20"/>
                <w:szCs w:val="20"/>
              </w:rPr>
              <w:t>YES</w:t>
            </w:r>
            <w:r w:rsidRPr="001C653E">
              <w:rPr>
                <w:rFonts w:ascii="SutonnyMJ" w:hAnsi="SutonnyMJ" w:cs="SutonnyMJ" w:hint="cs"/>
                <w:sz w:val="20"/>
                <w:szCs w:val="20"/>
                <w:cs/>
                <w:lang w:bidi="bn-BD"/>
              </w:rPr>
              <w:t>(</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p>
        </w:tc>
        <w:tc>
          <w:tcPr>
            <w:tcW w:w="720" w:type="dxa"/>
            <w:tcBorders>
              <w:top w:val="single" w:sz="4" w:space="0" w:color="auto"/>
              <w:left w:val="single" w:sz="4" w:space="0" w:color="auto"/>
              <w:bottom w:val="single" w:sz="4" w:space="0" w:color="auto"/>
            </w:tcBorders>
          </w:tcPr>
          <w:p w:rsidR="00575863" w:rsidRPr="001C653E" w:rsidRDefault="00575863" w:rsidP="00D730DD">
            <w:pPr>
              <w:jc w:val="center"/>
              <w:rPr>
                <w:rFonts w:cs="Vrinda"/>
                <w:sz w:val="20"/>
                <w:szCs w:val="25"/>
                <w:cs/>
                <w:lang w:bidi="bn-BD"/>
              </w:rPr>
            </w:pPr>
            <w:r w:rsidRPr="001C653E">
              <w:rPr>
                <w:sz w:val="20"/>
                <w:szCs w:val="20"/>
              </w:rPr>
              <w:t>NO</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04"/>
        </w:trPr>
        <w:tc>
          <w:tcPr>
            <w:tcW w:w="628" w:type="dxa"/>
            <w:vMerge/>
            <w:tcBorders>
              <w:right w:val="single" w:sz="12" w:space="0" w:color="auto"/>
            </w:tcBorders>
          </w:tcPr>
          <w:p w:rsidR="00575863" w:rsidRPr="001C653E" w:rsidRDefault="00575863" w:rsidP="0000653A">
            <w:pPr>
              <w:numPr>
                <w:ilvl w:val="0"/>
                <w:numId w:val="28"/>
              </w:numPr>
              <w:jc w:val="both"/>
              <w:rPr>
                <w:sz w:val="20"/>
                <w:szCs w:val="20"/>
              </w:rPr>
            </w:pPr>
          </w:p>
        </w:tc>
        <w:tc>
          <w:tcPr>
            <w:tcW w:w="5986" w:type="dxa"/>
            <w:gridSpan w:val="5"/>
            <w:tcBorders>
              <w:top w:val="single" w:sz="4" w:space="0" w:color="auto"/>
              <w:left w:val="nil"/>
              <w:bottom w:val="single" w:sz="4" w:space="0" w:color="auto"/>
              <w:right w:val="single" w:sz="4" w:space="0" w:color="auto"/>
            </w:tcBorders>
          </w:tcPr>
          <w:p w:rsidR="00575863" w:rsidRPr="001C653E" w:rsidRDefault="00575863" w:rsidP="0000653A">
            <w:pPr>
              <w:pStyle w:val="ListParagraph"/>
              <w:numPr>
                <w:ilvl w:val="0"/>
                <w:numId w:val="52"/>
              </w:numPr>
              <w:jc w:val="both"/>
              <w:rPr>
                <w:sz w:val="20"/>
                <w:szCs w:val="20"/>
              </w:rPr>
            </w:pPr>
            <w:r w:rsidRPr="001C653E">
              <w:rPr>
                <w:sz w:val="20"/>
                <w:szCs w:val="20"/>
              </w:rPr>
              <w:t>Police (</w:t>
            </w:r>
            <w:r w:rsidRPr="001C653E">
              <w:rPr>
                <w:rFonts w:ascii="SutonnyMJ" w:hAnsi="SutonnyMJ" w:cs="ArhialkhanMJ"/>
                <w:sz w:val="20"/>
                <w:szCs w:val="20"/>
              </w:rPr>
              <w:t>cywjk)</w:t>
            </w:r>
          </w:p>
        </w:tc>
        <w:tc>
          <w:tcPr>
            <w:tcW w:w="990" w:type="dxa"/>
            <w:tcBorders>
              <w:top w:val="single" w:sz="4" w:space="0" w:color="auto"/>
              <w:left w:val="single" w:sz="4" w:space="0" w:color="auto"/>
              <w:bottom w:val="single" w:sz="4" w:space="0" w:color="auto"/>
              <w:right w:val="single" w:sz="4" w:space="0" w:color="auto"/>
            </w:tcBorders>
          </w:tcPr>
          <w:p w:rsidR="00575863" w:rsidRPr="001C653E" w:rsidRDefault="00575863" w:rsidP="007167BF">
            <w:pPr>
              <w:jc w:val="center"/>
              <w:rPr>
                <w:rFonts w:cs="Vrinda"/>
                <w:sz w:val="20"/>
                <w:szCs w:val="25"/>
                <w:cs/>
                <w:lang w:bidi="bn-BD"/>
              </w:rPr>
            </w:pPr>
            <w:r w:rsidRPr="001C653E">
              <w:rPr>
                <w:sz w:val="20"/>
                <w:szCs w:val="20"/>
              </w:rPr>
              <w:t>1</w:t>
            </w:r>
          </w:p>
        </w:tc>
        <w:tc>
          <w:tcPr>
            <w:tcW w:w="900" w:type="dxa"/>
            <w:tcBorders>
              <w:top w:val="single" w:sz="4" w:space="0" w:color="auto"/>
              <w:left w:val="single" w:sz="4" w:space="0" w:color="auto"/>
              <w:bottom w:val="single" w:sz="4" w:space="0" w:color="auto"/>
              <w:right w:val="single" w:sz="4" w:space="0" w:color="auto"/>
            </w:tcBorders>
          </w:tcPr>
          <w:p w:rsidR="00575863" w:rsidRPr="001C653E" w:rsidRDefault="00575863" w:rsidP="007167BF">
            <w:pPr>
              <w:jc w:val="center"/>
              <w:rPr>
                <w:rFonts w:cs="Vrinda"/>
                <w:sz w:val="20"/>
                <w:szCs w:val="20"/>
                <w:cs/>
                <w:lang w:bidi="bn-BD"/>
              </w:rPr>
            </w:pPr>
            <w:r w:rsidRPr="001C653E">
              <w:rPr>
                <w:sz w:val="20"/>
                <w:szCs w:val="20"/>
              </w:rPr>
              <w:t>2</w:t>
            </w:r>
          </w:p>
        </w:tc>
        <w:tc>
          <w:tcPr>
            <w:tcW w:w="1486" w:type="dxa"/>
            <w:tcBorders>
              <w:top w:val="single" w:sz="4" w:space="0" w:color="auto"/>
              <w:left w:val="single" w:sz="4" w:space="0" w:color="auto"/>
              <w:bottom w:val="single" w:sz="4" w:space="0" w:color="auto"/>
              <w:right w:val="nil"/>
            </w:tcBorders>
          </w:tcPr>
          <w:p w:rsidR="00575863" w:rsidRPr="001C653E" w:rsidRDefault="00575863" w:rsidP="007167BF">
            <w:pPr>
              <w:jc w:val="center"/>
              <w:rPr>
                <w:sz w:val="20"/>
                <w:szCs w:val="20"/>
              </w:rPr>
            </w:pPr>
            <w:r w:rsidRPr="001C653E">
              <w:rPr>
                <w:sz w:val="20"/>
                <w:szCs w:val="20"/>
              </w:rPr>
              <w:t>1</w:t>
            </w:r>
          </w:p>
        </w:tc>
        <w:tc>
          <w:tcPr>
            <w:tcW w:w="720" w:type="dxa"/>
            <w:tcBorders>
              <w:top w:val="single" w:sz="4" w:space="0" w:color="auto"/>
              <w:left w:val="single" w:sz="4" w:space="0" w:color="auto"/>
              <w:bottom w:val="single" w:sz="4" w:space="0" w:color="auto"/>
            </w:tcBorders>
          </w:tcPr>
          <w:p w:rsidR="00575863" w:rsidRPr="001C653E" w:rsidRDefault="00575863" w:rsidP="007167BF">
            <w:pPr>
              <w:jc w:val="center"/>
              <w:rPr>
                <w:sz w:val="20"/>
                <w:szCs w:val="20"/>
              </w:rPr>
            </w:pPr>
            <w:r w:rsidRPr="001C653E">
              <w:rPr>
                <w:sz w:val="20"/>
                <w:szCs w:val="20"/>
              </w:rPr>
              <w:t>2</w:t>
            </w: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26"/>
        </w:trPr>
        <w:tc>
          <w:tcPr>
            <w:tcW w:w="628" w:type="dxa"/>
            <w:vMerge/>
            <w:tcBorders>
              <w:right w:val="single" w:sz="12" w:space="0" w:color="auto"/>
            </w:tcBorders>
          </w:tcPr>
          <w:p w:rsidR="00575863" w:rsidRPr="001C653E" w:rsidRDefault="00575863" w:rsidP="0000653A">
            <w:pPr>
              <w:numPr>
                <w:ilvl w:val="0"/>
                <w:numId w:val="28"/>
              </w:numPr>
              <w:jc w:val="both"/>
              <w:rPr>
                <w:sz w:val="20"/>
                <w:szCs w:val="20"/>
              </w:rPr>
            </w:pPr>
          </w:p>
        </w:tc>
        <w:tc>
          <w:tcPr>
            <w:tcW w:w="5986" w:type="dxa"/>
            <w:gridSpan w:val="5"/>
            <w:tcBorders>
              <w:top w:val="single" w:sz="4" w:space="0" w:color="auto"/>
              <w:left w:val="nil"/>
              <w:bottom w:val="single" w:sz="4" w:space="0" w:color="auto"/>
              <w:right w:val="single" w:sz="4" w:space="0" w:color="auto"/>
            </w:tcBorders>
          </w:tcPr>
          <w:p w:rsidR="00575863" w:rsidRPr="001C653E" w:rsidRDefault="00575863" w:rsidP="006C3963">
            <w:pPr>
              <w:numPr>
                <w:ilvl w:val="0"/>
                <w:numId w:val="4"/>
              </w:numPr>
              <w:jc w:val="both"/>
              <w:rPr>
                <w:sz w:val="20"/>
                <w:szCs w:val="20"/>
              </w:rPr>
            </w:pPr>
            <w:r w:rsidRPr="001C653E">
              <w:rPr>
                <w:sz w:val="20"/>
                <w:szCs w:val="20"/>
              </w:rPr>
              <w:t xml:space="preserve">Hospital or health centre </w:t>
            </w:r>
            <w:r w:rsidRPr="001C653E">
              <w:rPr>
                <w:rFonts w:ascii="SutonnyMJ" w:hAnsi="SutonnyMJ" w:cs="ArhialkhanMJ"/>
                <w:sz w:val="20"/>
                <w:szCs w:val="20"/>
              </w:rPr>
              <w:t>(</w:t>
            </w:r>
            <w:r w:rsidRPr="001C653E">
              <w:rPr>
                <w:rFonts w:ascii="SutonnyMJ" w:hAnsi="SutonnyMJ"/>
                <w:sz w:val="20"/>
                <w:szCs w:val="20"/>
              </w:rPr>
              <w:t>nvmcvZvj/¯^v¯’¨ †K›`ª</w:t>
            </w:r>
            <w:r w:rsidRPr="001C653E">
              <w:rPr>
                <w:rFonts w:ascii="SutonnyMJ" w:hAnsi="SutonnyMJ" w:cs="ArhialkhanMJ"/>
                <w:sz w:val="20"/>
                <w:szCs w:val="20"/>
              </w:rPr>
              <w:t>)</w:t>
            </w:r>
          </w:p>
        </w:tc>
        <w:tc>
          <w:tcPr>
            <w:tcW w:w="990" w:type="dxa"/>
            <w:tcBorders>
              <w:top w:val="single" w:sz="4" w:space="0" w:color="auto"/>
              <w:left w:val="single" w:sz="4" w:space="0" w:color="auto"/>
              <w:bottom w:val="single" w:sz="4" w:space="0" w:color="auto"/>
              <w:right w:val="single" w:sz="4" w:space="0" w:color="auto"/>
            </w:tcBorders>
          </w:tcPr>
          <w:p w:rsidR="00575863" w:rsidRPr="001C653E" w:rsidRDefault="00575863" w:rsidP="007167BF">
            <w:pPr>
              <w:jc w:val="center"/>
              <w:rPr>
                <w:sz w:val="20"/>
                <w:szCs w:val="20"/>
              </w:rPr>
            </w:pPr>
            <w:r w:rsidRPr="001C653E">
              <w:rPr>
                <w:sz w:val="20"/>
                <w:szCs w:val="20"/>
              </w:rPr>
              <w:t>1</w:t>
            </w:r>
          </w:p>
        </w:tc>
        <w:tc>
          <w:tcPr>
            <w:tcW w:w="900" w:type="dxa"/>
            <w:tcBorders>
              <w:top w:val="single" w:sz="4" w:space="0" w:color="auto"/>
              <w:left w:val="single" w:sz="4" w:space="0" w:color="auto"/>
              <w:bottom w:val="single" w:sz="4" w:space="0" w:color="auto"/>
              <w:right w:val="single" w:sz="4" w:space="0" w:color="auto"/>
            </w:tcBorders>
          </w:tcPr>
          <w:p w:rsidR="00575863" w:rsidRPr="001C653E" w:rsidRDefault="00575863" w:rsidP="007167BF">
            <w:pPr>
              <w:jc w:val="center"/>
              <w:rPr>
                <w:sz w:val="20"/>
                <w:szCs w:val="20"/>
              </w:rPr>
            </w:pPr>
            <w:r w:rsidRPr="001C653E">
              <w:rPr>
                <w:sz w:val="20"/>
                <w:szCs w:val="20"/>
              </w:rPr>
              <w:t>2</w:t>
            </w:r>
          </w:p>
        </w:tc>
        <w:tc>
          <w:tcPr>
            <w:tcW w:w="1486" w:type="dxa"/>
            <w:tcBorders>
              <w:top w:val="single" w:sz="4" w:space="0" w:color="auto"/>
              <w:left w:val="single" w:sz="4" w:space="0" w:color="auto"/>
              <w:bottom w:val="single" w:sz="4" w:space="0" w:color="auto"/>
              <w:right w:val="nil"/>
            </w:tcBorders>
          </w:tcPr>
          <w:p w:rsidR="00575863" w:rsidRPr="001C653E" w:rsidRDefault="00575863" w:rsidP="007167BF">
            <w:pPr>
              <w:jc w:val="center"/>
              <w:rPr>
                <w:sz w:val="20"/>
                <w:szCs w:val="20"/>
              </w:rPr>
            </w:pPr>
            <w:r w:rsidRPr="001C653E">
              <w:rPr>
                <w:sz w:val="20"/>
                <w:szCs w:val="20"/>
              </w:rPr>
              <w:t>1</w:t>
            </w:r>
          </w:p>
        </w:tc>
        <w:tc>
          <w:tcPr>
            <w:tcW w:w="720" w:type="dxa"/>
            <w:tcBorders>
              <w:top w:val="single" w:sz="4" w:space="0" w:color="auto"/>
              <w:left w:val="single" w:sz="4" w:space="0" w:color="auto"/>
              <w:bottom w:val="single" w:sz="4" w:space="0" w:color="auto"/>
            </w:tcBorders>
          </w:tcPr>
          <w:p w:rsidR="00575863" w:rsidRPr="001C653E" w:rsidRDefault="00575863" w:rsidP="007167BF">
            <w:pPr>
              <w:jc w:val="center"/>
              <w:rPr>
                <w:sz w:val="20"/>
                <w:szCs w:val="20"/>
              </w:rPr>
            </w:pPr>
            <w:r w:rsidRPr="001C653E">
              <w:rPr>
                <w:sz w:val="20"/>
                <w:szCs w:val="20"/>
              </w:rPr>
              <w:t>2</w:t>
            </w: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25"/>
        </w:trPr>
        <w:tc>
          <w:tcPr>
            <w:tcW w:w="628" w:type="dxa"/>
            <w:vMerge/>
            <w:tcBorders>
              <w:right w:val="single" w:sz="12" w:space="0" w:color="auto"/>
            </w:tcBorders>
          </w:tcPr>
          <w:p w:rsidR="00575863" w:rsidRPr="001C653E" w:rsidRDefault="00575863" w:rsidP="0000653A">
            <w:pPr>
              <w:numPr>
                <w:ilvl w:val="0"/>
                <w:numId w:val="28"/>
              </w:numPr>
              <w:jc w:val="both"/>
              <w:rPr>
                <w:sz w:val="20"/>
                <w:szCs w:val="20"/>
              </w:rPr>
            </w:pPr>
          </w:p>
        </w:tc>
        <w:tc>
          <w:tcPr>
            <w:tcW w:w="5986" w:type="dxa"/>
            <w:gridSpan w:val="5"/>
            <w:tcBorders>
              <w:top w:val="single" w:sz="4" w:space="0" w:color="auto"/>
              <w:left w:val="nil"/>
              <w:bottom w:val="single" w:sz="4" w:space="0" w:color="auto"/>
              <w:right w:val="single" w:sz="4" w:space="0" w:color="auto"/>
            </w:tcBorders>
          </w:tcPr>
          <w:p w:rsidR="00575863" w:rsidRPr="001C653E" w:rsidRDefault="00575863" w:rsidP="006C3963">
            <w:pPr>
              <w:numPr>
                <w:ilvl w:val="0"/>
                <w:numId w:val="4"/>
              </w:numPr>
              <w:jc w:val="both"/>
              <w:rPr>
                <w:sz w:val="20"/>
                <w:szCs w:val="20"/>
              </w:rPr>
            </w:pPr>
            <w:r w:rsidRPr="001C653E">
              <w:rPr>
                <w:sz w:val="20"/>
                <w:szCs w:val="20"/>
              </w:rPr>
              <w:t>Social services (</w:t>
            </w:r>
            <w:r w:rsidRPr="001C653E">
              <w:rPr>
                <w:rFonts w:ascii="SutonnyMJ" w:hAnsi="SutonnyMJ" w:cs="ArhialkhanMJ"/>
                <w:sz w:val="20"/>
                <w:szCs w:val="20"/>
              </w:rPr>
              <w:t>mgvR †mev)</w:t>
            </w:r>
          </w:p>
        </w:tc>
        <w:tc>
          <w:tcPr>
            <w:tcW w:w="990" w:type="dxa"/>
            <w:tcBorders>
              <w:top w:val="single" w:sz="4" w:space="0" w:color="auto"/>
              <w:left w:val="single" w:sz="4" w:space="0" w:color="auto"/>
              <w:bottom w:val="single" w:sz="4" w:space="0" w:color="auto"/>
              <w:right w:val="single" w:sz="4" w:space="0" w:color="auto"/>
            </w:tcBorders>
          </w:tcPr>
          <w:p w:rsidR="00575863" w:rsidRPr="001C653E" w:rsidRDefault="00575863" w:rsidP="00E90687">
            <w:pPr>
              <w:jc w:val="center"/>
              <w:rPr>
                <w:rFonts w:cs="Vrinda"/>
                <w:sz w:val="20"/>
                <w:szCs w:val="25"/>
                <w:cs/>
                <w:lang w:bidi="bn-BD"/>
              </w:rPr>
            </w:pPr>
            <w:r w:rsidRPr="001C653E">
              <w:rPr>
                <w:sz w:val="20"/>
                <w:szCs w:val="20"/>
              </w:rPr>
              <w:t>1</w:t>
            </w:r>
          </w:p>
        </w:tc>
        <w:tc>
          <w:tcPr>
            <w:tcW w:w="900" w:type="dxa"/>
            <w:tcBorders>
              <w:top w:val="single" w:sz="4" w:space="0" w:color="auto"/>
              <w:left w:val="single" w:sz="4" w:space="0" w:color="auto"/>
              <w:bottom w:val="single" w:sz="4" w:space="0" w:color="auto"/>
              <w:right w:val="single" w:sz="4" w:space="0" w:color="auto"/>
            </w:tcBorders>
          </w:tcPr>
          <w:p w:rsidR="00575863" w:rsidRPr="001C653E" w:rsidRDefault="00575863" w:rsidP="00E90687">
            <w:pPr>
              <w:jc w:val="center"/>
              <w:rPr>
                <w:rFonts w:cs="Vrinda"/>
                <w:sz w:val="20"/>
                <w:szCs w:val="20"/>
                <w:cs/>
                <w:lang w:bidi="bn-BD"/>
              </w:rPr>
            </w:pPr>
            <w:r w:rsidRPr="001C653E">
              <w:rPr>
                <w:sz w:val="20"/>
                <w:szCs w:val="20"/>
              </w:rPr>
              <w:t>2</w:t>
            </w:r>
          </w:p>
        </w:tc>
        <w:tc>
          <w:tcPr>
            <w:tcW w:w="1486" w:type="dxa"/>
            <w:tcBorders>
              <w:top w:val="single" w:sz="4" w:space="0" w:color="auto"/>
              <w:left w:val="single" w:sz="4" w:space="0" w:color="auto"/>
              <w:bottom w:val="single" w:sz="4" w:space="0" w:color="auto"/>
              <w:right w:val="nil"/>
            </w:tcBorders>
          </w:tcPr>
          <w:p w:rsidR="00575863" w:rsidRPr="001C653E" w:rsidRDefault="00575863" w:rsidP="007167BF">
            <w:pPr>
              <w:jc w:val="center"/>
              <w:rPr>
                <w:sz w:val="20"/>
                <w:szCs w:val="20"/>
              </w:rPr>
            </w:pPr>
            <w:r w:rsidRPr="001C653E">
              <w:rPr>
                <w:sz w:val="20"/>
                <w:szCs w:val="20"/>
              </w:rPr>
              <w:t>1</w:t>
            </w:r>
          </w:p>
        </w:tc>
        <w:tc>
          <w:tcPr>
            <w:tcW w:w="720" w:type="dxa"/>
            <w:tcBorders>
              <w:top w:val="single" w:sz="4" w:space="0" w:color="auto"/>
              <w:left w:val="single" w:sz="4" w:space="0" w:color="auto"/>
              <w:bottom w:val="single" w:sz="4" w:space="0" w:color="auto"/>
            </w:tcBorders>
          </w:tcPr>
          <w:p w:rsidR="00575863" w:rsidRPr="001C653E" w:rsidRDefault="00575863" w:rsidP="007167BF">
            <w:pPr>
              <w:jc w:val="center"/>
              <w:rPr>
                <w:sz w:val="20"/>
                <w:szCs w:val="20"/>
              </w:rPr>
            </w:pPr>
            <w:r w:rsidRPr="001C653E">
              <w:rPr>
                <w:sz w:val="20"/>
                <w:szCs w:val="20"/>
              </w:rPr>
              <w:t>2</w:t>
            </w: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04"/>
        </w:trPr>
        <w:tc>
          <w:tcPr>
            <w:tcW w:w="628" w:type="dxa"/>
            <w:vMerge/>
            <w:tcBorders>
              <w:right w:val="single" w:sz="12" w:space="0" w:color="auto"/>
            </w:tcBorders>
          </w:tcPr>
          <w:p w:rsidR="00575863" w:rsidRPr="001C653E" w:rsidRDefault="00575863" w:rsidP="0000653A">
            <w:pPr>
              <w:numPr>
                <w:ilvl w:val="0"/>
                <w:numId w:val="28"/>
              </w:numPr>
              <w:jc w:val="both"/>
              <w:rPr>
                <w:sz w:val="20"/>
                <w:szCs w:val="20"/>
              </w:rPr>
            </w:pPr>
          </w:p>
        </w:tc>
        <w:tc>
          <w:tcPr>
            <w:tcW w:w="5986" w:type="dxa"/>
            <w:gridSpan w:val="5"/>
            <w:tcBorders>
              <w:top w:val="single" w:sz="4" w:space="0" w:color="auto"/>
              <w:left w:val="nil"/>
              <w:bottom w:val="single" w:sz="4" w:space="0" w:color="auto"/>
              <w:right w:val="single" w:sz="4" w:space="0" w:color="auto"/>
            </w:tcBorders>
          </w:tcPr>
          <w:p w:rsidR="00575863" w:rsidRPr="001C653E" w:rsidRDefault="00575863" w:rsidP="006C3963">
            <w:pPr>
              <w:numPr>
                <w:ilvl w:val="0"/>
                <w:numId w:val="4"/>
              </w:numPr>
              <w:jc w:val="both"/>
              <w:rPr>
                <w:sz w:val="20"/>
                <w:szCs w:val="20"/>
              </w:rPr>
            </w:pPr>
            <w:r w:rsidRPr="001C653E">
              <w:rPr>
                <w:sz w:val="20"/>
                <w:szCs w:val="20"/>
              </w:rPr>
              <w:t xml:space="preserve">Legal advice centre </w:t>
            </w:r>
            <w:r w:rsidRPr="001C653E">
              <w:rPr>
                <w:rFonts w:ascii="SutonnyMJ" w:hAnsi="SutonnyMJ" w:cs="ArhialkhanMJ"/>
                <w:sz w:val="20"/>
                <w:szCs w:val="20"/>
              </w:rPr>
              <w:t>(</w:t>
            </w:r>
            <w:r w:rsidRPr="001C653E">
              <w:rPr>
                <w:rFonts w:ascii="SutonnyMJ" w:hAnsi="SutonnyMJ"/>
                <w:sz w:val="20"/>
                <w:szCs w:val="20"/>
              </w:rPr>
              <w:t>AvBb welqK civgk© †K›`ª</w:t>
            </w:r>
            <w:r w:rsidRPr="001C653E">
              <w:rPr>
                <w:rFonts w:ascii="SutonnyMJ" w:hAnsi="SutonnyMJ" w:cs="ArhialkhanMJ"/>
                <w:sz w:val="20"/>
                <w:szCs w:val="20"/>
              </w:rPr>
              <w:t>)</w:t>
            </w:r>
          </w:p>
        </w:tc>
        <w:tc>
          <w:tcPr>
            <w:tcW w:w="990" w:type="dxa"/>
            <w:tcBorders>
              <w:top w:val="single" w:sz="4" w:space="0" w:color="auto"/>
              <w:left w:val="single" w:sz="4" w:space="0" w:color="auto"/>
              <w:bottom w:val="single" w:sz="4" w:space="0" w:color="auto"/>
              <w:right w:val="single" w:sz="4" w:space="0" w:color="auto"/>
            </w:tcBorders>
          </w:tcPr>
          <w:p w:rsidR="00575863" w:rsidRPr="001C653E" w:rsidRDefault="00575863" w:rsidP="007167BF">
            <w:pPr>
              <w:jc w:val="center"/>
              <w:rPr>
                <w:sz w:val="20"/>
                <w:szCs w:val="20"/>
              </w:rPr>
            </w:pPr>
            <w:r w:rsidRPr="001C653E">
              <w:rPr>
                <w:sz w:val="20"/>
                <w:szCs w:val="20"/>
              </w:rPr>
              <w:t>1</w:t>
            </w:r>
          </w:p>
        </w:tc>
        <w:tc>
          <w:tcPr>
            <w:tcW w:w="900" w:type="dxa"/>
            <w:tcBorders>
              <w:top w:val="single" w:sz="4" w:space="0" w:color="auto"/>
              <w:left w:val="single" w:sz="4" w:space="0" w:color="auto"/>
              <w:bottom w:val="single" w:sz="4" w:space="0" w:color="auto"/>
              <w:right w:val="single" w:sz="4" w:space="0" w:color="auto"/>
            </w:tcBorders>
          </w:tcPr>
          <w:p w:rsidR="00575863" w:rsidRPr="001C653E" w:rsidRDefault="00575863" w:rsidP="007167BF">
            <w:pPr>
              <w:jc w:val="center"/>
              <w:rPr>
                <w:sz w:val="20"/>
                <w:szCs w:val="20"/>
              </w:rPr>
            </w:pPr>
            <w:r w:rsidRPr="001C653E">
              <w:rPr>
                <w:sz w:val="20"/>
                <w:szCs w:val="20"/>
              </w:rPr>
              <w:t>2</w:t>
            </w:r>
          </w:p>
        </w:tc>
        <w:tc>
          <w:tcPr>
            <w:tcW w:w="1486" w:type="dxa"/>
            <w:tcBorders>
              <w:top w:val="single" w:sz="4" w:space="0" w:color="auto"/>
              <w:left w:val="single" w:sz="4" w:space="0" w:color="auto"/>
              <w:bottom w:val="single" w:sz="4" w:space="0" w:color="auto"/>
              <w:right w:val="nil"/>
            </w:tcBorders>
          </w:tcPr>
          <w:p w:rsidR="00575863" w:rsidRPr="001C653E" w:rsidRDefault="00575863" w:rsidP="007167BF">
            <w:pPr>
              <w:jc w:val="center"/>
              <w:rPr>
                <w:sz w:val="20"/>
                <w:szCs w:val="20"/>
              </w:rPr>
            </w:pPr>
            <w:r w:rsidRPr="001C653E">
              <w:rPr>
                <w:sz w:val="20"/>
                <w:szCs w:val="20"/>
              </w:rPr>
              <w:t>1</w:t>
            </w:r>
          </w:p>
        </w:tc>
        <w:tc>
          <w:tcPr>
            <w:tcW w:w="720" w:type="dxa"/>
            <w:tcBorders>
              <w:top w:val="single" w:sz="4" w:space="0" w:color="auto"/>
              <w:left w:val="single" w:sz="4" w:space="0" w:color="auto"/>
              <w:bottom w:val="single" w:sz="4" w:space="0" w:color="auto"/>
            </w:tcBorders>
          </w:tcPr>
          <w:p w:rsidR="00575863" w:rsidRPr="001C653E" w:rsidRDefault="00575863" w:rsidP="007167BF">
            <w:pPr>
              <w:jc w:val="center"/>
              <w:rPr>
                <w:sz w:val="20"/>
                <w:szCs w:val="20"/>
              </w:rPr>
            </w:pPr>
            <w:r w:rsidRPr="001C653E">
              <w:rPr>
                <w:sz w:val="20"/>
                <w:szCs w:val="20"/>
              </w:rPr>
              <w:t>2</w:t>
            </w: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26"/>
        </w:trPr>
        <w:tc>
          <w:tcPr>
            <w:tcW w:w="628" w:type="dxa"/>
            <w:vMerge/>
            <w:tcBorders>
              <w:right w:val="single" w:sz="12" w:space="0" w:color="auto"/>
            </w:tcBorders>
          </w:tcPr>
          <w:p w:rsidR="00575863" w:rsidRPr="001C653E" w:rsidRDefault="00575863" w:rsidP="0000653A">
            <w:pPr>
              <w:numPr>
                <w:ilvl w:val="0"/>
                <w:numId w:val="28"/>
              </w:numPr>
              <w:jc w:val="both"/>
              <w:rPr>
                <w:sz w:val="20"/>
                <w:szCs w:val="20"/>
              </w:rPr>
            </w:pPr>
          </w:p>
        </w:tc>
        <w:tc>
          <w:tcPr>
            <w:tcW w:w="5986" w:type="dxa"/>
            <w:gridSpan w:val="5"/>
            <w:tcBorders>
              <w:top w:val="single" w:sz="4" w:space="0" w:color="auto"/>
              <w:left w:val="nil"/>
              <w:bottom w:val="single" w:sz="4" w:space="0" w:color="auto"/>
              <w:right w:val="single" w:sz="4" w:space="0" w:color="auto"/>
            </w:tcBorders>
          </w:tcPr>
          <w:p w:rsidR="00575863" w:rsidRPr="001C653E" w:rsidRDefault="00575863" w:rsidP="006C3963">
            <w:pPr>
              <w:numPr>
                <w:ilvl w:val="0"/>
                <w:numId w:val="4"/>
              </w:numPr>
              <w:jc w:val="both"/>
              <w:rPr>
                <w:sz w:val="20"/>
                <w:szCs w:val="20"/>
              </w:rPr>
            </w:pPr>
            <w:r w:rsidRPr="001C653E">
              <w:rPr>
                <w:sz w:val="20"/>
                <w:szCs w:val="20"/>
              </w:rPr>
              <w:t xml:space="preserve">Court </w:t>
            </w:r>
            <w:r w:rsidRPr="001C653E">
              <w:rPr>
                <w:rFonts w:ascii="SutonnyMJ" w:hAnsi="SutonnyMJ" w:cs="ArhialkhanMJ"/>
                <w:sz w:val="20"/>
                <w:szCs w:val="20"/>
              </w:rPr>
              <w:t>(</w:t>
            </w:r>
            <w:r w:rsidRPr="001C653E">
              <w:rPr>
                <w:rFonts w:ascii="SutonnyMJ" w:hAnsi="SutonnyMJ"/>
                <w:sz w:val="20"/>
                <w:szCs w:val="20"/>
              </w:rPr>
              <w:t>Av`vjZ</w:t>
            </w:r>
            <w:r w:rsidRPr="001C653E">
              <w:rPr>
                <w:rFonts w:ascii="SutonnyMJ" w:hAnsi="SutonnyMJ" w:cs="ArhialkhanMJ"/>
                <w:sz w:val="20"/>
                <w:szCs w:val="20"/>
              </w:rPr>
              <w:t>)</w:t>
            </w:r>
          </w:p>
        </w:tc>
        <w:tc>
          <w:tcPr>
            <w:tcW w:w="990" w:type="dxa"/>
            <w:tcBorders>
              <w:top w:val="single" w:sz="4" w:space="0" w:color="auto"/>
              <w:left w:val="single" w:sz="4" w:space="0" w:color="auto"/>
              <w:bottom w:val="single" w:sz="4" w:space="0" w:color="auto"/>
              <w:right w:val="single" w:sz="4" w:space="0" w:color="auto"/>
            </w:tcBorders>
          </w:tcPr>
          <w:p w:rsidR="00575863" w:rsidRPr="001C653E" w:rsidRDefault="00575863" w:rsidP="007167BF">
            <w:pPr>
              <w:jc w:val="center"/>
              <w:rPr>
                <w:sz w:val="20"/>
                <w:szCs w:val="20"/>
              </w:rPr>
            </w:pPr>
            <w:r w:rsidRPr="001C653E">
              <w:rPr>
                <w:sz w:val="20"/>
                <w:szCs w:val="20"/>
              </w:rPr>
              <w:t>1</w:t>
            </w:r>
          </w:p>
        </w:tc>
        <w:tc>
          <w:tcPr>
            <w:tcW w:w="900" w:type="dxa"/>
            <w:tcBorders>
              <w:top w:val="single" w:sz="4" w:space="0" w:color="auto"/>
              <w:left w:val="single" w:sz="4" w:space="0" w:color="auto"/>
              <w:bottom w:val="single" w:sz="4" w:space="0" w:color="auto"/>
              <w:right w:val="single" w:sz="4" w:space="0" w:color="auto"/>
            </w:tcBorders>
          </w:tcPr>
          <w:p w:rsidR="00575863" w:rsidRPr="001C653E" w:rsidRDefault="00575863" w:rsidP="007167BF">
            <w:pPr>
              <w:jc w:val="center"/>
              <w:rPr>
                <w:sz w:val="20"/>
                <w:szCs w:val="20"/>
              </w:rPr>
            </w:pPr>
            <w:r w:rsidRPr="001C653E">
              <w:rPr>
                <w:sz w:val="20"/>
                <w:szCs w:val="20"/>
              </w:rPr>
              <w:t>2</w:t>
            </w:r>
          </w:p>
        </w:tc>
        <w:tc>
          <w:tcPr>
            <w:tcW w:w="1486" w:type="dxa"/>
            <w:tcBorders>
              <w:top w:val="single" w:sz="4" w:space="0" w:color="auto"/>
              <w:left w:val="single" w:sz="4" w:space="0" w:color="auto"/>
              <w:bottom w:val="single" w:sz="4" w:space="0" w:color="auto"/>
              <w:right w:val="nil"/>
            </w:tcBorders>
          </w:tcPr>
          <w:p w:rsidR="00575863" w:rsidRPr="001C653E" w:rsidRDefault="00575863" w:rsidP="00E90687">
            <w:pPr>
              <w:jc w:val="center"/>
              <w:rPr>
                <w:rFonts w:cs="Vrinda"/>
                <w:sz w:val="20"/>
                <w:szCs w:val="25"/>
                <w:cs/>
                <w:lang w:bidi="bn-BD"/>
              </w:rPr>
            </w:pPr>
            <w:r w:rsidRPr="001C653E">
              <w:rPr>
                <w:sz w:val="20"/>
                <w:szCs w:val="20"/>
              </w:rPr>
              <w:t>1</w:t>
            </w:r>
          </w:p>
        </w:tc>
        <w:tc>
          <w:tcPr>
            <w:tcW w:w="720" w:type="dxa"/>
            <w:tcBorders>
              <w:top w:val="single" w:sz="4" w:space="0" w:color="auto"/>
              <w:left w:val="single" w:sz="4" w:space="0" w:color="auto"/>
              <w:bottom w:val="single" w:sz="4" w:space="0" w:color="auto"/>
            </w:tcBorders>
          </w:tcPr>
          <w:p w:rsidR="00575863" w:rsidRPr="001C653E" w:rsidRDefault="00575863" w:rsidP="00E90687">
            <w:pPr>
              <w:jc w:val="center"/>
              <w:rPr>
                <w:rFonts w:cs="Vrinda"/>
                <w:sz w:val="20"/>
                <w:szCs w:val="20"/>
                <w:cs/>
                <w:lang w:bidi="bn-BD"/>
              </w:rPr>
            </w:pPr>
            <w:r w:rsidRPr="001C653E">
              <w:rPr>
                <w:sz w:val="20"/>
                <w:szCs w:val="20"/>
              </w:rPr>
              <w:t>2</w:t>
            </w: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25"/>
        </w:trPr>
        <w:tc>
          <w:tcPr>
            <w:tcW w:w="628" w:type="dxa"/>
            <w:vMerge/>
            <w:tcBorders>
              <w:right w:val="single" w:sz="12" w:space="0" w:color="auto"/>
            </w:tcBorders>
          </w:tcPr>
          <w:p w:rsidR="00575863" w:rsidRPr="001C653E" w:rsidRDefault="00575863" w:rsidP="0000653A">
            <w:pPr>
              <w:numPr>
                <w:ilvl w:val="0"/>
                <w:numId w:val="28"/>
              </w:numPr>
              <w:jc w:val="both"/>
              <w:rPr>
                <w:sz w:val="20"/>
                <w:szCs w:val="20"/>
              </w:rPr>
            </w:pPr>
          </w:p>
        </w:tc>
        <w:tc>
          <w:tcPr>
            <w:tcW w:w="5986" w:type="dxa"/>
            <w:gridSpan w:val="5"/>
            <w:tcBorders>
              <w:top w:val="single" w:sz="4" w:space="0" w:color="auto"/>
              <w:left w:val="nil"/>
              <w:bottom w:val="single" w:sz="4" w:space="0" w:color="auto"/>
              <w:right w:val="single" w:sz="4" w:space="0" w:color="auto"/>
            </w:tcBorders>
          </w:tcPr>
          <w:p w:rsidR="00575863" w:rsidRPr="001C653E" w:rsidRDefault="00575863" w:rsidP="006C3963">
            <w:pPr>
              <w:numPr>
                <w:ilvl w:val="0"/>
                <w:numId w:val="4"/>
              </w:numPr>
              <w:jc w:val="both"/>
              <w:rPr>
                <w:sz w:val="20"/>
                <w:szCs w:val="20"/>
              </w:rPr>
            </w:pPr>
            <w:r w:rsidRPr="001C653E">
              <w:rPr>
                <w:sz w:val="20"/>
                <w:szCs w:val="20"/>
              </w:rPr>
              <w:t xml:space="preserve">Shelter </w:t>
            </w:r>
            <w:r w:rsidRPr="001C653E">
              <w:rPr>
                <w:rFonts w:ascii="SutonnyMJ" w:hAnsi="SutonnyMJ" w:cs="ArhialkhanMJ"/>
                <w:sz w:val="20"/>
                <w:szCs w:val="20"/>
              </w:rPr>
              <w:t>(</w:t>
            </w:r>
            <w:r w:rsidRPr="001C653E">
              <w:rPr>
                <w:rFonts w:ascii="SutonnyMJ" w:hAnsi="SutonnyMJ"/>
                <w:sz w:val="20"/>
                <w:szCs w:val="20"/>
              </w:rPr>
              <w:t>Avkªq‡K›`ª</w:t>
            </w:r>
            <w:r w:rsidRPr="001C653E">
              <w:rPr>
                <w:rFonts w:ascii="SutonnyMJ" w:hAnsi="SutonnyMJ" w:cs="ArhialkhanMJ"/>
                <w:sz w:val="20"/>
                <w:szCs w:val="20"/>
              </w:rPr>
              <w:t>)</w:t>
            </w:r>
          </w:p>
        </w:tc>
        <w:tc>
          <w:tcPr>
            <w:tcW w:w="990" w:type="dxa"/>
            <w:tcBorders>
              <w:top w:val="single" w:sz="4" w:space="0" w:color="auto"/>
              <w:left w:val="single" w:sz="4" w:space="0" w:color="auto"/>
              <w:bottom w:val="single" w:sz="4" w:space="0" w:color="auto"/>
              <w:right w:val="single" w:sz="4" w:space="0" w:color="auto"/>
            </w:tcBorders>
          </w:tcPr>
          <w:p w:rsidR="00575863" w:rsidRPr="001C653E" w:rsidRDefault="00575863" w:rsidP="00E90687">
            <w:pPr>
              <w:jc w:val="center"/>
              <w:rPr>
                <w:rFonts w:cs="Vrinda"/>
                <w:sz w:val="20"/>
                <w:szCs w:val="25"/>
                <w:cs/>
                <w:lang w:bidi="bn-BD"/>
              </w:rPr>
            </w:pPr>
            <w:r w:rsidRPr="001C653E">
              <w:rPr>
                <w:sz w:val="20"/>
                <w:szCs w:val="20"/>
              </w:rPr>
              <w:t>1</w:t>
            </w:r>
          </w:p>
        </w:tc>
        <w:tc>
          <w:tcPr>
            <w:tcW w:w="900" w:type="dxa"/>
            <w:tcBorders>
              <w:top w:val="single" w:sz="4" w:space="0" w:color="auto"/>
              <w:left w:val="single" w:sz="4" w:space="0" w:color="auto"/>
              <w:bottom w:val="single" w:sz="4" w:space="0" w:color="auto"/>
              <w:right w:val="single" w:sz="4" w:space="0" w:color="auto"/>
            </w:tcBorders>
          </w:tcPr>
          <w:p w:rsidR="00575863" w:rsidRPr="001C653E" w:rsidRDefault="00575863" w:rsidP="00E90687">
            <w:pPr>
              <w:jc w:val="center"/>
              <w:rPr>
                <w:rFonts w:cs="Vrinda"/>
                <w:sz w:val="20"/>
                <w:szCs w:val="20"/>
                <w:cs/>
                <w:lang w:bidi="bn-BD"/>
              </w:rPr>
            </w:pPr>
            <w:r w:rsidRPr="001C653E">
              <w:rPr>
                <w:sz w:val="20"/>
                <w:szCs w:val="20"/>
              </w:rPr>
              <w:t>2</w:t>
            </w:r>
          </w:p>
        </w:tc>
        <w:tc>
          <w:tcPr>
            <w:tcW w:w="1486" w:type="dxa"/>
            <w:tcBorders>
              <w:top w:val="single" w:sz="4" w:space="0" w:color="auto"/>
              <w:left w:val="single" w:sz="4" w:space="0" w:color="auto"/>
              <w:bottom w:val="single" w:sz="4" w:space="0" w:color="auto"/>
              <w:right w:val="nil"/>
            </w:tcBorders>
          </w:tcPr>
          <w:p w:rsidR="00575863" w:rsidRPr="001C653E" w:rsidRDefault="00575863" w:rsidP="007167BF">
            <w:pPr>
              <w:jc w:val="center"/>
              <w:rPr>
                <w:sz w:val="20"/>
                <w:szCs w:val="20"/>
              </w:rPr>
            </w:pPr>
            <w:r w:rsidRPr="001C653E">
              <w:rPr>
                <w:sz w:val="20"/>
                <w:szCs w:val="20"/>
              </w:rPr>
              <w:t>1</w:t>
            </w:r>
          </w:p>
        </w:tc>
        <w:tc>
          <w:tcPr>
            <w:tcW w:w="720" w:type="dxa"/>
            <w:tcBorders>
              <w:top w:val="single" w:sz="4" w:space="0" w:color="auto"/>
              <w:left w:val="single" w:sz="4" w:space="0" w:color="auto"/>
              <w:bottom w:val="single" w:sz="4" w:space="0" w:color="auto"/>
            </w:tcBorders>
          </w:tcPr>
          <w:p w:rsidR="00575863" w:rsidRPr="001C653E" w:rsidRDefault="00575863" w:rsidP="007167BF">
            <w:pPr>
              <w:jc w:val="center"/>
              <w:rPr>
                <w:sz w:val="20"/>
                <w:szCs w:val="20"/>
              </w:rPr>
            </w:pPr>
            <w:r w:rsidRPr="001C653E">
              <w:rPr>
                <w:sz w:val="20"/>
                <w:szCs w:val="20"/>
              </w:rPr>
              <w:t>2</w:t>
            </w: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15"/>
        </w:trPr>
        <w:tc>
          <w:tcPr>
            <w:tcW w:w="628" w:type="dxa"/>
            <w:vMerge/>
            <w:tcBorders>
              <w:right w:val="single" w:sz="12" w:space="0" w:color="auto"/>
            </w:tcBorders>
          </w:tcPr>
          <w:p w:rsidR="00575863" w:rsidRPr="001C653E" w:rsidRDefault="00575863" w:rsidP="0000653A">
            <w:pPr>
              <w:numPr>
                <w:ilvl w:val="0"/>
                <w:numId w:val="28"/>
              </w:numPr>
              <w:jc w:val="both"/>
              <w:rPr>
                <w:sz w:val="20"/>
                <w:szCs w:val="20"/>
              </w:rPr>
            </w:pPr>
          </w:p>
        </w:tc>
        <w:tc>
          <w:tcPr>
            <w:tcW w:w="5986" w:type="dxa"/>
            <w:gridSpan w:val="5"/>
            <w:tcBorders>
              <w:top w:val="single" w:sz="4" w:space="0" w:color="auto"/>
              <w:left w:val="nil"/>
              <w:bottom w:val="single" w:sz="4" w:space="0" w:color="auto"/>
              <w:right w:val="single" w:sz="4" w:space="0" w:color="auto"/>
            </w:tcBorders>
          </w:tcPr>
          <w:p w:rsidR="00575863" w:rsidRPr="001C653E" w:rsidRDefault="00575863" w:rsidP="006C3963">
            <w:pPr>
              <w:numPr>
                <w:ilvl w:val="0"/>
                <w:numId w:val="4"/>
              </w:numPr>
              <w:jc w:val="both"/>
              <w:rPr>
                <w:sz w:val="20"/>
                <w:szCs w:val="20"/>
              </w:rPr>
            </w:pPr>
            <w:r w:rsidRPr="001C653E">
              <w:rPr>
                <w:sz w:val="20"/>
                <w:szCs w:val="20"/>
              </w:rPr>
              <w:t>Local leader (</w:t>
            </w:r>
            <w:r w:rsidRPr="001C653E">
              <w:rPr>
                <w:rFonts w:ascii="SutonnyMJ" w:hAnsi="SutonnyMJ" w:cs="ArhialkhanMJ"/>
                <w:sz w:val="20"/>
                <w:szCs w:val="20"/>
              </w:rPr>
              <w:t>¯’vbxq †bZv)</w:t>
            </w:r>
          </w:p>
        </w:tc>
        <w:tc>
          <w:tcPr>
            <w:tcW w:w="990" w:type="dxa"/>
            <w:tcBorders>
              <w:top w:val="single" w:sz="4" w:space="0" w:color="auto"/>
              <w:left w:val="single" w:sz="4" w:space="0" w:color="auto"/>
              <w:bottom w:val="single" w:sz="4" w:space="0" w:color="auto"/>
              <w:right w:val="single" w:sz="4" w:space="0" w:color="auto"/>
            </w:tcBorders>
          </w:tcPr>
          <w:p w:rsidR="00575863" w:rsidRPr="001C653E" w:rsidRDefault="00575863" w:rsidP="007167BF">
            <w:pPr>
              <w:jc w:val="center"/>
              <w:rPr>
                <w:sz w:val="20"/>
                <w:szCs w:val="20"/>
              </w:rPr>
            </w:pPr>
            <w:r w:rsidRPr="001C653E">
              <w:rPr>
                <w:sz w:val="20"/>
                <w:szCs w:val="20"/>
              </w:rPr>
              <w:t>1</w:t>
            </w:r>
          </w:p>
        </w:tc>
        <w:tc>
          <w:tcPr>
            <w:tcW w:w="900" w:type="dxa"/>
            <w:tcBorders>
              <w:top w:val="single" w:sz="4" w:space="0" w:color="auto"/>
              <w:left w:val="single" w:sz="4" w:space="0" w:color="auto"/>
              <w:bottom w:val="single" w:sz="4" w:space="0" w:color="auto"/>
              <w:right w:val="single" w:sz="4" w:space="0" w:color="auto"/>
            </w:tcBorders>
          </w:tcPr>
          <w:p w:rsidR="00575863" w:rsidRPr="001C653E" w:rsidRDefault="00575863" w:rsidP="007167BF">
            <w:pPr>
              <w:jc w:val="center"/>
              <w:rPr>
                <w:sz w:val="20"/>
                <w:szCs w:val="20"/>
              </w:rPr>
            </w:pPr>
            <w:r w:rsidRPr="001C653E">
              <w:rPr>
                <w:sz w:val="20"/>
                <w:szCs w:val="20"/>
              </w:rPr>
              <w:t>2</w:t>
            </w:r>
          </w:p>
        </w:tc>
        <w:tc>
          <w:tcPr>
            <w:tcW w:w="1486" w:type="dxa"/>
            <w:tcBorders>
              <w:top w:val="single" w:sz="4" w:space="0" w:color="auto"/>
              <w:left w:val="single" w:sz="4" w:space="0" w:color="auto"/>
              <w:bottom w:val="single" w:sz="4" w:space="0" w:color="auto"/>
              <w:right w:val="nil"/>
            </w:tcBorders>
          </w:tcPr>
          <w:p w:rsidR="00575863" w:rsidRPr="001C653E" w:rsidRDefault="00575863" w:rsidP="007167BF">
            <w:pPr>
              <w:jc w:val="center"/>
              <w:rPr>
                <w:sz w:val="20"/>
                <w:szCs w:val="20"/>
              </w:rPr>
            </w:pPr>
            <w:r w:rsidRPr="001C653E">
              <w:rPr>
                <w:sz w:val="20"/>
                <w:szCs w:val="20"/>
              </w:rPr>
              <w:t>1</w:t>
            </w:r>
          </w:p>
        </w:tc>
        <w:tc>
          <w:tcPr>
            <w:tcW w:w="720" w:type="dxa"/>
            <w:tcBorders>
              <w:top w:val="single" w:sz="4" w:space="0" w:color="auto"/>
              <w:left w:val="single" w:sz="4" w:space="0" w:color="auto"/>
              <w:bottom w:val="single" w:sz="4" w:space="0" w:color="auto"/>
            </w:tcBorders>
          </w:tcPr>
          <w:p w:rsidR="00575863" w:rsidRPr="001C653E" w:rsidRDefault="00575863" w:rsidP="007167BF">
            <w:pPr>
              <w:jc w:val="center"/>
              <w:rPr>
                <w:sz w:val="20"/>
                <w:szCs w:val="20"/>
              </w:rPr>
            </w:pPr>
            <w:r w:rsidRPr="001C653E">
              <w:rPr>
                <w:sz w:val="20"/>
                <w:szCs w:val="20"/>
              </w:rPr>
              <w:t>2</w:t>
            </w: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430"/>
        </w:trPr>
        <w:tc>
          <w:tcPr>
            <w:tcW w:w="628" w:type="dxa"/>
            <w:vMerge/>
            <w:tcBorders>
              <w:right w:val="single" w:sz="12" w:space="0" w:color="auto"/>
            </w:tcBorders>
          </w:tcPr>
          <w:p w:rsidR="00575863" w:rsidRPr="001C653E" w:rsidRDefault="00575863" w:rsidP="0000653A">
            <w:pPr>
              <w:numPr>
                <w:ilvl w:val="0"/>
                <w:numId w:val="28"/>
              </w:numPr>
              <w:jc w:val="both"/>
              <w:rPr>
                <w:sz w:val="20"/>
                <w:szCs w:val="20"/>
              </w:rPr>
            </w:pPr>
          </w:p>
        </w:tc>
        <w:tc>
          <w:tcPr>
            <w:tcW w:w="5986" w:type="dxa"/>
            <w:gridSpan w:val="5"/>
            <w:tcBorders>
              <w:top w:val="single" w:sz="4" w:space="0" w:color="auto"/>
              <w:left w:val="nil"/>
              <w:bottom w:val="single" w:sz="4" w:space="0" w:color="auto"/>
              <w:right w:val="single" w:sz="4" w:space="0" w:color="auto"/>
            </w:tcBorders>
          </w:tcPr>
          <w:p w:rsidR="00575863" w:rsidRPr="001C653E" w:rsidRDefault="00575863" w:rsidP="006C3963">
            <w:pPr>
              <w:numPr>
                <w:ilvl w:val="0"/>
                <w:numId w:val="4"/>
              </w:numPr>
              <w:jc w:val="both"/>
              <w:rPr>
                <w:sz w:val="20"/>
                <w:szCs w:val="20"/>
              </w:rPr>
            </w:pPr>
            <w:r w:rsidRPr="001C653E">
              <w:rPr>
                <w:sz w:val="20"/>
                <w:szCs w:val="20"/>
              </w:rPr>
              <w:t>Women’s organization (Use name)</w:t>
            </w:r>
          </w:p>
          <w:p w:rsidR="00575863" w:rsidRPr="001C653E" w:rsidRDefault="00575863" w:rsidP="007167BF">
            <w:pPr>
              <w:jc w:val="both"/>
              <w:rPr>
                <w:sz w:val="20"/>
                <w:szCs w:val="20"/>
              </w:rPr>
            </w:pPr>
            <w:r w:rsidRPr="001C653E">
              <w:rPr>
                <w:rFonts w:ascii="SutonnyMJ" w:hAnsi="SutonnyMJ" w:cs="ArhialkhanMJ"/>
                <w:sz w:val="20"/>
                <w:szCs w:val="20"/>
              </w:rPr>
              <w:t>(gwnjv ms¯’v)</w:t>
            </w:r>
          </w:p>
        </w:tc>
        <w:tc>
          <w:tcPr>
            <w:tcW w:w="990" w:type="dxa"/>
            <w:tcBorders>
              <w:top w:val="single" w:sz="4" w:space="0" w:color="auto"/>
              <w:left w:val="single" w:sz="4" w:space="0" w:color="auto"/>
              <w:bottom w:val="single" w:sz="4" w:space="0" w:color="auto"/>
              <w:right w:val="single" w:sz="4" w:space="0" w:color="auto"/>
            </w:tcBorders>
          </w:tcPr>
          <w:p w:rsidR="00575863" w:rsidRPr="001C653E" w:rsidRDefault="00575863" w:rsidP="000F2B2C">
            <w:pPr>
              <w:jc w:val="center"/>
              <w:rPr>
                <w:rFonts w:cs="Vrinda"/>
                <w:sz w:val="20"/>
                <w:szCs w:val="25"/>
                <w:cs/>
                <w:lang w:bidi="bn-BD"/>
              </w:rPr>
            </w:pPr>
            <w:r w:rsidRPr="001C653E">
              <w:rPr>
                <w:sz w:val="20"/>
                <w:szCs w:val="20"/>
              </w:rPr>
              <w:t>1</w:t>
            </w:r>
          </w:p>
        </w:tc>
        <w:tc>
          <w:tcPr>
            <w:tcW w:w="900" w:type="dxa"/>
            <w:tcBorders>
              <w:top w:val="single" w:sz="4" w:space="0" w:color="auto"/>
              <w:left w:val="single" w:sz="4" w:space="0" w:color="auto"/>
              <w:bottom w:val="single" w:sz="4" w:space="0" w:color="auto"/>
              <w:right w:val="single" w:sz="4" w:space="0" w:color="auto"/>
            </w:tcBorders>
          </w:tcPr>
          <w:p w:rsidR="00575863" w:rsidRPr="001C653E" w:rsidRDefault="00575863" w:rsidP="000F2B2C">
            <w:pPr>
              <w:jc w:val="center"/>
              <w:rPr>
                <w:rFonts w:cs="Vrinda"/>
                <w:sz w:val="20"/>
                <w:szCs w:val="25"/>
                <w:cs/>
                <w:lang w:bidi="bn-BD"/>
              </w:rPr>
            </w:pPr>
            <w:r w:rsidRPr="001C653E">
              <w:rPr>
                <w:sz w:val="20"/>
                <w:szCs w:val="20"/>
              </w:rPr>
              <w:t>2</w:t>
            </w:r>
          </w:p>
        </w:tc>
        <w:tc>
          <w:tcPr>
            <w:tcW w:w="1486" w:type="dxa"/>
            <w:tcBorders>
              <w:top w:val="single" w:sz="4" w:space="0" w:color="auto"/>
              <w:left w:val="single" w:sz="4" w:space="0" w:color="auto"/>
              <w:bottom w:val="single" w:sz="4" w:space="0" w:color="auto"/>
              <w:right w:val="nil"/>
            </w:tcBorders>
          </w:tcPr>
          <w:p w:rsidR="00575863" w:rsidRPr="001C653E" w:rsidRDefault="00575863" w:rsidP="00E90687">
            <w:pPr>
              <w:jc w:val="center"/>
              <w:rPr>
                <w:rFonts w:cs="Vrinda"/>
                <w:sz w:val="20"/>
                <w:szCs w:val="25"/>
                <w:cs/>
                <w:lang w:bidi="bn-BD"/>
              </w:rPr>
            </w:pPr>
            <w:r w:rsidRPr="001C653E">
              <w:rPr>
                <w:sz w:val="20"/>
                <w:szCs w:val="20"/>
              </w:rPr>
              <w:t>1</w:t>
            </w:r>
          </w:p>
        </w:tc>
        <w:tc>
          <w:tcPr>
            <w:tcW w:w="720" w:type="dxa"/>
            <w:tcBorders>
              <w:top w:val="single" w:sz="4" w:space="0" w:color="auto"/>
              <w:left w:val="single" w:sz="4" w:space="0" w:color="auto"/>
              <w:bottom w:val="single" w:sz="4" w:space="0" w:color="auto"/>
            </w:tcBorders>
          </w:tcPr>
          <w:p w:rsidR="00575863" w:rsidRPr="001C653E" w:rsidRDefault="00575863" w:rsidP="00E90687">
            <w:pPr>
              <w:jc w:val="center"/>
              <w:rPr>
                <w:rFonts w:cs="Vrinda"/>
                <w:sz w:val="20"/>
                <w:szCs w:val="20"/>
                <w:cs/>
                <w:lang w:bidi="bn-BD"/>
              </w:rPr>
            </w:pPr>
            <w:r w:rsidRPr="001C653E">
              <w:rPr>
                <w:sz w:val="20"/>
                <w:szCs w:val="20"/>
              </w:rPr>
              <w:t>2</w:t>
            </w: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46"/>
        </w:trPr>
        <w:tc>
          <w:tcPr>
            <w:tcW w:w="628" w:type="dxa"/>
            <w:vMerge/>
            <w:tcBorders>
              <w:right w:val="single" w:sz="12" w:space="0" w:color="auto"/>
            </w:tcBorders>
          </w:tcPr>
          <w:p w:rsidR="00575863" w:rsidRPr="001C653E" w:rsidRDefault="00575863" w:rsidP="0000653A">
            <w:pPr>
              <w:numPr>
                <w:ilvl w:val="0"/>
                <w:numId w:val="28"/>
              </w:numPr>
              <w:jc w:val="both"/>
              <w:rPr>
                <w:sz w:val="20"/>
                <w:szCs w:val="20"/>
              </w:rPr>
            </w:pPr>
          </w:p>
        </w:tc>
        <w:tc>
          <w:tcPr>
            <w:tcW w:w="5986" w:type="dxa"/>
            <w:gridSpan w:val="5"/>
            <w:tcBorders>
              <w:top w:val="single" w:sz="4" w:space="0" w:color="auto"/>
              <w:left w:val="nil"/>
              <w:bottom w:val="single" w:sz="4" w:space="0" w:color="auto"/>
              <w:right w:val="single" w:sz="4" w:space="0" w:color="auto"/>
            </w:tcBorders>
          </w:tcPr>
          <w:p w:rsidR="00575863" w:rsidRPr="001C653E" w:rsidRDefault="00575863" w:rsidP="0000653A">
            <w:pPr>
              <w:numPr>
                <w:ilvl w:val="0"/>
                <w:numId w:val="33"/>
              </w:numPr>
              <w:jc w:val="both"/>
              <w:rPr>
                <w:sz w:val="20"/>
                <w:szCs w:val="20"/>
              </w:rPr>
            </w:pPr>
            <w:r w:rsidRPr="001C653E">
              <w:rPr>
                <w:sz w:val="20"/>
                <w:szCs w:val="20"/>
              </w:rPr>
              <w:t>Religious leader (</w:t>
            </w:r>
            <w:r w:rsidRPr="001C653E">
              <w:rPr>
                <w:rFonts w:ascii="SutonnyMJ" w:hAnsi="SutonnyMJ"/>
                <w:sz w:val="20"/>
                <w:szCs w:val="20"/>
              </w:rPr>
              <w:t>‡gŠjfx/cxi/cy‡ivwnZ/VvKzi</w:t>
            </w:r>
            <w:r w:rsidRPr="001C653E">
              <w:rPr>
                <w:rFonts w:ascii="SutonnyMJ" w:hAnsi="SutonnyMJ" w:cs="ArhialkhanMJ"/>
                <w:sz w:val="20"/>
                <w:szCs w:val="20"/>
              </w:rPr>
              <w:t>)</w:t>
            </w:r>
          </w:p>
        </w:tc>
        <w:tc>
          <w:tcPr>
            <w:tcW w:w="990" w:type="dxa"/>
            <w:tcBorders>
              <w:top w:val="single" w:sz="4" w:space="0" w:color="auto"/>
              <w:left w:val="single" w:sz="4" w:space="0" w:color="auto"/>
              <w:bottom w:val="single" w:sz="4" w:space="0" w:color="auto"/>
              <w:right w:val="single" w:sz="4" w:space="0" w:color="auto"/>
            </w:tcBorders>
          </w:tcPr>
          <w:p w:rsidR="00575863" w:rsidRPr="001C653E" w:rsidRDefault="00575863" w:rsidP="000F2B2C">
            <w:pPr>
              <w:jc w:val="center"/>
              <w:rPr>
                <w:rFonts w:cs="Vrinda"/>
                <w:sz w:val="20"/>
                <w:szCs w:val="25"/>
                <w:cs/>
                <w:lang w:bidi="bn-BD"/>
              </w:rPr>
            </w:pPr>
            <w:r w:rsidRPr="001C653E">
              <w:rPr>
                <w:sz w:val="20"/>
                <w:szCs w:val="20"/>
              </w:rPr>
              <w:t>1</w:t>
            </w:r>
          </w:p>
        </w:tc>
        <w:tc>
          <w:tcPr>
            <w:tcW w:w="900" w:type="dxa"/>
            <w:tcBorders>
              <w:top w:val="single" w:sz="4" w:space="0" w:color="auto"/>
              <w:left w:val="single" w:sz="4" w:space="0" w:color="auto"/>
              <w:bottom w:val="single" w:sz="4" w:space="0" w:color="auto"/>
              <w:right w:val="single" w:sz="4" w:space="0" w:color="auto"/>
            </w:tcBorders>
          </w:tcPr>
          <w:p w:rsidR="00575863" w:rsidRPr="001C653E" w:rsidRDefault="00575863" w:rsidP="000F2B2C">
            <w:pPr>
              <w:jc w:val="center"/>
              <w:rPr>
                <w:rFonts w:cs="Vrinda"/>
                <w:sz w:val="20"/>
                <w:szCs w:val="25"/>
                <w:cs/>
                <w:lang w:bidi="bn-BD"/>
              </w:rPr>
            </w:pPr>
            <w:r w:rsidRPr="001C653E">
              <w:rPr>
                <w:sz w:val="20"/>
                <w:szCs w:val="20"/>
              </w:rPr>
              <w:t>2</w:t>
            </w:r>
          </w:p>
        </w:tc>
        <w:tc>
          <w:tcPr>
            <w:tcW w:w="1486" w:type="dxa"/>
            <w:tcBorders>
              <w:top w:val="single" w:sz="4" w:space="0" w:color="auto"/>
              <w:left w:val="single" w:sz="4" w:space="0" w:color="auto"/>
              <w:bottom w:val="single" w:sz="4" w:space="0" w:color="auto"/>
              <w:right w:val="nil"/>
            </w:tcBorders>
          </w:tcPr>
          <w:p w:rsidR="00575863" w:rsidRPr="001C653E" w:rsidRDefault="00575863" w:rsidP="00E90687">
            <w:pPr>
              <w:jc w:val="center"/>
              <w:rPr>
                <w:rFonts w:cs="Vrinda"/>
                <w:sz w:val="20"/>
                <w:szCs w:val="25"/>
                <w:cs/>
                <w:lang w:bidi="bn-BD"/>
              </w:rPr>
            </w:pPr>
            <w:r w:rsidRPr="001C653E">
              <w:rPr>
                <w:sz w:val="20"/>
                <w:szCs w:val="20"/>
              </w:rPr>
              <w:t>1</w:t>
            </w:r>
          </w:p>
        </w:tc>
        <w:tc>
          <w:tcPr>
            <w:tcW w:w="720" w:type="dxa"/>
            <w:tcBorders>
              <w:top w:val="single" w:sz="4" w:space="0" w:color="auto"/>
              <w:left w:val="single" w:sz="4" w:space="0" w:color="auto"/>
              <w:bottom w:val="single" w:sz="4" w:space="0" w:color="auto"/>
            </w:tcBorders>
          </w:tcPr>
          <w:p w:rsidR="00575863" w:rsidRPr="001C653E" w:rsidRDefault="00575863" w:rsidP="00E90687">
            <w:pPr>
              <w:jc w:val="center"/>
              <w:rPr>
                <w:rFonts w:cs="Vrinda"/>
                <w:sz w:val="20"/>
                <w:szCs w:val="20"/>
                <w:cs/>
                <w:lang w:bidi="bn-BD"/>
              </w:rPr>
            </w:pPr>
            <w:r w:rsidRPr="001C653E">
              <w:rPr>
                <w:sz w:val="20"/>
                <w:szCs w:val="20"/>
              </w:rPr>
              <w:t>2</w:t>
            </w: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336"/>
        </w:trPr>
        <w:tc>
          <w:tcPr>
            <w:tcW w:w="628" w:type="dxa"/>
            <w:vMerge/>
            <w:tcBorders>
              <w:right w:val="single" w:sz="12" w:space="0" w:color="auto"/>
            </w:tcBorders>
          </w:tcPr>
          <w:p w:rsidR="00575863" w:rsidRPr="001C653E" w:rsidRDefault="00575863" w:rsidP="0000653A">
            <w:pPr>
              <w:numPr>
                <w:ilvl w:val="0"/>
                <w:numId w:val="28"/>
              </w:numPr>
              <w:jc w:val="both"/>
              <w:rPr>
                <w:sz w:val="20"/>
                <w:szCs w:val="20"/>
              </w:rPr>
            </w:pPr>
          </w:p>
        </w:tc>
        <w:tc>
          <w:tcPr>
            <w:tcW w:w="5986" w:type="dxa"/>
            <w:gridSpan w:val="5"/>
            <w:tcBorders>
              <w:top w:val="single" w:sz="4" w:space="0" w:color="auto"/>
              <w:left w:val="nil"/>
              <w:right w:val="single" w:sz="4" w:space="0" w:color="auto"/>
            </w:tcBorders>
          </w:tcPr>
          <w:p w:rsidR="00575863" w:rsidRPr="001C653E" w:rsidRDefault="00575863" w:rsidP="000F2B2C">
            <w:pPr>
              <w:jc w:val="both"/>
              <w:rPr>
                <w:sz w:val="20"/>
                <w:szCs w:val="20"/>
                <w:cs/>
              </w:rPr>
            </w:pPr>
            <w:r w:rsidRPr="001C653E">
              <w:rPr>
                <w:rFonts w:hint="cs"/>
                <w:sz w:val="20"/>
                <w:szCs w:val="20"/>
                <w:cs/>
                <w:lang w:bidi="bn-BD"/>
              </w:rPr>
              <w:t>x)</w:t>
            </w:r>
            <w:r w:rsidRPr="001C653E">
              <w:rPr>
                <w:sz w:val="20"/>
                <w:szCs w:val="20"/>
              </w:rPr>
              <w:t>Anywhere else? (</w:t>
            </w:r>
            <w:r w:rsidRPr="001C653E">
              <w:rPr>
                <w:rFonts w:ascii="SutonnyMJ" w:hAnsi="SutonnyMJ" w:cs="ArhialkhanMJ"/>
                <w:sz w:val="20"/>
                <w:szCs w:val="20"/>
              </w:rPr>
              <w:t>Ab¨ †Kvb RvqMvq?)</w:t>
            </w:r>
            <w:r w:rsidRPr="001C653E">
              <w:rPr>
                <w:sz w:val="20"/>
                <w:szCs w:val="20"/>
              </w:rPr>
              <w:t xml:space="preserve"> Where? (</w:t>
            </w:r>
            <w:r w:rsidRPr="001C653E">
              <w:rPr>
                <w:rFonts w:ascii="SutonnyMJ" w:hAnsi="SutonnyMJ" w:cs="ArhialkhanMJ"/>
                <w:sz w:val="20"/>
                <w:szCs w:val="20"/>
              </w:rPr>
              <w:t>‡Kv_vq?)</w:t>
            </w:r>
          </w:p>
        </w:tc>
        <w:tc>
          <w:tcPr>
            <w:tcW w:w="990" w:type="dxa"/>
            <w:tcBorders>
              <w:top w:val="single" w:sz="4" w:space="0" w:color="auto"/>
              <w:left w:val="single" w:sz="4" w:space="0" w:color="auto"/>
              <w:bottom w:val="single" w:sz="4" w:space="0" w:color="auto"/>
              <w:right w:val="single" w:sz="4" w:space="0" w:color="auto"/>
            </w:tcBorders>
          </w:tcPr>
          <w:p w:rsidR="00575863" w:rsidRPr="001C653E" w:rsidRDefault="00575863" w:rsidP="000F2B2C">
            <w:pPr>
              <w:jc w:val="center"/>
              <w:rPr>
                <w:rFonts w:cs="Vrinda"/>
                <w:sz w:val="20"/>
                <w:szCs w:val="25"/>
                <w:cs/>
                <w:lang w:bidi="bn-BD"/>
              </w:rPr>
            </w:pPr>
            <w:r w:rsidRPr="001C653E">
              <w:rPr>
                <w:sz w:val="20"/>
                <w:szCs w:val="20"/>
              </w:rPr>
              <w:t>1</w:t>
            </w:r>
          </w:p>
          <w:p w:rsidR="00575863" w:rsidRPr="001C653E" w:rsidRDefault="00575863" w:rsidP="007167BF">
            <w:pPr>
              <w:rPr>
                <w:sz w:val="20"/>
                <w:szCs w:val="20"/>
              </w:rPr>
            </w:pPr>
          </w:p>
        </w:tc>
        <w:tc>
          <w:tcPr>
            <w:tcW w:w="900" w:type="dxa"/>
            <w:tcBorders>
              <w:top w:val="single" w:sz="4" w:space="0" w:color="auto"/>
              <w:left w:val="single" w:sz="4" w:space="0" w:color="auto"/>
              <w:bottom w:val="single" w:sz="4" w:space="0" w:color="auto"/>
              <w:right w:val="single" w:sz="4" w:space="0" w:color="auto"/>
            </w:tcBorders>
          </w:tcPr>
          <w:p w:rsidR="00575863" w:rsidRPr="001C653E" w:rsidRDefault="00575863" w:rsidP="000F2B2C">
            <w:pPr>
              <w:jc w:val="center"/>
              <w:rPr>
                <w:rFonts w:cs="Vrinda"/>
                <w:sz w:val="20"/>
                <w:szCs w:val="25"/>
                <w:cs/>
                <w:lang w:bidi="bn-BD"/>
              </w:rPr>
            </w:pPr>
            <w:r w:rsidRPr="001C653E">
              <w:rPr>
                <w:sz w:val="20"/>
                <w:szCs w:val="20"/>
              </w:rPr>
              <w:t>2</w:t>
            </w:r>
          </w:p>
        </w:tc>
        <w:tc>
          <w:tcPr>
            <w:tcW w:w="1486" w:type="dxa"/>
            <w:tcBorders>
              <w:top w:val="single" w:sz="4" w:space="0" w:color="auto"/>
              <w:left w:val="single" w:sz="4" w:space="0" w:color="auto"/>
              <w:right w:val="nil"/>
            </w:tcBorders>
          </w:tcPr>
          <w:p w:rsidR="00575863" w:rsidRPr="001C653E" w:rsidRDefault="00575863" w:rsidP="00E90687">
            <w:pPr>
              <w:jc w:val="center"/>
              <w:rPr>
                <w:rFonts w:cs="Vrinda"/>
                <w:sz w:val="20"/>
                <w:szCs w:val="25"/>
                <w:cs/>
                <w:lang w:bidi="bn-BD"/>
              </w:rPr>
            </w:pPr>
            <w:r w:rsidRPr="001C653E">
              <w:rPr>
                <w:sz w:val="20"/>
                <w:szCs w:val="20"/>
              </w:rPr>
              <w:t>1</w:t>
            </w:r>
          </w:p>
        </w:tc>
        <w:tc>
          <w:tcPr>
            <w:tcW w:w="720" w:type="dxa"/>
            <w:tcBorders>
              <w:top w:val="single" w:sz="4" w:space="0" w:color="auto"/>
              <w:left w:val="single" w:sz="4" w:space="0" w:color="auto"/>
            </w:tcBorders>
          </w:tcPr>
          <w:p w:rsidR="00575863" w:rsidRPr="001C653E" w:rsidRDefault="00575863" w:rsidP="004966E9">
            <w:pPr>
              <w:jc w:val="center"/>
              <w:rPr>
                <w:rFonts w:cs="Vrinda"/>
                <w:sz w:val="20"/>
                <w:szCs w:val="20"/>
                <w:cs/>
                <w:lang w:bidi="bn-BD"/>
              </w:rPr>
            </w:pPr>
            <w:r w:rsidRPr="001C653E">
              <w:rPr>
                <w:sz w:val="20"/>
                <w:szCs w:val="20"/>
              </w:rPr>
              <w:t>2</w:t>
            </w: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628" w:type="dxa"/>
            <w:tcBorders>
              <w:right w:val="single" w:sz="12" w:space="0" w:color="auto"/>
            </w:tcBorders>
          </w:tcPr>
          <w:p w:rsidR="00575863" w:rsidRPr="001C653E" w:rsidRDefault="00575863" w:rsidP="007167BF">
            <w:pPr>
              <w:rPr>
                <w:b/>
                <w:sz w:val="20"/>
                <w:szCs w:val="20"/>
              </w:rPr>
            </w:pPr>
            <w:r w:rsidRPr="001C653E">
              <w:rPr>
                <w:b/>
                <w:sz w:val="20"/>
                <w:szCs w:val="20"/>
              </w:rPr>
              <w:t>CHECK</w:t>
            </w:r>
            <w:r w:rsidRPr="001C653E">
              <w:rPr>
                <w:rFonts w:hint="cs"/>
                <w:sz w:val="20"/>
                <w:szCs w:val="20"/>
                <w:cs/>
                <w:lang w:bidi="bn-BD"/>
              </w:rPr>
              <w:t>10</w:t>
            </w:r>
            <w:r w:rsidRPr="001C653E">
              <w:rPr>
                <w:sz w:val="20"/>
                <w:szCs w:val="20"/>
                <w:lang w:val="en-US" w:bidi="bn-BD"/>
              </w:rPr>
              <w:t>B</w:t>
            </w:r>
          </w:p>
          <w:p w:rsidR="00575863" w:rsidRPr="001C653E" w:rsidRDefault="00575863" w:rsidP="00A33B3D">
            <w:pPr>
              <w:rPr>
                <w:i/>
                <w:sz w:val="20"/>
                <w:szCs w:val="20"/>
              </w:rPr>
            </w:pPr>
          </w:p>
        </w:tc>
        <w:tc>
          <w:tcPr>
            <w:tcW w:w="9362" w:type="dxa"/>
            <w:gridSpan w:val="8"/>
            <w:tcBorders>
              <w:left w:val="nil"/>
            </w:tcBorders>
          </w:tcPr>
          <w:p w:rsidR="00575863" w:rsidRPr="001C653E" w:rsidRDefault="00575863" w:rsidP="007167BF">
            <w:pPr>
              <w:rPr>
                <w:b/>
                <w:sz w:val="20"/>
                <w:szCs w:val="20"/>
              </w:rPr>
            </w:pPr>
            <w:r w:rsidRPr="001C653E">
              <w:rPr>
                <w:b/>
                <w:sz w:val="20"/>
                <w:szCs w:val="20"/>
              </w:rPr>
              <w:t xml:space="preserve">AT LEAST ONE “1” CIRCLED IN FOR ANY Q. </w:t>
            </w:r>
            <w:r w:rsidRPr="001C653E">
              <w:rPr>
                <w:rFonts w:hint="cs"/>
                <w:sz w:val="20"/>
                <w:szCs w:val="20"/>
                <w:cs/>
                <w:lang w:bidi="bn-BD"/>
              </w:rPr>
              <w:t>10</w:t>
            </w:r>
            <w:r w:rsidRPr="001C653E">
              <w:rPr>
                <w:sz w:val="20"/>
                <w:szCs w:val="20"/>
                <w:cs/>
                <w:lang w:bidi="bn-BD"/>
              </w:rPr>
              <w:t>09</w:t>
            </w:r>
            <w:r w:rsidRPr="001C653E">
              <w:rPr>
                <w:sz w:val="20"/>
                <w:szCs w:val="20"/>
                <w:lang w:val="en-US" w:bidi="bn-BD"/>
              </w:rPr>
              <w:t>A</w:t>
            </w:r>
            <w:r w:rsidRPr="001C653E">
              <w:rPr>
                <w:b/>
                <w:sz w:val="20"/>
                <w:szCs w:val="20"/>
              </w:rPr>
              <w:t xml:space="preserve"> (AT LEAST ONE “1” CIRCLED IN COLUMN MARKED WITH *) ..............................................................................................1 </w:t>
            </w:r>
          </w:p>
          <w:p w:rsidR="00575863" w:rsidRPr="001C653E" w:rsidRDefault="00575863" w:rsidP="007167BF">
            <w:pPr>
              <w:rPr>
                <w:b/>
                <w:sz w:val="20"/>
                <w:szCs w:val="20"/>
              </w:rPr>
            </w:pPr>
          </w:p>
          <w:p w:rsidR="00575863" w:rsidRPr="001C653E" w:rsidRDefault="00575863" w:rsidP="007167BF">
            <w:pPr>
              <w:rPr>
                <w:i/>
                <w:sz w:val="20"/>
                <w:szCs w:val="20"/>
              </w:rPr>
            </w:pPr>
            <w:r w:rsidRPr="001C653E">
              <w:rPr>
                <w:b/>
                <w:sz w:val="20"/>
                <w:szCs w:val="20"/>
              </w:rPr>
              <w:t xml:space="preserve">NO “1” CIRCLED IN FOR ANY Q. </w:t>
            </w:r>
            <w:r w:rsidRPr="001C653E">
              <w:rPr>
                <w:rFonts w:hint="cs"/>
                <w:sz w:val="20"/>
                <w:szCs w:val="20"/>
                <w:cs/>
                <w:lang w:bidi="bn-BD"/>
              </w:rPr>
              <w:t>10</w:t>
            </w:r>
            <w:r w:rsidRPr="001C653E">
              <w:rPr>
                <w:sz w:val="20"/>
                <w:szCs w:val="20"/>
                <w:cs/>
                <w:lang w:bidi="bn-BD"/>
              </w:rPr>
              <w:t>09</w:t>
            </w:r>
            <w:r w:rsidRPr="001C653E">
              <w:rPr>
                <w:sz w:val="20"/>
                <w:szCs w:val="20"/>
                <w:lang w:val="en-US" w:bidi="bn-BD"/>
              </w:rPr>
              <w:t>A</w:t>
            </w:r>
            <w:r w:rsidRPr="001C653E">
              <w:rPr>
                <w:b/>
                <w:sz w:val="20"/>
                <w:szCs w:val="20"/>
              </w:rPr>
              <w:t xml:space="preserve"> (ALL “2” IN COLUMN MARKED WITH **) .......2</w:t>
            </w:r>
          </w:p>
        </w:tc>
        <w:tc>
          <w:tcPr>
            <w:tcW w:w="720" w:type="dxa"/>
            <w:tcBorders>
              <w:left w:val="single" w:sz="6" w:space="0" w:color="auto"/>
            </w:tcBorders>
          </w:tcPr>
          <w:p w:rsidR="00575863" w:rsidRPr="001C653E" w:rsidRDefault="00575863" w:rsidP="007167BF">
            <w:pPr>
              <w:rPr>
                <w:b/>
                <w:sz w:val="20"/>
                <w:szCs w:val="20"/>
                <w:lang w:bidi="bn-BD"/>
              </w:rPr>
            </w:pPr>
          </w:p>
          <w:p w:rsidR="00575863" w:rsidRPr="001C653E" w:rsidRDefault="00575863" w:rsidP="007167BF">
            <w:pPr>
              <w:rPr>
                <w:b/>
                <w:sz w:val="20"/>
                <w:szCs w:val="20"/>
                <w:lang w:bidi="bn-BD"/>
              </w:rPr>
            </w:pPr>
          </w:p>
          <w:p w:rsidR="00575863" w:rsidRPr="001C653E" w:rsidRDefault="00575863" w:rsidP="00795858">
            <w:pPr>
              <w:rPr>
                <w:b/>
                <w:sz w:val="20"/>
                <w:szCs w:val="20"/>
                <w:lang w:bidi="bn-BD"/>
              </w:rPr>
            </w:pPr>
          </w:p>
          <w:p w:rsidR="00575863" w:rsidRPr="001C653E" w:rsidRDefault="00575863" w:rsidP="00795858">
            <w:pPr>
              <w:rPr>
                <w:b/>
                <w:sz w:val="20"/>
                <w:szCs w:val="20"/>
                <w:cs/>
                <w:lang w:bidi="bn-BD"/>
              </w:rPr>
            </w:pPr>
            <w:r w:rsidRPr="001C653E">
              <w:rPr>
                <w:b/>
                <w:sz w:val="20"/>
                <w:szCs w:val="20"/>
                <w:lang w:bidi="bn-BD"/>
              </w:rPr>
              <w:sym w:font="Symbol" w:char="F0DE"/>
            </w:r>
            <w:r w:rsidRPr="001C653E">
              <w:rPr>
                <w:b/>
                <w:sz w:val="20"/>
                <w:szCs w:val="20"/>
                <w:cs/>
                <w:lang w:bidi="bn-BD"/>
              </w:rPr>
              <w:t>101</w:t>
            </w:r>
            <w:r w:rsidRPr="001C653E">
              <w:rPr>
                <w:rFonts w:hint="cs"/>
                <w:b/>
                <w:sz w:val="20"/>
                <w:szCs w:val="20"/>
                <w:cs/>
                <w:lang w:bidi="bn-BD"/>
              </w:rPr>
              <w:t>1</w:t>
            </w: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918"/>
        </w:trPr>
        <w:tc>
          <w:tcPr>
            <w:tcW w:w="628" w:type="dxa"/>
            <w:tcBorders>
              <w:bottom w:val="nil"/>
              <w:right w:val="single" w:sz="12" w:space="0" w:color="auto"/>
            </w:tcBorders>
          </w:tcPr>
          <w:p w:rsidR="00575863" w:rsidRPr="001C653E" w:rsidRDefault="00575863" w:rsidP="0000653A">
            <w:pPr>
              <w:numPr>
                <w:ilvl w:val="0"/>
                <w:numId w:val="28"/>
              </w:numPr>
              <w:jc w:val="both"/>
              <w:rPr>
                <w:sz w:val="20"/>
                <w:szCs w:val="20"/>
              </w:rPr>
            </w:pPr>
          </w:p>
        </w:tc>
        <w:tc>
          <w:tcPr>
            <w:tcW w:w="4052" w:type="dxa"/>
            <w:gridSpan w:val="2"/>
            <w:tcBorders>
              <w:left w:val="nil"/>
            </w:tcBorders>
          </w:tcPr>
          <w:p w:rsidR="00575863" w:rsidRPr="001C653E" w:rsidRDefault="00575863" w:rsidP="007167BF">
            <w:pPr>
              <w:jc w:val="both"/>
              <w:rPr>
                <w:sz w:val="20"/>
                <w:szCs w:val="20"/>
              </w:rPr>
            </w:pPr>
            <w:r w:rsidRPr="001C653E">
              <w:rPr>
                <w:sz w:val="20"/>
                <w:szCs w:val="20"/>
              </w:rPr>
              <w:t>What were the reasons that made you go for help?</w:t>
            </w:r>
          </w:p>
          <w:p w:rsidR="00575863" w:rsidRPr="001C653E" w:rsidRDefault="00575863" w:rsidP="007167BF">
            <w:pPr>
              <w:rPr>
                <w:rFonts w:ascii="SutonnyMJ" w:hAnsi="SutonnyMJ"/>
                <w:sz w:val="20"/>
                <w:szCs w:val="20"/>
              </w:rPr>
            </w:pPr>
            <w:r w:rsidRPr="001C653E">
              <w:rPr>
                <w:rFonts w:ascii="SutonnyMJ" w:hAnsi="SutonnyMJ"/>
                <w:sz w:val="20"/>
                <w:szCs w:val="20"/>
              </w:rPr>
              <w:t>wK Kvi‡Y Avcwb Gme RvqMvq mvnvh¨ wb‡Z wM‡qwQ‡jb?</w:t>
            </w:r>
            <w:r w:rsidRPr="001C653E">
              <w:rPr>
                <w:rFonts w:ascii="SutonnyMJ" w:hAnsi="SutonnyMJ"/>
                <w:sz w:val="20"/>
                <w:szCs w:val="20"/>
              </w:rPr>
              <w:tab/>
            </w:r>
          </w:p>
          <w:p w:rsidR="00575863" w:rsidRPr="001C653E" w:rsidRDefault="00575863" w:rsidP="007167BF">
            <w:pPr>
              <w:jc w:val="both"/>
              <w:rPr>
                <w:sz w:val="20"/>
                <w:szCs w:val="20"/>
              </w:rPr>
            </w:pPr>
          </w:p>
          <w:p w:rsidR="00575863" w:rsidRPr="001C653E" w:rsidRDefault="00575863" w:rsidP="007167BF">
            <w:pPr>
              <w:jc w:val="both"/>
              <w:rPr>
                <w:sz w:val="20"/>
                <w:szCs w:val="20"/>
              </w:rPr>
            </w:pPr>
          </w:p>
          <w:p w:rsidR="00575863" w:rsidRPr="001C653E" w:rsidRDefault="00575863" w:rsidP="007167BF">
            <w:pPr>
              <w:jc w:val="both"/>
              <w:rPr>
                <w:b/>
                <w:sz w:val="20"/>
                <w:szCs w:val="20"/>
              </w:rPr>
            </w:pPr>
            <w:r w:rsidRPr="001C653E">
              <w:rPr>
                <w:b/>
                <w:sz w:val="20"/>
                <w:szCs w:val="20"/>
              </w:rPr>
              <w:t xml:space="preserve">MARK ALL MENTIONED </w:t>
            </w:r>
          </w:p>
          <w:p w:rsidR="00575863" w:rsidRPr="001C653E" w:rsidRDefault="00575863" w:rsidP="007167BF">
            <w:pPr>
              <w:rPr>
                <w:rFonts w:ascii="SutonnyMJ" w:hAnsi="SutonnyMJ"/>
                <w:sz w:val="20"/>
                <w:szCs w:val="20"/>
              </w:rPr>
            </w:pPr>
          </w:p>
          <w:p w:rsidR="00575863" w:rsidRPr="001C653E" w:rsidRDefault="00575863" w:rsidP="00F73C29">
            <w:pPr>
              <w:jc w:val="both"/>
              <w:rPr>
                <w:sz w:val="20"/>
                <w:szCs w:val="20"/>
              </w:rPr>
            </w:pPr>
            <w:r w:rsidRPr="001C653E">
              <w:rPr>
                <w:rFonts w:ascii="SutonnyMJ" w:hAnsi="SutonnyMJ"/>
                <w:i/>
                <w:sz w:val="20"/>
                <w:szCs w:val="20"/>
              </w:rPr>
              <w:t>cÖ‡hvR¨ me †KvW e„ËvwqZ Kiæb</w:t>
            </w:r>
            <w:r w:rsidRPr="001C653E">
              <w:rPr>
                <w:rFonts w:ascii="SutonnyMJ" w:hAnsi="SutonnyMJ"/>
                <w:b/>
                <w:i/>
                <w:sz w:val="20"/>
                <w:szCs w:val="20"/>
              </w:rPr>
              <w:t xml:space="preserve"> </w:t>
            </w:r>
          </w:p>
        </w:tc>
        <w:tc>
          <w:tcPr>
            <w:tcW w:w="5310" w:type="dxa"/>
            <w:gridSpan w:val="6"/>
            <w:tcBorders>
              <w:right w:val="nil"/>
            </w:tcBorders>
          </w:tcPr>
          <w:p w:rsidR="00575863" w:rsidRPr="001C653E" w:rsidRDefault="00575863" w:rsidP="00877E64">
            <w:pPr>
              <w:tabs>
                <w:tab w:val="right" w:leader="dot" w:pos="5103"/>
              </w:tabs>
              <w:rPr>
                <w:sz w:val="20"/>
                <w:szCs w:val="20"/>
              </w:rPr>
            </w:pPr>
            <w:r w:rsidRPr="001C653E">
              <w:rPr>
                <w:sz w:val="20"/>
                <w:szCs w:val="20"/>
              </w:rPr>
              <w:t>ENCOURAGED BY FRIENDS/FAMILY(</w:t>
            </w:r>
            <w:r w:rsidRPr="001C653E">
              <w:rPr>
                <w:rFonts w:ascii="SutonnyMJ" w:hAnsi="SutonnyMJ"/>
                <w:sz w:val="20"/>
                <w:szCs w:val="20"/>
              </w:rPr>
              <w:t>eÜzz-evÜe/cwievi Drmvn †`qvq</w:t>
            </w:r>
            <w:r w:rsidRPr="001C653E">
              <w:rPr>
                <w:sz w:val="20"/>
                <w:szCs w:val="20"/>
              </w:rPr>
              <w:t>)</w:t>
            </w:r>
            <w:r w:rsidRPr="001C653E">
              <w:rPr>
                <w:sz w:val="20"/>
                <w:szCs w:val="20"/>
              </w:rPr>
              <w:tab/>
              <w:t>A</w:t>
            </w:r>
          </w:p>
          <w:p w:rsidR="00575863" w:rsidRPr="001C653E" w:rsidRDefault="00575863" w:rsidP="00877E64">
            <w:pPr>
              <w:tabs>
                <w:tab w:val="right" w:leader="dot" w:pos="5103"/>
              </w:tabs>
              <w:rPr>
                <w:sz w:val="20"/>
                <w:szCs w:val="20"/>
              </w:rPr>
            </w:pPr>
            <w:r w:rsidRPr="001C653E">
              <w:rPr>
                <w:sz w:val="20"/>
                <w:szCs w:val="20"/>
              </w:rPr>
              <w:t>COULD NOT ENDURE MORE(</w:t>
            </w:r>
            <w:r w:rsidRPr="001C653E">
              <w:rPr>
                <w:rFonts w:ascii="SutonnyMJ" w:hAnsi="SutonnyMJ"/>
                <w:sz w:val="20"/>
                <w:szCs w:val="20"/>
              </w:rPr>
              <w:t>Avi mn¨ Kiv hvw”Qj</w:t>
            </w:r>
            <w:r w:rsidRPr="001C653E">
              <w:rPr>
                <w:rFonts w:ascii="SutonnyMJ" w:hAnsi="SutonnyMJ"/>
              </w:rPr>
              <w:t xml:space="preserve"> </w:t>
            </w:r>
            <w:r w:rsidRPr="001C653E">
              <w:rPr>
                <w:rFonts w:ascii="SutonnyMJ" w:hAnsi="SutonnyMJ"/>
                <w:sz w:val="20"/>
                <w:szCs w:val="20"/>
              </w:rPr>
              <w:t>bv</w:t>
            </w:r>
            <w:r w:rsidRPr="001C653E">
              <w:rPr>
                <w:sz w:val="20"/>
                <w:szCs w:val="20"/>
              </w:rPr>
              <w:t>)</w:t>
            </w:r>
            <w:r w:rsidRPr="001C653E">
              <w:rPr>
                <w:sz w:val="20"/>
                <w:szCs w:val="20"/>
              </w:rPr>
              <w:tab/>
              <w:t>B</w:t>
            </w:r>
          </w:p>
          <w:p w:rsidR="00575863" w:rsidRPr="001C653E" w:rsidRDefault="00575863" w:rsidP="00877E64">
            <w:pPr>
              <w:tabs>
                <w:tab w:val="right" w:leader="dot" w:pos="5103"/>
              </w:tabs>
              <w:rPr>
                <w:sz w:val="20"/>
                <w:szCs w:val="20"/>
              </w:rPr>
            </w:pPr>
            <w:r w:rsidRPr="001C653E">
              <w:rPr>
                <w:sz w:val="20"/>
                <w:szCs w:val="20"/>
              </w:rPr>
              <w:t>BADLY INJURED(</w:t>
            </w:r>
            <w:r w:rsidRPr="001C653E">
              <w:rPr>
                <w:rFonts w:ascii="SutonnyMJ" w:hAnsi="SutonnyMJ"/>
                <w:sz w:val="20"/>
                <w:szCs w:val="20"/>
              </w:rPr>
              <w:t>gvivZ¥Kfv‡e</w:t>
            </w:r>
            <w:r w:rsidRPr="001C653E">
              <w:rPr>
                <w:rFonts w:ascii="SutonnyMJ" w:hAnsi="SutonnyMJ"/>
              </w:rPr>
              <w:t xml:space="preserve"> </w:t>
            </w:r>
            <w:r w:rsidRPr="001C653E">
              <w:rPr>
                <w:rFonts w:ascii="SutonnyMJ" w:hAnsi="SutonnyMJ"/>
                <w:sz w:val="20"/>
                <w:szCs w:val="20"/>
              </w:rPr>
              <w:t>AvnZ nIqvq</w:t>
            </w:r>
            <w:r w:rsidRPr="001C653E">
              <w:rPr>
                <w:sz w:val="20"/>
                <w:szCs w:val="20"/>
              </w:rPr>
              <w:t>)</w:t>
            </w:r>
            <w:r w:rsidRPr="001C653E">
              <w:rPr>
                <w:sz w:val="20"/>
                <w:szCs w:val="20"/>
              </w:rPr>
              <w:tab/>
              <w:t>C</w:t>
            </w:r>
          </w:p>
          <w:p w:rsidR="00575863" w:rsidRPr="001C653E" w:rsidRDefault="00575863" w:rsidP="00877E64">
            <w:pPr>
              <w:tabs>
                <w:tab w:val="left" w:leader="hyphen" w:pos="3852"/>
              </w:tabs>
              <w:ind w:right="72"/>
              <w:rPr>
                <w:rFonts w:ascii="SutonnyMJ" w:hAnsi="SutonnyMJ"/>
                <w:sz w:val="20"/>
                <w:szCs w:val="20"/>
              </w:rPr>
            </w:pPr>
            <w:r w:rsidRPr="001C653E">
              <w:rPr>
                <w:sz w:val="20"/>
                <w:szCs w:val="20"/>
              </w:rPr>
              <w:t>HE THREATENED OR TRIED TO KILL HER(</w:t>
            </w:r>
            <w:r w:rsidRPr="001C653E">
              <w:rPr>
                <w:rFonts w:ascii="SutonnyMJ" w:hAnsi="SutonnyMJ"/>
                <w:sz w:val="20"/>
                <w:szCs w:val="20"/>
              </w:rPr>
              <w:t>¯^vgx Ly‡bi ûgwK w`‡q‡Q ev Lyb Kivi †Póv K‡i‡Q</w:t>
            </w:r>
            <w:r w:rsidRPr="001C653E">
              <w:rPr>
                <w:sz w:val="20"/>
                <w:szCs w:val="20"/>
              </w:rPr>
              <w:t>)</w:t>
            </w:r>
            <w:r w:rsidRPr="001C653E">
              <w:rPr>
                <w:sz w:val="20"/>
                <w:szCs w:val="20"/>
              </w:rPr>
              <w:tab/>
              <w:t>D</w:t>
            </w:r>
          </w:p>
          <w:p w:rsidR="00575863" w:rsidRPr="001C653E" w:rsidRDefault="00575863" w:rsidP="00877E64">
            <w:pPr>
              <w:tabs>
                <w:tab w:val="left" w:leader="hyphen" w:pos="3852"/>
              </w:tabs>
              <w:ind w:right="72"/>
              <w:rPr>
                <w:rFonts w:ascii="SutonnyMJ" w:hAnsi="SutonnyMJ"/>
                <w:sz w:val="20"/>
                <w:szCs w:val="20"/>
              </w:rPr>
            </w:pPr>
            <w:r w:rsidRPr="001C653E">
              <w:rPr>
                <w:sz w:val="20"/>
                <w:szCs w:val="20"/>
              </w:rPr>
              <w:t>HE THREATENED OR HIT CHILDREN(</w:t>
            </w:r>
            <w:r w:rsidRPr="001C653E">
              <w:rPr>
                <w:rFonts w:ascii="SutonnyMJ" w:hAnsi="SutonnyMJ"/>
                <w:sz w:val="20"/>
                <w:szCs w:val="20"/>
              </w:rPr>
              <w:t>¯^vgx ev”Pv‡`i gvievi ûgwK w`‡q‡Q ev †g‡i‡Q</w:t>
            </w:r>
            <w:r w:rsidRPr="001C653E">
              <w:rPr>
                <w:sz w:val="20"/>
                <w:szCs w:val="20"/>
              </w:rPr>
              <w:t>)</w:t>
            </w:r>
            <w:r w:rsidRPr="001C653E">
              <w:rPr>
                <w:sz w:val="20"/>
                <w:szCs w:val="20"/>
              </w:rPr>
              <w:tab/>
              <w:t>E</w:t>
            </w:r>
          </w:p>
          <w:p w:rsidR="00575863" w:rsidRPr="001C653E" w:rsidRDefault="00575863" w:rsidP="00877E64">
            <w:pPr>
              <w:tabs>
                <w:tab w:val="right" w:leader="dot" w:pos="5103"/>
              </w:tabs>
              <w:rPr>
                <w:sz w:val="20"/>
                <w:szCs w:val="20"/>
              </w:rPr>
            </w:pPr>
            <w:r w:rsidRPr="001C653E">
              <w:rPr>
                <w:sz w:val="20"/>
                <w:szCs w:val="20"/>
              </w:rPr>
              <w:t>SAW THAT CHILDREN SUFFERING(</w:t>
            </w:r>
            <w:r w:rsidRPr="001C653E">
              <w:rPr>
                <w:rFonts w:ascii="SutonnyMJ" w:hAnsi="SutonnyMJ"/>
                <w:sz w:val="20"/>
                <w:szCs w:val="20"/>
              </w:rPr>
              <w:t>ev”Pv‡`i Kó †`‡L</w:t>
            </w:r>
            <w:r w:rsidRPr="001C653E">
              <w:rPr>
                <w:sz w:val="20"/>
                <w:szCs w:val="20"/>
              </w:rPr>
              <w:t>)</w:t>
            </w:r>
            <w:r w:rsidRPr="001C653E">
              <w:rPr>
                <w:sz w:val="20"/>
                <w:szCs w:val="20"/>
              </w:rPr>
              <w:tab/>
              <w:t>F</w:t>
            </w:r>
          </w:p>
          <w:p w:rsidR="00575863" w:rsidRPr="001C653E" w:rsidRDefault="00575863" w:rsidP="00877E64">
            <w:pPr>
              <w:tabs>
                <w:tab w:val="right" w:leader="dot" w:pos="5103"/>
              </w:tabs>
              <w:rPr>
                <w:sz w:val="20"/>
                <w:szCs w:val="20"/>
              </w:rPr>
            </w:pPr>
            <w:r w:rsidRPr="001C653E">
              <w:rPr>
                <w:sz w:val="20"/>
                <w:szCs w:val="20"/>
              </w:rPr>
              <w:t>THROWN OUT OF THE HOME(</w:t>
            </w:r>
            <w:r w:rsidRPr="001C653E">
              <w:rPr>
                <w:rFonts w:ascii="SutonnyMJ" w:hAnsi="SutonnyMJ"/>
                <w:sz w:val="20"/>
                <w:szCs w:val="20"/>
              </w:rPr>
              <w:t>evox †_‡K Zvwo‡q †`Iqvq</w:t>
            </w:r>
            <w:r w:rsidRPr="001C653E">
              <w:rPr>
                <w:sz w:val="20"/>
                <w:szCs w:val="20"/>
              </w:rPr>
              <w:t>)</w:t>
            </w:r>
            <w:r w:rsidRPr="001C653E">
              <w:rPr>
                <w:sz w:val="20"/>
                <w:szCs w:val="20"/>
              </w:rPr>
              <w:tab/>
              <w:t>G</w:t>
            </w:r>
          </w:p>
          <w:p w:rsidR="00575863" w:rsidRPr="001C653E" w:rsidRDefault="00575863" w:rsidP="00877E64">
            <w:pPr>
              <w:tabs>
                <w:tab w:val="left" w:leader="hyphen" w:pos="3852"/>
              </w:tabs>
              <w:ind w:right="72"/>
              <w:rPr>
                <w:rFonts w:ascii="SutonnyMJ" w:hAnsi="SutonnyMJ"/>
                <w:sz w:val="20"/>
                <w:szCs w:val="20"/>
              </w:rPr>
            </w:pPr>
            <w:r w:rsidRPr="001C653E">
              <w:rPr>
                <w:sz w:val="20"/>
                <w:szCs w:val="20"/>
              </w:rPr>
              <w:t>AFRAID SHE WOULD KILL HIM(</w:t>
            </w:r>
          </w:p>
          <w:p w:rsidR="00575863" w:rsidRPr="001C653E" w:rsidRDefault="00575863" w:rsidP="00877E64">
            <w:pPr>
              <w:tabs>
                <w:tab w:val="right" w:leader="dot" w:pos="5103"/>
              </w:tabs>
              <w:rPr>
                <w:sz w:val="20"/>
                <w:szCs w:val="20"/>
              </w:rPr>
            </w:pPr>
            <w:r w:rsidRPr="001C653E">
              <w:rPr>
                <w:rFonts w:ascii="SutonnyMJ" w:hAnsi="SutonnyMJ"/>
                <w:sz w:val="20"/>
                <w:szCs w:val="20"/>
              </w:rPr>
              <w:t>¯^vgx‡K Lyb K‡i †dj‡Z cv‡ib GB f‡q</w:t>
            </w:r>
            <w:r w:rsidRPr="001C653E">
              <w:rPr>
                <w:sz w:val="20"/>
                <w:szCs w:val="20"/>
              </w:rPr>
              <w:t>)</w:t>
            </w:r>
            <w:r w:rsidRPr="001C653E">
              <w:rPr>
                <w:sz w:val="20"/>
                <w:szCs w:val="20"/>
              </w:rPr>
              <w:tab/>
              <w:t>H</w:t>
            </w:r>
          </w:p>
          <w:p w:rsidR="00575863" w:rsidRPr="001C653E" w:rsidRDefault="00575863" w:rsidP="00877E64">
            <w:pPr>
              <w:tabs>
                <w:tab w:val="right" w:leader="dot" w:pos="5103"/>
              </w:tabs>
              <w:rPr>
                <w:sz w:val="20"/>
                <w:szCs w:val="20"/>
              </w:rPr>
            </w:pPr>
            <w:r w:rsidRPr="001C653E">
              <w:rPr>
                <w:sz w:val="20"/>
                <w:szCs w:val="20"/>
              </w:rPr>
              <w:t xml:space="preserve">OTHER  (specify): </w:t>
            </w:r>
            <w:r w:rsidRPr="001C653E">
              <w:rPr>
                <w:rFonts w:ascii="SutonnyMJ" w:hAnsi="SutonnyMJ"/>
                <w:sz w:val="20"/>
                <w:szCs w:val="20"/>
              </w:rPr>
              <w:t>Ab¨vb¨ (D‡jøL Kiæb)</w:t>
            </w:r>
            <w:r w:rsidRPr="001C653E">
              <w:rPr>
                <w:sz w:val="20"/>
                <w:szCs w:val="20"/>
              </w:rPr>
              <w:t>___________________ X</w:t>
            </w:r>
          </w:p>
          <w:p w:rsidR="00575863" w:rsidRPr="001C653E" w:rsidRDefault="00575863" w:rsidP="007167BF">
            <w:pPr>
              <w:tabs>
                <w:tab w:val="right" w:leader="dot" w:pos="5103"/>
              </w:tabs>
              <w:rPr>
                <w:sz w:val="20"/>
                <w:szCs w:val="20"/>
              </w:rPr>
            </w:pPr>
          </w:p>
        </w:tc>
        <w:tc>
          <w:tcPr>
            <w:tcW w:w="720" w:type="dxa"/>
            <w:tcBorders>
              <w:left w:val="single" w:sz="6" w:space="0" w:color="auto"/>
            </w:tcBorders>
          </w:tcPr>
          <w:p w:rsidR="00575863" w:rsidRPr="001C653E" w:rsidRDefault="00575863" w:rsidP="007167BF">
            <w:pPr>
              <w:jc w:val="both"/>
              <w:rPr>
                <w:sz w:val="20"/>
                <w:szCs w:val="20"/>
              </w:rPr>
            </w:pPr>
          </w:p>
          <w:p w:rsidR="00575863" w:rsidRPr="001C653E" w:rsidRDefault="00575863" w:rsidP="007167BF">
            <w:pPr>
              <w:jc w:val="both"/>
              <w:rPr>
                <w:sz w:val="20"/>
                <w:szCs w:val="20"/>
              </w:rPr>
            </w:pPr>
          </w:p>
          <w:p w:rsidR="00575863" w:rsidRPr="001C653E" w:rsidRDefault="00575863" w:rsidP="007167BF">
            <w:pPr>
              <w:jc w:val="both"/>
              <w:rPr>
                <w:sz w:val="20"/>
                <w:szCs w:val="20"/>
              </w:rPr>
            </w:pPr>
          </w:p>
          <w:p w:rsidR="00575863" w:rsidRPr="001C653E" w:rsidRDefault="00575863" w:rsidP="007167BF">
            <w:pPr>
              <w:rPr>
                <w:rFonts w:cs="Vrinda"/>
                <w:b/>
                <w:sz w:val="20"/>
                <w:szCs w:val="20"/>
                <w:lang w:val="en-US" w:bidi="bn-BD"/>
              </w:rPr>
            </w:pPr>
            <w:r w:rsidRPr="001C653E">
              <w:rPr>
                <w:b/>
                <w:sz w:val="20"/>
                <w:szCs w:val="20"/>
              </w:rPr>
              <w:t xml:space="preserve">FOR ALL OPTIONS GO TO </w:t>
            </w:r>
            <w:r w:rsidRPr="001C653E">
              <w:rPr>
                <w:b/>
                <w:sz w:val="20"/>
                <w:szCs w:val="20"/>
                <w:cs/>
                <w:lang w:bidi="bn-BD"/>
              </w:rPr>
              <w:t>1012</w:t>
            </w:r>
          </w:p>
          <w:p w:rsidR="00575863" w:rsidRPr="001C653E" w:rsidRDefault="00575863" w:rsidP="005118A3">
            <w:pPr>
              <w:tabs>
                <w:tab w:val="right" w:leader="dot" w:pos="5103"/>
              </w:tabs>
              <w:jc w:val="both"/>
              <w:rPr>
                <w:rFonts w:ascii="SutonnyMJ" w:hAnsi="SutonnyMJ" w:cs="Vrinda"/>
                <w:sz w:val="20"/>
                <w:szCs w:val="20"/>
                <w:cs/>
                <w:lang w:bidi="bn-BD"/>
              </w:rPr>
            </w:pPr>
            <w:r w:rsidRPr="001C653E">
              <w:rPr>
                <w:rFonts w:ascii="SutonnyMJ" w:hAnsi="SutonnyMJ"/>
                <w:sz w:val="20"/>
                <w:szCs w:val="20"/>
              </w:rPr>
              <w:t>†h †Kvb DË‡ii Rb¨</w:t>
            </w:r>
          </w:p>
          <w:p w:rsidR="00575863" w:rsidRPr="001C653E" w:rsidRDefault="00575863" w:rsidP="007C0185">
            <w:pPr>
              <w:tabs>
                <w:tab w:val="right" w:leader="dot" w:pos="5103"/>
              </w:tabs>
              <w:jc w:val="both"/>
              <w:rPr>
                <w:rFonts w:cs="Vrinda"/>
                <w:b/>
                <w:sz w:val="20"/>
                <w:szCs w:val="20"/>
                <w:cs/>
                <w:lang w:bidi="bn-BD"/>
              </w:rPr>
            </w:pPr>
            <w:r w:rsidRPr="001C653E">
              <w:rPr>
                <w:b/>
                <w:sz w:val="20"/>
                <w:szCs w:val="20"/>
                <w:cs/>
                <w:lang w:bidi="bn-BD"/>
              </w:rPr>
              <w:t>1012</w:t>
            </w:r>
            <w:r w:rsidRPr="001C653E">
              <w:rPr>
                <w:rFonts w:cs="Vrinda" w:hint="cs"/>
                <w:b/>
                <w:sz w:val="20"/>
                <w:szCs w:val="20"/>
                <w:cs/>
                <w:lang w:bidi="bn-BD"/>
              </w:rPr>
              <w:t xml:space="preserve"> </w:t>
            </w:r>
            <w:r w:rsidRPr="001C653E">
              <w:rPr>
                <w:rFonts w:ascii="SutonnyMJ" w:hAnsi="SutonnyMJ"/>
                <w:sz w:val="20"/>
                <w:szCs w:val="20"/>
              </w:rPr>
              <w:t>G hvb</w:t>
            </w:r>
            <w:r w:rsidRPr="001C653E">
              <w:rPr>
                <w:rFonts w:cs="Vrinda"/>
                <w:b/>
                <w:sz w:val="20"/>
                <w:szCs w:val="20"/>
                <w:lang w:bidi="bn-BD"/>
              </w:rPr>
              <w:t xml:space="preserve">  </w:t>
            </w: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3538"/>
        </w:trPr>
        <w:tc>
          <w:tcPr>
            <w:tcW w:w="628" w:type="dxa"/>
            <w:tcBorders>
              <w:bottom w:val="single" w:sz="6" w:space="0" w:color="auto"/>
              <w:right w:val="single" w:sz="12" w:space="0" w:color="auto"/>
            </w:tcBorders>
          </w:tcPr>
          <w:p w:rsidR="00575863" w:rsidRPr="001C653E" w:rsidRDefault="00575863" w:rsidP="0000653A">
            <w:pPr>
              <w:numPr>
                <w:ilvl w:val="0"/>
                <w:numId w:val="28"/>
              </w:numPr>
              <w:jc w:val="both"/>
              <w:rPr>
                <w:sz w:val="20"/>
                <w:szCs w:val="20"/>
              </w:rPr>
            </w:pPr>
          </w:p>
        </w:tc>
        <w:tc>
          <w:tcPr>
            <w:tcW w:w="3872" w:type="dxa"/>
            <w:tcBorders>
              <w:left w:val="nil"/>
            </w:tcBorders>
          </w:tcPr>
          <w:p w:rsidR="00575863" w:rsidRPr="001C653E" w:rsidRDefault="00575863" w:rsidP="007167BF">
            <w:pPr>
              <w:jc w:val="both"/>
              <w:rPr>
                <w:sz w:val="20"/>
                <w:szCs w:val="20"/>
              </w:rPr>
            </w:pPr>
            <w:r w:rsidRPr="001C653E">
              <w:rPr>
                <w:sz w:val="20"/>
                <w:szCs w:val="20"/>
              </w:rPr>
              <w:t>What were the reasons that you did not go to any of these?</w:t>
            </w:r>
          </w:p>
          <w:p w:rsidR="00575863" w:rsidRPr="001C653E" w:rsidRDefault="00575863" w:rsidP="007167BF">
            <w:pPr>
              <w:rPr>
                <w:rFonts w:ascii="SutonnyMJ" w:hAnsi="SutonnyMJ"/>
                <w:sz w:val="20"/>
                <w:szCs w:val="20"/>
              </w:rPr>
            </w:pPr>
            <w:r w:rsidRPr="001C653E">
              <w:rPr>
                <w:rFonts w:ascii="SutonnyMJ" w:hAnsi="SutonnyMJ"/>
                <w:sz w:val="20"/>
                <w:szCs w:val="20"/>
              </w:rPr>
              <w:t xml:space="preserve">†Kb Avcwb Kv‡iv Kv‡Q mvnvh¨ PvB‡Z hvb wb? </w:t>
            </w:r>
          </w:p>
          <w:p w:rsidR="00575863" w:rsidRPr="001C653E" w:rsidRDefault="00575863" w:rsidP="007167BF">
            <w:pPr>
              <w:jc w:val="both"/>
              <w:rPr>
                <w:sz w:val="20"/>
                <w:szCs w:val="20"/>
              </w:rPr>
            </w:pPr>
          </w:p>
          <w:p w:rsidR="00575863" w:rsidRPr="001C653E" w:rsidRDefault="00575863" w:rsidP="007167BF">
            <w:pPr>
              <w:jc w:val="both"/>
              <w:rPr>
                <w:sz w:val="20"/>
                <w:szCs w:val="20"/>
              </w:rPr>
            </w:pPr>
            <w:r w:rsidRPr="001C653E">
              <w:rPr>
                <w:sz w:val="20"/>
                <w:szCs w:val="20"/>
              </w:rPr>
              <w:t>MARK ALL MENTIONED</w:t>
            </w:r>
          </w:p>
          <w:p w:rsidR="00575863" w:rsidRPr="001C653E" w:rsidRDefault="00575863" w:rsidP="007167BF">
            <w:pPr>
              <w:jc w:val="both"/>
              <w:rPr>
                <w:sz w:val="20"/>
                <w:szCs w:val="20"/>
              </w:rPr>
            </w:pPr>
          </w:p>
          <w:p w:rsidR="00575863" w:rsidRPr="001C653E" w:rsidRDefault="00575863" w:rsidP="007167BF">
            <w:pPr>
              <w:jc w:val="both"/>
              <w:rPr>
                <w:sz w:val="20"/>
                <w:szCs w:val="20"/>
              </w:rPr>
            </w:pPr>
          </w:p>
          <w:p w:rsidR="00575863" w:rsidRPr="001C653E" w:rsidRDefault="00575863" w:rsidP="00806F21">
            <w:pPr>
              <w:pStyle w:val="CommentText"/>
            </w:pPr>
            <w:r w:rsidRPr="001C653E">
              <w:rPr>
                <w:rFonts w:ascii="SutonnyMJ" w:hAnsi="SutonnyMJ"/>
                <w:b/>
                <w:i/>
              </w:rPr>
              <w:t>cÖ‡hvR¨ me †Kv‡W `vM w`b</w:t>
            </w:r>
          </w:p>
          <w:p w:rsidR="00575863" w:rsidRPr="001C653E" w:rsidRDefault="00575863" w:rsidP="007167BF">
            <w:pPr>
              <w:jc w:val="both"/>
              <w:rPr>
                <w:sz w:val="20"/>
                <w:szCs w:val="20"/>
              </w:rPr>
            </w:pPr>
          </w:p>
        </w:tc>
        <w:tc>
          <w:tcPr>
            <w:tcW w:w="5490" w:type="dxa"/>
            <w:gridSpan w:val="7"/>
            <w:tcBorders>
              <w:right w:val="nil"/>
            </w:tcBorders>
          </w:tcPr>
          <w:p w:rsidR="00575863" w:rsidRPr="001C653E" w:rsidRDefault="00575863" w:rsidP="00877E64">
            <w:pPr>
              <w:pStyle w:val="BodyText"/>
              <w:tabs>
                <w:tab w:val="left" w:pos="360"/>
                <w:tab w:val="right" w:leader="dot" w:pos="5103"/>
              </w:tabs>
              <w:rPr>
                <w:b w:val="0"/>
                <w:sz w:val="20"/>
                <w:szCs w:val="20"/>
              </w:rPr>
            </w:pPr>
            <w:r w:rsidRPr="001C653E">
              <w:rPr>
                <w:b w:val="0"/>
                <w:sz w:val="20"/>
                <w:szCs w:val="20"/>
              </w:rPr>
              <w:t>DON’T KNOW/NO ANSWER(</w:t>
            </w:r>
            <w:r w:rsidRPr="001C653E">
              <w:rPr>
                <w:rFonts w:ascii="SutonnyMJ" w:hAnsi="SutonnyMJ" w:cs="SutonnyMJ"/>
                <w:b w:val="0"/>
                <w:sz w:val="20"/>
                <w:szCs w:val="20"/>
              </w:rPr>
              <w:t>†Kvb D</w:t>
            </w:r>
            <w:r w:rsidRPr="001C653E">
              <w:rPr>
                <w:rFonts w:ascii="SutonnyMJ" w:hAnsi="SutonnyMJ"/>
                <w:b w:val="0"/>
                <w:sz w:val="20"/>
                <w:szCs w:val="20"/>
              </w:rPr>
              <w:t>Ëi †bB</w:t>
            </w:r>
            <w:r w:rsidRPr="001C653E">
              <w:rPr>
                <w:b w:val="0"/>
                <w:sz w:val="20"/>
                <w:szCs w:val="20"/>
              </w:rPr>
              <w:t>)</w:t>
            </w:r>
            <w:r w:rsidRPr="001C653E">
              <w:rPr>
                <w:b w:val="0"/>
                <w:sz w:val="20"/>
                <w:szCs w:val="20"/>
              </w:rPr>
              <w:tab/>
              <w:t>A</w:t>
            </w:r>
          </w:p>
          <w:p w:rsidR="00575863" w:rsidRPr="001C653E" w:rsidRDefault="00575863" w:rsidP="00877E64">
            <w:pPr>
              <w:pStyle w:val="BodyText"/>
              <w:tabs>
                <w:tab w:val="left" w:pos="360"/>
                <w:tab w:val="right" w:leader="dot" w:pos="5103"/>
              </w:tabs>
              <w:rPr>
                <w:b w:val="0"/>
                <w:sz w:val="20"/>
                <w:szCs w:val="20"/>
              </w:rPr>
            </w:pPr>
            <w:r w:rsidRPr="001C653E">
              <w:rPr>
                <w:b w:val="0"/>
                <w:sz w:val="20"/>
                <w:szCs w:val="20"/>
              </w:rPr>
              <w:t>FEAR OF THREATS/CONSEQUENCES/</w:t>
            </w:r>
          </w:p>
          <w:p w:rsidR="00575863" w:rsidRPr="001C653E" w:rsidRDefault="00575863" w:rsidP="00877E64">
            <w:pPr>
              <w:tabs>
                <w:tab w:val="left" w:leader="hyphen" w:pos="3582"/>
              </w:tabs>
              <w:rPr>
                <w:rFonts w:ascii="SutonnyMJ" w:hAnsi="SutonnyMJ"/>
                <w:sz w:val="20"/>
                <w:szCs w:val="20"/>
              </w:rPr>
            </w:pPr>
            <w:r w:rsidRPr="001C653E">
              <w:rPr>
                <w:sz w:val="20"/>
                <w:szCs w:val="20"/>
              </w:rPr>
              <w:t>MORE VIOLENCE</w:t>
            </w:r>
            <w:r w:rsidRPr="001C653E">
              <w:rPr>
                <w:b/>
                <w:sz w:val="20"/>
                <w:szCs w:val="20"/>
              </w:rPr>
              <w:t>(</w:t>
            </w:r>
            <w:r w:rsidRPr="001C653E">
              <w:rPr>
                <w:rFonts w:ascii="SutonnyMJ" w:hAnsi="SutonnyMJ"/>
                <w:sz w:val="20"/>
                <w:szCs w:val="20"/>
              </w:rPr>
              <w:t>ûgwKi f‡q, Ab¨vb¨ ¶wZi K_v †f‡e,</w:t>
            </w:r>
          </w:p>
          <w:p w:rsidR="00575863" w:rsidRPr="001C653E" w:rsidRDefault="00575863" w:rsidP="00877E64">
            <w:pPr>
              <w:pStyle w:val="BodyText"/>
              <w:tabs>
                <w:tab w:val="left" w:pos="360"/>
                <w:tab w:val="right" w:leader="dot" w:pos="5103"/>
              </w:tabs>
              <w:rPr>
                <w:b w:val="0"/>
                <w:sz w:val="20"/>
                <w:szCs w:val="20"/>
              </w:rPr>
            </w:pPr>
            <w:r w:rsidRPr="001C653E">
              <w:rPr>
                <w:rFonts w:ascii="SutonnyMJ" w:hAnsi="SutonnyMJ"/>
                <w:b w:val="0"/>
                <w:sz w:val="20"/>
                <w:szCs w:val="20"/>
              </w:rPr>
              <w:t>AZ¨vPvi †e‡o hvIqvi f‡q</w:t>
            </w:r>
            <w:r w:rsidRPr="001C653E">
              <w:rPr>
                <w:b w:val="0"/>
                <w:sz w:val="20"/>
                <w:szCs w:val="20"/>
              </w:rPr>
              <w:t>)</w:t>
            </w:r>
            <w:r w:rsidRPr="001C653E">
              <w:rPr>
                <w:b w:val="0"/>
                <w:sz w:val="20"/>
                <w:szCs w:val="20"/>
              </w:rPr>
              <w:tab/>
              <w:t>B</w:t>
            </w:r>
          </w:p>
          <w:p w:rsidR="00575863" w:rsidRPr="001C653E" w:rsidRDefault="00575863" w:rsidP="00877E64">
            <w:pPr>
              <w:tabs>
                <w:tab w:val="left" w:pos="360"/>
                <w:tab w:val="right" w:leader="dot" w:pos="5103"/>
              </w:tabs>
              <w:rPr>
                <w:sz w:val="20"/>
                <w:szCs w:val="20"/>
              </w:rPr>
            </w:pPr>
            <w:r w:rsidRPr="001C653E">
              <w:rPr>
                <w:sz w:val="20"/>
                <w:szCs w:val="20"/>
              </w:rPr>
              <w:t>VIOLENCE NORMAL/NOT SERIOUS (</w:t>
            </w:r>
            <w:r w:rsidRPr="001C653E">
              <w:rPr>
                <w:rFonts w:ascii="SutonnyMJ" w:hAnsi="SutonnyMJ"/>
                <w:iCs/>
                <w:sz w:val="20"/>
                <w:szCs w:val="20"/>
              </w:rPr>
              <w:t>G ai‡bi wbh©vZb †Zv ¯^vfvweK/GUv ¸iæZi bq</w:t>
            </w:r>
            <w:r w:rsidRPr="001C653E">
              <w:rPr>
                <w:iCs/>
                <w:sz w:val="20"/>
                <w:szCs w:val="20"/>
              </w:rPr>
              <w:t>)</w:t>
            </w:r>
            <w:r w:rsidRPr="001C653E">
              <w:rPr>
                <w:sz w:val="20"/>
                <w:szCs w:val="20"/>
              </w:rPr>
              <w:tab/>
              <w:t>C</w:t>
            </w:r>
          </w:p>
          <w:p w:rsidR="00575863" w:rsidRPr="001C653E" w:rsidRDefault="00575863" w:rsidP="00877E64">
            <w:pPr>
              <w:tabs>
                <w:tab w:val="left" w:leader="hyphen" w:pos="3582"/>
              </w:tabs>
              <w:rPr>
                <w:b/>
                <w:sz w:val="20"/>
                <w:szCs w:val="20"/>
              </w:rPr>
            </w:pPr>
            <w:r w:rsidRPr="001C653E">
              <w:rPr>
                <w:sz w:val="20"/>
                <w:szCs w:val="20"/>
              </w:rPr>
              <w:t>EMBARRASSED/ASHAMED/AFRAID WOULD NOTBE BELIEVED OR WOULD BE BLAMED</w:t>
            </w:r>
            <w:r w:rsidRPr="001C653E">
              <w:rPr>
                <w:b/>
                <w:sz w:val="20"/>
                <w:szCs w:val="20"/>
              </w:rPr>
              <w:t>(</w:t>
            </w:r>
            <w:r w:rsidRPr="001C653E">
              <w:rPr>
                <w:rFonts w:ascii="SutonnyMJ" w:hAnsi="SutonnyMJ"/>
                <w:sz w:val="20"/>
                <w:szCs w:val="20"/>
              </w:rPr>
              <w:t>j¾vq/f‡q †h †KD wek¦vm Ki‡e bv ev †`vlv‡ivc Ki‡e</w:t>
            </w:r>
            <w:r w:rsidRPr="001C653E">
              <w:rPr>
                <w:sz w:val="20"/>
                <w:szCs w:val="20"/>
              </w:rPr>
              <w:t>) ..............................................................D</w:t>
            </w:r>
          </w:p>
          <w:p w:rsidR="00575863" w:rsidRPr="001C653E" w:rsidRDefault="00575863" w:rsidP="00877E64">
            <w:pPr>
              <w:tabs>
                <w:tab w:val="left" w:pos="360"/>
                <w:tab w:val="right" w:leader="dot" w:pos="5103"/>
              </w:tabs>
              <w:rPr>
                <w:sz w:val="20"/>
                <w:szCs w:val="20"/>
              </w:rPr>
            </w:pPr>
            <w:r w:rsidRPr="001C653E">
              <w:rPr>
                <w:sz w:val="20"/>
                <w:szCs w:val="20"/>
              </w:rPr>
              <w:t>BELIEVED NOT HELP/KNOW OTHER WOMEN NOT</w:t>
            </w:r>
          </w:p>
          <w:p w:rsidR="00575863" w:rsidRPr="001C653E" w:rsidRDefault="00575863" w:rsidP="00877E64">
            <w:pPr>
              <w:tabs>
                <w:tab w:val="left" w:leader="hyphen" w:pos="3582"/>
              </w:tabs>
              <w:rPr>
                <w:rFonts w:ascii="SutonnyMJ" w:hAnsi="SutonnyMJ"/>
                <w:sz w:val="20"/>
                <w:szCs w:val="20"/>
              </w:rPr>
            </w:pPr>
            <w:r w:rsidRPr="001C653E">
              <w:rPr>
                <w:sz w:val="20"/>
                <w:szCs w:val="20"/>
              </w:rPr>
              <w:t>HELPED(</w:t>
            </w:r>
            <w:r w:rsidRPr="001C653E">
              <w:rPr>
                <w:rFonts w:ascii="SutonnyMJ" w:hAnsi="SutonnyMJ"/>
                <w:sz w:val="20"/>
                <w:szCs w:val="20"/>
              </w:rPr>
              <w:t>‡Kvb jvf n‡e bv †f‡e/Ab¨ gwnjviv ‡Kvb</w:t>
            </w:r>
          </w:p>
          <w:p w:rsidR="00575863" w:rsidRPr="001C653E" w:rsidRDefault="00575863" w:rsidP="00877E64">
            <w:pPr>
              <w:tabs>
                <w:tab w:val="left" w:pos="360"/>
                <w:tab w:val="right" w:leader="dot" w:pos="5103"/>
              </w:tabs>
              <w:rPr>
                <w:sz w:val="20"/>
                <w:szCs w:val="20"/>
              </w:rPr>
            </w:pPr>
            <w:r w:rsidRPr="001C653E">
              <w:rPr>
                <w:rFonts w:ascii="SutonnyMJ" w:hAnsi="SutonnyMJ"/>
                <w:sz w:val="20"/>
                <w:szCs w:val="20"/>
              </w:rPr>
              <w:t>DcKvi cvq bvB †`‡L</w:t>
            </w:r>
            <w:r w:rsidRPr="001C653E">
              <w:rPr>
                <w:sz w:val="20"/>
                <w:szCs w:val="20"/>
              </w:rPr>
              <w:t>)</w:t>
            </w:r>
            <w:r w:rsidRPr="001C653E">
              <w:rPr>
                <w:sz w:val="20"/>
                <w:szCs w:val="20"/>
              </w:rPr>
              <w:tab/>
              <w:t>E</w:t>
            </w:r>
          </w:p>
          <w:p w:rsidR="00575863" w:rsidRPr="001C653E" w:rsidRDefault="00575863" w:rsidP="00877E64">
            <w:pPr>
              <w:tabs>
                <w:tab w:val="right" w:leader="dot" w:pos="5103"/>
              </w:tabs>
              <w:rPr>
                <w:sz w:val="20"/>
                <w:szCs w:val="20"/>
              </w:rPr>
            </w:pPr>
            <w:r w:rsidRPr="001C653E">
              <w:rPr>
                <w:sz w:val="20"/>
                <w:szCs w:val="20"/>
              </w:rPr>
              <w:t>AFRAID WOULD END RELATIONSHIP(</w:t>
            </w:r>
            <w:r w:rsidRPr="001C653E">
              <w:rPr>
                <w:rFonts w:ascii="SutonnyMJ" w:hAnsi="SutonnyMJ"/>
                <w:sz w:val="20"/>
                <w:szCs w:val="20"/>
              </w:rPr>
              <w:t>m¤úK© †kl n‡q hv‡e  GB f‡q</w:t>
            </w:r>
            <w:r w:rsidRPr="001C653E">
              <w:rPr>
                <w:sz w:val="20"/>
                <w:szCs w:val="20"/>
              </w:rPr>
              <w:t xml:space="preserve">) </w:t>
            </w:r>
            <w:r w:rsidRPr="001C653E">
              <w:rPr>
                <w:sz w:val="20"/>
                <w:szCs w:val="20"/>
              </w:rPr>
              <w:tab/>
              <w:t>F</w:t>
            </w:r>
          </w:p>
          <w:p w:rsidR="00575863" w:rsidRPr="001C653E" w:rsidRDefault="00575863" w:rsidP="00877E64">
            <w:pPr>
              <w:tabs>
                <w:tab w:val="right" w:leader="dot" w:pos="5103"/>
              </w:tabs>
              <w:rPr>
                <w:sz w:val="20"/>
                <w:szCs w:val="20"/>
              </w:rPr>
            </w:pPr>
            <w:r w:rsidRPr="001C653E">
              <w:rPr>
                <w:sz w:val="20"/>
                <w:szCs w:val="20"/>
              </w:rPr>
              <w:t>AFRAID WOULD LOSE CHILDREN(</w:t>
            </w:r>
            <w:r w:rsidRPr="001C653E">
              <w:rPr>
                <w:rFonts w:ascii="SutonnyMJ" w:hAnsi="SutonnyMJ"/>
                <w:sz w:val="20"/>
                <w:szCs w:val="20"/>
              </w:rPr>
              <w:t>ev”Pv nvivevi f‡q</w:t>
            </w:r>
            <w:r w:rsidRPr="001C653E">
              <w:rPr>
                <w:sz w:val="20"/>
                <w:szCs w:val="20"/>
              </w:rPr>
              <w:t>)</w:t>
            </w:r>
            <w:r w:rsidRPr="001C653E">
              <w:rPr>
                <w:sz w:val="20"/>
                <w:szCs w:val="20"/>
              </w:rPr>
              <w:tab/>
              <w:t>G</w:t>
            </w:r>
          </w:p>
          <w:p w:rsidR="00575863" w:rsidRPr="001C653E" w:rsidRDefault="00575863" w:rsidP="00877E64">
            <w:pPr>
              <w:tabs>
                <w:tab w:val="right" w:leader="dot" w:pos="5103"/>
              </w:tabs>
              <w:rPr>
                <w:sz w:val="20"/>
                <w:szCs w:val="20"/>
              </w:rPr>
            </w:pPr>
            <w:r w:rsidRPr="001C653E">
              <w:rPr>
                <w:sz w:val="20"/>
                <w:szCs w:val="20"/>
              </w:rPr>
              <w:t>BRING BAD NAME TO FAMILY (</w:t>
            </w:r>
            <w:r w:rsidRPr="001C653E">
              <w:rPr>
                <w:rFonts w:ascii="SutonnyMJ" w:hAnsi="SutonnyMJ"/>
                <w:sz w:val="20"/>
                <w:szCs w:val="20"/>
              </w:rPr>
              <w:t>cwiev‡ii e`bv‡gi f‡q</w:t>
            </w:r>
            <w:r w:rsidRPr="001C653E">
              <w:rPr>
                <w:sz w:val="20"/>
                <w:szCs w:val="20"/>
              </w:rPr>
              <w:t>)</w:t>
            </w:r>
            <w:r w:rsidRPr="001C653E">
              <w:rPr>
                <w:sz w:val="20"/>
                <w:szCs w:val="20"/>
              </w:rPr>
              <w:tab/>
              <w:t>H</w:t>
            </w:r>
          </w:p>
          <w:p w:rsidR="00575863" w:rsidRPr="001C653E" w:rsidRDefault="00575863" w:rsidP="00877E64">
            <w:pPr>
              <w:pStyle w:val="BodyText"/>
              <w:tabs>
                <w:tab w:val="left" w:pos="360"/>
                <w:tab w:val="right" w:leader="dot" w:pos="5103"/>
              </w:tabs>
              <w:rPr>
                <w:b w:val="0"/>
                <w:sz w:val="20"/>
                <w:szCs w:val="20"/>
              </w:rPr>
            </w:pPr>
            <w:r w:rsidRPr="001C653E">
              <w:rPr>
                <w:b w:val="0"/>
                <w:sz w:val="20"/>
                <w:szCs w:val="20"/>
              </w:rPr>
              <w:t xml:space="preserve">OTHER  (specify): </w:t>
            </w:r>
            <w:r w:rsidRPr="001C653E">
              <w:rPr>
                <w:rFonts w:ascii="SutonnyMJ" w:hAnsi="SutonnyMJ"/>
                <w:b w:val="0"/>
                <w:sz w:val="20"/>
                <w:szCs w:val="20"/>
              </w:rPr>
              <w:t xml:space="preserve">Ab¨vb¨ </w:t>
            </w:r>
            <w:r w:rsidRPr="001C653E">
              <w:rPr>
                <w:rFonts w:ascii="SutonnyMJ" w:hAnsi="SutonnyMJ"/>
                <w:b w:val="0"/>
                <w:bCs/>
                <w:sz w:val="20"/>
                <w:szCs w:val="20"/>
              </w:rPr>
              <w:t>(D‡jøL Kiæb)</w:t>
            </w:r>
            <w:r w:rsidRPr="001C653E">
              <w:rPr>
                <w:b w:val="0"/>
                <w:bCs/>
                <w:sz w:val="20"/>
                <w:szCs w:val="20"/>
              </w:rPr>
              <w:t>__________________</w:t>
            </w:r>
            <w:r w:rsidRPr="001C653E">
              <w:rPr>
                <w:b w:val="0"/>
                <w:sz w:val="20"/>
                <w:szCs w:val="20"/>
              </w:rPr>
              <w:t>_______________</w:t>
            </w:r>
            <w:r w:rsidRPr="001C653E">
              <w:rPr>
                <w:b w:val="0"/>
                <w:sz w:val="20"/>
                <w:szCs w:val="20"/>
              </w:rPr>
              <w:tab/>
              <w:t>X</w:t>
            </w:r>
          </w:p>
          <w:p w:rsidR="00575863" w:rsidRPr="001C653E" w:rsidRDefault="00575863" w:rsidP="007167BF">
            <w:pPr>
              <w:pStyle w:val="BodyText"/>
              <w:tabs>
                <w:tab w:val="left" w:pos="360"/>
                <w:tab w:val="right" w:leader="dot" w:pos="5103"/>
              </w:tabs>
              <w:rPr>
                <w:sz w:val="20"/>
                <w:szCs w:val="20"/>
              </w:rPr>
            </w:pPr>
          </w:p>
        </w:tc>
        <w:tc>
          <w:tcPr>
            <w:tcW w:w="720" w:type="dxa"/>
            <w:tcBorders>
              <w:left w:val="single" w:sz="6" w:space="0" w:color="auto"/>
            </w:tcBorders>
          </w:tcPr>
          <w:p w:rsidR="00575863" w:rsidRPr="001C653E" w:rsidRDefault="00575863" w:rsidP="007167BF">
            <w:pPr>
              <w:jc w:val="both"/>
              <w:rPr>
                <w:sz w:val="20"/>
                <w:szCs w:val="20"/>
              </w:rPr>
            </w:pP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112"/>
        </w:trPr>
        <w:tc>
          <w:tcPr>
            <w:tcW w:w="628" w:type="dxa"/>
            <w:tcBorders>
              <w:bottom w:val="single" w:sz="6" w:space="0" w:color="auto"/>
              <w:right w:val="single" w:sz="12" w:space="0" w:color="auto"/>
            </w:tcBorders>
          </w:tcPr>
          <w:p w:rsidR="00575863" w:rsidRPr="001C653E" w:rsidRDefault="00575863" w:rsidP="0000653A">
            <w:pPr>
              <w:numPr>
                <w:ilvl w:val="0"/>
                <w:numId w:val="28"/>
              </w:numPr>
              <w:jc w:val="both"/>
              <w:rPr>
                <w:sz w:val="20"/>
                <w:szCs w:val="20"/>
              </w:rPr>
            </w:pPr>
          </w:p>
        </w:tc>
        <w:tc>
          <w:tcPr>
            <w:tcW w:w="3872" w:type="dxa"/>
            <w:tcBorders>
              <w:left w:val="nil"/>
            </w:tcBorders>
          </w:tcPr>
          <w:p w:rsidR="00575863" w:rsidRPr="001C653E" w:rsidRDefault="00575863" w:rsidP="007167BF">
            <w:pPr>
              <w:rPr>
                <w:rFonts w:ascii="ArhialkhanMJ" w:hAnsi="ArhialkhanMJ" w:cs="ArhialkhanMJ"/>
                <w:sz w:val="20"/>
                <w:szCs w:val="20"/>
              </w:rPr>
            </w:pPr>
            <w:r w:rsidRPr="001C653E">
              <w:rPr>
                <w:sz w:val="20"/>
                <w:szCs w:val="20"/>
              </w:rPr>
              <w:t>Is there anyone that you would like (have liked) to receive (more) help from?  Who?</w:t>
            </w:r>
          </w:p>
          <w:p w:rsidR="00575863" w:rsidRPr="001C653E" w:rsidRDefault="00575863" w:rsidP="007167BF">
            <w:pPr>
              <w:rPr>
                <w:rFonts w:ascii="SutonnyMJ" w:hAnsi="SutonnyMJ"/>
                <w:sz w:val="20"/>
                <w:szCs w:val="20"/>
              </w:rPr>
            </w:pPr>
            <w:r w:rsidRPr="001C653E">
              <w:rPr>
                <w:rFonts w:ascii="SutonnyMJ" w:hAnsi="SutonnyMJ"/>
                <w:sz w:val="20"/>
                <w:szCs w:val="20"/>
              </w:rPr>
              <w:t xml:space="preserve">Avcwb wK we‡kl Kv‡iv KvQ †_‡K (AviI) mvnvh¨ †c‡Z Pvb/ †P‡qwQ‡jb? </w:t>
            </w:r>
          </w:p>
          <w:p w:rsidR="00575863" w:rsidRPr="001C653E" w:rsidRDefault="00575863" w:rsidP="007167BF">
            <w:pPr>
              <w:rPr>
                <w:rFonts w:ascii="SutonnyMJ" w:hAnsi="SutonnyMJ"/>
                <w:sz w:val="20"/>
                <w:szCs w:val="20"/>
              </w:rPr>
            </w:pPr>
          </w:p>
          <w:p w:rsidR="00575863" w:rsidRPr="001C653E" w:rsidRDefault="00575863" w:rsidP="007167BF">
            <w:pPr>
              <w:rPr>
                <w:rFonts w:ascii="SutonnyMJ" w:hAnsi="SutonnyMJ"/>
                <w:sz w:val="20"/>
                <w:szCs w:val="20"/>
              </w:rPr>
            </w:pPr>
            <w:r w:rsidRPr="001C653E">
              <w:rPr>
                <w:rFonts w:ascii="SutonnyMJ" w:hAnsi="SutonnyMJ"/>
                <w:sz w:val="20"/>
                <w:szCs w:val="20"/>
              </w:rPr>
              <w:t>Kvi †_‡K?</w:t>
            </w:r>
          </w:p>
          <w:p w:rsidR="00575863" w:rsidRPr="001C653E" w:rsidRDefault="00575863" w:rsidP="007167BF">
            <w:pPr>
              <w:rPr>
                <w:sz w:val="20"/>
                <w:szCs w:val="20"/>
              </w:rPr>
            </w:pPr>
          </w:p>
          <w:p w:rsidR="00575863" w:rsidRPr="001C653E" w:rsidRDefault="00575863" w:rsidP="007167BF">
            <w:pPr>
              <w:pStyle w:val="CommentText"/>
            </w:pPr>
            <w:r w:rsidRPr="001C653E">
              <w:t>MARK ALL MENTIONED</w:t>
            </w:r>
          </w:p>
          <w:p w:rsidR="00575863" w:rsidRPr="001C653E" w:rsidRDefault="00575863" w:rsidP="007167BF">
            <w:pPr>
              <w:rPr>
                <w:rFonts w:ascii="SutonnyMJ" w:hAnsi="SutonnyMJ"/>
                <w:b/>
                <w:i/>
                <w:sz w:val="20"/>
                <w:szCs w:val="20"/>
              </w:rPr>
            </w:pPr>
          </w:p>
          <w:p w:rsidR="00575863" w:rsidRPr="001C653E" w:rsidRDefault="00575863" w:rsidP="007167BF">
            <w:pPr>
              <w:pStyle w:val="CommentText"/>
            </w:pPr>
            <w:r w:rsidRPr="001C653E">
              <w:rPr>
                <w:rFonts w:ascii="SutonnyMJ" w:hAnsi="SutonnyMJ"/>
                <w:b/>
                <w:i/>
              </w:rPr>
              <w:t>cÖ‡hvR¨ me †Kv‡W `vM w`b</w:t>
            </w:r>
          </w:p>
          <w:p w:rsidR="00575863" w:rsidRPr="001C653E" w:rsidRDefault="00575863" w:rsidP="007167BF">
            <w:pPr>
              <w:pStyle w:val="CommentText"/>
            </w:pPr>
          </w:p>
          <w:p w:rsidR="00575863" w:rsidRPr="001C653E" w:rsidRDefault="00575863" w:rsidP="007167BF">
            <w:pPr>
              <w:pStyle w:val="CommentText"/>
              <w:rPr>
                <w:i/>
              </w:rPr>
            </w:pPr>
          </w:p>
        </w:tc>
        <w:tc>
          <w:tcPr>
            <w:tcW w:w="5490" w:type="dxa"/>
            <w:gridSpan w:val="7"/>
            <w:tcBorders>
              <w:right w:val="nil"/>
            </w:tcBorders>
          </w:tcPr>
          <w:p w:rsidR="00575863" w:rsidRPr="001C653E" w:rsidRDefault="00575863" w:rsidP="007167BF">
            <w:pPr>
              <w:pStyle w:val="CommentText"/>
              <w:tabs>
                <w:tab w:val="left" w:pos="720"/>
                <w:tab w:val="right" w:leader="dot" w:pos="5137"/>
              </w:tabs>
            </w:pPr>
            <w:r w:rsidRPr="001C653E">
              <w:t>NO ONE MENTIONED(</w:t>
            </w:r>
            <w:r w:rsidRPr="001C653E">
              <w:rPr>
                <w:rFonts w:ascii="SutonnyMJ" w:hAnsi="SutonnyMJ"/>
              </w:rPr>
              <w:t>Kv‡ivi KvQ †_‡KB bv</w:t>
            </w:r>
            <w:r w:rsidRPr="001C653E">
              <w:t>)</w:t>
            </w:r>
            <w:r w:rsidRPr="001C653E">
              <w:tab/>
              <w:t>A</w:t>
            </w:r>
          </w:p>
          <w:p w:rsidR="00575863" w:rsidRPr="001C653E" w:rsidRDefault="00575863" w:rsidP="007167BF">
            <w:pPr>
              <w:tabs>
                <w:tab w:val="left" w:pos="720"/>
                <w:tab w:val="right" w:leader="dot" w:pos="5137"/>
              </w:tabs>
              <w:rPr>
                <w:sz w:val="20"/>
                <w:szCs w:val="20"/>
              </w:rPr>
            </w:pPr>
            <w:r w:rsidRPr="001C653E">
              <w:rPr>
                <w:sz w:val="20"/>
                <w:szCs w:val="20"/>
              </w:rPr>
              <w:t>FAMILY(</w:t>
            </w:r>
            <w:r w:rsidRPr="001C653E">
              <w:rPr>
                <w:rFonts w:ascii="SutonnyMJ" w:hAnsi="SutonnyMJ"/>
                <w:sz w:val="20"/>
                <w:szCs w:val="20"/>
              </w:rPr>
              <w:t>cwievi</w:t>
            </w:r>
            <w:r w:rsidRPr="001C653E">
              <w:rPr>
                <w:sz w:val="20"/>
                <w:szCs w:val="20"/>
              </w:rPr>
              <w:t>)</w:t>
            </w:r>
            <w:r w:rsidRPr="001C653E">
              <w:rPr>
                <w:sz w:val="20"/>
                <w:szCs w:val="20"/>
              </w:rPr>
              <w:tab/>
              <w:t>B</w:t>
            </w:r>
            <w:r w:rsidRPr="001C653E">
              <w:rPr>
                <w:sz w:val="20"/>
                <w:szCs w:val="20"/>
              </w:rPr>
              <w:br/>
              <w:t>HER MOTHER(</w:t>
            </w:r>
            <w:r w:rsidRPr="001C653E">
              <w:rPr>
                <w:rFonts w:ascii="SutonnyMJ" w:hAnsi="SutonnyMJ"/>
                <w:sz w:val="20"/>
                <w:szCs w:val="20"/>
              </w:rPr>
              <w:t>wb‡Ri gv†qi KvQ †_‡K</w:t>
            </w:r>
            <w:r w:rsidRPr="001C653E">
              <w:rPr>
                <w:sz w:val="20"/>
                <w:szCs w:val="20"/>
              </w:rPr>
              <w:t>)</w:t>
            </w:r>
            <w:r w:rsidRPr="001C653E">
              <w:rPr>
                <w:sz w:val="20"/>
                <w:szCs w:val="20"/>
              </w:rPr>
              <w:tab/>
              <w:t>C</w:t>
            </w:r>
          </w:p>
          <w:p w:rsidR="00575863" w:rsidRPr="001C653E" w:rsidRDefault="00575863" w:rsidP="007167BF">
            <w:pPr>
              <w:tabs>
                <w:tab w:val="left" w:pos="720"/>
                <w:tab w:val="right" w:leader="dot" w:pos="5137"/>
              </w:tabs>
              <w:rPr>
                <w:sz w:val="20"/>
                <w:szCs w:val="20"/>
              </w:rPr>
            </w:pPr>
            <w:r w:rsidRPr="001C653E">
              <w:rPr>
                <w:sz w:val="20"/>
                <w:szCs w:val="20"/>
              </w:rPr>
              <w:t>HIS MOTHER(</w:t>
            </w:r>
            <w:r w:rsidRPr="001C653E">
              <w:rPr>
                <w:rFonts w:ascii="SutonnyMJ" w:hAnsi="SutonnyMJ"/>
                <w:sz w:val="20"/>
                <w:szCs w:val="20"/>
              </w:rPr>
              <w:t>¯^vgxi gv‡qi KvQ †_‡K</w:t>
            </w:r>
            <w:r w:rsidRPr="001C653E">
              <w:rPr>
                <w:sz w:val="20"/>
                <w:szCs w:val="20"/>
              </w:rPr>
              <w:t>)</w:t>
            </w:r>
            <w:r w:rsidRPr="001C653E">
              <w:rPr>
                <w:sz w:val="20"/>
                <w:szCs w:val="20"/>
              </w:rPr>
              <w:tab/>
              <w:t>D</w:t>
            </w:r>
          </w:p>
          <w:p w:rsidR="00575863" w:rsidRPr="001C653E" w:rsidRDefault="00575863" w:rsidP="007167BF">
            <w:pPr>
              <w:tabs>
                <w:tab w:val="left" w:pos="720"/>
                <w:tab w:val="right" w:leader="dot" w:pos="5137"/>
              </w:tabs>
              <w:rPr>
                <w:sz w:val="20"/>
                <w:szCs w:val="20"/>
              </w:rPr>
            </w:pPr>
            <w:r w:rsidRPr="001C653E">
              <w:rPr>
                <w:sz w:val="20"/>
                <w:szCs w:val="20"/>
              </w:rPr>
              <w:t>HEALTH CENTRE(</w:t>
            </w:r>
            <w:r w:rsidRPr="001C653E">
              <w:rPr>
                <w:rFonts w:ascii="SutonnyMJ" w:hAnsi="SutonnyMJ"/>
                <w:sz w:val="20"/>
                <w:szCs w:val="20"/>
              </w:rPr>
              <w:t>¯^v¯’¨ †K›`ª</w:t>
            </w:r>
            <w:r w:rsidRPr="001C653E">
              <w:rPr>
                <w:sz w:val="20"/>
                <w:szCs w:val="20"/>
              </w:rPr>
              <w:t>)</w:t>
            </w:r>
            <w:r w:rsidRPr="001C653E">
              <w:rPr>
                <w:sz w:val="20"/>
                <w:szCs w:val="20"/>
              </w:rPr>
              <w:tab/>
              <w:t>E</w:t>
            </w:r>
          </w:p>
          <w:p w:rsidR="00575863" w:rsidRPr="001C653E" w:rsidRDefault="00575863" w:rsidP="007167BF">
            <w:pPr>
              <w:tabs>
                <w:tab w:val="left" w:pos="720"/>
                <w:tab w:val="right" w:leader="dot" w:pos="5137"/>
              </w:tabs>
              <w:rPr>
                <w:sz w:val="20"/>
                <w:szCs w:val="20"/>
              </w:rPr>
            </w:pPr>
            <w:r w:rsidRPr="001C653E">
              <w:rPr>
                <w:sz w:val="20"/>
                <w:szCs w:val="20"/>
              </w:rPr>
              <w:t>POLICE</w:t>
            </w:r>
            <w:r w:rsidRPr="001C653E">
              <w:rPr>
                <w:sz w:val="20"/>
                <w:szCs w:val="20"/>
              </w:rPr>
              <w:tab/>
              <w:t>(</w:t>
            </w:r>
            <w:r w:rsidRPr="001C653E">
              <w:rPr>
                <w:rFonts w:ascii="SutonnyMJ" w:hAnsi="SutonnyMJ"/>
                <w:sz w:val="20"/>
                <w:szCs w:val="20"/>
              </w:rPr>
              <w:t>cywjk</w:t>
            </w:r>
            <w:r w:rsidRPr="001C653E">
              <w:rPr>
                <w:sz w:val="20"/>
                <w:szCs w:val="20"/>
              </w:rPr>
              <w:t>)</w:t>
            </w:r>
            <w:r w:rsidRPr="001C653E">
              <w:rPr>
                <w:sz w:val="20"/>
                <w:szCs w:val="20"/>
              </w:rPr>
              <w:tab/>
              <w:t>F</w:t>
            </w:r>
          </w:p>
          <w:p w:rsidR="00575863" w:rsidRPr="001C653E" w:rsidRDefault="00575863" w:rsidP="007167BF">
            <w:pPr>
              <w:tabs>
                <w:tab w:val="left" w:pos="720"/>
                <w:tab w:val="right" w:leader="dot" w:pos="5137"/>
              </w:tabs>
              <w:rPr>
                <w:sz w:val="20"/>
                <w:szCs w:val="20"/>
              </w:rPr>
            </w:pPr>
            <w:r w:rsidRPr="001C653E">
              <w:rPr>
                <w:sz w:val="20"/>
                <w:szCs w:val="20"/>
              </w:rPr>
              <w:t>PRIEST/RELIGIOUS LEADER(</w:t>
            </w:r>
            <w:r w:rsidRPr="001C653E">
              <w:rPr>
                <w:rFonts w:ascii="SutonnyMJ" w:hAnsi="SutonnyMJ"/>
                <w:sz w:val="20"/>
                <w:szCs w:val="20"/>
              </w:rPr>
              <w:t>ag©xq †bZv</w:t>
            </w:r>
            <w:r w:rsidRPr="001C653E">
              <w:rPr>
                <w:sz w:val="20"/>
                <w:szCs w:val="20"/>
              </w:rPr>
              <w:t>)</w:t>
            </w:r>
            <w:r w:rsidRPr="001C653E">
              <w:rPr>
                <w:sz w:val="20"/>
                <w:szCs w:val="20"/>
              </w:rPr>
              <w:tab/>
              <w:t>G</w:t>
            </w:r>
          </w:p>
          <w:p w:rsidR="00575863" w:rsidRPr="001C653E" w:rsidRDefault="00575863" w:rsidP="007167BF">
            <w:pPr>
              <w:tabs>
                <w:tab w:val="left" w:pos="720"/>
                <w:tab w:val="right" w:leader="dot" w:pos="5137"/>
              </w:tabs>
              <w:rPr>
                <w:sz w:val="20"/>
                <w:szCs w:val="20"/>
              </w:rPr>
            </w:pPr>
            <w:r w:rsidRPr="001C653E">
              <w:rPr>
                <w:sz w:val="20"/>
                <w:szCs w:val="20"/>
              </w:rPr>
              <w:t>NGO (</w:t>
            </w:r>
            <w:r w:rsidRPr="001C653E">
              <w:rPr>
                <w:rFonts w:ascii="SutonnyMJ" w:hAnsi="SutonnyMJ" w:cs="SutonnyMJ"/>
                <w:sz w:val="20"/>
                <w:szCs w:val="20"/>
              </w:rPr>
              <w:t>Gb.wR.I</w:t>
            </w:r>
            <w:r w:rsidRPr="001C653E">
              <w:rPr>
                <w:sz w:val="20"/>
                <w:szCs w:val="20"/>
              </w:rPr>
              <w:t>) ...........................................................................H</w:t>
            </w:r>
          </w:p>
          <w:p w:rsidR="00575863" w:rsidRPr="001C653E" w:rsidRDefault="00575863" w:rsidP="00787F99">
            <w:pPr>
              <w:pStyle w:val="BodyText2"/>
              <w:tabs>
                <w:tab w:val="right" w:leader="dot" w:pos="5137"/>
              </w:tabs>
              <w:jc w:val="left"/>
              <w:rPr>
                <w:sz w:val="20"/>
                <w:szCs w:val="20"/>
              </w:rPr>
            </w:pPr>
            <w:r w:rsidRPr="001C653E">
              <w:rPr>
                <w:sz w:val="20"/>
                <w:szCs w:val="20"/>
              </w:rPr>
              <w:t xml:space="preserve">OTHER(specify): </w:t>
            </w:r>
            <w:r w:rsidRPr="001C653E">
              <w:rPr>
                <w:rFonts w:ascii="SutonnyMJ" w:hAnsi="SutonnyMJ"/>
                <w:sz w:val="20"/>
                <w:szCs w:val="20"/>
              </w:rPr>
              <w:t>Ab¨vb¨(D‡jøL Kiæb)</w:t>
            </w:r>
            <w:r w:rsidRPr="001C653E">
              <w:rPr>
                <w:sz w:val="20"/>
                <w:szCs w:val="20"/>
              </w:rPr>
              <w:t xml:space="preserve">_________________________________ </w:t>
            </w:r>
            <w:r w:rsidRPr="001C653E">
              <w:rPr>
                <w:sz w:val="20"/>
                <w:szCs w:val="20"/>
              </w:rPr>
              <w:tab/>
              <w:t>X</w:t>
            </w:r>
          </w:p>
        </w:tc>
        <w:tc>
          <w:tcPr>
            <w:tcW w:w="720" w:type="dxa"/>
            <w:tcBorders>
              <w:left w:val="single" w:sz="6" w:space="0" w:color="auto"/>
            </w:tcBorders>
          </w:tcPr>
          <w:p w:rsidR="00575863" w:rsidRPr="001C653E" w:rsidRDefault="00575863" w:rsidP="007167BF">
            <w:pPr>
              <w:tabs>
                <w:tab w:val="right" w:leader="dot" w:pos="4253"/>
              </w:tabs>
              <w:jc w:val="both"/>
              <w:rPr>
                <w:sz w:val="20"/>
                <w:szCs w:val="20"/>
              </w:rPr>
            </w:pP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628" w:type="dxa"/>
            <w:tcBorders>
              <w:right w:val="single" w:sz="12" w:space="0" w:color="auto"/>
            </w:tcBorders>
          </w:tcPr>
          <w:p w:rsidR="00575863" w:rsidRPr="001C653E" w:rsidRDefault="00575863" w:rsidP="0000653A">
            <w:pPr>
              <w:numPr>
                <w:ilvl w:val="0"/>
                <w:numId w:val="28"/>
              </w:numPr>
              <w:jc w:val="both"/>
              <w:rPr>
                <w:sz w:val="20"/>
                <w:szCs w:val="20"/>
              </w:rPr>
            </w:pPr>
          </w:p>
        </w:tc>
        <w:tc>
          <w:tcPr>
            <w:tcW w:w="3872" w:type="dxa"/>
            <w:tcBorders>
              <w:left w:val="nil"/>
            </w:tcBorders>
          </w:tcPr>
          <w:p w:rsidR="00575863" w:rsidRPr="001C653E" w:rsidRDefault="00575863" w:rsidP="007167BF">
            <w:pPr>
              <w:pStyle w:val="BodyText"/>
              <w:rPr>
                <w:b w:val="0"/>
                <w:sz w:val="20"/>
                <w:szCs w:val="20"/>
              </w:rPr>
            </w:pPr>
            <w:r w:rsidRPr="001C653E">
              <w:rPr>
                <w:b w:val="0"/>
                <w:sz w:val="20"/>
                <w:szCs w:val="20"/>
              </w:rPr>
              <w:t>Did you ever leave, even if only overnight, because of his behaviour?</w:t>
            </w:r>
          </w:p>
          <w:p w:rsidR="00575863" w:rsidRPr="001C653E" w:rsidRDefault="00575863" w:rsidP="007167BF">
            <w:pPr>
              <w:pStyle w:val="BodyText3"/>
              <w:rPr>
                <w:rFonts w:ascii="SutonnyMJ" w:hAnsi="SutonnyMJ"/>
                <w:sz w:val="20"/>
                <w:szCs w:val="20"/>
              </w:rPr>
            </w:pPr>
            <w:r w:rsidRPr="001C653E">
              <w:rPr>
                <w:rFonts w:ascii="SutonnyMJ" w:hAnsi="SutonnyMJ"/>
                <w:sz w:val="20"/>
                <w:szCs w:val="20"/>
              </w:rPr>
              <w:t xml:space="preserve">Avcwb wK KLbI GK iv‡Zi Rb¨ n‡jI wbh©vZ‡bi Kvi‡Y Avcbvi ¯^vgx‡K †Q‡o P‡j wM‡q‡Qb? </w:t>
            </w:r>
          </w:p>
          <w:p w:rsidR="00575863" w:rsidRPr="001C653E" w:rsidRDefault="00575863" w:rsidP="007167BF">
            <w:pPr>
              <w:rPr>
                <w:rFonts w:ascii="ArhialkhanMJ" w:hAnsi="ArhialkhanMJ" w:cs="ArhialkhanMJ"/>
                <w:sz w:val="20"/>
                <w:szCs w:val="20"/>
              </w:rPr>
            </w:pPr>
            <w:r w:rsidRPr="001C653E">
              <w:rPr>
                <w:sz w:val="20"/>
                <w:szCs w:val="20"/>
              </w:rPr>
              <w:t>IF YES: How many times?</w:t>
            </w:r>
          </w:p>
          <w:p w:rsidR="00575863" w:rsidRPr="001C653E" w:rsidRDefault="00575863" w:rsidP="007167BF">
            <w:pPr>
              <w:pStyle w:val="BodyText3"/>
              <w:rPr>
                <w:rFonts w:ascii="SutonnyMJ" w:hAnsi="SutonnyMJ"/>
                <w:sz w:val="20"/>
                <w:szCs w:val="20"/>
              </w:rPr>
            </w:pPr>
            <w:r w:rsidRPr="001C653E">
              <w:rPr>
                <w:rFonts w:ascii="SutonnyMJ" w:hAnsi="SutonnyMJ"/>
                <w:sz w:val="20"/>
                <w:szCs w:val="20"/>
              </w:rPr>
              <w:t>n¨uv n‡j KZevi?</w:t>
            </w:r>
          </w:p>
          <w:p w:rsidR="00575863" w:rsidRPr="001C653E" w:rsidRDefault="00575863" w:rsidP="007167BF">
            <w:pPr>
              <w:rPr>
                <w:sz w:val="20"/>
                <w:szCs w:val="20"/>
              </w:rPr>
            </w:pPr>
            <w:r w:rsidRPr="001C653E">
              <w:rPr>
                <w:rFonts w:ascii="SutonnyMJ" w:hAnsi="SutonnyMJ" w:cs="ArhialkhanMJ"/>
                <w:sz w:val="20"/>
                <w:szCs w:val="20"/>
              </w:rPr>
              <w:t xml:space="preserve"> </w:t>
            </w:r>
          </w:p>
        </w:tc>
        <w:tc>
          <w:tcPr>
            <w:tcW w:w="5490" w:type="dxa"/>
            <w:gridSpan w:val="7"/>
            <w:tcBorders>
              <w:right w:val="nil"/>
            </w:tcBorders>
          </w:tcPr>
          <w:p w:rsidR="00575863" w:rsidRPr="001C653E" w:rsidRDefault="00575863" w:rsidP="007167BF">
            <w:pPr>
              <w:tabs>
                <w:tab w:val="left" w:pos="720"/>
                <w:tab w:val="right" w:leader="dot" w:pos="5137"/>
              </w:tabs>
              <w:spacing w:before="40"/>
              <w:ind w:left="357" w:hanging="357"/>
              <w:jc w:val="both"/>
              <w:rPr>
                <w:sz w:val="20"/>
                <w:szCs w:val="20"/>
              </w:rPr>
            </w:pPr>
            <w:r w:rsidRPr="001C653E">
              <w:rPr>
                <w:sz w:val="20"/>
                <w:szCs w:val="20"/>
              </w:rPr>
              <w:t>NUMBER OF TIMES LEFT(</w:t>
            </w:r>
            <w:r w:rsidRPr="001C653E">
              <w:rPr>
                <w:rFonts w:ascii="SutonnyMJ" w:hAnsi="SutonnyMJ"/>
                <w:sz w:val="20"/>
                <w:szCs w:val="20"/>
              </w:rPr>
              <w:t>Kqevi</w:t>
            </w:r>
            <w:r w:rsidRPr="001C653E">
              <w:rPr>
                <w:sz w:val="20"/>
                <w:szCs w:val="20"/>
              </w:rPr>
              <w:t>)</w:t>
            </w:r>
            <w:r w:rsidRPr="001C653E">
              <w:rPr>
                <w:sz w:val="20"/>
                <w:szCs w:val="20"/>
              </w:rPr>
              <w:tab/>
              <w:t>[   ][   ]</w:t>
            </w:r>
          </w:p>
          <w:p w:rsidR="00575863" w:rsidRPr="001C653E" w:rsidRDefault="00575863" w:rsidP="007167BF">
            <w:pPr>
              <w:tabs>
                <w:tab w:val="right" w:leader="dot" w:pos="5137"/>
              </w:tabs>
              <w:jc w:val="both"/>
              <w:rPr>
                <w:sz w:val="20"/>
                <w:szCs w:val="20"/>
              </w:rPr>
            </w:pPr>
            <w:r w:rsidRPr="001C653E">
              <w:rPr>
                <w:sz w:val="20"/>
                <w:szCs w:val="20"/>
              </w:rPr>
              <w:t>NEVER(</w:t>
            </w:r>
            <w:r w:rsidRPr="001C653E">
              <w:rPr>
                <w:rFonts w:ascii="SutonnyMJ" w:hAnsi="SutonnyMJ"/>
                <w:sz w:val="20"/>
                <w:szCs w:val="20"/>
              </w:rPr>
              <w:t>‡Q‡o hvBwb</w:t>
            </w:r>
            <w:r w:rsidRPr="001C653E">
              <w:rPr>
                <w:sz w:val="20"/>
                <w:szCs w:val="20"/>
              </w:rPr>
              <w:t>)</w:t>
            </w:r>
            <w:r w:rsidRPr="001C653E">
              <w:rPr>
                <w:sz w:val="20"/>
                <w:szCs w:val="20"/>
              </w:rPr>
              <w:tab/>
              <w:t>00</w:t>
            </w:r>
          </w:p>
          <w:p w:rsidR="00575863" w:rsidRPr="001C653E" w:rsidRDefault="00575863" w:rsidP="00626D5E">
            <w:pPr>
              <w:tabs>
                <w:tab w:val="right" w:leader="dot" w:pos="5137"/>
              </w:tabs>
              <w:rPr>
                <w:sz w:val="20"/>
                <w:szCs w:val="20"/>
              </w:rPr>
            </w:pPr>
            <w:r w:rsidRPr="001C653E">
              <w:rPr>
                <w:sz w:val="20"/>
                <w:szCs w:val="20"/>
              </w:rPr>
              <w:t>N/A(</w:t>
            </w:r>
            <w:r w:rsidRPr="001C653E">
              <w:rPr>
                <w:rFonts w:ascii="SutonnyMJ" w:hAnsi="SutonnyMJ"/>
                <w:sz w:val="20"/>
                <w:szCs w:val="20"/>
              </w:rPr>
              <w:t>cÖ‡hvR¨</w:t>
            </w:r>
            <w:r w:rsidRPr="001C653E">
              <w:rPr>
                <w:rFonts w:ascii="SutonnyMJ" w:hAnsi="SutonnyMJ" w:cs="Vrinda" w:hint="cs"/>
                <w:sz w:val="20"/>
                <w:szCs w:val="25"/>
                <w:cs/>
                <w:lang w:bidi="bn-BD"/>
              </w:rPr>
              <w:t xml:space="preserve"> </w:t>
            </w:r>
            <w:r w:rsidRPr="001C653E">
              <w:rPr>
                <w:rFonts w:ascii="SutonnyMJ" w:hAnsi="SutonnyMJ"/>
                <w:sz w:val="20"/>
                <w:szCs w:val="20"/>
              </w:rPr>
              <w:t>bq</w:t>
            </w:r>
            <w:r w:rsidRPr="001C653E">
              <w:rPr>
                <w:sz w:val="20"/>
                <w:szCs w:val="20"/>
              </w:rPr>
              <w:t xml:space="preserve">) </w:t>
            </w:r>
            <w:r w:rsidRPr="001C653E">
              <w:rPr>
                <w:sz w:val="20"/>
                <w:szCs w:val="20"/>
              </w:rPr>
              <w:tab/>
              <w:t>97</w:t>
            </w:r>
            <w:r w:rsidRPr="001C653E">
              <w:rPr>
                <w:sz w:val="20"/>
                <w:szCs w:val="20"/>
              </w:rPr>
              <w:br/>
            </w:r>
          </w:p>
          <w:p w:rsidR="00575863" w:rsidRPr="001C653E" w:rsidRDefault="00575863" w:rsidP="007167BF">
            <w:pPr>
              <w:tabs>
                <w:tab w:val="right" w:leader="dot" w:pos="5137"/>
              </w:tabs>
              <w:jc w:val="both"/>
              <w:rPr>
                <w:sz w:val="20"/>
                <w:szCs w:val="20"/>
              </w:rPr>
            </w:pPr>
          </w:p>
        </w:tc>
        <w:tc>
          <w:tcPr>
            <w:tcW w:w="720" w:type="dxa"/>
            <w:tcBorders>
              <w:left w:val="single" w:sz="6" w:space="0" w:color="auto"/>
            </w:tcBorders>
          </w:tcPr>
          <w:p w:rsidR="00575863" w:rsidRPr="001C653E" w:rsidRDefault="00575863" w:rsidP="007167BF">
            <w:pPr>
              <w:tabs>
                <w:tab w:val="right" w:leader="dot" w:pos="5137"/>
              </w:tabs>
              <w:jc w:val="both"/>
              <w:rPr>
                <w:sz w:val="20"/>
                <w:szCs w:val="20"/>
              </w:rPr>
            </w:pPr>
          </w:p>
          <w:p w:rsidR="00575863" w:rsidRPr="001C653E" w:rsidRDefault="00575863" w:rsidP="007167BF">
            <w:pPr>
              <w:tabs>
                <w:tab w:val="right" w:leader="dot" w:pos="5137"/>
              </w:tabs>
              <w:rPr>
                <w:rFonts w:cs="Vrinda"/>
                <w:b/>
                <w:sz w:val="20"/>
                <w:szCs w:val="20"/>
                <w:cs/>
                <w:lang w:bidi="bn-BD"/>
              </w:rPr>
            </w:pPr>
            <w:r w:rsidRPr="001C653E">
              <w:rPr>
                <w:sz w:val="20"/>
                <w:szCs w:val="20"/>
              </w:rPr>
              <w:sym w:font="Symbol" w:char="F0DE"/>
            </w:r>
            <w:r w:rsidRPr="001C653E">
              <w:rPr>
                <w:sz w:val="20"/>
                <w:szCs w:val="20"/>
              </w:rPr>
              <w:t>1018</w:t>
            </w:r>
          </w:p>
          <w:p w:rsidR="00575863" w:rsidRPr="001C653E" w:rsidRDefault="00575863" w:rsidP="00DA5219">
            <w:pPr>
              <w:tabs>
                <w:tab w:val="right" w:leader="dot" w:pos="5137"/>
              </w:tabs>
              <w:rPr>
                <w:sz w:val="20"/>
                <w:szCs w:val="20"/>
              </w:rPr>
            </w:pPr>
            <w:r w:rsidRPr="001C653E">
              <w:rPr>
                <w:sz w:val="20"/>
                <w:szCs w:val="20"/>
              </w:rPr>
              <w:sym w:font="Symbol" w:char="F0DE"/>
            </w:r>
            <w:r w:rsidRPr="001C653E">
              <w:rPr>
                <w:sz w:val="20"/>
                <w:szCs w:val="20"/>
              </w:rPr>
              <w:t>1101</w:t>
            </w: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628" w:type="dxa"/>
            <w:tcBorders>
              <w:bottom w:val="single" w:sz="6" w:space="0" w:color="auto"/>
              <w:right w:val="single" w:sz="12" w:space="0" w:color="auto"/>
            </w:tcBorders>
          </w:tcPr>
          <w:p w:rsidR="00575863" w:rsidRPr="001C653E" w:rsidRDefault="00575863" w:rsidP="0000653A">
            <w:pPr>
              <w:numPr>
                <w:ilvl w:val="0"/>
                <w:numId w:val="28"/>
              </w:numPr>
              <w:jc w:val="both"/>
              <w:rPr>
                <w:sz w:val="20"/>
                <w:szCs w:val="20"/>
              </w:rPr>
            </w:pPr>
          </w:p>
        </w:tc>
        <w:tc>
          <w:tcPr>
            <w:tcW w:w="3872" w:type="dxa"/>
            <w:tcBorders>
              <w:left w:val="nil"/>
            </w:tcBorders>
          </w:tcPr>
          <w:p w:rsidR="00575863" w:rsidRPr="001C653E" w:rsidRDefault="00575863" w:rsidP="007167BF">
            <w:pPr>
              <w:rPr>
                <w:sz w:val="20"/>
                <w:szCs w:val="20"/>
              </w:rPr>
            </w:pPr>
            <w:r w:rsidRPr="001C653E">
              <w:rPr>
                <w:sz w:val="20"/>
                <w:szCs w:val="20"/>
              </w:rPr>
              <w:t xml:space="preserve">What were the reasons why you left </w:t>
            </w:r>
            <w:r w:rsidRPr="001C653E">
              <w:rPr>
                <w:sz w:val="20"/>
                <w:szCs w:val="20"/>
                <w:u w:val="single"/>
              </w:rPr>
              <w:t>the last time</w:t>
            </w:r>
            <w:r w:rsidRPr="001C653E">
              <w:rPr>
                <w:sz w:val="20"/>
                <w:szCs w:val="20"/>
              </w:rPr>
              <w:t>?</w:t>
            </w:r>
          </w:p>
          <w:p w:rsidR="00575863" w:rsidRPr="001C653E" w:rsidRDefault="00575863" w:rsidP="007167BF">
            <w:pPr>
              <w:jc w:val="both"/>
              <w:rPr>
                <w:sz w:val="20"/>
                <w:szCs w:val="20"/>
              </w:rPr>
            </w:pPr>
            <w:r w:rsidRPr="001C653E">
              <w:rPr>
                <w:rFonts w:ascii="SutonnyMJ" w:hAnsi="SutonnyMJ"/>
                <w:sz w:val="20"/>
                <w:szCs w:val="20"/>
                <w:u w:val="single"/>
              </w:rPr>
              <w:t>†klevi</w:t>
            </w:r>
            <w:r w:rsidRPr="001C653E">
              <w:rPr>
                <w:rFonts w:ascii="SutonnyMJ" w:hAnsi="SutonnyMJ"/>
                <w:sz w:val="20"/>
                <w:szCs w:val="20"/>
              </w:rPr>
              <w:t xml:space="preserve"> hLb Avcwb Gfv‡e P‡j wM‡qwQ‡jb ZLb P‡j hvevi KviY¸‡jv wK wQj?</w:t>
            </w:r>
          </w:p>
          <w:p w:rsidR="00575863" w:rsidRPr="001C653E" w:rsidRDefault="00575863" w:rsidP="007167BF">
            <w:pPr>
              <w:jc w:val="both"/>
              <w:rPr>
                <w:sz w:val="20"/>
                <w:szCs w:val="20"/>
              </w:rPr>
            </w:pPr>
            <w:r w:rsidRPr="001C653E">
              <w:rPr>
                <w:sz w:val="20"/>
                <w:szCs w:val="20"/>
              </w:rPr>
              <w:t>MARK ALL MENTIONED</w:t>
            </w:r>
          </w:p>
          <w:p w:rsidR="00575863" w:rsidRPr="001C653E" w:rsidRDefault="00575863" w:rsidP="007167BF">
            <w:pPr>
              <w:jc w:val="both"/>
              <w:rPr>
                <w:sz w:val="20"/>
                <w:szCs w:val="20"/>
              </w:rPr>
            </w:pPr>
          </w:p>
          <w:p w:rsidR="00575863" w:rsidRPr="001C653E" w:rsidRDefault="00575863" w:rsidP="007167BF">
            <w:pPr>
              <w:rPr>
                <w:rFonts w:ascii="SutonnyMJ" w:hAnsi="SutonnyMJ"/>
                <w:b/>
                <w:i/>
                <w:sz w:val="20"/>
                <w:szCs w:val="20"/>
              </w:rPr>
            </w:pPr>
            <w:r w:rsidRPr="001C653E">
              <w:rPr>
                <w:rFonts w:ascii="SutonnyMJ" w:hAnsi="SutonnyMJ"/>
                <w:b/>
                <w:i/>
                <w:sz w:val="20"/>
                <w:szCs w:val="20"/>
              </w:rPr>
              <w:t>(cÖ‡hvR¨ me¸‡jv DËi †bvU Kiæb)</w:t>
            </w:r>
          </w:p>
          <w:p w:rsidR="00575863" w:rsidRPr="001C653E" w:rsidRDefault="00575863" w:rsidP="007167BF">
            <w:pPr>
              <w:jc w:val="both"/>
              <w:rPr>
                <w:sz w:val="20"/>
                <w:szCs w:val="20"/>
              </w:rPr>
            </w:pPr>
          </w:p>
        </w:tc>
        <w:tc>
          <w:tcPr>
            <w:tcW w:w="5490" w:type="dxa"/>
            <w:gridSpan w:val="7"/>
            <w:tcBorders>
              <w:right w:val="nil"/>
            </w:tcBorders>
          </w:tcPr>
          <w:p w:rsidR="00575863" w:rsidRPr="001C653E" w:rsidRDefault="00575863" w:rsidP="00877E64">
            <w:pPr>
              <w:tabs>
                <w:tab w:val="right" w:leader="dot" w:pos="5103"/>
              </w:tabs>
              <w:rPr>
                <w:sz w:val="20"/>
                <w:szCs w:val="20"/>
              </w:rPr>
            </w:pPr>
            <w:r w:rsidRPr="001C653E">
              <w:rPr>
                <w:sz w:val="20"/>
                <w:szCs w:val="20"/>
              </w:rPr>
              <w:t>ENCOURAGED BY FRIENDS/FAMILY(</w:t>
            </w:r>
            <w:r w:rsidRPr="001C653E">
              <w:rPr>
                <w:rFonts w:ascii="SutonnyMJ" w:hAnsi="SutonnyMJ"/>
                <w:sz w:val="20"/>
                <w:szCs w:val="20"/>
              </w:rPr>
              <w:t>eÜzz-evÜe/cwievi Drmvn †`qvq</w:t>
            </w:r>
            <w:r w:rsidRPr="001C653E">
              <w:rPr>
                <w:sz w:val="20"/>
                <w:szCs w:val="20"/>
              </w:rPr>
              <w:t>)</w:t>
            </w:r>
            <w:r w:rsidRPr="001C653E">
              <w:rPr>
                <w:sz w:val="20"/>
                <w:szCs w:val="20"/>
              </w:rPr>
              <w:tab/>
              <w:t>A</w:t>
            </w:r>
          </w:p>
          <w:p w:rsidR="00575863" w:rsidRPr="001C653E" w:rsidRDefault="00575863" w:rsidP="00877E64">
            <w:pPr>
              <w:tabs>
                <w:tab w:val="right" w:leader="dot" w:pos="5103"/>
              </w:tabs>
              <w:rPr>
                <w:sz w:val="20"/>
                <w:szCs w:val="20"/>
              </w:rPr>
            </w:pPr>
            <w:r w:rsidRPr="001C653E">
              <w:rPr>
                <w:sz w:val="20"/>
                <w:szCs w:val="20"/>
              </w:rPr>
              <w:t>COULD NOT ENDURE MORE(</w:t>
            </w:r>
            <w:r w:rsidRPr="001C653E">
              <w:rPr>
                <w:rFonts w:ascii="SutonnyMJ" w:hAnsi="SutonnyMJ"/>
                <w:sz w:val="20"/>
                <w:szCs w:val="20"/>
              </w:rPr>
              <w:t>Avi mn¨ Kiv hvw”Qj</w:t>
            </w:r>
            <w:r w:rsidRPr="001C653E">
              <w:rPr>
                <w:rFonts w:ascii="SutonnyMJ" w:hAnsi="SutonnyMJ"/>
              </w:rPr>
              <w:t xml:space="preserve"> </w:t>
            </w:r>
            <w:r w:rsidRPr="001C653E">
              <w:rPr>
                <w:rFonts w:ascii="SutonnyMJ" w:hAnsi="SutonnyMJ"/>
                <w:sz w:val="20"/>
                <w:szCs w:val="20"/>
              </w:rPr>
              <w:t>bv</w:t>
            </w:r>
            <w:r w:rsidRPr="001C653E">
              <w:rPr>
                <w:sz w:val="20"/>
                <w:szCs w:val="20"/>
              </w:rPr>
              <w:t>)</w:t>
            </w:r>
            <w:r w:rsidRPr="001C653E">
              <w:rPr>
                <w:sz w:val="20"/>
                <w:szCs w:val="20"/>
              </w:rPr>
              <w:tab/>
              <w:t>B</w:t>
            </w:r>
          </w:p>
          <w:p w:rsidR="00575863" w:rsidRPr="001C653E" w:rsidRDefault="00575863" w:rsidP="00877E64">
            <w:pPr>
              <w:tabs>
                <w:tab w:val="right" w:leader="dot" w:pos="5103"/>
              </w:tabs>
              <w:rPr>
                <w:sz w:val="20"/>
                <w:szCs w:val="20"/>
              </w:rPr>
            </w:pPr>
            <w:r w:rsidRPr="001C653E">
              <w:rPr>
                <w:sz w:val="20"/>
                <w:szCs w:val="20"/>
              </w:rPr>
              <w:t>BADLY INJURED(</w:t>
            </w:r>
            <w:r w:rsidRPr="001C653E">
              <w:rPr>
                <w:rFonts w:ascii="SutonnyMJ" w:hAnsi="SutonnyMJ"/>
                <w:sz w:val="20"/>
                <w:szCs w:val="20"/>
              </w:rPr>
              <w:t>gvivZ¥Kfv‡e AvnZ nIqvq</w:t>
            </w:r>
            <w:r w:rsidRPr="001C653E">
              <w:rPr>
                <w:sz w:val="20"/>
                <w:szCs w:val="20"/>
              </w:rPr>
              <w:t>)</w:t>
            </w:r>
            <w:r w:rsidRPr="001C653E">
              <w:rPr>
                <w:sz w:val="20"/>
                <w:szCs w:val="20"/>
              </w:rPr>
              <w:tab/>
              <w:t>C</w:t>
            </w:r>
          </w:p>
          <w:p w:rsidR="00575863" w:rsidRPr="001C653E" w:rsidRDefault="00575863" w:rsidP="00877E64">
            <w:pPr>
              <w:tabs>
                <w:tab w:val="left" w:leader="hyphen" w:pos="3852"/>
              </w:tabs>
              <w:ind w:right="72"/>
              <w:rPr>
                <w:rFonts w:ascii="SutonnyMJ" w:hAnsi="SutonnyMJ"/>
                <w:sz w:val="20"/>
                <w:szCs w:val="20"/>
              </w:rPr>
            </w:pPr>
            <w:r w:rsidRPr="001C653E">
              <w:rPr>
                <w:sz w:val="20"/>
                <w:szCs w:val="20"/>
              </w:rPr>
              <w:t>HE THREATENED OR TRIED TO KILL HER(</w:t>
            </w:r>
            <w:r w:rsidRPr="001C653E">
              <w:rPr>
                <w:rFonts w:ascii="SutonnyMJ" w:hAnsi="SutonnyMJ"/>
                <w:sz w:val="20"/>
                <w:szCs w:val="20"/>
              </w:rPr>
              <w:t>¯^vgx Ly‡bi ûgwK w`‡q‡Q ev Lyb Kivi †Póv K‡i‡Q</w:t>
            </w:r>
            <w:r w:rsidRPr="001C653E">
              <w:rPr>
                <w:sz w:val="20"/>
                <w:szCs w:val="20"/>
              </w:rPr>
              <w:t>).........................................................D</w:t>
            </w:r>
          </w:p>
          <w:p w:rsidR="00575863" w:rsidRPr="001C653E" w:rsidRDefault="00575863" w:rsidP="00877E64">
            <w:pPr>
              <w:tabs>
                <w:tab w:val="left" w:leader="hyphen" w:pos="3852"/>
              </w:tabs>
              <w:ind w:right="72"/>
              <w:rPr>
                <w:rFonts w:ascii="SutonnyMJ" w:hAnsi="SutonnyMJ"/>
                <w:sz w:val="20"/>
                <w:szCs w:val="20"/>
              </w:rPr>
            </w:pPr>
            <w:r w:rsidRPr="001C653E">
              <w:rPr>
                <w:sz w:val="20"/>
                <w:szCs w:val="20"/>
              </w:rPr>
              <w:t>HE THREATENED OR HIT CHILDREN(</w:t>
            </w:r>
            <w:r w:rsidRPr="001C653E">
              <w:rPr>
                <w:rFonts w:ascii="SutonnyMJ" w:hAnsi="SutonnyMJ"/>
                <w:sz w:val="20"/>
                <w:szCs w:val="20"/>
              </w:rPr>
              <w:t>¯^vgx ev”Pv‡`i gvievi ûgwK w`‡q‡Q ev †g‡i‡Q</w:t>
            </w:r>
            <w:r w:rsidRPr="001C653E">
              <w:rPr>
                <w:sz w:val="20"/>
                <w:szCs w:val="20"/>
              </w:rPr>
              <w:t>) ...................................................................E</w:t>
            </w:r>
          </w:p>
          <w:p w:rsidR="00575863" w:rsidRPr="001C653E" w:rsidRDefault="00575863" w:rsidP="00877E64">
            <w:pPr>
              <w:tabs>
                <w:tab w:val="right" w:leader="dot" w:pos="5103"/>
              </w:tabs>
              <w:rPr>
                <w:sz w:val="20"/>
                <w:szCs w:val="20"/>
              </w:rPr>
            </w:pPr>
            <w:r w:rsidRPr="001C653E">
              <w:rPr>
                <w:sz w:val="20"/>
                <w:szCs w:val="20"/>
              </w:rPr>
              <w:t>SAW THAT CHILDREN SUFFERING(</w:t>
            </w:r>
            <w:r w:rsidRPr="001C653E">
              <w:rPr>
                <w:rFonts w:ascii="SutonnyMJ" w:hAnsi="SutonnyMJ"/>
                <w:sz w:val="20"/>
                <w:szCs w:val="20"/>
              </w:rPr>
              <w:t>ev”Pv‡`i Kó †`‡L</w:t>
            </w:r>
            <w:r w:rsidRPr="001C653E">
              <w:rPr>
                <w:sz w:val="20"/>
                <w:szCs w:val="20"/>
              </w:rPr>
              <w:t>)</w:t>
            </w:r>
            <w:r w:rsidRPr="001C653E">
              <w:rPr>
                <w:sz w:val="20"/>
                <w:szCs w:val="20"/>
              </w:rPr>
              <w:tab/>
              <w:t>F</w:t>
            </w:r>
          </w:p>
          <w:p w:rsidR="00575863" w:rsidRPr="001C653E" w:rsidRDefault="00575863" w:rsidP="00877E64">
            <w:pPr>
              <w:tabs>
                <w:tab w:val="right" w:leader="dot" w:pos="5103"/>
              </w:tabs>
              <w:rPr>
                <w:sz w:val="20"/>
                <w:szCs w:val="20"/>
              </w:rPr>
            </w:pPr>
            <w:r w:rsidRPr="001C653E">
              <w:rPr>
                <w:sz w:val="20"/>
                <w:szCs w:val="20"/>
              </w:rPr>
              <w:t>THROWN OUT OF THE HOME(</w:t>
            </w:r>
            <w:r w:rsidRPr="001C653E">
              <w:rPr>
                <w:rFonts w:ascii="SutonnyMJ" w:hAnsi="SutonnyMJ"/>
                <w:sz w:val="20"/>
                <w:szCs w:val="20"/>
              </w:rPr>
              <w:t>evox †_‡K Zvwo‡q †`Iqvq</w:t>
            </w:r>
            <w:r w:rsidRPr="001C653E">
              <w:rPr>
                <w:sz w:val="20"/>
                <w:szCs w:val="20"/>
              </w:rPr>
              <w:t>)</w:t>
            </w:r>
            <w:r w:rsidRPr="001C653E">
              <w:rPr>
                <w:sz w:val="20"/>
                <w:szCs w:val="20"/>
              </w:rPr>
              <w:tab/>
              <w:t>G</w:t>
            </w:r>
          </w:p>
          <w:p w:rsidR="00575863" w:rsidRPr="001C653E" w:rsidRDefault="00575863" w:rsidP="00877E64">
            <w:pPr>
              <w:tabs>
                <w:tab w:val="left" w:leader="hyphen" w:pos="3852"/>
              </w:tabs>
              <w:ind w:right="72"/>
              <w:rPr>
                <w:rFonts w:ascii="SutonnyMJ" w:hAnsi="SutonnyMJ"/>
                <w:sz w:val="20"/>
                <w:szCs w:val="20"/>
              </w:rPr>
            </w:pPr>
            <w:r w:rsidRPr="001C653E">
              <w:rPr>
                <w:sz w:val="20"/>
                <w:szCs w:val="20"/>
              </w:rPr>
              <w:t>AFRAID SHE WOULD KILL HIM(</w:t>
            </w:r>
            <w:r w:rsidRPr="001C653E">
              <w:rPr>
                <w:rFonts w:ascii="SutonnyMJ" w:hAnsi="SutonnyMJ"/>
                <w:sz w:val="20"/>
                <w:szCs w:val="20"/>
              </w:rPr>
              <w:t>¯^vgx‡K Lyb K‡i †dj‡Z cv‡ib GB f‡q</w:t>
            </w:r>
            <w:r w:rsidRPr="001C653E">
              <w:rPr>
                <w:sz w:val="20"/>
                <w:szCs w:val="20"/>
              </w:rPr>
              <w:t>)</w:t>
            </w:r>
            <w:r w:rsidRPr="001C653E">
              <w:rPr>
                <w:sz w:val="20"/>
                <w:szCs w:val="20"/>
              </w:rPr>
              <w:tab/>
              <w:t>H</w:t>
            </w:r>
          </w:p>
          <w:p w:rsidR="00575863" w:rsidRPr="001C653E" w:rsidRDefault="00575863" w:rsidP="00877E64">
            <w:pPr>
              <w:tabs>
                <w:tab w:val="right" w:leader="dot" w:pos="5103"/>
              </w:tabs>
              <w:rPr>
                <w:sz w:val="20"/>
                <w:szCs w:val="20"/>
              </w:rPr>
            </w:pPr>
            <w:r w:rsidRPr="001C653E">
              <w:rPr>
                <w:sz w:val="20"/>
                <w:szCs w:val="20"/>
              </w:rPr>
              <w:t xml:space="preserve">OTHER  (specify): </w:t>
            </w:r>
            <w:r w:rsidRPr="001C653E">
              <w:rPr>
                <w:rFonts w:ascii="SutonnyMJ" w:hAnsi="SutonnyMJ"/>
                <w:sz w:val="20"/>
                <w:szCs w:val="20"/>
              </w:rPr>
              <w:t>Ab¨vb¨ (D‡jøL Kiæb)</w:t>
            </w:r>
            <w:r w:rsidRPr="001C653E">
              <w:rPr>
                <w:sz w:val="20"/>
                <w:szCs w:val="20"/>
              </w:rPr>
              <w:t>__________________________________________</w:t>
            </w:r>
            <w:r w:rsidRPr="001C653E">
              <w:rPr>
                <w:sz w:val="20"/>
                <w:szCs w:val="20"/>
              </w:rPr>
              <w:tab/>
              <w:t>X</w:t>
            </w:r>
          </w:p>
          <w:p w:rsidR="00575863" w:rsidRPr="001C653E" w:rsidRDefault="00575863" w:rsidP="007167BF">
            <w:pPr>
              <w:tabs>
                <w:tab w:val="right" w:leader="dot" w:pos="5103"/>
              </w:tabs>
              <w:rPr>
                <w:sz w:val="20"/>
                <w:szCs w:val="20"/>
              </w:rPr>
            </w:pPr>
          </w:p>
        </w:tc>
        <w:tc>
          <w:tcPr>
            <w:tcW w:w="720" w:type="dxa"/>
            <w:tcBorders>
              <w:left w:val="single" w:sz="6" w:space="0" w:color="auto"/>
            </w:tcBorders>
          </w:tcPr>
          <w:p w:rsidR="00575863" w:rsidRPr="001C653E" w:rsidRDefault="00575863" w:rsidP="007167BF">
            <w:pPr>
              <w:tabs>
                <w:tab w:val="right" w:leader="dot" w:pos="4253"/>
              </w:tabs>
              <w:jc w:val="both"/>
              <w:rPr>
                <w:sz w:val="20"/>
                <w:szCs w:val="20"/>
              </w:rPr>
            </w:pP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254"/>
        </w:trPr>
        <w:tc>
          <w:tcPr>
            <w:tcW w:w="628" w:type="dxa"/>
            <w:tcBorders>
              <w:bottom w:val="single" w:sz="6" w:space="0" w:color="auto"/>
              <w:right w:val="single" w:sz="12" w:space="0" w:color="auto"/>
            </w:tcBorders>
          </w:tcPr>
          <w:p w:rsidR="00575863" w:rsidRPr="001C653E" w:rsidRDefault="00575863" w:rsidP="0000653A">
            <w:pPr>
              <w:numPr>
                <w:ilvl w:val="0"/>
                <w:numId w:val="28"/>
              </w:numPr>
              <w:jc w:val="both"/>
              <w:rPr>
                <w:sz w:val="20"/>
                <w:szCs w:val="20"/>
              </w:rPr>
            </w:pPr>
          </w:p>
        </w:tc>
        <w:tc>
          <w:tcPr>
            <w:tcW w:w="3872" w:type="dxa"/>
            <w:tcBorders>
              <w:left w:val="nil"/>
            </w:tcBorders>
          </w:tcPr>
          <w:p w:rsidR="00575863" w:rsidRPr="001C653E" w:rsidRDefault="00575863" w:rsidP="007167BF">
            <w:pPr>
              <w:jc w:val="both"/>
              <w:rPr>
                <w:sz w:val="20"/>
                <w:szCs w:val="20"/>
              </w:rPr>
            </w:pPr>
            <w:r w:rsidRPr="001C653E">
              <w:rPr>
                <w:sz w:val="20"/>
                <w:szCs w:val="20"/>
              </w:rPr>
              <w:t xml:space="preserve">Where did you go </w:t>
            </w:r>
            <w:r w:rsidRPr="001C653E">
              <w:rPr>
                <w:sz w:val="20"/>
                <w:szCs w:val="20"/>
                <w:u w:val="single"/>
              </w:rPr>
              <w:t>the last time</w:t>
            </w:r>
            <w:r w:rsidRPr="001C653E">
              <w:rPr>
                <w:sz w:val="20"/>
                <w:szCs w:val="20"/>
              </w:rPr>
              <w:t>?</w:t>
            </w:r>
          </w:p>
          <w:p w:rsidR="00575863" w:rsidRPr="001C653E" w:rsidRDefault="00575863" w:rsidP="007167BF">
            <w:pPr>
              <w:rPr>
                <w:sz w:val="20"/>
                <w:szCs w:val="20"/>
              </w:rPr>
            </w:pPr>
            <w:r w:rsidRPr="001C653E">
              <w:rPr>
                <w:rFonts w:ascii="SutonnyMJ" w:hAnsi="SutonnyMJ" w:cs="ArhialkhanMJ"/>
                <w:sz w:val="20"/>
                <w:szCs w:val="20"/>
              </w:rPr>
              <w:t>‡klevi Avcwb †Kv_vq wM‡qwQ‡jb?</w:t>
            </w:r>
          </w:p>
          <w:p w:rsidR="00575863" w:rsidRPr="001C653E" w:rsidRDefault="00575863" w:rsidP="007167BF">
            <w:pPr>
              <w:jc w:val="both"/>
              <w:rPr>
                <w:sz w:val="20"/>
                <w:szCs w:val="20"/>
              </w:rPr>
            </w:pPr>
          </w:p>
          <w:p w:rsidR="00575863" w:rsidRPr="001C653E" w:rsidRDefault="00575863" w:rsidP="007167BF">
            <w:pPr>
              <w:jc w:val="both"/>
              <w:rPr>
                <w:sz w:val="20"/>
                <w:szCs w:val="20"/>
              </w:rPr>
            </w:pPr>
            <w:r w:rsidRPr="001C653E">
              <w:rPr>
                <w:sz w:val="20"/>
                <w:szCs w:val="20"/>
              </w:rPr>
              <w:t>MARK ONE</w:t>
            </w:r>
          </w:p>
        </w:tc>
        <w:tc>
          <w:tcPr>
            <w:tcW w:w="5490" w:type="dxa"/>
            <w:gridSpan w:val="7"/>
            <w:tcBorders>
              <w:right w:val="nil"/>
            </w:tcBorders>
          </w:tcPr>
          <w:p w:rsidR="00575863" w:rsidRPr="001C653E" w:rsidRDefault="00575863" w:rsidP="007167BF">
            <w:pPr>
              <w:tabs>
                <w:tab w:val="right" w:leader="dot" w:pos="5137"/>
              </w:tabs>
              <w:jc w:val="both"/>
              <w:rPr>
                <w:sz w:val="20"/>
                <w:szCs w:val="20"/>
              </w:rPr>
            </w:pPr>
            <w:r w:rsidRPr="001C653E">
              <w:rPr>
                <w:sz w:val="20"/>
                <w:szCs w:val="20"/>
              </w:rPr>
              <w:t>HER RELATIVES(</w:t>
            </w:r>
            <w:r w:rsidRPr="001C653E">
              <w:rPr>
                <w:rFonts w:ascii="SutonnyMJ" w:hAnsi="SutonnyMJ"/>
                <w:sz w:val="20"/>
                <w:szCs w:val="20"/>
              </w:rPr>
              <w:t>wb‡Ri AvZ¥xq-¯^R‡bi Kv‡Q</w:t>
            </w:r>
            <w:r w:rsidRPr="001C653E">
              <w:rPr>
                <w:sz w:val="20"/>
                <w:szCs w:val="20"/>
              </w:rPr>
              <w:t>)</w:t>
            </w:r>
            <w:r w:rsidRPr="001C653E">
              <w:rPr>
                <w:sz w:val="20"/>
                <w:szCs w:val="20"/>
              </w:rPr>
              <w:tab/>
              <w:t>01</w:t>
            </w:r>
          </w:p>
          <w:p w:rsidR="00575863" w:rsidRPr="001C653E" w:rsidRDefault="00575863" w:rsidP="007167BF">
            <w:pPr>
              <w:tabs>
                <w:tab w:val="right" w:leader="dot" w:pos="5137"/>
              </w:tabs>
              <w:jc w:val="both"/>
              <w:rPr>
                <w:sz w:val="20"/>
                <w:szCs w:val="20"/>
              </w:rPr>
            </w:pPr>
            <w:r w:rsidRPr="001C653E">
              <w:rPr>
                <w:sz w:val="20"/>
                <w:szCs w:val="20"/>
              </w:rPr>
              <w:t>HIS RELATIVES(</w:t>
            </w:r>
            <w:r w:rsidRPr="001C653E">
              <w:rPr>
                <w:rFonts w:ascii="SutonnyMJ" w:hAnsi="SutonnyMJ"/>
                <w:sz w:val="20"/>
                <w:szCs w:val="20"/>
              </w:rPr>
              <w:t>¯^vgxi AvZ¥xq-¯^R‡bi Kv‡Q</w:t>
            </w:r>
            <w:r w:rsidRPr="001C653E">
              <w:rPr>
                <w:sz w:val="20"/>
                <w:szCs w:val="20"/>
              </w:rPr>
              <w:t>)</w:t>
            </w:r>
            <w:r w:rsidRPr="001C653E">
              <w:rPr>
                <w:sz w:val="20"/>
                <w:szCs w:val="20"/>
              </w:rPr>
              <w:tab/>
              <w:t>02</w:t>
            </w:r>
          </w:p>
          <w:p w:rsidR="00575863" w:rsidRPr="001C653E" w:rsidRDefault="00575863" w:rsidP="007167BF">
            <w:pPr>
              <w:tabs>
                <w:tab w:val="right" w:leader="dot" w:pos="5137"/>
              </w:tabs>
              <w:jc w:val="both"/>
              <w:rPr>
                <w:sz w:val="20"/>
                <w:szCs w:val="20"/>
              </w:rPr>
            </w:pPr>
            <w:r w:rsidRPr="001C653E">
              <w:rPr>
                <w:sz w:val="20"/>
                <w:szCs w:val="20"/>
              </w:rPr>
              <w:t>HER FRIENDS/NEIGHBOURS(</w:t>
            </w:r>
            <w:r w:rsidRPr="001C653E">
              <w:rPr>
                <w:rFonts w:ascii="SutonnyMJ" w:hAnsi="SutonnyMJ"/>
                <w:sz w:val="20"/>
                <w:szCs w:val="20"/>
              </w:rPr>
              <w:t>Avcbvi eÜz-evÜe/cvov cokxi Kv‡Q</w:t>
            </w:r>
            <w:r w:rsidRPr="001C653E">
              <w:rPr>
                <w:sz w:val="20"/>
                <w:szCs w:val="20"/>
              </w:rPr>
              <w:t>)</w:t>
            </w:r>
            <w:r w:rsidRPr="001C653E">
              <w:rPr>
                <w:sz w:val="20"/>
                <w:szCs w:val="20"/>
              </w:rPr>
              <w:tab/>
              <w:t>03</w:t>
            </w:r>
          </w:p>
          <w:p w:rsidR="00575863" w:rsidRPr="001C653E" w:rsidRDefault="00575863" w:rsidP="007167BF">
            <w:pPr>
              <w:tabs>
                <w:tab w:val="right" w:leader="dot" w:pos="5137"/>
              </w:tabs>
              <w:jc w:val="both"/>
              <w:rPr>
                <w:sz w:val="20"/>
                <w:szCs w:val="20"/>
              </w:rPr>
            </w:pPr>
            <w:r w:rsidRPr="001C653E">
              <w:rPr>
                <w:sz w:val="20"/>
                <w:szCs w:val="20"/>
              </w:rPr>
              <w:t>HOTEL/LODGINGS(</w:t>
            </w:r>
            <w:r w:rsidRPr="001C653E">
              <w:rPr>
                <w:rFonts w:ascii="SutonnyMJ" w:hAnsi="SutonnyMJ"/>
                <w:sz w:val="20"/>
                <w:szCs w:val="20"/>
              </w:rPr>
              <w:t>‡nv‡Uj/jwRsG</w:t>
            </w:r>
            <w:r w:rsidRPr="001C653E">
              <w:rPr>
                <w:sz w:val="20"/>
                <w:szCs w:val="20"/>
              </w:rPr>
              <w:t>)</w:t>
            </w:r>
            <w:r w:rsidRPr="001C653E">
              <w:rPr>
                <w:sz w:val="20"/>
                <w:szCs w:val="20"/>
              </w:rPr>
              <w:tab/>
              <w:t>04</w:t>
            </w:r>
          </w:p>
          <w:p w:rsidR="00575863" w:rsidRPr="001C653E" w:rsidRDefault="00575863" w:rsidP="007167BF">
            <w:pPr>
              <w:tabs>
                <w:tab w:val="right" w:leader="dot" w:pos="5137"/>
              </w:tabs>
              <w:jc w:val="both"/>
              <w:rPr>
                <w:sz w:val="20"/>
                <w:szCs w:val="20"/>
              </w:rPr>
            </w:pPr>
            <w:r w:rsidRPr="001C653E">
              <w:rPr>
                <w:sz w:val="20"/>
                <w:szCs w:val="20"/>
              </w:rPr>
              <w:t>STREET(</w:t>
            </w:r>
            <w:r w:rsidRPr="001C653E">
              <w:rPr>
                <w:rFonts w:ascii="SutonnyMJ" w:hAnsi="SutonnyMJ"/>
                <w:sz w:val="20"/>
                <w:szCs w:val="20"/>
              </w:rPr>
              <w:t>iv¯Ívq</w:t>
            </w:r>
            <w:r w:rsidRPr="001C653E">
              <w:rPr>
                <w:sz w:val="20"/>
                <w:szCs w:val="20"/>
              </w:rPr>
              <w:t>)</w:t>
            </w:r>
            <w:r w:rsidRPr="001C653E">
              <w:rPr>
                <w:sz w:val="20"/>
                <w:szCs w:val="20"/>
              </w:rPr>
              <w:tab/>
              <w:t>05</w:t>
            </w:r>
          </w:p>
          <w:p w:rsidR="00575863" w:rsidRPr="001C653E" w:rsidRDefault="00575863" w:rsidP="007167BF">
            <w:pPr>
              <w:tabs>
                <w:tab w:val="right" w:leader="dot" w:pos="5137"/>
              </w:tabs>
              <w:jc w:val="both"/>
              <w:rPr>
                <w:sz w:val="20"/>
                <w:szCs w:val="20"/>
              </w:rPr>
            </w:pPr>
            <w:r w:rsidRPr="001C653E">
              <w:rPr>
                <w:sz w:val="20"/>
                <w:szCs w:val="20"/>
              </w:rPr>
              <w:t>CHURCH/TEMPLE(</w:t>
            </w:r>
            <w:r w:rsidRPr="001C653E">
              <w:rPr>
                <w:rFonts w:ascii="SutonnyMJ" w:hAnsi="SutonnyMJ"/>
                <w:sz w:val="20"/>
                <w:szCs w:val="20"/>
              </w:rPr>
              <w:t>‡Kvb Avkª‡g/gw›`‡i</w:t>
            </w:r>
            <w:r w:rsidRPr="001C653E">
              <w:rPr>
                <w:sz w:val="20"/>
                <w:szCs w:val="20"/>
              </w:rPr>
              <w:t>)</w:t>
            </w:r>
            <w:r w:rsidRPr="001C653E">
              <w:rPr>
                <w:sz w:val="20"/>
                <w:szCs w:val="20"/>
              </w:rPr>
              <w:tab/>
              <w:t>06</w:t>
            </w:r>
          </w:p>
          <w:p w:rsidR="00575863" w:rsidRPr="001C653E" w:rsidRDefault="00575863" w:rsidP="007167BF">
            <w:pPr>
              <w:tabs>
                <w:tab w:val="right" w:leader="dot" w:pos="5137"/>
              </w:tabs>
              <w:jc w:val="both"/>
              <w:rPr>
                <w:sz w:val="20"/>
                <w:szCs w:val="20"/>
              </w:rPr>
            </w:pPr>
            <w:r w:rsidRPr="001C653E">
              <w:rPr>
                <w:sz w:val="20"/>
                <w:szCs w:val="20"/>
              </w:rPr>
              <w:t>SHELTER(</w:t>
            </w:r>
            <w:r w:rsidRPr="001C653E">
              <w:rPr>
                <w:rFonts w:ascii="SutonnyMJ" w:hAnsi="SutonnyMJ"/>
                <w:sz w:val="20"/>
                <w:szCs w:val="20"/>
              </w:rPr>
              <w:t>Avkªq †K‡›`ª/m`‡b</w:t>
            </w:r>
            <w:r w:rsidRPr="001C653E">
              <w:rPr>
                <w:sz w:val="20"/>
                <w:szCs w:val="20"/>
              </w:rPr>
              <w:t>)</w:t>
            </w:r>
            <w:r w:rsidRPr="001C653E">
              <w:rPr>
                <w:sz w:val="20"/>
                <w:szCs w:val="20"/>
              </w:rPr>
              <w:tab/>
              <w:t>07</w:t>
            </w:r>
          </w:p>
          <w:p w:rsidR="00575863" w:rsidRPr="001C653E" w:rsidRDefault="00575863" w:rsidP="007167BF">
            <w:pPr>
              <w:tabs>
                <w:tab w:val="right" w:leader="dot" w:pos="5137"/>
              </w:tabs>
              <w:jc w:val="both"/>
              <w:rPr>
                <w:sz w:val="20"/>
                <w:szCs w:val="20"/>
              </w:rPr>
            </w:pPr>
          </w:p>
          <w:p w:rsidR="00575863" w:rsidRPr="001C653E" w:rsidRDefault="00575863" w:rsidP="00405DB0">
            <w:pPr>
              <w:tabs>
                <w:tab w:val="right" w:leader="dot" w:pos="5137"/>
              </w:tabs>
              <w:rPr>
                <w:sz w:val="20"/>
                <w:szCs w:val="20"/>
              </w:rPr>
            </w:pPr>
            <w:r w:rsidRPr="001C653E">
              <w:rPr>
                <w:sz w:val="20"/>
                <w:szCs w:val="20"/>
              </w:rPr>
              <w:t xml:space="preserve">OTHER (specify): </w:t>
            </w:r>
            <w:r w:rsidRPr="001C653E">
              <w:rPr>
                <w:rFonts w:ascii="SutonnyMJ" w:hAnsi="SutonnyMJ"/>
                <w:sz w:val="20"/>
                <w:szCs w:val="20"/>
              </w:rPr>
              <w:t>Ab¨vb¨(D‡jøL Kiæb)</w:t>
            </w:r>
            <w:r w:rsidRPr="001C653E">
              <w:rPr>
                <w:sz w:val="20"/>
                <w:szCs w:val="20"/>
              </w:rPr>
              <w:t>________________________________</w:t>
            </w:r>
            <w:r w:rsidRPr="001C653E">
              <w:rPr>
                <w:sz w:val="20"/>
                <w:szCs w:val="20"/>
              </w:rPr>
              <w:tab/>
              <w:t>96</w:t>
            </w:r>
          </w:p>
        </w:tc>
        <w:tc>
          <w:tcPr>
            <w:tcW w:w="720" w:type="dxa"/>
            <w:tcBorders>
              <w:left w:val="single" w:sz="6" w:space="0" w:color="auto"/>
            </w:tcBorders>
          </w:tcPr>
          <w:p w:rsidR="00575863" w:rsidRPr="001C653E" w:rsidRDefault="00575863" w:rsidP="007167BF">
            <w:pPr>
              <w:tabs>
                <w:tab w:val="right" w:leader="dot" w:pos="4253"/>
              </w:tabs>
              <w:jc w:val="both"/>
              <w:rPr>
                <w:sz w:val="20"/>
                <w:szCs w:val="20"/>
              </w:rPr>
            </w:pP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1929"/>
        </w:trPr>
        <w:tc>
          <w:tcPr>
            <w:tcW w:w="628" w:type="dxa"/>
            <w:tcBorders>
              <w:top w:val="single" w:sz="6" w:space="0" w:color="auto"/>
              <w:right w:val="single" w:sz="12" w:space="0" w:color="auto"/>
            </w:tcBorders>
          </w:tcPr>
          <w:p w:rsidR="00575863" w:rsidRPr="001C653E" w:rsidRDefault="00575863" w:rsidP="0000653A">
            <w:pPr>
              <w:numPr>
                <w:ilvl w:val="0"/>
                <w:numId w:val="28"/>
              </w:numPr>
              <w:jc w:val="both"/>
              <w:rPr>
                <w:sz w:val="20"/>
                <w:szCs w:val="20"/>
              </w:rPr>
            </w:pPr>
          </w:p>
        </w:tc>
        <w:tc>
          <w:tcPr>
            <w:tcW w:w="4272" w:type="dxa"/>
            <w:gridSpan w:val="3"/>
            <w:tcBorders>
              <w:left w:val="nil"/>
            </w:tcBorders>
          </w:tcPr>
          <w:p w:rsidR="00575863" w:rsidRPr="001C653E" w:rsidRDefault="00575863" w:rsidP="007167BF">
            <w:pPr>
              <w:rPr>
                <w:sz w:val="20"/>
                <w:szCs w:val="20"/>
              </w:rPr>
            </w:pPr>
            <w:r w:rsidRPr="001C653E">
              <w:rPr>
                <w:sz w:val="20"/>
                <w:szCs w:val="20"/>
              </w:rPr>
              <w:t xml:space="preserve">How long did you stay away </w:t>
            </w:r>
            <w:r w:rsidRPr="001C653E">
              <w:rPr>
                <w:sz w:val="20"/>
                <w:szCs w:val="20"/>
                <w:u w:val="single"/>
              </w:rPr>
              <w:t>the last time</w:t>
            </w:r>
            <w:r w:rsidRPr="001C653E">
              <w:rPr>
                <w:sz w:val="20"/>
                <w:szCs w:val="20"/>
              </w:rPr>
              <w:t>?</w:t>
            </w:r>
          </w:p>
          <w:p w:rsidR="00575863" w:rsidRPr="001C653E" w:rsidRDefault="00575863" w:rsidP="007167BF">
            <w:pPr>
              <w:rPr>
                <w:rFonts w:ascii="SutonnyMJ" w:hAnsi="SutonnyMJ"/>
                <w:sz w:val="20"/>
                <w:szCs w:val="20"/>
              </w:rPr>
            </w:pPr>
            <w:r w:rsidRPr="001C653E">
              <w:rPr>
                <w:rFonts w:ascii="SutonnyMJ" w:hAnsi="SutonnyMJ"/>
                <w:sz w:val="20"/>
                <w:szCs w:val="20"/>
              </w:rPr>
              <w:t xml:space="preserve">‡klevi KZw`b ¯^vgx‡K †Q‡o wQ‡jb? </w:t>
            </w:r>
          </w:p>
          <w:p w:rsidR="00575863" w:rsidRPr="001C653E" w:rsidRDefault="00575863" w:rsidP="007167BF">
            <w:pPr>
              <w:rPr>
                <w:rFonts w:ascii="SutonnyMJ" w:hAnsi="SutonnyMJ"/>
                <w:sz w:val="20"/>
                <w:szCs w:val="20"/>
              </w:rPr>
            </w:pPr>
            <w:r w:rsidRPr="001C653E">
              <w:rPr>
                <w:rFonts w:ascii="SutonnyMJ" w:hAnsi="SutonnyMJ"/>
                <w:sz w:val="20"/>
                <w:szCs w:val="20"/>
              </w:rPr>
              <w:t xml:space="preserve">GKw`‡biI Kg n‡j Ô00Ô emvb </w:t>
            </w:r>
          </w:p>
          <w:p w:rsidR="00575863" w:rsidRPr="001C653E" w:rsidRDefault="00575863" w:rsidP="007167BF">
            <w:pPr>
              <w:rPr>
                <w:sz w:val="20"/>
                <w:szCs w:val="20"/>
              </w:rPr>
            </w:pPr>
            <w:r w:rsidRPr="001C653E">
              <w:rPr>
                <w:sz w:val="20"/>
                <w:szCs w:val="20"/>
              </w:rPr>
              <w:t>RECORD NUMBER OF DAYS OR MONTHS</w:t>
            </w:r>
          </w:p>
        </w:tc>
        <w:tc>
          <w:tcPr>
            <w:tcW w:w="5090" w:type="dxa"/>
            <w:gridSpan w:val="5"/>
            <w:tcBorders>
              <w:right w:val="nil"/>
            </w:tcBorders>
          </w:tcPr>
          <w:p w:rsidR="00575863" w:rsidRPr="001C653E" w:rsidRDefault="00575863" w:rsidP="007167BF">
            <w:pPr>
              <w:tabs>
                <w:tab w:val="left" w:leader="hyphen" w:pos="3582"/>
              </w:tabs>
              <w:rPr>
                <w:rFonts w:ascii="SutonnyMJ" w:hAnsi="SutonnyMJ"/>
                <w:sz w:val="20"/>
                <w:szCs w:val="20"/>
              </w:rPr>
            </w:pPr>
            <w:r w:rsidRPr="001C653E">
              <w:rPr>
                <w:sz w:val="20"/>
                <w:szCs w:val="20"/>
              </w:rPr>
              <w:t>NUMBER OF DAYS (IF LESS THAN 1 MONTH)(</w:t>
            </w:r>
            <w:r w:rsidRPr="001C653E">
              <w:rPr>
                <w:rFonts w:ascii="SutonnyMJ" w:hAnsi="SutonnyMJ"/>
                <w:sz w:val="20"/>
                <w:szCs w:val="20"/>
              </w:rPr>
              <w:t xml:space="preserve"> hw` GK gv‡mi Kg nq Zvn‡j w`‡bi msL¨v </w:t>
            </w:r>
            <w:r w:rsidRPr="001C653E">
              <w:rPr>
                <w:sz w:val="20"/>
                <w:szCs w:val="20"/>
              </w:rPr>
              <w:t>)</w:t>
            </w:r>
            <w:r w:rsidRPr="001C653E">
              <w:rPr>
                <w:sz w:val="20"/>
                <w:szCs w:val="20"/>
              </w:rPr>
              <w:tab/>
              <w:t>[   ][   ] . ......................1</w:t>
            </w:r>
          </w:p>
          <w:p w:rsidR="00575863" w:rsidRPr="001C653E" w:rsidRDefault="00575863" w:rsidP="00057997">
            <w:pPr>
              <w:pStyle w:val="Heading6"/>
              <w:tabs>
                <w:tab w:val="left" w:leader="hyphen" w:pos="3852"/>
              </w:tabs>
              <w:rPr>
                <w:rFonts w:cs="Vrinda"/>
                <w:sz w:val="20"/>
                <w:szCs w:val="20"/>
                <w:cs/>
                <w:lang w:bidi="bn-BD"/>
              </w:rPr>
            </w:pPr>
            <w:r w:rsidRPr="001C653E">
              <w:rPr>
                <w:rFonts w:ascii="Times New Roman" w:hAnsi="Times New Roman"/>
                <w:b w:val="0"/>
                <w:sz w:val="20"/>
                <w:szCs w:val="20"/>
              </w:rPr>
              <w:t>NUMBER OF MONTHS (IF 1 MONTH OR MORE</w:t>
            </w:r>
            <w:r w:rsidRPr="001C653E">
              <w:rPr>
                <w:rFonts w:ascii="SutonnyMJ" w:hAnsi="SutonnyMJ"/>
                <w:b w:val="0"/>
                <w:bCs w:val="0"/>
                <w:caps w:val="0"/>
                <w:sz w:val="20"/>
                <w:szCs w:val="20"/>
              </w:rPr>
              <w:t>)( GK ev Zvi †ekx gvm n‡j</w:t>
            </w:r>
            <w:r w:rsidRPr="001C653E">
              <w:rPr>
                <w:rFonts w:ascii="SutonnyMJ" w:hAnsi="SutonnyMJ"/>
                <w:sz w:val="20"/>
                <w:szCs w:val="20"/>
              </w:rPr>
              <w:t xml:space="preserve"> </w:t>
            </w:r>
            <w:r w:rsidRPr="001C653E">
              <w:rPr>
                <w:rFonts w:ascii="SutonnyMJ" w:hAnsi="SutonnyMJ"/>
                <w:b w:val="0"/>
                <w:bCs w:val="0"/>
                <w:caps w:val="0"/>
                <w:sz w:val="20"/>
                <w:szCs w:val="20"/>
              </w:rPr>
              <w:t>gv‡mi msL¨v)</w:t>
            </w:r>
            <w:r w:rsidRPr="001C653E">
              <w:rPr>
                <w:rFonts w:ascii="SutonnyMJ" w:hAnsi="SutonnyMJ"/>
                <w:b w:val="0"/>
                <w:bCs w:val="0"/>
                <w:caps w:val="0"/>
                <w:sz w:val="20"/>
                <w:szCs w:val="20"/>
              </w:rPr>
              <w:tab/>
            </w:r>
            <w:r w:rsidRPr="001C653E">
              <w:rPr>
                <w:rFonts w:ascii="Times New Roman" w:hAnsi="Times New Roman"/>
                <w:b w:val="0"/>
                <w:sz w:val="20"/>
                <w:szCs w:val="20"/>
              </w:rPr>
              <w:t>[   ][   ] ...................2</w:t>
            </w:r>
          </w:p>
          <w:p w:rsidR="00575863" w:rsidRPr="001C653E" w:rsidRDefault="00575863" w:rsidP="007167BF">
            <w:pPr>
              <w:pStyle w:val="CommentText"/>
              <w:tabs>
                <w:tab w:val="right" w:leader="dot" w:pos="5562"/>
              </w:tabs>
            </w:pPr>
            <w:r w:rsidRPr="001C653E">
              <w:t xml:space="preserve">LEFT PARTNER/DID NOT RETURN/NOT WITH PARTNER </w:t>
            </w:r>
            <w:r w:rsidRPr="001C653E">
              <w:rPr>
                <w:rFonts w:ascii="SutonnyMJ" w:hAnsi="SutonnyMJ"/>
              </w:rPr>
              <w:t>(‡dir Av‡mbwb)</w:t>
            </w:r>
            <w:r w:rsidRPr="001C653E">
              <w:tab/>
              <w:t>3</w:t>
            </w:r>
          </w:p>
        </w:tc>
        <w:tc>
          <w:tcPr>
            <w:tcW w:w="720" w:type="dxa"/>
            <w:tcBorders>
              <w:left w:val="single" w:sz="6" w:space="0" w:color="auto"/>
            </w:tcBorders>
          </w:tcPr>
          <w:p w:rsidR="00575863" w:rsidRPr="001C653E" w:rsidRDefault="00575863" w:rsidP="007167BF">
            <w:pPr>
              <w:tabs>
                <w:tab w:val="right" w:leader="dot" w:pos="4253"/>
              </w:tabs>
              <w:jc w:val="both"/>
              <w:rPr>
                <w:sz w:val="20"/>
                <w:szCs w:val="20"/>
              </w:rPr>
            </w:pPr>
          </w:p>
          <w:p w:rsidR="00575863" w:rsidRPr="001C653E" w:rsidRDefault="00575863" w:rsidP="007167BF">
            <w:pPr>
              <w:tabs>
                <w:tab w:val="right" w:leader="dot" w:pos="4253"/>
              </w:tabs>
              <w:jc w:val="both"/>
              <w:rPr>
                <w:sz w:val="20"/>
                <w:szCs w:val="20"/>
              </w:rPr>
            </w:pPr>
          </w:p>
          <w:p w:rsidR="00575863" w:rsidRPr="001C653E" w:rsidRDefault="00575863" w:rsidP="007167BF">
            <w:pPr>
              <w:tabs>
                <w:tab w:val="right" w:leader="dot" w:pos="4253"/>
              </w:tabs>
              <w:jc w:val="both"/>
              <w:rPr>
                <w:sz w:val="20"/>
                <w:szCs w:val="20"/>
              </w:rPr>
            </w:pPr>
          </w:p>
          <w:p w:rsidR="00575863" w:rsidRPr="001C653E" w:rsidRDefault="00575863" w:rsidP="007167BF">
            <w:pPr>
              <w:tabs>
                <w:tab w:val="right" w:leader="dot" w:pos="4253"/>
              </w:tabs>
              <w:jc w:val="both"/>
              <w:rPr>
                <w:rFonts w:cs="Vrinda"/>
                <w:b/>
                <w:sz w:val="20"/>
                <w:szCs w:val="20"/>
                <w:cs/>
                <w:lang w:bidi="bn-BD"/>
              </w:rPr>
            </w:pPr>
          </w:p>
          <w:p w:rsidR="00575863" w:rsidRPr="001C653E" w:rsidRDefault="00575863" w:rsidP="007167BF">
            <w:pPr>
              <w:tabs>
                <w:tab w:val="right" w:leader="dot" w:pos="4253"/>
              </w:tabs>
              <w:jc w:val="both"/>
              <w:rPr>
                <w:rFonts w:cs="Vrinda"/>
                <w:b/>
                <w:sz w:val="20"/>
                <w:szCs w:val="20"/>
                <w:cs/>
                <w:lang w:bidi="bn-BD"/>
              </w:rPr>
            </w:pPr>
          </w:p>
          <w:p w:rsidR="00575863" w:rsidRPr="001C653E" w:rsidRDefault="00575863" w:rsidP="000D539D">
            <w:pPr>
              <w:tabs>
                <w:tab w:val="right" w:leader="dot" w:pos="4253"/>
              </w:tabs>
              <w:jc w:val="both"/>
              <w:rPr>
                <w:sz w:val="20"/>
                <w:szCs w:val="20"/>
              </w:rPr>
            </w:pPr>
            <w:r w:rsidRPr="001C653E">
              <w:rPr>
                <w:b/>
                <w:sz w:val="20"/>
                <w:szCs w:val="20"/>
              </w:rPr>
              <w:sym w:font="Symbol" w:char="F0DE"/>
            </w:r>
            <w:r w:rsidRPr="001C653E">
              <w:rPr>
                <w:b/>
                <w:sz w:val="20"/>
                <w:szCs w:val="20"/>
              </w:rPr>
              <w:t>S.11</w:t>
            </w: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3235"/>
        </w:trPr>
        <w:tc>
          <w:tcPr>
            <w:tcW w:w="628" w:type="dxa"/>
            <w:tcBorders>
              <w:right w:val="single" w:sz="12" w:space="0" w:color="auto"/>
            </w:tcBorders>
          </w:tcPr>
          <w:p w:rsidR="00575863" w:rsidRPr="001C653E" w:rsidRDefault="00575863" w:rsidP="0000653A">
            <w:pPr>
              <w:numPr>
                <w:ilvl w:val="0"/>
                <w:numId w:val="28"/>
              </w:numPr>
              <w:jc w:val="both"/>
              <w:rPr>
                <w:sz w:val="20"/>
                <w:szCs w:val="20"/>
              </w:rPr>
            </w:pPr>
          </w:p>
        </w:tc>
        <w:tc>
          <w:tcPr>
            <w:tcW w:w="3872" w:type="dxa"/>
            <w:tcBorders>
              <w:left w:val="nil"/>
            </w:tcBorders>
          </w:tcPr>
          <w:p w:rsidR="00575863" w:rsidRPr="001C653E" w:rsidRDefault="00575863" w:rsidP="007167BF">
            <w:pPr>
              <w:pStyle w:val="BodyText"/>
              <w:rPr>
                <w:b w:val="0"/>
                <w:sz w:val="20"/>
                <w:szCs w:val="20"/>
              </w:rPr>
            </w:pPr>
            <w:r w:rsidRPr="001C653E">
              <w:rPr>
                <w:b w:val="0"/>
                <w:sz w:val="20"/>
                <w:szCs w:val="20"/>
              </w:rPr>
              <w:t>What were the reasons that you returned?</w:t>
            </w:r>
          </w:p>
          <w:p w:rsidR="00575863" w:rsidRPr="001C653E" w:rsidRDefault="00575863" w:rsidP="007167BF">
            <w:pPr>
              <w:pStyle w:val="Heading2"/>
              <w:rPr>
                <w:rFonts w:ascii="SutonnyMJ" w:hAnsi="SutonnyMJ"/>
                <w:b w:val="0"/>
                <w:sz w:val="20"/>
                <w:szCs w:val="20"/>
              </w:rPr>
            </w:pPr>
            <w:r w:rsidRPr="001C653E">
              <w:rPr>
                <w:rFonts w:ascii="SutonnyMJ" w:hAnsi="SutonnyMJ"/>
                <w:b w:val="0"/>
                <w:sz w:val="20"/>
                <w:szCs w:val="20"/>
              </w:rPr>
              <w:t>Avevi wd‡i Avm‡jb †Kb?</w:t>
            </w:r>
          </w:p>
          <w:p w:rsidR="00575863" w:rsidRPr="001C653E" w:rsidRDefault="00575863" w:rsidP="00FE0463">
            <w:pPr>
              <w:jc w:val="both"/>
              <w:rPr>
                <w:rFonts w:cs="Vrinda"/>
                <w:sz w:val="20"/>
                <w:szCs w:val="20"/>
                <w:cs/>
                <w:lang w:bidi="bn-BD"/>
              </w:rPr>
            </w:pPr>
            <w:r w:rsidRPr="001C653E">
              <w:rPr>
                <w:sz w:val="20"/>
                <w:szCs w:val="20"/>
              </w:rPr>
              <w:t xml:space="preserve">MARK ALL MENTIONED </w:t>
            </w:r>
          </w:p>
          <w:p w:rsidR="00575863" w:rsidRPr="001C653E" w:rsidRDefault="00575863" w:rsidP="00FE0463">
            <w:pPr>
              <w:jc w:val="both"/>
              <w:rPr>
                <w:sz w:val="20"/>
                <w:szCs w:val="20"/>
              </w:rPr>
            </w:pPr>
          </w:p>
          <w:p w:rsidR="00575863" w:rsidRPr="001C653E" w:rsidRDefault="00575863" w:rsidP="00342763">
            <w:pPr>
              <w:rPr>
                <w:rFonts w:ascii="SutonnyMJ" w:hAnsi="SutonnyMJ"/>
                <w:sz w:val="20"/>
                <w:szCs w:val="20"/>
              </w:rPr>
            </w:pPr>
            <w:r w:rsidRPr="001C653E">
              <w:rPr>
                <w:rFonts w:ascii="SutonnyMJ" w:hAnsi="SutonnyMJ" w:cs="Arial"/>
                <w:sz w:val="20"/>
                <w:szCs w:val="20"/>
              </w:rPr>
              <w:t xml:space="preserve">E‡jøLK…Z mKj DË‡ii </w:t>
            </w:r>
            <w:r w:rsidRPr="001C653E">
              <w:rPr>
                <w:rFonts w:ascii="SutonnyMJ" w:hAnsi="SutonnyMJ"/>
                <w:sz w:val="20"/>
                <w:szCs w:val="20"/>
              </w:rPr>
              <w:t>‡KvW</w:t>
            </w:r>
            <w:r w:rsidRPr="001C653E">
              <w:rPr>
                <w:rFonts w:ascii="SutonnyMJ" w:hAnsi="SutonnyMJ" w:cs="Arial"/>
                <w:sz w:val="20"/>
                <w:szCs w:val="20"/>
              </w:rPr>
              <w:t xml:space="preserve"> e„ËvwqZ Kiæb</w:t>
            </w:r>
            <w:r w:rsidRPr="001C653E" w:rsidDel="00BF1834">
              <w:rPr>
                <w:rFonts w:ascii="SutonnyMJ" w:hAnsi="SutonnyMJ" w:cs="Arial"/>
                <w:sz w:val="20"/>
                <w:szCs w:val="20"/>
              </w:rPr>
              <w:t xml:space="preserve"> </w:t>
            </w:r>
          </w:p>
          <w:p w:rsidR="00575863" w:rsidRPr="001C653E" w:rsidRDefault="00575863" w:rsidP="00FE0463">
            <w:pPr>
              <w:jc w:val="both"/>
              <w:rPr>
                <w:rFonts w:cs="Vrinda"/>
                <w:sz w:val="20"/>
                <w:szCs w:val="20"/>
                <w:cs/>
                <w:lang w:bidi="bn-BD"/>
              </w:rPr>
            </w:pPr>
          </w:p>
        </w:tc>
        <w:tc>
          <w:tcPr>
            <w:tcW w:w="5490" w:type="dxa"/>
            <w:gridSpan w:val="7"/>
            <w:tcBorders>
              <w:right w:val="nil"/>
            </w:tcBorders>
          </w:tcPr>
          <w:p w:rsidR="00575863" w:rsidRPr="001C653E" w:rsidRDefault="00575863" w:rsidP="00877E64">
            <w:pPr>
              <w:tabs>
                <w:tab w:val="right" w:leader="dot" w:pos="5137"/>
              </w:tabs>
              <w:rPr>
                <w:sz w:val="20"/>
                <w:szCs w:val="20"/>
              </w:rPr>
            </w:pPr>
            <w:r w:rsidRPr="001C653E">
              <w:rPr>
                <w:sz w:val="20"/>
                <w:szCs w:val="20"/>
              </w:rPr>
              <w:t>DIDN’T WANT TO LEAVE CHILDREN(</w:t>
            </w:r>
            <w:r w:rsidRPr="001C653E">
              <w:rPr>
                <w:rFonts w:ascii="SutonnyMJ" w:hAnsi="SutonnyMJ"/>
                <w:sz w:val="20"/>
                <w:szCs w:val="20"/>
              </w:rPr>
              <w:t>ev”Pv‡`i †Q‡o _vK‡Z Pvbwb</w:t>
            </w:r>
            <w:r w:rsidRPr="001C653E">
              <w:rPr>
                <w:sz w:val="20"/>
                <w:szCs w:val="20"/>
              </w:rPr>
              <w:t>)</w:t>
            </w:r>
            <w:r w:rsidRPr="001C653E">
              <w:rPr>
                <w:sz w:val="20"/>
                <w:szCs w:val="20"/>
              </w:rPr>
              <w:tab/>
              <w:t>A</w:t>
            </w:r>
          </w:p>
          <w:p w:rsidR="00575863" w:rsidRPr="001C653E" w:rsidRDefault="00575863" w:rsidP="00877E64">
            <w:pPr>
              <w:tabs>
                <w:tab w:val="right" w:leader="dot" w:pos="5137"/>
              </w:tabs>
              <w:rPr>
                <w:sz w:val="20"/>
                <w:szCs w:val="20"/>
              </w:rPr>
            </w:pPr>
            <w:r w:rsidRPr="001C653E">
              <w:rPr>
                <w:sz w:val="20"/>
                <w:szCs w:val="20"/>
              </w:rPr>
              <w:t>SANCTITY OF MARRIAGE(</w:t>
            </w:r>
            <w:r w:rsidRPr="001C653E">
              <w:rPr>
                <w:rFonts w:ascii="SutonnyMJ" w:hAnsi="SutonnyMJ"/>
                <w:sz w:val="20"/>
                <w:szCs w:val="20"/>
              </w:rPr>
              <w:t>we‡q cweÎ eÜb</w:t>
            </w:r>
            <w:r w:rsidRPr="001C653E">
              <w:rPr>
                <w:sz w:val="20"/>
                <w:szCs w:val="20"/>
              </w:rPr>
              <w:t>)</w:t>
            </w:r>
            <w:r w:rsidRPr="001C653E">
              <w:rPr>
                <w:sz w:val="20"/>
                <w:szCs w:val="20"/>
              </w:rPr>
              <w:tab/>
              <w:t>B</w:t>
            </w:r>
          </w:p>
          <w:p w:rsidR="00575863" w:rsidRPr="001C653E" w:rsidRDefault="00575863" w:rsidP="00877E64">
            <w:pPr>
              <w:pStyle w:val="CommentText"/>
              <w:tabs>
                <w:tab w:val="right" w:leader="dot" w:pos="5137"/>
              </w:tabs>
            </w:pPr>
            <w:r w:rsidRPr="001C653E">
              <w:t xml:space="preserve">FOR SAKE OF FAMILY/CHILDREN </w:t>
            </w:r>
          </w:p>
          <w:p w:rsidR="00575863" w:rsidRPr="001C653E" w:rsidRDefault="00575863" w:rsidP="00877E64">
            <w:pPr>
              <w:tabs>
                <w:tab w:val="right" w:leader="dot" w:pos="5137"/>
              </w:tabs>
              <w:rPr>
                <w:sz w:val="20"/>
                <w:szCs w:val="20"/>
              </w:rPr>
            </w:pPr>
            <w:r w:rsidRPr="001C653E">
              <w:rPr>
                <w:sz w:val="20"/>
                <w:szCs w:val="20"/>
              </w:rPr>
              <w:t>(FAMILY HONOUR)(</w:t>
            </w:r>
            <w:r w:rsidRPr="001C653E">
              <w:rPr>
                <w:rFonts w:ascii="SutonnyMJ" w:hAnsi="SutonnyMJ"/>
                <w:sz w:val="20"/>
                <w:szCs w:val="20"/>
              </w:rPr>
              <w:t xml:space="preserve"> msmvi i¶vi Rb¨</w:t>
            </w:r>
            <w:r w:rsidRPr="001C653E">
              <w:rPr>
                <w:sz w:val="20"/>
                <w:szCs w:val="20"/>
              </w:rPr>
              <w:t>)</w:t>
            </w:r>
            <w:r w:rsidRPr="001C653E">
              <w:rPr>
                <w:sz w:val="20"/>
                <w:szCs w:val="20"/>
              </w:rPr>
              <w:tab/>
              <w:t xml:space="preserve">C </w:t>
            </w:r>
          </w:p>
          <w:p w:rsidR="00575863" w:rsidRPr="001C653E" w:rsidRDefault="00575863" w:rsidP="00877E64">
            <w:pPr>
              <w:tabs>
                <w:tab w:val="right" w:leader="dot" w:pos="5137"/>
              </w:tabs>
              <w:rPr>
                <w:sz w:val="20"/>
                <w:szCs w:val="20"/>
              </w:rPr>
            </w:pPr>
            <w:r w:rsidRPr="001C653E">
              <w:rPr>
                <w:sz w:val="20"/>
                <w:szCs w:val="20"/>
              </w:rPr>
              <w:t>COULDN’T SUPPORT CHILDREN(</w:t>
            </w:r>
            <w:r w:rsidRPr="001C653E">
              <w:rPr>
                <w:rFonts w:ascii="SutonnyMJ" w:hAnsi="SutonnyMJ"/>
                <w:sz w:val="20"/>
                <w:szCs w:val="20"/>
              </w:rPr>
              <w:t>ev”Pv‡`i jvjb cvjb Ki‡Z bv cvivq</w:t>
            </w:r>
            <w:r w:rsidRPr="001C653E">
              <w:rPr>
                <w:sz w:val="20"/>
                <w:szCs w:val="20"/>
              </w:rPr>
              <w:t>)</w:t>
            </w:r>
            <w:r w:rsidRPr="001C653E">
              <w:rPr>
                <w:sz w:val="20"/>
                <w:szCs w:val="20"/>
              </w:rPr>
              <w:tab/>
              <w:t>D</w:t>
            </w:r>
          </w:p>
          <w:p w:rsidR="00575863" w:rsidRPr="001C653E" w:rsidRDefault="00575863" w:rsidP="00877E64">
            <w:pPr>
              <w:tabs>
                <w:tab w:val="right" w:leader="dot" w:pos="5137"/>
              </w:tabs>
              <w:rPr>
                <w:sz w:val="20"/>
                <w:szCs w:val="20"/>
              </w:rPr>
            </w:pPr>
            <w:r w:rsidRPr="001C653E">
              <w:rPr>
                <w:sz w:val="20"/>
                <w:szCs w:val="20"/>
              </w:rPr>
              <w:t>LOVED HIM(</w:t>
            </w:r>
            <w:r w:rsidRPr="001C653E">
              <w:rPr>
                <w:rFonts w:ascii="SutonnyMJ" w:hAnsi="SutonnyMJ"/>
                <w:sz w:val="20"/>
                <w:szCs w:val="20"/>
              </w:rPr>
              <w:t>¯^vgx‡K fvjev‡mb</w:t>
            </w:r>
            <w:r w:rsidRPr="001C653E">
              <w:rPr>
                <w:sz w:val="20"/>
                <w:szCs w:val="20"/>
              </w:rPr>
              <w:t>)</w:t>
            </w:r>
            <w:r w:rsidRPr="001C653E">
              <w:rPr>
                <w:sz w:val="20"/>
                <w:szCs w:val="20"/>
              </w:rPr>
              <w:tab/>
              <w:t>E</w:t>
            </w:r>
          </w:p>
          <w:p w:rsidR="00575863" w:rsidRPr="001C653E" w:rsidRDefault="00575863" w:rsidP="00877E64">
            <w:pPr>
              <w:tabs>
                <w:tab w:val="right" w:leader="dot" w:pos="5137"/>
              </w:tabs>
              <w:rPr>
                <w:sz w:val="20"/>
                <w:szCs w:val="20"/>
              </w:rPr>
            </w:pPr>
            <w:r w:rsidRPr="001C653E">
              <w:rPr>
                <w:sz w:val="20"/>
                <w:szCs w:val="20"/>
              </w:rPr>
              <w:t>HE ASKED HER TO GO BACK(</w:t>
            </w:r>
            <w:r w:rsidRPr="001C653E">
              <w:rPr>
                <w:rFonts w:ascii="SutonnyMJ" w:hAnsi="SutonnyMJ"/>
                <w:sz w:val="20"/>
                <w:szCs w:val="20"/>
              </w:rPr>
              <w:t>¯^vgx †diZ Avm‡Z e‡j‡Q</w:t>
            </w:r>
            <w:r w:rsidRPr="001C653E">
              <w:rPr>
                <w:sz w:val="20"/>
                <w:szCs w:val="20"/>
              </w:rPr>
              <w:t>)</w:t>
            </w:r>
            <w:r w:rsidRPr="001C653E">
              <w:rPr>
                <w:sz w:val="20"/>
                <w:szCs w:val="20"/>
              </w:rPr>
              <w:tab/>
              <w:t>F</w:t>
            </w:r>
          </w:p>
          <w:p w:rsidR="00575863" w:rsidRPr="001C653E" w:rsidRDefault="00575863" w:rsidP="00877E64">
            <w:pPr>
              <w:tabs>
                <w:tab w:val="right" w:leader="dot" w:pos="5137"/>
              </w:tabs>
              <w:rPr>
                <w:sz w:val="20"/>
                <w:szCs w:val="20"/>
              </w:rPr>
            </w:pPr>
            <w:r w:rsidRPr="001C653E">
              <w:rPr>
                <w:sz w:val="20"/>
                <w:szCs w:val="20"/>
              </w:rPr>
              <w:t>FAMILY SAID TO RETURN(</w:t>
            </w:r>
            <w:r w:rsidRPr="001C653E">
              <w:rPr>
                <w:rFonts w:ascii="SutonnyMJ" w:hAnsi="SutonnyMJ"/>
                <w:sz w:val="20"/>
                <w:szCs w:val="20"/>
              </w:rPr>
              <w:t>cwievi †diZ Avm‡Z e‡j‡Q</w:t>
            </w:r>
            <w:r w:rsidRPr="001C653E">
              <w:rPr>
                <w:sz w:val="20"/>
                <w:szCs w:val="20"/>
              </w:rPr>
              <w:t>)</w:t>
            </w:r>
            <w:r w:rsidRPr="001C653E">
              <w:rPr>
                <w:sz w:val="20"/>
                <w:szCs w:val="20"/>
              </w:rPr>
              <w:tab/>
              <w:t>G</w:t>
            </w:r>
          </w:p>
          <w:p w:rsidR="00575863" w:rsidRPr="001C653E" w:rsidRDefault="00575863" w:rsidP="00877E64">
            <w:pPr>
              <w:tabs>
                <w:tab w:val="right" w:leader="dot" w:pos="5137"/>
              </w:tabs>
              <w:rPr>
                <w:sz w:val="20"/>
                <w:szCs w:val="20"/>
              </w:rPr>
            </w:pPr>
            <w:r w:rsidRPr="001C653E">
              <w:rPr>
                <w:sz w:val="20"/>
                <w:szCs w:val="20"/>
              </w:rPr>
              <w:t>FORGAVE HIM(</w:t>
            </w:r>
            <w:r w:rsidRPr="001C653E">
              <w:rPr>
                <w:rFonts w:ascii="SutonnyMJ" w:hAnsi="SutonnyMJ"/>
                <w:sz w:val="20"/>
                <w:szCs w:val="20"/>
              </w:rPr>
              <w:t>¯^vgx‡K ¶gv K‡i w`‡q‡Qb</w:t>
            </w:r>
            <w:r w:rsidRPr="001C653E">
              <w:rPr>
                <w:sz w:val="20"/>
                <w:szCs w:val="20"/>
              </w:rPr>
              <w:t>)</w:t>
            </w:r>
            <w:r w:rsidRPr="001C653E">
              <w:rPr>
                <w:sz w:val="20"/>
                <w:szCs w:val="20"/>
              </w:rPr>
              <w:tab/>
              <w:t>H</w:t>
            </w:r>
          </w:p>
          <w:p w:rsidR="00575863" w:rsidRPr="001C653E" w:rsidRDefault="00575863" w:rsidP="00877E64">
            <w:pPr>
              <w:tabs>
                <w:tab w:val="right" w:leader="dot" w:pos="5137"/>
              </w:tabs>
              <w:rPr>
                <w:sz w:val="20"/>
                <w:szCs w:val="20"/>
              </w:rPr>
            </w:pPr>
            <w:r w:rsidRPr="001C653E">
              <w:rPr>
                <w:sz w:val="20"/>
                <w:szCs w:val="20"/>
              </w:rPr>
              <w:t>THOUGHT HE WOULD CHANGE(</w:t>
            </w:r>
            <w:r w:rsidRPr="001C653E">
              <w:rPr>
                <w:rFonts w:ascii="SutonnyMJ" w:hAnsi="SutonnyMJ"/>
                <w:sz w:val="20"/>
                <w:szCs w:val="20"/>
              </w:rPr>
              <w:t>¯^vgx e`jv‡e †f‡e</w:t>
            </w:r>
            <w:r w:rsidRPr="001C653E">
              <w:rPr>
                <w:sz w:val="20"/>
                <w:szCs w:val="20"/>
              </w:rPr>
              <w:t>)</w:t>
            </w:r>
            <w:r w:rsidRPr="001C653E">
              <w:rPr>
                <w:sz w:val="20"/>
                <w:szCs w:val="20"/>
              </w:rPr>
              <w:tab/>
              <w:t>I</w:t>
            </w:r>
          </w:p>
          <w:p w:rsidR="00575863" w:rsidRPr="001C653E" w:rsidRDefault="00575863" w:rsidP="00877E64">
            <w:pPr>
              <w:tabs>
                <w:tab w:val="right" w:leader="dot" w:pos="5137"/>
              </w:tabs>
              <w:rPr>
                <w:sz w:val="20"/>
                <w:szCs w:val="20"/>
              </w:rPr>
            </w:pPr>
            <w:r w:rsidRPr="001C653E">
              <w:rPr>
                <w:sz w:val="20"/>
                <w:szCs w:val="20"/>
              </w:rPr>
              <w:t>THREATENED HER/CHILDREN(</w:t>
            </w:r>
            <w:r w:rsidRPr="001C653E">
              <w:rPr>
                <w:rFonts w:ascii="SutonnyMJ" w:hAnsi="SutonnyMJ"/>
                <w:sz w:val="20"/>
                <w:szCs w:val="20"/>
              </w:rPr>
              <w:t xml:space="preserve">Avcbv‡K ev </w:t>
            </w:r>
            <w:r w:rsidRPr="001C653E">
              <w:rPr>
                <w:rFonts w:ascii="SutonnyMJ" w:hAnsi="SutonnyMJ" w:cs="Arial"/>
                <w:sz w:val="20"/>
                <w:szCs w:val="20"/>
              </w:rPr>
              <w:t>mšÍvb</w:t>
            </w:r>
            <w:r w:rsidRPr="001C653E">
              <w:rPr>
                <w:rFonts w:ascii="SutonnyMJ" w:hAnsi="SutonnyMJ"/>
                <w:sz w:val="20"/>
                <w:szCs w:val="20"/>
              </w:rPr>
              <w:t>‡`i ûgwK †`qvq-</w:t>
            </w:r>
            <w:r w:rsidRPr="001C653E">
              <w:rPr>
                <w:sz w:val="20"/>
                <w:szCs w:val="20"/>
              </w:rPr>
              <w:t>)</w:t>
            </w:r>
            <w:r w:rsidRPr="001C653E">
              <w:rPr>
                <w:sz w:val="20"/>
                <w:szCs w:val="20"/>
              </w:rPr>
              <w:tab/>
              <w:t>J</w:t>
            </w:r>
          </w:p>
          <w:p w:rsidR="00575863" w:rsidRPr="001C653E" w:rsidRDefault="00575863" w:rsidP="00877E64">
            <w:pPr>
              <w:tabs>
                <w:tab w:val="right" w:leader="dot" w:pos="5137"/>
              </w:tabs>
              <w:rPr>
                <w:sz w:val="20"/>
                <w:szCs w:val="20"/>
              </w:rPr>
            </w:pPr>
            <w:r w:rsidRPr="001C653E">
              <w:rPr>
                <w:sz w:val="20"/>
                <w:szCs w:val="20"/>
              </w:rPr>
              <w:t>COULD NOT STAY THERE (WHERE SHE WENT)(</w:t>
            </w:r>
            <w:r w:rsidRPr="001C653E">
              <w:rPr>
                <w:rFonts w:ascii="SutonnyMJ" w:hAnsi="SutonnyMJ"/>
                <w:sz w:val="20"/>
                <w:szCs w:val="20"/>
              </w:rPr>
              <w:t xml:space="preserve"> †hLv‡b wM‡qwQ‡jb †mLv‡b _vK‡Z bv cvivq</w:t>
            </w:r>
            <w:r w:rsidRPr="001C653E">
              <w:rPr>
                <w:sz w:val="20"/>
                <w:szCs w:val="20"/>
              </w:rPr>
              <w:t>)</w:t>
            </w:r>
            <w:r w:rsidRPr="001C653E">
              <w:rPr>
                <w:sz w:val="20"/>
                <w:szCs w:val="20"/>
              </w:rPr>
              <w:tab/>
              <w:t>K</w:t>
            </w:r>
          </w:p>
          <w:p w:rsidR="00575863" w:rsidRPr="001C653E" w:rsidRDefault="00575863" w:rsidP="00877E64">
            <w:pPr>
              <w:tabs>
                <w:tab w:val="right" w:leader="dot" w:pos="5137"/>
              </w:tabs>
              <w:rPr>
                <w:sz w:val="20"/>
                <w:szCs w:val="20"/>
              </w:rPr>
            </w:pPr>
            <w:r w:rsidRPr="001C653E">
              <w:rPr>
                <w:sz w:val="20"/>
                <w:szCs w:val="20"/>
              </w:rPr>
              <w:t>VIOLENCE NORMAL/NOT SERIOUS (</w:t>
            </w:r>
            <w:r w:rsidRPr="001C653E">
              <w:rPr>
                <w:rFonts w:ascii="SutonnyMJ" w:hAnsi="SutonnyMJ"/>
                <w:iCs/>
                <w:sz w:val="20"/>
                <w:szCs w:val="20"/>
              </w:rPr>
              <w:t>G ai‡bi wbh©vZb †Zv ¯^vfvweK/GUv ¸iæZi bq</w:t>
            </w:r>
            <w:r w:rsidRPr="001C653E">
              <w:rPr>
                <w:iCs/>
                <w:sz w:val="20"/>
                <w:szCs w:val="20"/>
              </w:rPr>
              <w:t>)</w:t>
            </w:r>
            <w:r w:rsidRPr="001C653E">
              <w:rPr>
                <w:sz w:val="20"/>
                <w:szCs w:val="20"/>
              </w:rPr>
              <w:tab/>
              <w:t>L</w:t>
            </w:r>
          </w:p>
          <w:p w:rsidR="00575863" w:rsidRPr="001C653E" w:rsidRDefault="00575863" w:rsidP="00877E64">
            <w:pPr>
              <w:tabs>
                <w:tab w:val="right" w:leader="dot" w:pos="5137"/>
              </w:tabs>
              <w:rPr>
                <w:sz w:val="20"/>
                <w:szCs w:val="20"/>
              </w:rPr>
            </w:pPr>
            <w:r w:rsidRPr="001C653E">
              <w:rPr>
                <w:sz w:val="20"/>
                <w:szCs w:val="20"/>
              </w:rPr>
              <w:t xml:space="preserve">OTHER (specify): </w:t>
            </w:r>
            <w:r w:rsidRPr="001C653E">
              <w:rPr>
                <w:rFonts w:ascii="SutonnyMJ" w:hAnsi="SutonnyMJ"/>
                <w:sz w:val="20"/>
                <w:szCs w:val="20"/>
              </w:rPr>
              <w:t>Ab¨vb¨ (D‡jøL Kiæb)</w:t>
            </w:r>
            <w:r w:rsidRPr="001C653E">
              <w:rPr>
                <w:sz w:val="20"/>
                <w:szCs w:val="20"/>
              </w:rPr>
              <w:t xml:space="preserve"> _____________________________</w:t>
            </w:r>
            <w:r w:rsidRPr="001C653E">
              <w:rPr>
                <w:sz w:val="20"/>
                <w:szCs w:val="20"/>
              </w:rPr>
              <w:tab/>
              <w:t>X</w:t>
            </w:r>
          </w:p>
        </w:tc>
        <w:tc>
          <w:tcPr>
            <w:tcW w:w="720" w:type="dxa"/>
            <w:tcBorders>
              <w:left w:val="single" w:sz="6" w:space="0" w:color="auto"/>
            </w:tcBorders>
          </w:tcPr>
          <w:p w:rsidR="00575863" w:rsidRPr="001C653E" w:rsidRDefault="00575863" w:rsidP="007167BF">
            <w:pPr>
              <w:tabs>
                <w:tab w:val="right" w:leader="dot" w:pos="4253"/>
              </w:tabs>
              <w:jc w:val="both"/>
              <w:rPr>
                <w:sz w:val="20"/>
                <w:szCs w:val="20"/>
              </w:rPr>
            </w:pPr>
          </w:p>
          <w:p w:rsidR="00575863" w:rsidRPr="001C653E" w:rsidRDefault="00575863" w:rsidP="007167BF">
            <w:pPr>
              <w:tabs>
                <w:tab w:val="right" w:leader="dot" w:pos="4253"/>
              </w:tabs>
              <w:jc w:val="both"/>
              <w:rPr>
                <w:sz w:val="20"/>
                <w:szCs w:val="20"/>
              </w:rPr>
            </w:pPr>
          </w:p>
          <w:p w:rsidR="00575863" w:rsidRPr="001C653E" w:rsidRDefault="00575863" w:rsidP="007167BF">
            <w:pPr>
              <w:tabs>
                <w:tab w:val="right" w:leader="dot" w:pos="4253"/>
              </w:tabs>
              <w:jc w:val="both"/>
              <w:rPr>
                <w:sz w:val="20"/>
                <w:szCs w:val="20"/>
              </w:rPr>
            </w:pPr>
          </w:p>
          <w:p w:rsidR="00575863" w:rsidRPr="001C653E" w:rsidRDefault="00575863" w:rsidP="007167BF">
            <w:pPr>
              <w:tabs>
                <w:tab w:val="right" w:leader="dot" w:pos="4253"/>
              </w:tabs>
              <w:rPr>
                <w:rFonts w:cs="Vrinda"/>
                <w:b/>
                <w:sz w:val="20"/>
                <w:szCs w:val="20"/>
                <w:cs/>
                <w:lang w:bidi="bn-BD"/>
              </w:rPr>
            </w:pPr>
            <w:r w:rsidRPr="001C653E">
              <w:rPr>
                <w:b/>
                <w:sz w:val="20"/>
                <w:szCs w:val="20"/>
              </w:rPr>
              <w:t>FOR ALL OPTIONS GO TO 11</w:t>
            </w:r>
            <w:r w:rsidR="004B3B3C">
              <w:rPr>
                <w:b/>
                <w:sz w:val="20"/>
                <w:szCs w:val="20"/>
              </w:rPr>
              <w:t>01</w:t>
            </w:r>
          </w:p>
          <w:p w:rsidR="00575863" w:rsidRPr="001C653E" w:rsidRDefault="00575863" w:rsidP="00057997">
            <w:pPr>
              <w:tabs>
                <w:tab w:val="right" w:leader="dot" w:pos="5103"/>
              </w:tabs>
              <w:jc w:val="both"/>
              <w:rPr>
                <w:rFonts w:ascii="SutonnyMJ" w:hAnsi="SutonnyMJ" w:cs="Vrinda"/>
                <w:sz w:val="20"/>
                <w:szCs w:val="20"/>
                <w:cs/>
                <w:lang w:bidi="bn-BD"/>
              </w:rPr>
            </w:pPr>
            <w:r w:rsidRPr="001C653E">
              <w:rPr>
                <w:rFonts w:ascii="SutonnyMJ" w:hAnsi="SutonnyMJ"/>
                <w:sz w:val="20"/>
                <w:szCs w:val="20"/>
              </w:rPr>
              <w:t>†h †Kvb DË‡ii Rb¨</w:t>
            </w:r>
          </w:p>
          <w:p w:rsidR="00575863" w:rsidRPr="001C653E" w:rsidRDefault="00575863" w:rsidP="00F83E40">
            <w:pPr>
              <w:tabs>
                <w:tab w:val="right" w:leader="dot" w:pos="4253"/>
              </w:tabs>
              <w:rPr>
                <w:rFonts w:cs="Vrinda"/>
                <w:sz w:val="20"/>
                <w:szCs w:val="20"/>
                <w:cs/>
                <w:lang w:bidi="bn-BD"/>
              </w:rPr>
            </w:pPr>
            <w:r w:rsidRPr="001C653E">
              <w:rPr>
                <w:b/>
                <w:sz w:val="20"/>
                <w:szCs w:val="20"/>
              </w:rPr>
              <w:t>11</w:t>
            </w:r>
            <w:r w:rsidR="004B3B3C">
              <w:rPr>
                <w:b/>
                <w:sz w:val="20"/>
                <w:szCs w:val="20"/>
              </w:rPr>
              <w:t>01</w:t>
            </w:r>
            <w:r w:rsidRPr="001C653E">
              <w:rPr>
                <w:rFonts w:cs="Vrinda" w:hint="cs"/>
                <w:b/>
                <w:sz w:val="20"/>
                <w:szCs w:val="20"/>
                <w:cs/>
                <w:lang w:bidi="bn-BD"/>
              </w:rPr>
              <w:t xml:space="preserve"> </w:t>
            </w:r>
            <w:r w:rsidRPr="001C653E">
              <w:rPr>
                <w:rFonts w:ascii="SutonnyMJ" w:hAnsi="SutonnyMJ"/>
                <w:sz w:val="20"/>
                <w:szCs w:val="20"/>
              </w:rPr>
              <w:t>G hvb</w:t>
            </w:r>
            <w:r w:rsidRPr="001C653E">
              <w:rPr>
                <w:rFonts w:cs="Vrinda"/>
                <w:b/>
                <w:sz w:val="20"/>
                <w:szCs w:val="20"/>
                <w:lang w:bidi="bn-BD"/>
              </w:rPr>
              <w:t xml:space="preserve">  </w:t>
            </w: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3801"/>
        </w:trPr>
        <w:tc>
          <w:tcPr>
            <w:tcW w:w="628" w:type="dxa"/>
            <w:tcBorders>
              <w:right w:val="single" w:sz="12" w:space="0" w:color="auto"/>
            </w:tcBorders>
          </w:tcPr>
          <w:p w:rsidR="00575863" w:rsidRPr="001C653E" w:rsidRDefault="00575863" w:rsidP="0000653A">
            <w:pPr>
              <w:numPr>
                <w:ilvl w:val="0"/>
                <w:numId w:val="28"/>
              </w:numPr>
              <w:jc w:val="both"/>
              <w:rPr>
                <w:sz w:val="20"/>
                <w:szCs w:val="20"/>
              </w:rPr>
            </w:pPr>
          </w:p>
        </w:tc>
        <w:tc>
          <w:tcPr>
            <w:tcW w:w="3872" w:type="dxa"/>
            <w:tcBorders>
              <w:left w:val="nil"/>
            </w:tcBorders>
          </w:tcPr>
          <w:p w:rsidR="00575863" w:rsidRPr="001C653E" w:rsidRDefault="00575863" w:rsidP="007167BF">
            <w:pPr>
              <w:jc w:val="both"/>
              <w:rPr>
                <w:sz w:val="20"/>
                <w:szCs w:val="20"/>
              </w:rPr>
            </w:pPr>
            <w:r w:rsidRPr="001C653E">
              <w:rPr>
                <w:sz w:val="20"/>
                <w:szCs w:val="20"/>
              </w:rPr>
              <w:t>What were the reasons that made you stay?</w:t>
            </w:r>
          </w:p>
          <w:p w:rsidR="00575863" w:rsidRPr="001C653E" w:rsidRDefault="00575863" w:rsidP="007167BF">
            <w:pPr>
              <w:rPr>
                <w:rFonts w:ascii="SutonnyMJ" w:hAnsi="SutonnyMJ"/>
                <w:sz w:val="20"/>
                <w:szCs w:val="20"/>
              </w:rPr>
            </w:pPr>
            <w:r w:rsidRPr="001C653E">
              <w:rPr>
                <w:rFonts w:ascii="SutonnyMJ" w:hAnsi="SutonnyMJ"/>
                <w:sz w:val="20"/>
                <w:szCs w:val="20"/>
              </w:rPr>
              <w:t xml:space="preserve">Avcbvi ¯^vgxi m†½ GKmv‡_ _vKvi KviY¸‡jv wK? </w:t>
            </w:r>
          </w:p>
          <w:p w:rsidR="00575863" w:rsidRPr="001C653E" w:rsidRDefault="00575863" w:rsidP="007167BF">
            <w:pPr>
              <w:jc w:val="both"/>
              <w:rPr>
                <w:sz w:val="20"/>
                <w:szCs w:val="20"/>
              </w:rPr>
            </w:pPr>
          </w:p>
          <w:p w:rsidR="00575863" w:rsidRPr="001C653E" w:rsidRDefault="00575863" w:rsidP="007167BF">
            <w:pPr>
              <w:jc w:val="both"/>
              <w:rPr>
                <w:sz w:val="20"/>
                <w:szCs w:val="20"/>
              </w:rPr>
            </w:pPr>
            <w:r w:rsidRPr="001C653E">
              <w:rPr>
                <w:sz w:val="20"/>
                <w:szCs w:val="20"/>
              </w:rPr>
              <w:t>MARK ALL MENTIONED</w:t>
            </w:r>
          </w:p>
          <w:p w:rsidR="00575863" w:rsidRPr="001C653E" w:rsidRDefault="00575863" w:rsidP="007167BF">
            <w:pPr>
              <w:jc w:val="both"/>
              <w:rPr>
                <w:sz w:val="20"/>
                <w:szCs w:val="20"/>
              </w:rPr>
            </w:pPr>
          </w:p>
          <w:p w:rsidR="00575863" w:rsidRPr="001C653E" w:rsidRDefault="00575863" w:rsidP="007167BF">
            <w:pPr>
              <w:jc w:val="both"/>
              <w:rPr>
                <w:sz w:val="20"/>
                <w:szCs w:val="20"/>
              </w:rPr>
            </w:pPr>
          </w:p>
        </w:tc>
        <w:tc>
          <w:tcPr>
            <w:tcW w:w="5490" w:type="dxa"/>
            <w:gridSpan w:val="7"/>
            <w:tcBorders>
              <w:right w:val="nil"/>
            </w:tcBorders>
          </w:tcPr>
          <w:p w:rsidR="00575863" w:rsidRPr="001C653E" w:rsidRDefault="00575863" w:rsidP="00877E64">
            <w:pPr>
              <w:tabs>
                <w:tab w:val="right" w:leader="dot" w:pos="5137"/>
              </w:tabs>
              <w:rPr>
                <w:sz w:val="20"/>
                <w:szCs w:val="20"/>
              </w:rPr>
            </w:pPr>
            <w:r w:rsidRPr="001C653E">
              <w:rPr>
                <w:sz w:val="20"/>
                <w:szCs w:val="20"/>
              </w:rPr>
              <w:t>DIDN’T WANT TO LEAVE CHILDREN(</w:t>
            </w:r>
            <w:r w:rsidRPr="001C653E">
              <w:rPr>
                <w:rFonts w:ascii="SutonnyMJ" w:hAnsi="SutonnyMJ"/>
                <w:sz w:val="20"/>
                <w:szCs w:val="20"/>
              </w:rPr>
              <w:t>ev”Pv‡`i †Q‡o _vK‡Z Pvbwb</w:t>
            </w:r>
            <w:r w:rsidRPr="001C653E">
              <w:rPr>
                <w:sz w:val="20"/>
                <w:szCs w:val="20"/>
              </w:rPr>
              <w:t>)</w:t>
            </w:r>
            <w:r w:rsidRPr="001C653E">
              <w:rPr>
                <w:sz w:val="20"/>
                <w:szCs w:val="20"/>
              </w:rPr>
              <w:tab/>
              <w:t>A</w:t>
            </w:r>
          </w:p>
          <w:p w:rsidR="00575863" w:rsidRPr="001C653E" w:rsidRDefault="00575863" w:rsidP="00877E64">
            <w:pPr>
              <w:tabs>
                <w:tab w:val="right" w:leader="dot" w:pos="5137"/>
              </w:tabs>
              <w:rPr>
                <w:sz w:val="20"/>
                <w:szCs w:val="20"/>
              </w:rPr>
            </w:pPr>
            <w:r w:rsidRPr="001C653E">
              <w:rPr>
                <w:sz w:val="20"/>
                <w:szCs w:val="20"/>
              </w:rPr>
              <w:t>SANCTITY OF MARRIAGE(</w:t>
            </w:r>
            <w:r w:rsidRPr="001C653E">
              <w:rPr>
                <w:rFonts w:ascii="SutonnyMJ" w:hAnsi="SutonnyMJ"/>
                <w:sz w:val="20"/>
                <w:szCs w:val="20"/>
              </w:rPr>
              <w:t>we‡q cweÎ eÜb</w:t>
            </w:r>
            <w:r w:rsidRPr="001C653E">
              <w:rPr>
                <w:sz w:val="20"/>
                <w:szCs w:val="20"/>
              </w:rPr>
              <w:t>)</w:t>
            </w:r>
            <w:r w:rsidRPr="001C653E">
              <w:rPr>
                <w:sz w:val="20"/>
                <w:szCs w:val="20"/>
              </w:rPr>
              <w:tab/>
              <w:t>B</w:t>
            </w:r>
          </w:p>
          <w:p w:rsidR="00575863" w:rsidRPr="001C653E" w:rsidRDefault="00575863" w:rsidP="00877E64">
            <w:pPr>
              <w:pStyle w:val="CommentText"/>
              <w:tabs>
                <w:tab w:val="right" w:leader="dot" w:pos="5137"/>
              </w:tabs>
            </w:pPr>
            <w:r w:rsidRPr="001C653E">
              <w:t xml:space="preserve">FOR SAKE OF FAMILY/CHILDREN </w:t>
            </w:r>
          </w:p>
          <w:p w:rsidR="00575863" w:rsidRPr="001C653E" w:rsidRDefault="00575863" w:rsidP="00877E64">
            <w:pPr>
              <w:tabs>
                <w:tab w:val="right" w:leader="dot" w:pos="5137"/>
              </w:tabs>
              <w:rPr>
                <w:sz w:val="20"/>
                <w:szCs w:val="20"/>
              </w:rPr>
            </w:pPr>
            <w:r w:rsidRPr="001C653E">
              <w:rPr>
                <w:sz w:val="20"/>
                <w:szCs w:val="20"/>
              </w:rPr>
              <w:t>(FAMILY HONOUR)(</w:t>
            </w:r>
            <w:r w:rsidRPr="001C653E">
              <w:rPr>
                <w:rFonts w:ascii="SutonnyMJ" w:hAnsi="SutonnyMJ"/>
                <w:sz w:val="20"/>
                <w:szCs w:val="20"/>
              </w:rPr>
              <w:t xml:space="preserve"> msmvi i¶vi Rb</w:t>
            </w:r>
            <w:r w:rsidRPr="001C653E">
              <w:rPr>
                <w:sz w:val="20"/>
                <w:szCs w:val="20"/>
              </w:rPr>
              <w:t>)</w:t>
            </w:r>
            <w:r w:rsidRPr="001C653E">
              <w:rPr>
                <w:sz w:val="20"/>
                <w:szCs w:val="20"/>
              </w:rPr>
              <w:tab/>
              <w:t xml:space="preserve">C </w:t>
            </w:r>
          </w:p>
          <w:p w:rsidR="00575863" w:rsidRPr="001C653E" w:rsidRDefault="00575863" w:rsidP="00877E64">
            <w:pPr>
              <w:tabs>
                <w:tab w:val="right" w:leader="dot" w:pos="5137"/>
              </w:tabs>
              <w:rPr>
                <w:sz w:val="20"/>
                <w:szCs w:val="20"/>
              </w:rPr>
            </w:pPr>
            <w:r w:rsidRPr="001C653E">
              <w:rPr>
                <w:sz w:val="20"/>
                <w:szCs w:val="20"/>
              </w:rPr>
              <w:t>COULDN’T SUPPORT CHILDREN(</w:t>
            </w:r>
            <w:r w:rsidRPr="001C653E">
              <w:rPr>
                <w:rFonts w:ascii="SutonnyMJ" w:hAnsi="SutonnyMJ"/>
                <w:sz w:val="20"/>
                <w:szCs w:val="20"/>
              </w:rPr>
              <w:t>ev”Pv‡`i jvjb cvjb Ki‡Z bv cvivq</w:t>
            </w:r>
            <w:r w:rsidRPr="001C653E">
              <w:rPr>
                <w:sz w:val="20"/>
                <w:szCs w:val="20"/>
              </w:rPr>
              <w:t>)</w:t>
            </w:r>
            <w:r w:rsidRPr="001C653E">
              <w:rPr>
                <w:sz w:val="20"/>
                <w:szCs w:val="20"/>
              </w:rPr>
              <w:tab/>
              <w:t>D</w:t>
            </w:r>
          </w:p>
          <w:p w:rsidR="00575863" w:rsidRPr="001C653E" w:rsidRDefault="00575863" w:rsidP="00877E64">
            <w:pPr>
              <w:tabs>
                <w:tab w:val="right" w:leader="dot" w:pos="5137"/>
              </w:tabs>
              <w:rPr>
                <w:sz w:val="20"/>
                <w:szCs w:val="20"/>
              </w:rPr>
            </w:pPr>
            <w:r w:rsidRPr="001C653E">
              <w:rPr>
                <w:sz w:val="20"/>
                <w:szCs w:val="20"/>
              </w:rPr>
              <w:t>LOVED HIM(</w:t>
            </w:r>
            <w:r w:rsidRPr="001C653E">
              <w:rPr>
                <w:rFonts w:ascii="SutonnyMJ" w:hAnsi="SutonnyMJ"/>
                <w:sz w:val="20"/>
                <w:szCs w:val="20"/>
              </w:rPr>
              <w:t>¯^vgx‡K fvjev‡mb</w:t>
            </w:r>
            <w:r w:rsidRPr="001C653E">
              <w:rPr>
                <w:sz w:val="20"/>
                <w:szCs w:val="20"/>
              </w:rPr>
              <w:t>)</w:t>
            </w:r>
            <w:r w:rsidRPr="001C653E">
              <w:rPr>
                <w:sz w:val="20"/>
                <w:szCs w:val="20"/>
              </w:rPr>
              <w:tab/>
              <w:t>E</w:t>
            </w:r>
          </w:p>
          <w:p w:rsidR="00575863" w:rsidRPr="001C653E" w:rsidRDefault="00575863" w:rsidP="00877E64">
            <w:pPr>
              <w:tabs>
                <w:tab w:val="right" w:leader="dot" w:pos="5137"/>
              </w:tabs>
              <w:rPr>
                <w:sz w:val="20"/>
                <w:szCs w:val="20"/>
              </w:rPr>
            </w:pPr>
            <w:r w:rsidRPr="001C653E">
              <w:rPr>
                <w:sz w:val="20"/>
                <w:szCs w:val="20"/>
              </w:rPr>
              <w:t>HE ASKED HER TO GO BACK(</w:t>
            </w:r>
            <w:r w:rsidRPr="001C653E">
              <w:rPr>
                <w:rFonts w:ascii="SutonnyMJ" w:hAnsi="SutonnyMJ"/>
                <w:sz w:val="20"/>
                <w:szCs w:val="20"/>
              </w:rPr>
              <w:t>¯^vgx †diZ Avm‡Z e‡j‡Q</w:t>
            </w:r>
            <w:r w:rsidRPr="001C653E">
              <w:rPr>
                <w:sz w:val="20"/>
                <w:szCs w:val="20"/>
              </w:rPr>
              <w:t>)</w:t>
            </w:r>
            <w:r w:rsidRPr="001C653E">
              <w:rPr>
                <w:sz w:val="20"/>
                <w:szCs w:val="20"/>
              </w:rPr>
              <w:tab/>
              <w:t>F</w:t>
            </w:r>
          </w:p>
          <w:p w:rsidR="00575863" w:rsidRPr="001C653E" w:rsidRDefault="00575863" w:rsidP="00877E64">
            <w:pPr>
              <w:tabs>
                <w:tab w:val="right" w:leader="dot" w:pos="5137"/>
              </w:tabs>
              <w:rPr>
                <w:sz w:val="20"/>
                <w:szCs w:val="20"/>
              </w:rPr>
            </w:pPr>
            <w:r w:rsidRPr="001C653E">
              <w:rPr>
                <w:sz w:val="20"/>
                <w:szCs w:val="20"/>
              </w:rPr>
              <w:t>FAMILY SAID TO RETURN(</w:t>
            </w:r>
            <w:r w:rsidRPr="001C653E">
              <w:rPr>
                <w:rFonts w:ascii="SutonnyMJ" w:hAnsi="SutonnyMJ"/>
                <w:sz w:val="20"/>
                <w:szCs w:val="20"/>
              </w:rPr>
              <w:t>cwievi †diZ Avm‡Z e‡j‡Q</w:t>
            </w:r>
            <w:r w:rsidRPr="001C653E">
              <w:rPr>
                <w:sz w:val="20"/>
                <w:szCs w:val="20"/>
              </w:rPr>
              <w:t>)</w:t>
            </w:r>
            <w:r w:rsidRPr="001C653E">
              <w:rPr>
                <w:sz w:val="20"/>
                <w:szCs w:val="20"/>
              </w:rPr>
              <w:tab/>
              <w:t>G</w:t>
            </w:r>
          </w:p>
          <w:p w:rsidR="00575863" w:rsidRPr="001C653E" w:rsidRDefault="00575863" w:rsidP="00877E64">
            <w:pPr>
              <w:tabs>
                <w:tab w:val="right" w:leader="dot" w:pos="5137"/>
              </w:tabs>
              <w:rPr>
                <w:sz w:val="20"/>
                <w:szCs w:val="20"/>
              </w:rPr>
            </w:pPr>
            <w:r w:rsidRPr="001C653E">
              <w:rPr>
                <w:sz w:val="20"/>
                <w:szCs w:val="20"/>
              </w:rPr>
              <w:t>FORGAVE HIM(</w:t>
            </w:r>
            <w:r w:rsidRPr="001C653E">
              <w:rPr>
                <w:rFonts w:ascii="SutonnyMJ" w:hAnsi="SutonnyMJ"/>
                <w:sz w:val="20"/>
                <w:szCs w:val="20"/>
              </w:rPr>
              <w:t>¶gv K‡i w`‡q‡Qb</w:t>
            </w:r>
            <w:r w:rsidRPr="001C653E">
              <w:rPr>
                <w:sz w:val="20"/>
                <w:szCs w:val="20"/>
              </w:rPr>
              <w:t>)</w:t>
            </w:r>
            <w:r w:rsidRPr="001C653E">
              <w:rPr>
                <w:sz w:val="20"/>
                <w:szCs w:val="20"/>
              </w:rPr>
              <w:tab/>
              <w:t>H</w:t>
            </w:r>
          </w:p>
          <w:p w:rsidR="00575863" w:rsidRPr="001C653E" w:rsidRDefault="00575863" w:rsidP="00877E64">
            <w:pPr>
              <w:tabs>
                <w:tab w:val="right" w:leader="dot" w:pos="5137"/>
              </w:tabs>
              <w:rPr>
                <w:sz w:val="20"/>
                <w:szCs w:val="20"/>
              </w:rPr>
            </w:pPr>
            <w:r w:rsidRPr="001C653E">
              <w:rPr>
                <w:sz w:val="20"/>
                <w:szCs w:val="20"/>
              </w:rPr>
              <w:t>THOUGHT HE WOULD CHANGE(</w:t>
            </w:r>
            <w:r w:rsidRPr="001C653E">
              <w:rPr>
                <w:rFonts w:ascii="SutonnyMJ" w:hAnsi="SutonnyMJ"/>
                <w:sz w:val="20"/>
                <w:szCs w:val="20"/>
              </w:rPr>
              <w:t>¯^vgx e`jv‡e †f‡e</w:t>
            </w:r>
            <w:r w:rsidRPr="001C653E">
              <w:rPr>
                <w:sz w:val="20"/>
                <w:szCs w:val="20"/>
              </w:rPr>
              <w:t>)</w:t>
            </w:r>
            <w:r w:rsidRPr="001C653E">
              <w:rPr>
                <w:sz w:val="20"/>
                <w:szCs w:val="20"/>
              </w:rPr>
              <w:tab/>
              <w:t>I</w:t>
            </w:r>
          </w:p>
          <w:p w:rsidR="00575863" w:rsidRPr="001C653E" w:rsidRDefault="00575863" w:rsidP="00877E64">
            <w:pPr>
              <w:tabs>
                <w:tab w:val="right" w:leader="dot" w:pos="5137"/>
              </w:tabs>
              <w:rPr>
                <w:sz w:val="20"/>
                <w:szCs w:val="20"/>
              </w:rPr>
            </w:pPr>
            <w:r w:rsidRPr="001C653E">
              <w:rPr>
                <w:sz w:val="20"/>
                <w:szCs w:val="20"/>
              </w:rPr>
              <w:t>THREATENED HER/CHILDREN(</w:t>
            </w:r>
            <w:r w:rsidRPr="001C653E">
              <w:rPr>
                <w:rFonts w:ascii="SutonnyMJ" w:hAnsi="SutonnyMJ"/>
                <w:sz w:val="20"/>
                <w:szCs w:val="20"/>
              </w:rPr>
              <w:t xml:space="preserve">Avcbv‡K ev </w:t>
            </w:r>
            <w:r w:rsidRPr="001C653E">
              <w:rPr>
                <w:rFonts w:ascii="SutonnyMJ" w:hAnsi="SutonnyMJ" w:cs="Arial"/>
                <w:sz w:val="20"/>
                <w:szCs w:val="20"/>
              </w:rPr>
              <w:t>mšÍvb</w:t>
            </w:r>
            <w:r w:rsidRPr="001C653E">
              <w:rPr>
                <w:rFonts w:ascii="SutonnyMJ" w:hAnsi="SutonnyMJ"/>
                <w:sz w:val="20"/>
                <w:szCs w:val="20"/>
              </w:rPr>
              <w:t>‡`i ûgwK †`qvq-</w:t>
            </w:r>
            <w:r w:rsidRPr="001C653E">
              <w:rPr>
                <w:sz w:val="20"/>
                <w:szCs w:val="20"/>
              </w:rPr>
              <w:t>)</w:t>
            </w:r>
            <w:r w:rsidRPr="001C653E">
              <w:rPr>
                <w:sz w:val="20"/>
                <w:szCs w:val="20"/>
              </w:rPr>
              <w:tab/>
              <w:t>J</w:t>
            </w:r>
          </w:p>
          <w:p w:rsidR="00575863" w:rsidRPr="001C653E" w:rsidRDefault="00575863" w:rsidP="00877E64">
            <w:pPr>
              <w:tabs>
                <w:tab w:val="right" w:leader="dot" w:pos="5137"/>
              </w:tabs>
              <w:rPr>
                <w:sz w:val="20"/>
                <w:szCs w:val="20"/>
              </w:rPr>
            </w:pPr>
            <w:r w:rsidRPr="001C653E">
              <w:rPr>
                <w:sz w:val="20"/>
                <w:szCs w:val="20"/>
              </w:rPr>
              <w:t>COULD NOT STAY THERE (WHERE SHE WENT)(</w:t>
            </w:r>
            <w:r w:rsidRPr="001C653E">
              <w:rPr>
                <w:rFonts w:ascii="SutonnyMJ" w:hAnsi="SutonnyMJ"/>
                <w:sz w:val="20"/>
                <w:szCs w:val="20"/>
              </w:rPr>
              <w:t xml:space="preserve"> †hLv‡b wM‡qwQ‡jb †mLv‡b _vK‡Z bv cvivq</w:t>
            </w:r>
            <w:r w:rsidRPr="001C653E">
              <w:rPr>
                <w:sz w:val="20"/>
                <w:szCs w:val="20"/>
              </w:rPr>
              <w:t>)</w:t>
            </w:r>
            <w:r w:rsidRPr="001C653E">
              <w:rPr>
                <w:sz w:val="20"/>
                <w:szCs w:val="20"/>
              </w:rPr>
              <w:tab/>
              <w:t>K</w:t>
            </w:r>
          </w:p>
          <w:p w:rsidR="00575863" w:rsidRPr="001C653E" w:rsidRDefault="00575863" w:rsidP="00877E64">
            <w:pPr>
              <w:tabs>
                <w:tab w:val="right" w:leader="dot" w:pos="5137"/>
              </w:tabs>
              <w:rPr>
                <w:sz w:val="20"/>
                <w:szCs w:val="20"/>
              </w:rPr>
            </w:pPr>
            <w:r w:rsidRPr="001C653E">
              <w:rPr>
                <w:sz w:val="20"/>
                <w:szCs w:val="20"/>
              </w:rPr>
              <w:t>VIOLENCE NORMAL/NOT SERIOUS (</w:t>
            </w:r>
            <w:r w:rsidRPr="001C653E">
              <w:rPr>
                <w:rFonts w:ascii="SutonnyMJ" w:hAnsi="SutonnyMJ"/>
                <w:iCs/>
                <w:sz w:val="20"/>
                <w:szCs w:val="20"/>
              </w:rPr>
              <w:t>G ai‡bi wbh©vZb †Zv ¯^vfvweK/GUv ¸iæZi bq</w:t>
            </w:r>
            <w:r w:rsidRPr="001C653E">
              <w:rPr>
                <w:iCs/>
                <w:sz w:val="20"/>
                <w:szCs w:val="20"/>
              </w:rPr>
              <w:t>)</w:t>
            </w:r>
            <w:r w:rsidRPr="001C653E">
              <w:rPr>
                <w:sz w:val="20"/>
                <w:szCs w:val="20"/>
              </w:rPr>
              <w:tab/>
              <w:t>L</w:t>
            </w:r>
          </w:p>
          <w:p w:rsidR="00575863" w:rsidRPr="001C653E" w:rsidRDefault="00575863" w:rsidP="00877E64">
            <w:pPr>
              <w:tabs>
                <w:tab w:val="right" w:leader="dot" w:pos="5137"/>
              </w:tabs>
              <w:rPr>
                <w:sz w:val="20"/>
                <w:szCs w:val="20"/>
              </w:rPr>
            </w:pPr>
            <w:r w:rsidRPr="001C653E">
              <w:rPr>
                <w:sz w:val="20"/>
                <w:szCs w:val="20"/>
              </w:rPr>
              <w:t xml:space="preserve">OTHER (specify): </w:t>
            </w:r>
            <w:r w:rsidRPr="001C653E">
              <w:rPr>
                <w:rFonts w:ascii="SutonnyMJ" w:hAnsi="SutonnyMJ"/>
                <w:sz w:val="20"/>
                <w:szCs w:val="20"/>
              </w:rPr>
              <w:t>Ab¨vb¨ (D‡jøL Kiæb)</w:t>
            </w:r>
            <w:r w:rsidRPr="001C653E">
              <w:rPr>
                <w:sz w:val="20"/>
                <w:szCs w:val="20"/>
              </w:rPr>
              <w:t xml:space="preserve">  _____________________________</w:t>
            </w:r>
            <w:r w:rsidRPr="001C653E">
              <w:rPr>
                <w:sz w:val="20"/>
                <w:szCs w:val="20"/>
              </w:rPr>
              <w:tab/>
              <w:t>X</w:t>
            </w:r>
          </w:p>
        </w:tc>
        <w:tc>
          <w:tcPr>
            <w:tcW w:w="720" w:type="dxa"/>
            <w:tcBorders>
              <w:left w:val="single" w:sz="6" w:space="0" w:color="auto"/>
            </w:tcBorders>
          </w:tcPr>
          <w:p w:rsidR="00575863" w:rsidRPr="001C653E" w:rsidRDefault="00575863" w:rsidP="007167BF">
            <w:pPr>
              <w:jc w:val="both"/>
              <w:rPr>
                <w:sz w:val="20"/>
                <w:szCs w:val="20"/>
              </w:rPr>
            </w:pPr>
          </w:p>
        </w:tc>
      </w:tr>
    </w:tbl>
    <w:p w:rsidR="004A651F" w:rsidRPr="001C653E" w:rsidRDefault="004A651F" w:rsidP="00374D24">
      <w:pPr>
        <w:rPr>
          <w:sz w:val="16"/>
          <w:szCs w:val="16"/>
        </w:rPr>
      </w:pPr>
    </w:p>
    <w:p w:rsidR="004A651F" w:rsidRPr="001C653E" w:rsidRDefault="004A651F" w:rsidP="00374D24">
      <w:pPr>
        <w:rPr>
          <w:sz w:val="16"/>
          <w:szCs w:val="16"/>
        </w:rPr>
      </w:pPr>
    </w:p>
    <w:p w:rsidR="004A651F" w:rsidRPr="001C653E" w:rsidRDefault="004A651F" w:rsidP="00374D24">
      <w:pPr>
        <w:rPr>
          <w:sz w:val="16"/>
          <w:szCs w:val="16"/>
        </w:rPr>
      </w:pPr>
    </w:p>
    <w:p w:rsidR="004A651F" w:rsidRPr="001C653E" w:rsidRDefault="004A651F" w:rsidP="00374D24">
      <w:pPr>
        <w:rPr>
          <w:sz w:val="16"/>
          <w:szCs w:val="16"/>
        </w:rPr>
      </w:pPr>
    </w:p>
    <w:p w:rsidR="004A651F" w:rsidRPr="001C653E" w:rsidRDefault="004A651F" w:rsidP="00374D24">
      <w:pPr>
        <w:rPr>
          <w:sz w:val="16"/>
          <w:szCs w:val="16"/>
        </w:rPr>
      </w:pPr>
    </w:p>
    <w:tbl>
      <w:tblPr>
        <w:tblpPr w:leftFromText="180" w:rightFromText="180" w:vertAnchor="text" w:tblpXSpec="center" w:tblpY="1"/>
        <w:tblOverlap w:val="never"/>
        <w:tblW w:w="10890" w:type="dxa"/>
        <w:tblLayout w:type="fixed"/>
        <w:tblCellMar>
          <w:left w:w="115" w:type="dxa"/>
          <w:right w:w="115" w:type="dxa"/>
        </w:tblCellMar>
        <w:tblLook w:val="0000"/>
      </w:tblPr>
      <w:tblGrid>
        <w:gridCol w:w="630"/>
        <w:gridCol w:w="18"/>
        <w:gridCol w:w="5094"/>
        <w:gridCol w:w="308"/>
        <w:gridCol w:w="52"/>
        <w:gridCol w:w="270"/>
        <w:gridCol w:w="18"/>
        <w:gridCol w:w="522"/>
        <w:gridCol w:w="108"/>
        <w:gridCol w:w="57"/>
        <w:gridCol w:w="33"/>
        <w:gridCol w:w="177"/>
        <w:gridCol w:w="322"/>
        <w:gridCol w:w="203"/>
        <w:gridCol w:w="270"/>
        <w:gridCol w:w="270"/>
        <w:gridCol w:w="180"/>
        <w:gridCol w:w="90"/>
        <w:gridCol w:w="1080"/>
        <w:gridCol w:w="18"/>
        <w:gridCol w:w="360"/>
        <w:gridCol w:w="792"/>
        <w:gridCol w:w="18"/>
      </w:tblGrid>
      <w:tr w:rsidR="00E1722C" w:rsidRPr="001C653E" w:rsidTr="006B5DE6">
        <w:trPr>
          <w:cantSplit/>
          <w:trHeight w:val="510"/>
        </w:trPr>
        <w:tc>
          <w:tcPr>
            <w:tcW w:w="10890" w:type="dxa"/>
            <w:gridSpan w:val="23"/>
            <w:tcBorders>
              <w:top w:val="single" w:sz="12" w:space="0" w:color="auto"/>
              <w:left w:val="single" w:sz="4" w:space="0" w:color="auto"/>
              <w:bottom w:val="single" w:sz="12" w:space="0" w:color="auto"/>
              <w:right w:val="single" w:sz="12" w:space="0" w:color="auto"/>
            </w:tcBorders>
            <w:shd w:val="clear" w:color="auto" w:fill="FFFF00"/>
          </w:tcPr>
          <w:p w:rsidR="00E1722C" w:rsidRPr="001C653E" w:rsidRDefault="00E1722C" w:rsidP="00E1722C">
            <w:pPr>
              <w:jc w:val="center"/>
              <w:rPr>
                <w:b/>
                <w:sz w:val="20"/>
                <w:szCs w:val="20"/>
              </w:rPr>
            </w:pPr>
            <w:r w:rsidRPr="001C653E">
              <w:rPr>
                <w:b/>
                <w:sz w:val="20"/>
                <w:szCs w:val="20"/>
              </w:rPr>
              <w:t>SECTION 1</w:t>
            </w:r>
            <w:r w:rsidRPr="001C653E">
              <w:rPr>
                <w:rFonts w:hint="cs"/>
                <w:b/>
                <w:sz w:val="20"/>
                <w:szCs w:val="20"/>
                <w:cs/>
                <w:lang w:bidi="bn-BD"/>
              </w:rPr>
              <w:t>1</w:t>
            </w:r>
            <w:r w:rsidRPr="001C653E">
              <w:rPr>
                <w:b/>
                <w:sz w:val="20"/>
                <w:szCs w:val="20"/>
              </w:rPr>
              <w:t xml:space="preserve">   OTHER EXPERIENCES</w:t>
            </w:r>
          </w:p>
        </w:tc>
      </w:tr>
      <w:tr w:rsidR="00E1722C" w:rsidRPr="001C653E" w:rsidTr="006B5DE6">
        <w:trPr>
          <w:cantSplit/>
          <w:trHeight w:val="1276"/>
        </w:trPr>
        <w:tc>
          <w:tcPr>
            <w:tcW w:w="10890" w:type="dxa"/>
            <w:gridSpan w:val="23"/>
            <w:tcBorders>
              <w:top w:val="single" w:sz="12" w:space="0" w:color="auto"/>
              <w:left w:val="single" w:sz="12" w:space="0" w:color="auto"/>
              <w:bottom w:val="single" w:sz="12" w:space="0" w:color="auto"/>
              <w:right w:val="single" w:sz="12" w:space="0" w:color="auto"/>
            </w:tcBorders>
          </w:tcPr>
          <w:p w:rsidR="00E1722C" w:rsidRPr="001C653E" w:rsidRDefault="00E1722C" w:rsidP="00E1722C">
            <w:pPr>
              <w:pStyle w:val="Footer"/>
              <w:rPr>
                <w:bCs/>
                <w:sz w:val="20"/>
                <w:szCs w:val="20"/>
              </w:rPr>
            </w:pPr>
            <w:r w:rsidRPr="001C653E">
              <w:rPr>
                <w:bCs/>
                <w:sz w:val="20"/>
                <w:szCs w:val="20"/>
              </w:rPr>
              <w:t>In their lives, many women have unwanted experiences and experience different forms of maltreatment and violence from all kinds of people, men or women. These may be relatives, other people that they know, and/or strangers. If you don’t mind, I would like to ask you about some of these situations. Everything that you say will be kept confidetntial</w:t>
            </w:r>
          </w:p>
          <w:p w:rsidR="00E1722C" w:rsidRPr="001C653E" w:rsidRDefault="00E1722C" w:rsidP="00E1722C">
            <w:pPr>
              <w:pStyle w:val="Footer"/>
              <w:rPr>
                <w:bCs/>
                <w:sz w:val="20"/>
                <w:szCs w:val="20"/>
              </w:rPr>
            </w:pPr>
          </w:p>
          <w:p w:rsidR="00E1722C" w:rsidRPr="001C653E" w:rsidRDefault="00E1722C" w:rsidP="00E1722C">
            <w:pPr>
              <w:rPr>
                <w:rFonts w:ascii="SutonnyMJ" w:hAnsi="SutonnyMJ"/>
                <w:sz w:val="20"/>
                <w:szCs w:val="20"/>
              </w:rPr>
            </w:pPr>
            <w:r w:rsidRPr="001C653E">
              <w:rPr>
                <w:rFonts w:ascii="SutonnyMJ" w:hAnsi="SutonnyMJ"/>
                <w:sz w:val="20"/>
                <w:szCs w:val="20"/>
              </w:rPr>
              <w:t xml:space="preserve">Rxe‡bi wewfbœ mg‡q AvZ¥xq-¯^Rb, cwiwPZ †jvKRb GgbwK AcwiwPZ gvbylI gwnjv‡`i m‡½ A‡bK mgq ev‡R e¨envi K‡i| Avcbvi †Kvb AvcwË bv _vK‡j Avwg GLb Avcbv‡K G m¤^‡Ü K‡qKwU cÖkœ Kie| Avcwb hv ej‡eb Zv m¤ú~Y©fv‡e †Mvcb ivLv n‡e| Avi¤¢ Kie? </w:t>
            </w:r>
          </w:p>
        </w:tc>
      </w:tr>
      <w:tr w:rsidR="00E1722C" w:rsidRPr="001C653E" w:rsidTr="006B5DE6">
        <w:trPr>
          <w:cantSplit/>
          <w:trHeight w:val="999"/>
        </w:trPr>
        <w:tc>
          <w:tcPr>
            <w:tcW w:w="648" w:type="dxa"/>
            <w:gridSpan w:val="2"/>
            <w:vMerge w:val="restart"/>
            <w:tcBorders>
              <w:top w:val="single" w:sz="12" w:space="0" w:color="auto"/>
              <w:left w:val="single" w:sz="12" w:space="0" w:color="auto"/>
              <w:right w:val="single" w:sz="6" w:space="0" w:color="auto"/>
            </w:tcBorders>
          </w:tcPr>
          <w:p w:rsidR="00E1722C" w:rsidRPr="001C653E" w:rsidRDefault="00E1722C" w:rsidP="00E1722C">
            <w:pPr>
              <w:pStyle w:val="Footer"/>
              <w:rPr>
                <w:bCs/>
                <w:sz w:val="20"/>
                <w:szCs w:val="20"/>
              </w:rPr>
            </w:pPr>
            <w:r w:rsidRPr="001C653E">
              <w:rPr>
                <w:bCs/>
                <w:sz w:val="20"/>
                <w:szCs w:val="20"/>
              </w:rPr>
              <w:t>1101</w:t>
            </w:r>
          </w:p>
        </w:tc>
        <w:tc>
          <w:tcPr>
            <w:tcW w:w="5402" w:type="dxa"/>
            <w:gridSpan w:val="2"/>
            <w:vMerge w:val="restart"/>
            <w:tcBorders>
              <w:top w:val="single" w:sz="12" w:space="0" w:color="auto"/>
              <w:left w:val="single" w:sz="6" w:space="0" w:color="auto"/>
              <w:right w:val="single" w:sz="4" w:space="0" w:color="auto"/>
            </w:tcBorders>
          </w:tcPr>
          <w:p w:rsidR="00E1722C" w:rsidRPr="001C653E" w:rsidRDefault="00E1722C" w:rsidP="00E1722C">
            <w:pPr>
              <w:pStyle w:val="Footer"/>
              <w:rPr>
                <w:bCs/>
                <w:sz w:val="20"/>
                <w:szCs w:val="20"/>
              </w:rPr>
            </w:pPr>
            <w:r w:rsidRPr="001C653E">
              <w:rPr>
                <w:bCs/>
                <w:sz w:val="20"/>
                <w:szCs w:val="20"/>
              </w:rPr>
              <w:t xml:space="preserve">A. Since the age of 15 until now, has anyone ever done any of the following to you: </w:t>
            </w:r>
          </w:p>
          <w:p w:rsidR="00E1722C" w:rsidRPr="001C653E" w:rsidRDefault="00E1722C" w:rsidP="00E1722C">
            <w:pPr>
              <w:pStyle w:val="BodyText3"/>
              <w:rPr>
                <w:rFonts w:ascii="SutonnyMJ" w:hAnsi="SutonnyMJ"/>
                <w:sz w:val="20"/>
                <w:szCs w:val="20"/>
              </w:rPr>
            </w:pPr>
            <w:r w:rsidRPr="001C653E">
              <w:rPr>
                <w:rFonts w:ascii="SutonnyMJ" w:hAnsi="SutonnyMJ"/>
                <w:sz w:val="20"/>
                <w:szCs w:val="20"/>
              </w:rPr>
              <w:t>Avcbvi eqm 15 eQi nevi ci †_‡K GLb ch©šÍ</w:t>
            </w:r>
          </w:p>
          <w:p w:rsidR="00E1722C" w:rsidRPr="001C653E" w:rsidRDefault="00E1722C" w:rsidP="00E1722C">
            <w:pPr>
              <w:pStyle w:val="BodyText3"/>
              <w:rPr>
                <w:rFonts w:cs="Vrinda"/>
                <w:bCs/>
                <w:sz w:val="20"/>
                <w:szCs w:val="25"/>
                <w:lang w:bidi="bn-BD"/>
              </w:rPr>
            </w:pPr>
            <w:r w:rsidRPr="001C653E">
              <w:rPr>
                <w:rFonts w:ascii="SutonnyMJ" w:hAnsi="SutonnyMJ" w:cs="Vrinda"/>
                <w:sz w:val="20"/>
                <w:szCs w:val="20"/>
                <w:lang w:bidi="bn-BD"/>
              </w:rPr>
              <w:t xml:space="preserve">¯^vwg Qvov Ab¨ †KD wK </w:t>
            </w:r>
            <w:r w:rsidRPr="001C653E">
              <w:rPr>
                <w:rFonts w:ascii="SutonnyMJ" w:hAnsi="SutonnyMJ"/>
                <w:sz w:val="20"/>
                <w:szCs w:val="20"/>
              </w:rPr>
              <w:t>Avcbv‡K KLbI -</w:t>
            </w:r>
          </w:p>
        </w:tc>
        <w:tc>
          <w:tcPr>
            <w:tcW w:w="862" w:type="dxa"/>
            <w:gridSpan w:val="4"/>
            <w:tcBorders>
              <w:top w:val="single" w:sz="4" w:space="0" w:color="auto"/>
              <w:left w:val="single" w:sz="4" w:space="0" w:color="auto"/>
              <w:bottom w:val="single" w:sz="4" w:space="0" w:color="auto"/>
            </w:tcBorders>
          </w:tcPr>
          <w:p w:rsidR="00E1722C" w:rsidRPr="001C653E" w:rsidRDefault="00E1722C" w:rsidP="00E1722C">
            <w:pPr>
              <w:pStyle w:val="Footer"/>
              <w:tabs>
                <w:tab w:val="left" w:pos="1782"/>
              </w:tabs>
              <w:rPr>
                <w:bCs/>
                <w:sz w:val="20"/>
                <w:szCs w:val="20"/>
              </w:rPr>
            </w:pPr>
            <w:r w:rsidRPr="001C653E">
              <w:rPr>
                <w:bCs/>
                <w:sz w:val="20"/>
                <w:szCs w:val="20"/>
              </w:rPr>
              <w:t>A.</w:t>
            </w:r>
          </w:p>
          <w:p w:rsidR="00E1722C" w:rsidRPr="001C653E" w:rsidRDefault="00E1722C" w:rsidP="00E1722C">
            <w:pPr>
              <w:pStyle w:val="Footer"/>
              <w:tabs>
                <w:tab w:val="left" w:pos="1782"/>
              </w:tabs>
              <w:jc w:val="center"/>
              <w:rPr>
                <w:rFonts w:cs="Vrinda"/>
                <w:bCs/>
                <w:sz w:val="20"/>
                <w:szCs w:val="25"/>
                <w:lang w:bidi="bn-BD"/>
              </w:rPr>
            </w:pPr>
          </w:p>
          <w:p w:rsidR="00E1722C" w:rsidRPr="001C653E" w:rsidRDefault="00E1722C" w:rsidP="00E1722C">
            <w:pPr>
              <w:pStyle w:val="Footer"/>
              <w:tabs>
                <w:tab w:val="left" w:pos="1782"/>
              </w:tabs>
              <w:jc w:val="center"/>
              <w:rPr>
                <w:rFonts w:cs="Vrinda"/>
                <w:bCs/>
                <w:sz w:val="20"/>
                <w:szCs w:val="25"/>
                <w:lang w:bidi="bn-BD"/>
              </w:rPr>
            </w:pPr>
          </w:p>
          <w:p w:rsidR="00E1722C" w:rsidRPr="001C653E" w:rsidRDefault="00E1722C" w:rsidP="00E1722C">
            <w:pPr>
              <w:pStyle w:val="Footer"/>
              <w:tabs>
                <w:tab w:val="left" w:pos="1782"/>
              </w:tabs>
              <w:jc w:val="center"/>
              <w:rPr>
                <w:rFonts w:cs="Vrinda"/>
                <w:bCs/>
                <w:sz w:val="20"/>
                <w:szCs w:val="25"/>
                <w:lang w:bidi="bn-BD"/>
              </w:rPr>
            </w:pPr>
          </w:p>
          <w:p w:rsidR="00E1722C" w:rsidRPr="001C653E" w:rsidRDefault="00E1722C" w:rsidP="00E1722C">
            <w:pPr>
              <w:pStyle w:val="Footer"/>
              <w:tabs>
                <w:tab w:val="left" w:pos="1782"/>
              </w:tabs>
              <w:jc w:val="center"/>
              <w:rPr>
                <w:bCs/>
                <w:sz w:val="20"/>
                <w:szCs w:val="20"/>
              </w:rPr>
            </w:pPr>
          </w:p>
        </w:tc>
        <w:tc>
          <w:tcPr>
            <w:tcW w:w="697" w:type="dxa"/>
            <w:gridSpan w:val="5"/>
            <w:tcBorders>
              <w:top w:val="single" w:sz="4" w:space="0" w:color="auto"/>
              <w:bottom w:val="single" w:sz="4" w:space="0" w:color="auto"/>
              <w:right w:val="single" w:sz="4" w:space="0" w:color="auto"/>
            </w:tcBorders>
          </w:tcPr>
          <w:p w:rsidR="00E1722C" w:rsidRPr="001C653E" w:rsidRDefault="00E1722C" w:rsidP="00E1722C">
            <w:pPr>
              <w:tabs>
                <w:tab w:val="right" w:leader="dot" w:pos="1782"/>
                <w:tab w:val="right" w:leader="dot" w:pos="5137"/>
              </w:tabs>
              <w:jc w:val="center"/>
              <w:rPr>
                <w:bCs/>
                <w:sz w:val="20"/>
                <w:szCs w:val="20"/>
              </w:rPr>
            </w:pPr>
          </w:p>
          <w:p w:rsidR="00E1722C" w:rsidRPr="001C653E" w:rsidRDefault="00E1722C" w:rsidP="00E1722C">
            <w:pPr>
              <w:tabs>
                <w:tab w:val="right" w:leader="dot" w:pos="1782"/>
                <w:tab w:val="right" w:leader="dot" w:pos="5137"/>
              </w:tabs>
              <w:jc w:val="center"/>
              <w:rPr>
                <w:rFonts w:cs="Vrinda"/>
                <w:bCs/>
                <w:sz w:val="20"/>
                <w:szCs w:val="25"/>
                <w:lang w:bidi="bn-BD"/>
              </w:rPr>
            </w:pPr>
          </w:p>
          <w:p w:rsidR="00E1722C" w:rsidRPr="001C653E" w:rsidRDefault="00E1722C" w:rsidP="00E1722C">
            <w:pPr>
              <w:tabs>
                <w:tab w:val="right" w:leader="dot" w:pos="1782"/>
                <w:tab w:val="right" w:leader="dot" w:pos="5137"/>
              </w:tabs>
              <w:jc w:val="center"/>
              <w:rPr>
                <w:rFonts w:cs="Vrinda"/>
                <w:bCs/>
                <w:sz w:val="20"/>
                <w:szCs w:val="25"/>
                <w:lang w:bidi="bn-BD"/>
              </w:rPr>
            </w:pPr>
          </w:p>
          <w:p w:rsidR="00E1722C" w:rsidRPr="001C653E" w:rsidRDefault="00E1722C" w:rsidP="00E1722C">
            <w:pPr>
              <w:tabs>
                <w:tab w:val="right" w:leader="dot" w:pos="1782"/>
                <w:tab w:val="right" w:leader="dot" w:pos="5137"/>
              </w:tabs>
              <w:jc w:val="center"/>
              <w:rPr>
                <w:rFonts w:cs="Vrinda"/>
                <w:bCs/>
                <w:sz w:val="20"/>
                <w:szCs w:val="25"/>
                <w:lang w:bidi="bn-BD"/>
              </w:rPr>
            </w:pPr>
          </w:p>
          <w:p w:rsidR="00E1722C" w:rsidRPr="001C653E" w:rsidRDefault="00E1722C" w:rsidP="00E1722C">
            <w:pPr>
              <w:tabs>
                <w:tab w:val="right" w:leader="dot" w:pos="1782"/>
                <w:tab w:val="right" w:leader="dot" w:pos="5137"/>
              </w:tabs>
              <w:jc w:val="center"/>
              <w:rPr>
                <w:bCs/>
                <w:sz w:val="20"/>
                <w:szCs w:val="20"/>
              </w:rPr>
            </w:pPr>
          </w:p>
        </w:tc>
        <w:tc>
          <w:tcPr>
            <w:tcW w:w="3281" w:type="dxa"/>
            <w:gridSpan w:val="10"/>
            <w:tcBorders>
              <w:top w:val="single" w:sz="12" w:space="0" w:color="auto"/>
              <w:left w:val="single" w:sz="4" w:space="0" w:color="auto"/>
              <w:bottom w:val="single" w:sz="4" w:space="0" w:color="auto"/>
              <w:right w:val="single" w:sz="12" w:space="0" w:color="auto"/>
            </w:tcBorders>
          </w:tcPr>
          <w:p w:rsidR="00E1722C" w:rsidRPr="001C653E" w:rsidRDefault="00E1722C" w:rsidP="00E1722C">
            <w:pPr>
              <w:pStyle w:val="CommentText"/>
              <w:tabs>
                <w:tab w:val="right" w:leader="dot" w:pos="3861"/>
              </w:tabs>
              <w:rPr>
                <w:rFonts w:cs="Vrinda"/>
                <w:bCs/>
                <w:szCs w:val="25"/>
                <w:u w:val="single"/>
                <w:lang w:bidi="bn-BD"/>
              </w:rPr>
            </w:pPr>
            <w:r w:rsidRPr="001C653E">
              <w:rPr>
                <w:bCs/>
              </w:rPr>
              <w:t xml:space="preserve">B.IF YES: Has this happened </w:t>
            </w:r>
            <w:r w:rsidRPr="001C653E">
              <w:rPr>
                <w:bCs/>
                <w:u w:val="single"/>
              </w:rPr>
              <w:t>in the past 12 months?</w:t>
            </w:r>
          </w:p>
          <w:p w:rsidR="00E1722C" w:rsidRPr="001C653E" w:rsidRDefault="00E1722C" w:rsidP="00E1722C">
            <w:pPr>
              <w:pStyle w:val="CommentText"/>
              <w:tabs>
                <w:tab w:val="right" w:leader="dot" w:pos="3861"/>
              </w:tabs>
              <w:rPr>
                <w:bCs/>
              </w:rPr>
            </w:pPr>
            <w:r w:rsidRPr="001C653E">
              <w:rPr>
                <w:rFonts w:ascii="SutonnyMJ" w:hAnsi="SutonnyMJ"/>
              </w:rPr>
              <w:t>hw` nu¨v  nq, Zvn‡j wK MZ 12 gv‡m N‡UwQj</w:t>
            </w:r>
            <w:r w:rsidRPr="001C653E">
              <w:rPr>
                <w:rFonts w:ascii="SutonnyMJ" w:hAnsi="SutonnyMJ" w:hint="cs"/>
                <w:cs/>
                <w:lang w:bidi="bn-BD"/>
              </w:rPr>
              <w:t>?</w:t>
            </w:r>
          </w:p>
        </w:tc>
      </w:tr>
      <w:tr w:rsidR="00E1722C" w:rsidRPr="001C653E" w:rsidTr="006B5DE6">
        <w:trPr>
          <w:cantSplit/>
          <w:trHeight w:val="172"/>
        </w:trPr>
        <w:tc>
          <w:tcPr>
            <w:tcW w:w="648" w:type="dxa"/>
            <w:gridSpan w:val="2"/>
            <w:vMerge/>
            <w:tcBorders>
              <w:left w:val="single" w:sz="12" w:space="0" w:color="auto"/>
              <w:right w:val="single" w:sz="6" w:space="0" w:color="auto"/>
            </w:tcBorders>
          </w:tcPr>
          <w:p w:rsidR="00E1722C" w:rsidRPr="001C653E" w:rsidRDefault="00E1722C" w:rsidP="00E1722C">
            <w:pPr>
              <w:pStyle w:val="Footer"/>
              <w:rPr>
                <w:bCs/>
                <w:sz w:val="20"/>
                <w:szCs w:val="20"/>
              </w:rPr>
            </w:pPr>
          </w:p>
        </w:tc>
        <w:tc>
          <w:tcPr>
            <w:tcW w:w="5402" w:type="dxa"/>
            <w:gridSpan w:val="2"/>
            <w:vMerge/>
            <w:tcBorders>
              <w:left w:val="single" w:sz="6" w:space="0" w:color="auto"/>
              <w:bottom w:val="single" w:sz="4" w:space="0" w:color="auto"/>
              <w:right w:val="single" w:sz="4" w:space="0" w:color="auto"/>
            </w:tcBorders>
          </w:tcPr>
          <w:p w:rsidR="00E1722C" w:rsidRPr="001C653E" w:rsidRDefault="00E1722C" w:rsidP="00E1722C">
            <w:pPr>
              <w:pStyle w:val="BodyText3"/>
              <w:rPr>
                <w:bCs/>
                <w:sz w:val="20"/>
                <w:szCs w:val="20"/>
              </w:rPr>
            </w:pPr>
          </w:p>
        </w:tc>
        <w:tc>
          <w:tcPr>
            <w:tcW w:w="862"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left" w:pos="1782"/>
              </w:tabs>
              <w:jc w:val="center"/>
              <w:rPr>
                <w:bCs/>
                <w:sz w:val="20"/>
                <w:szCs w:val="20"/>
              </w:rPr>
            </w:pPr>
            <w:r w:rsidRPr="001C653E">
              <w:rPr>
                <w:bCs/>
                <w:sz w:val="20"/>
                <w:szCs w:val="20"/>
              </w:rPr>
              <w:t>YES</w:t>
            </w:r>
          </w:p>
          <w:p w:rsidR="00E1722C" w:rsidRPr="001C653E" w:rsidRDefault="00E1722C" w:rsidP="00E1722C">
            <w:pPr>
              <w:pStyle w:val="Footer"/>
              <w:tabs>
                <w:tab w:val="left" w:pos="1782"/>
              </w:tabs>
              <w:jc w:val="center"/>
              <w:rPr>
                <w:bCs/>
                <w:sz w:val="20"/>
                <w:szCs w:val="20"/>
              </w:rPr>
            </w:pPr>
            <w:r w:rsidRPr="001C653E">
              <w:rPr>
                <w:rFonts w:ascii="SutonnyMJ" w:hAnsi="SutonnyMJ" w:hint="cs"/>
                <w:sz w:val="20"/>
                <w:szCs w:val="20"/>
                <w:cs/>
                <w:lang w:bidi="bn-BD"/>
              </w:rPr>
              <w:t>(</w:t>
            </w:r>
            <w:r w:rsidRPr="001C653E">
              <w:rPr>
                <w:rFonts w:ascii="SutonnyMJ" w:hAnsi="SutonnyMJ"/>
                <w:sz w:val="20"/>
                <w:szCs w:val="20"/>
              </w:rPr>
              <w:t xml:space="preserve">nu¨v  </w:t>
            </w:r>
            <w:r w:rsidRPr="001C653E">
              <w:rPr>
                <w:rFonts w:ascii="SutonnyMJ" w:hAnsi="SutonnyMJ" w:hint="cs"/>
                <w:sz w:val="20"/>
                <w:szCs w:val="20"/>
                <w:cs/>
                <w:lang w:bidi="bn-BD"/>
              </w:rPr>
              <w:t>)</w:t>
            </w:r>
          </w:p>
        </w:tc>
        <w:tc>
          <w:tcPr>
            <w:tcW w:w="697" w:type="dxa"/>
            <w:gridSpan w:val="5"/>
            <w:tcBorders>
              <w:top w:val="single" w:sz="4" w:space="0" w:color="auto"/>
              <w:left w:val="single" w:sz="4" w:space="0" w:color="auto"/>
              <w:bottom w:val="single" w:sz="4" w:space="0" w:color="auto"/>
              <w:right w:val="single" w:sz="4" w:space="0" w:color="auto"/>
            </w:tcBorders>
          </w:tcPr>
          <w:p w:rsidR="00E1722C" w:rsidRPr="001C653E" w:rsidRDefault="00E1722C" w:rsidP="00E1722C">
            <w:pPr>
              <w:tabs>
                <w:tab w:val="right" w:leader="dot" w:pos="1782"/>
                <w:tab w:val="right" w:leader="dot" w:pos="5137"/>
              </w:tabs>
              <w:jc w:val="center"/>
              <w:rPr>
                <w:rFonts w:cs="Vrinda"/>
                <w:bCs/>
                <w:sz w:val="20"/>
                <w:szCs w:val="25"/>
                <w:lang w:bidi="bn-BD"/>
              </w:rPr>
            </w:pPr>
            <w:r w:rsidRPr="001C653E">
              <w:rPr>
                <w:bCs/>
                <w:sz w:val="20"/>
                <w:szCs w:val="20"/>
              </w:rPr>
              <w:t>NO</w:t>
            </w:r>
            <w:r w:rsidRPr="001C653E">
              <w:rPr>
                <w:rFonts w:ascii="SutonnyMJ" w:hAnsi="SutonnyMJ"/>
                <w:sz w:val="20"/>
                <w:szCs w:val="20"/>
              </w:rPr>
              <w:t xml:space="preserve"> </w:t>
            </w:r>
            <w:r w:rsidRPr="001C653E">
              <w:rPr>
                <w:rFonts w:ascii="SutonnyMJ" w:hAnsi="SutonnyMJ" w:hint="cs"/>
                <w:sz w:val="20"/>
                <w:szCs w:val="20"/>
                <w:cs/>
                <w:lang w:bidi="bn-BD"/>
              </w:rPr>
              <w:t>(</w:t>
            </w:r>
            <w:r w:rsidRPr="001C653E">
              <w:rPr>
                <w:rFonts w:ascii="SutonnyMJ" w:hAnsi="SutonnyMJ"/>
                <w:sz w:val="20"/>
                <w:szCs w:val="20"/>
                <w:lang w:bidi="bn-BD"/>
              </w:rPr>
              <w:t xml:space="preserve">bv </w:t>
            </w:r>
            <w:r w:rsidRPr="001C653E">
              <w:rPr>
                <w:rFonts w:ascii="SutonnyMJ" w:hAnsi="SutonnyMJ" w:hint="cs"/>
                <w:sz w:val="20"/>
                <w:szCs w:val="20"/>
                <w:cs/>
                <w:lang w:bidi="bn-BD"/>
              </w:rPr>
              <w:t>)</w:t>
            </w:r>
          </w:p>
        </w:tc>
        <w:tc>
          <w:tcPr>
            <w:tcW w:w="923"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jc w:val="center"/>
              <w:rPr>
                <w:rFonts w:ascii="SutonnyMJ" w:hAnsi="SutonnyMJ" w:cs="Vrinda"/>
                <w:sz w:val="20"/>
                <w:szCs w:val="25"/>
                <w:lang w:bidi="bn-BD"/>
              </w:rPr>
            </w:pPr>
            <w:r w:rsidRPr="001C653E">
              <w:rPr>
                <w:bCs/>
                <w:sz w:val="20"/>
                <w:szCs w:val="20"/>
              </w:rPr>
              <w:t>YES</w:t>
            </w:r>
          </w:p>
          <w:p w:rsidR="00E1722C" w:rsidRPr="001C653E" w:rsidRDefault="00E1722C" w:rsidP="00E1722C">
            <w:pPr>
              <w:pStyle w:val="Footer"/>
              <w:jc w:val="center"/>
              <w:rPr>
                <w:bCs/>
              </w:rPr>
            </w:pPr>
            <w:r w:rsidRPr="001C653E">
              <w:rPr>
                <w:rFonts w:ascii="SutonnyMJ" w:hAnsi="SutonnyMJ" w:hint="cs"/>
                <w:sz w:val="20"/>
                <w:szCs w:val="20"/>
                <w:cs/>
                <w:lang w:bidi="bn-BD"/>
              </w:rPr>
              <w:t>(</w:t>
            </w:r>
            <w:r w:rsidRPr="001C653E">
              <w:rPr>
                <w:rFonts w:ascii="SutonnyMJ" w:hAnsi="SutonnyMJ"/>
                <w:sz w:val="20"/>
                <w:szCs w:val="20"/>
                <w:lang w:bidi="bn-BD"/>
              </w:rPr>
              <w:t xml:space="preserve">nu¨v  </w:t>
            </w:r>
            <w:r w:rsidRPr="001C653E">
              <w:rPr>
                <w:rFonts w:ascii="SutonnyMJ" w:hAnsi="SutonnyMJ" w:hint="cs"/>
                <w:sz w:val="20"/>
                <w:szCs w:val="20"/>
                <w:cs/>
                <w:lang w:bidi="bn-BD"/>
              </w:rPr>
              <w:t>)</w:t>
            </w:r>
          </w:p>
        </w:tc>
        <w:tc>
          <w:tcPr>
            <w:tcW w:w="1188" w:type="dxa"/>
            <w:gridSpan w:val="3"/>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jc w:val="center"/>
              <w:rPr>
                <w:rFonts w:ascii="SutonnyMJ" w:hAnsi="SutonnyMJ" w:cs="Vrinda"/>
                <w:sz w:val="20"/>
                <w:szCs w:val="25"/>
                <w:lang w:bidi="bn-BD"/>
              </w:rPr>
            </w:pPr>
            <w:r w:rsidRPr="001C653E">
              <w:rPr>
                <w:bCs/>
                <w:sz w:val="20"/>
                <w:szCs w:val="20"/>
              </w:rPr>
              <w:t>NO</w:t>
            </w:r>
          </w:p>
          <w:p w:rsidR="00E1722C" w:rsidRPr="001C653E" w:rsidRDefault="00E1722C" w:rsidP="00E1722C">
            <w:pPr>
              <w:pStyle w:val="Footer"/>
              <w:jc w:val="center"/>
              <w:rPr>
                <w:rFonts w:cs="Vrinda"/>
                <w:bCs/>
                <w:szCs w:val="25"/>
                <w:lang w:bidi="bn-BD"/>
              </w:rPr>
            </w:pPr>
            <w:r w:rsidRPr="001C653E">
              <w:rPr>
                <w:rFonts w:ascii="SutonnyMJ" w:hAnsi="SutonnyMJ" w:hint="cs"/>
                <w:sz w:val="20"/>
                <w:szCs w:val="20"/>
                <w:cs/>
                <w:lang w:bidi="bn-BD"/>
              </w:rPr>
              <w:t>(</w:t>
            </w:r>
            <w:r w:rsidRPr="001C653E">
              <w:rPr>
                <w:rFonts w:ascii="SutonnyMJ" w:hAnsi="SutonnyMJ"/>
                <w:sz w:val="20"/>
                <w:szCs w:val="20"/>
                <w:lang w:bidi="bn-BD"/>
              </w:rPr>
              <w:t>bv</w:t>
            </w:r>
            <w:r w:rsidRPr="001C653E">
              <w:rPr>
                <w:rFonts w:ascii="SutonnyMJ" w:hAnsi="SutonnyMJ" w:hint="cs"/>
                <w:sz w:val="20"/>
                <w:szCs w:val="20"/>
                <w:cs/>
                <w:lang w:bidi="bn-BD"/>
              </w:rPr>
              <w:t>)</w:t>
            </w:r>
          </w:p>
        </w:tc>
        <w:tc>
          <w:tcPr>
            <w:tcW w:w="1170" w:type="dxa"/>
            <w:gridSpan w:val="3"/>
            <w:tcBorders>
              <w:top w:val="single" w:sz="4" w:space="0" w:color="auto"/>
              <w:left w:val="single" w:sz="4" w:space="0" w:color="auto"/>
              <w:bottom w:val="single" w:sz="4" w:space="0" w:color="auto"/>
              <w:right w:val="single" w:sz="4" w:space="0" w:color="auto"/>
            </w:tcBorders>
          </w:tcPr>
          <w:p w:rsidR="00E1722C" w:rsidRPr="001C653E" w:rsidRDefault="00E1722C" w:rsidP="00E1722C">
            <w:pPr>
              <w:jc w:val="center"/>
              <w:rPr>
                <w:rFonts w:ascii="SutonnyMJ" w:hAnsi="SutonnyMJ" w:cs="Vrinda"/>
                <w:sz w:val="20"/>
                <w:szCs w:val="25"/>
                <w:lang w:bidi="bn-BD"/>
              </w:rPr>
            </w:pPr>
            <w:r w:rsidRPr="001C653E">
              <w:rPr>
                <w:bCs/>
                <w:sz w:val="20"/>
                <w:szCs w:val="20"/>
              </w:rPr>
              <w:t>DK</w:t>
            </w:r>
          </w:p>
          <w:p w:rsidR="00E1722C" w:rsidRPr="001C653E" w:rsidRDefault="00E1722C" w:rsidP="00E1722C">
            <w:pPr>
              <w:jc w:val="center"/>
              <w:rPr>
                <w:rFonts w:ascii="SutonnyMJ" w:hAnsi="SutonnyMJ" w:cs="Vrinda"/>
                <w:sz w:val="20"/>
                <w:szCs w:val="25"/>
                <w:lang w:val="en-US" w:bidi="bn-BD"/>
              </w:rPr>
            </w:pPr>
            <w:r w:rsidRPr="001C653E">
              <w:rPr>
                <w:rFonts w:ascii="SutonnyMJ" w:hAnsi="SutonnyMJ" w:hint="cs"/>
                <w:sz w:val="20"/>
                <w:szCs w:val="20"/>
                <w:cs/>
                <w:lang w:bidi="bn-BD"/>
              </w:rPr>
              <w:t>(</w:t>
            </w:r>
            <w:r w:rsidRPr="001C653E">
              <w:rPr>
                <w:rFonts w:ascii="SutonnyMJ" w:hAnsi="SutonnyMJ"/>
                <w:sz w:val="20"/>
                <w:szCs w:val="20"/>
                <w:lang w:bidi="bn-BD"/>
              </w:rPr>
              <w:t>Rvwbbv</w:t>
            </w:r>
            <w:r w:rsidRPr="001C653E">
              <w:rPr>
                <w:rFonts w:ascii="SutonnyMJ" w:hAnsi="SutonnyMJ" w:hint="cs"/>
                <w:sz w:val="20"/>
                <w:szCs w:val="20"/>
                <w:cs/>
                <w:lang w:bidi="bn-BD"/>
              </w:rPr>
              <w:t>)</w:t>
            </w:r>
          </w:p>
        </w:tc>
      </w:tr>
      <w:tr w:rsidR="00E1722C" w:rsidRPr="001C653E" w:rsidTr="006B5DE6">
        <w:trPr>
          <w:cantSplit/>
          <w:trHeight w:val="645"/>
        </w:trPr>
        <w:tc>
          <w:tcPr>
            <w:tcW w:w="648" w:type="dxa"/>
            <w:gridSpan w:val="2"/>
            <w:vMerge/>
            <w:tcBorders>
              <w:left w:val="single" w:sz="12" w:space="0" w:color="auto"/>
              <w:right w:val="single" w:sz="6" w:space="0" w:color="auto"/>
            </w:tcBorders>
          </w:tcPr>
          <w:p w:rsidR="00E1722C" w:rsidRPr="001C653E" w:rsidRDefault="00E1722C" w:rsidP="00E1722C">
            <w:pPr>
              <w:pStyle w:val="Footer"/>
              <w:rPr>
                <w:bCs/>
                <w:sz w:val="20"/>
                <w:szCs w:val="20"/>
              </w:rPr>
            </w:pPr>
          </w:p>
        </w:tc>
        <w:tc>
          <w:tcPr>
            <w:tcW w:w="5402" w:type="dxa"/>
            <w:gridSpan w:val="2"/>
            <w:tcBorders>
              <w:top w:val="single" w:sz="4" w:space="0" w:color="auto"/>
              <w:left w:val="single" w:sz="6" w:space="0" w:color="auto"/>
              <w:bottom w:val="single" w:sz="4" w:space="0" w:color="auto"/>
              <w:right w:val="single" w:sz="4" w:space="0" w:color="auto"/>
            </w:tcBorders>
          </w:tcPr>
          <w:p w:rsidR="00E1722C" w:rsidRPr="001C653E" w:rsidRDefault="00E1722C" w:rsidP="0000653A">
            <w:pPr>
              <w:pStyle w:val="Footer"/>
              <w:numPr>
                <w:ilvl w:val="0"/>
                <w:numId w:val="49"/>
              </w:numPr>
              <w:tabs>
                <w:tab w:val="clear" w:pos="4320"/>
                <w:tab w:val="clear" w:pos="8640"/>
                <w:tab w:val="center" w:pos="4153"/>
                <w:tab w:val="right" w:pos="8306"/>
              </w:tabs>
              <w:ind w:left="285"/>
              <w:rPr>
                <w:bCs/>
                <w:sz w:val="20"/>
                <w:szCs w:val="20"/>
              </w:rPr>
            </w:pPr>
            <w:r w:rsidRPr="001C653E">
              <w:rPr>
                <w:bCs/>
                <w:sz w:val="20"/>
                <w:szCs w:val="20"/>
              </w:rPr>
              <w:t>Slapped, hit, beaten,</w:t>
            </w:r>
            <w:r w:rsidRPr="001C653E">
              <w:rPr>
                <w:rFonts w:cs="Vrinda" w:hint="cs"/>
                <w:bCs/>
                <w:sz w:val="20"/>
                <w:szCs w:val="25"/>
                <w:cs/>
                <w:lang w:bidi="bn-BD"/>
              </w:rPr>
              <w:t xml:space="preserve"> </w:t>
            </w:r>
            <w:r w:rsidRPr="001C653E">
              <w:rPr>
                <w:bCs/>
                <w:sz w:val="20"/>
                <w:szCs w:val="20"/>
              </w:rPr>
              <w:t xml:space="preserve">kicked or done anything else to hurt you? </w:t>
            </w:r>
          </w:p>
          <w:p w:rsidR="00E1722C" w:rsidRPr="001C653E" w:rsidRDefault="00E1722C" w:rsidP="00E1722C">
            <w:pPr>
              <w:pStyle w:val="Footer"/>
              <w:tabs>
                <w:tab w:val="center" w:pos="4153"/>
                <w:tab w:val="right" w:pos="8306"/>
              </w:tabs>
              <w:ind w:left="285"/>
              <w:rPr>
                <w:bCs/>
                <w:sz w:val="20"/>
                <w:szCs w:val="20"/>
              </w:rPr>
            </w:pPr>
            <w:r w:rsidRPr="001C653E">
              <w:rPr>
                <w:rFonts w:ascii="SutonnyMJ" w:hAnsi="SutonnyMJ"/>
                <w:sz w:val="20"/>
                <w:szCs w:val="20"/>
              </w:rPr>
              <w:t>_vào †g‡i‡Q, AvNvZ K‡i‡Q, jvw_ †g‡i‡Q ev AvNvZ Kivi Rb¨ Ab¨ wKQz K‡i‡Q?</w:t>
            </w:r>
          </w:p>
        </w:tc>
        <w:tc>
          <w:tcPr>
            <w:tcW w:w="862"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left" w:pos="1782"/>
              </w:tabs>
              <w:jc w:val="center"/>
              <w:rPr>
                <w:bCs/>
                <w:sz w:val="20"/>
                <w:szCs w:val="20"/>
              </w:rPr>
            </w:pPr>
            <w:r w:rsidRPr="001C653E">
              <w:rPr>
                <w:bCs/>
                <w:sz w:val="20"/>
                <w:szCs w:val="20"/>
              </w:rPr>
              <w:t>1</w:t>
            </w:r>
          </w:p>
          <w:p w:rsidR="00E1722C" w:rsidRPr="001C653E" w:rsidRDefault="00E1722C" w:rsidP="00E1722C">
            <w:pPr>
              <w:pStyle w:val="Footer"/>
              <w:tabs>
                <w:tab w:val="left" w:pos="1782"/>
              </w:tabs>
              <w:jc w:val="center"/>
              <w:rPr>
                <w:rFonts w:cs="Vrinda"/>
                <w:bCs/>
                <w:sz w:val="20"/>
                <w:szCs w:val="25"/>
                <w:lang w:bidi="bn-BD"/>
              </w:rPr>
            </w:pPr>
          </w:p>
        </w:tc>
        <w:tc>
          <w:tcPr>
            <w:tcW w:w="697" w:type="dxa"/>
            <w:gridSpan w:val="5"/>
            <w:tcBorders>
              <w:top w:val="single" w:sz="4" w:space="0" w:color="auto"/>
              <w:left w:val="single" w:sz="4" w:space="0" w:color="auto"/>
              <w:bottom w:val="single" w:sz="4" w:space="0" w:color="auto"/>
              <w:right w:val="single" w:sz="4" w:space="0" w:color="auto"/>
            </w:tcBorders>
          </w:tcPr>
          <w:p w:rsidR="00E1722C" w:rsidRPr="001C653E" w:rsidRDefault="00E1722C" w:rsidP="00E1722C">
            <w:pPr>
              <w:tabs>
                <w:tab w:val="right" w:leader="dot" w:pos="1782"/>
                <w:tab w:val="right" w:leader="dot" w:pos="5137"/>
              </w:tabs>
              <w:jc w:val="center"/>
              <w:rPr>
                <w:bCs/>
                <w:sz w:val="20"/>
                <w:szCs w:val="20"/>
              </w:rPr>
            </w:pPr>
            <w:r w:rsidRPr="001C653E">
              <w:rPr>
                <w:bCs/>
                <w:sz w:val="20"/>
                <w:szCs w:val="20"/>
              </w:rPr>
              <w:t>2</w:t>
            </w:r>
          </w:p>
          <w:p w:rsidR="00E1722C" w:rsidRPr="001C653E" w:rsidRDefault="00E1722C" w:rsidP="00E1722C">
            <w:pPr>
              <w:tabs>
                <w:tab w:val="right" w:leader="dot" w:pos="1782"/>
                <w:tab w:val="right" w:leader="dot" w:pos="5137"/>
              </w:tabs>
              <w:jc w:val="center"/>
              <w:rPr>
                <w:rFonts w:cs="Vrinda"/>
                <w:bCs/>
                <w:sz w:val="20"/>
                <w:szCs w:val="25"/>
                <w:lang w:bidi="bn-BD"/>
              </w:rPr>
            </w:pPr>
          </w:p>
        </w:tc>
        <w:tc>
          <w:tcPr>
            <w:tcW w:w="923"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1</w:t>
            </w:r>
          </w:p>
          <w:p w:rsidR="00E1722C" w:rsidRPr="001C653E" w:rsidRDefault="00E1722C" w:rsidP="00E1722C">
            <w:pPr>
              <w:pStyle w:val="Footer"/>
              <w:jc w:val="center"/>
              <w:rPr>
                <w:bCs/>
              </w:rPr>
            </w:pPr>
          </w:p>
        </w:tc>
        <w:tc>
          <w:tcPr>
            <w:tcW w:w="1188" w:type="dxa"/>
            <w:gridSpan w:val="3"/>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25"/>
              <w:jc w:val="center"/>
              <w:rPr>
                <w:bCs/>
                <w:sz w:val="20"/>
                <w:szCs w:val="20"/>
              </w:rPr>
            </w:pPr>
            <w:r w:rsidRPr="001C653E">
              <w:rPr>
                <w:bCs/>
                <w:sz w:val="20"/>
                <w:szCs w:val="20"/>
              </w:rPr>
              <w:t>2</w:t>
            </w:r>
          </w:p>
          <w:p w:rsidR="00E1722C" w:rsidRPr="001C653E" w:rsidRDefault="00E1722C" w:rsidP="00E1722C">
            <w:pPr>
              <w:pStyle w:val="Footer"/>
              <w:ind w:left="225"/>
              <w:jc w:val="center"/>
              <w:rPr>
                <w:bCs/>
              </w:rPr>
            </w:pPr>
          </w:p>
        </w:tc>
        <w:tc>
          <w:tcPr>
            <w:tcW w:w="1170" w:type="dxa"/>
            <w:gridSpan w:val="3"/>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78"/>
              <w:jc w:val="center"/>
              <w:rPr>
                <w:bCs/>
                <w:sz w:val="20"/>
                <w:szCs w:val="20"/>
              </w:rPr>
            </w:pPr>
            <w:r w:rsidRPr="001C653E">
              <w:rPr>
                <w:bCs/>
                <w:sz w:val="20"/>
                <w:szCs w:val="20"/>
              </w:rPr>
              <w:t>8</w:t>
            </w:r>
          </w:p>
          <w:p w:rsidR="00E1722C" w:rsidRPr="001C653E" w:rsidRDefault="00E1722C" w:rsidP="00E1722C">
            <w:pPr>
              <w:pStyle w:val="Footer"/>
              <w:ind w:left="278"/>
              <w:jc w:val="center"/>
              <w:rPr>
                <w:bCs/>
              </w:rPr>
            </w:pPr>
          </w:p>
        </w:tc>
      </w:tr>
      <w:tr w:rsidR="00E1722C" w:rsidRPr="001C653E" w:rsidTr="006B5DE6">
        <w:trPr>
          <w:cantSplit/>
          <w:trHeight w:val="408"/>
        </w:trPr>
        <w:tc>
          <w:tcPr>
            <w:tcW w:w="648" w:type="dxa"/>
            <w:gridSpan w:val="2"/>
            <w:vMerge/>
            <w:tcBorders>
              <w:left w:val="single" w:sz="12" w:space="0" w:color="auto"/>
              <w:right w:val="single" w:sz="6" w:space="0" w:color="auto"/>
            </w:tcBorders>
          </w:tcPr>
          <w:p w:rsidR="00E1722C" w:rsidRPr="001C653E" w:rsidRDefault="00E1722C" w:rsidP="00E1722C">
            <w:pPr>
              <w:pStyle w:val="Footer"/>
              <w:rPr>
                <w:bCs/>
                <w:sz w:val="20"/>
                <w:szCs w:val="20"/>
              </w:rPr>
            </w:pPr>
          </w:p>
        </w:tc>
        <w:tc>
          <w:tcPr>
            <w:tcW w:w="5402" w:type="dxa"/>
            <w:gridSpan w:val="2"/>
            <w:tcBorders>
              <w:top w:val="single" w:sz="4" w:space="0" w:color="auto"/>
              <w:left w:val="single" w:sz="6" w:space="0" w:color="auto"/>
              <w:bottom w:val="single" w:sz="4" w:space="0" w:color="auto"/>
              <w:right w:val="single" w:sz="4" w:space="0" w:color="auto"/>
            </w:tcBorders>
          </w:tcPr>
          <w:p w:rsidR="00E1722C" w:rsidRPr="001C653E" w:rsidRDefault="00E1722C" w:rsidP="0000653A">
            <w:pPr>
              <w:pStyle w:val="Footer"/>
              <w:numPr>
                <w:ilvl w:val="0"/>
                <w:numId w:val="49"/>
              </w:numPr>
              <w:tabs>
                <w:tab w:val="clear" w:pos="4320"/>
                <w:tab w:val="clear" w:pos="8640"/>
                <w:tab w:val="center" w:pos="4153"/>
                <w:tab w:val="right" w:pos="8306"/>
              </w:tabs>
              <w:ind w:left="285"/>
              <w:rPr>
                <w:bCs/>
                <w:sz w:val="20"/>
                <w:szCs w:val="20"/>
              </w:rPr>
            </w:pPr>
            <w:r w:rsidRPr="001C653E">
              <w:rPr>
                <w:bCs/>
                <w:sz w:val="20"/>
                <w:szCs w:val="20"/>
              </w:rPr>
              <w:t xml:space="preserve">Thrown something at you? Pushed you or pulled your hair? </w:t>
            </w:r>
          </w:p>
          <w:p w:rsidR="00E1722C" w:rsidRPr="001C653E" w:rsidRDefault="00E1722C" w:rsidP="00E1722C">
            <w:pPr>
              <w:rPr>
                <w:bCs/>
                <w:sz w:val="20"/>
                <w:szCs w:val="20"/>
              </w:rPr>
            </w:pPr>
            <w:r w:rsidRPr="001C653E">
              <w:rPr>
                <w:rFonts w:ascii="SutonnyMJ" w:hAnsi="SutonnyMJ" w:cs="Vrinda" w:hint="cs"/>
                <w:sz w:val="20"/>
                <w:szCs w:val="25"/>
                <w:cs/>
                <w:lang w:bidi="bn-BD"/>
              </w:rPr>
              <w:t xml:space="preserve">  </w:t>
            </w:r>
            <w:r w:rsidRPr="001C653E">
              <w:rPr>
                <w:rFonts w:ascii="SutonnyMJ" w:hAnsi="SutonnyMJ"/>
                <w:sz w:val="20"/>
                <w:szCs w:val="20"/>
              </w:rPr>
              <w:t>Avcbvi w`‡K wKQy Quy‡o †g‡i‡Q</w:t>
            </w:r>
            <w:r w:rsidRPr="001C653E">
              <w:rPr>
                <w:rFonts w:ascii="SutonnyMJ" w:hAnsi="SutonnyMJ" w:hint="cs"/>
                <w:sz w:val="20"/>
                <w:szCs w:val="20"/>
                <w:cs/>
                <w:lang w:bidi="bn-BD"/>
              </w:rPr>
              <w:t>?</w:t>
            </w:r>
            <w:r w:rsidRPr="001C653E">
              <w:rPr>
                <w:rFonts w:ascii="SutonnyMJ" w:hAnsi="SutonnyMJ"/>
                <w:sz w:val="20"/>
                <w:szCs w:val="20"/>
                <w:lang w:val="en-US" w:bidi="bn-BD"/>
              </w:rPr>
              <w:t xml:space="preserve"> </w:t>
            </w:r>
            <w:r w:rsidRPr="001C653E">
              <w:rPr>
                <w:rFonts w:ascii="SutonnyMJ" w:hAnsi="SutonnyMJ"/>
                <w:sz w:val="20"/>
                <w:szCs w:val="20"/>
              </w:rPr>
              <w:t>av°v w`‡q‡Q</w:t>
            </w:r>
            <w:r w:rsidRPr="001C653E">
              <w:rPr>
                <w:rFonts w:ascii="SutonnyMJ" w:hAnsi="SutonnyMJ" w:cs="Vrinda" w:hint="cs"/>
                <w:sz w:val="20"/>
                <w:szCs w:val="25"/>
                <w:cs/>
                <w:lang w:bidi="bn-BD"/>
              </w:rPr>
              <w:t xml:space="preserve"> </w:t>
            </w:r>
            <w:r w:rsidRPr="001C653E">
              <w:rPr>
                <w:rFonts w:ascii="SutonnyMJ" w:hAnsi="SutonnyMJ"/>
                <w:sz w:val="20"/>
                <w:szCs w:val="20"/>
              </w:rPr>
              <w:t xml:space="preserve">ev </w:t>
            </w:r>
            <w:r w:rsidRPr="001C653E">
              <w:rPr>
                <w:rFonts w:ascii="SutonnyMJ" w:hAnsi="SutonnyMJ" w:cs="Vrinda"/>
                <w:sz w:val="20"/>
                <w:szCs w:val="20"/>
                <w:lang w:bidi="bn-BD"/>
              </w:rPr>
              <w:t>Pzj a‡i †U‡b‡Q</w:t>
            </w:r>
            <w:r w:rsidRPr="001C653E">
              <w:rPr>
                <w:rFonts w:ascii="SutonnyMJ" w:hAnsi="SutonnyMJ"/>
                <w:sz w:val="20"/>
                <w:szCs w:val="20"/>
              </w:rPr>
              <w:t>?</w:t>
            </w:r>
          </w:p>
        </w:tc>
        <w:tc>
          <w:tcPr>
            <w:tcW w:w="862"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left" w:pos="1782"/>
              </w:tabs>
              <w:jc w:val="center"/>
              <w:rPr>
                <w:bCs/>
                <w:sz w:val="20"/>
                <w:szCs w:val="20"/>
              </w:rPr>
            </w:pPr>
            <w:r w:rsidRPr="001C653E">
              <w:rPr>
                <w:bCs/>
                <w:sz w:val="20"/>
                <w:szCs w:val="20"/>
              </w:rPr>
              <w:t>1</w:t>
            </w:r>
          </w:p>
          <w:p w:rsidR="00E1722C" w:rsidRPr="001C653E" w:rsidRDefault="00E1722C" w:rsidP="00E1722C">
            <w:pPr>
              <w:pStyle w:val="Footer"/>
              <w:tabs>
                <w:tab w:val="left" w:pos="1782"/>
              </w:tabs>
              <w:jc w:val="center"/>
              <w:rPr>
                <w:rFonts w:ascii="SutonnyMJ" w:hAnsi="SutonnyMJ"/>
                <w:sz w:val="20"/>
                <w:szCs w:val="20"/>
              </w:rPr>
            </w:pPr>
          </w:p>
        </w:tc>
        <w:tc>
          <w:tcPr>
            <w:tcW w:w="697" w:type="dxa"/>
            <w:gridSpan w:val="5"/>
            <w:tcBorders>
              <w:top w:val="single" w:sz="4" w:space="0" w:color="auto"/>
              <w:left w:val="single" w:sz="4" w:space="0" w:color="auto"/>
              <w:bottom w:val="single" w:sz="4" w:space="0" w:color="auto"/>
              <w:right w:val="single" w:sz="4" w:space="0" w:color="auto"/>
            </w:tcBorders>
          </w:tcPr>
          <w:p w:rsidR="00E1722C" w:rsidRPr="001C653E" w:rsidRDefault="00E1722C" w:rsidP="00E1722C">
            <w:pPr>
              <w:tabs>
                <w:tab w:val="right" w:leader="dot" w:pos="1782"/>
                <w:tab w:val="right" w:leader="dot" w:pos="5137"/>
              </w:tabs>
              <w:jc w:val="center"/>
              <w:rPr>
                <w:bCs/>
                <w:sz w:val="20"/>
                <w:szCs w:val="20"/>
              </w:rPr>
            </w:pPr>
            <w:r w:rsidRPr="001C653E">
              <w:rPr>
                <w:bCs/>
                <w:sz w:val="20"/>
                <w:szCs w:val="20"/>
              </w:rPr>
              <w:t>2</w:t>
            </w:r>
          </w:p>
          <w:p w:rsidR="00E1722C" w:rsidRPr="001C653E" w:rsidRDefault="00E1722C" w:rsidP="00E1722C">
            <w:pPr>
              <w:tabs>
                <w:tab w:val="right" w:leader="dot" w:pos="1782"/>
                <w:tab w:val="right" w:leader="dot" w:pos="5137"/>
              </w:tabs>
              <w:jc w:val="center"/>
              <w:rPr>
                <w:rFonts w:ascii="SutonnyMJ" w:hAnsi="SutonnyMJ"/>
                <w:sz w:val="20"/>
                <w:szCs w:val="20"/>
              </w:rPr>
            </w:pPr>
          </w:p>
        </w:tc>
        <w:tc>
          <w:tcPr>
            <w:tcW w:w="923"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1</w:t>
            </w:r>
          </w:p>
          <w:p w:rsidR="00E1722C" w:rsidRPr="001C653E" w:rsidRDefault="00E1722C" w:rsidP="00E1722C">
            <w:pPr>
              <w:pStyle w:val="Footer"/>
              <w:jc w:val="center"/>
              <w:rPr>
                <w:bCs/>
                <w:sz w:val="20"/>
                <w:szCs w:val="20"/>
              </w:rPr>
            </w:pPr>
          </w:p>
        </w:tc>
        <w:tc>
          <w:tcPr>
            <w:tcW w:w="1188" w:type="dxa"/>
            <w:gridSpan w:val="3"/>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25"/>
              <w:jc w:val="center"/>
              <w:rPr>
                <w:bCs/>
                <w:sz w:val="20"/>
                <w:szCs w:val="20"/>
              </w:rPr>
            </w:pPr>
            <w:r w:rsidRPr="001C653E">
              <w:rPr>
                <w:bCs/>
                <w:sz w:val="20"/>
                <w:szCs w:val="20"/>
              </w:rPr>
              <w:t>2</w:t>
            </w:r>
          </w:p>
          <w:p w:rsidR="00E1722C" w:rsidRPr="001C653E" w:rsidRDefault="00E1722C" w:rsidP="00E1722C">
            <w:pPr>
              <w:pStyle w:val="Footer"/>
              <w:jc w:val="center"/>
              <w:rPr>
                <w:bCs/>
                <w:sz w:val="20"/>
                <w:szCs w:val="20"/>
              </w:rPr>
            </w:pPr>
          </w:p>
        </w:tc>
        <w:tc>
          <w:tcPr>
            <w:tcW w:w="1170" w:type="dxa"/>
            <w:gridSpan w:val="3"/>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78"/>
              <w:jc w:val="center"/>
              <w:rPr>
                <w:bCs/>
                <w:sz w:val="20"/>
                <w:szCs w:val="20"/>
              </w:rPr>
            </w:pPr>
            <w:r w:rsidRPr="001C653E">
              <w:rPr>
                <w:bCs/>
                <w:sz w:val="20"/>
                <w:szCs w:val="20"/>
              </w:rPr>
              <w:t>8</w:t>
            </w:r>
          </w:p>
          <w:p w:rsidR="00E1722C" w:rsidRPr="001C653E" w:rsidRDefault="00E1722C" w:rsidP="00E1722C">
            <w:pPr>
              <w:pStyle w:val="Footer"/>
              <w:jc w:val="center"/>
              <w:rPr>
                <w:bCs/>
                <w:sz w:val="20"/>
                <w:szCs w:val="20"/>
              </w:rPr>
            </w:pPr>
          </w:p>
        </w:tc>
      </w:tr>
      <w:tr w:rsidR="00E1722C" w:rsidRPr="001C653E" w:rsidTr="006B5DE6">
        <w:trPr>
          <w:cantSplit/>
          <w:trHeight w:val="376"/>
        </w:trPr>
        <w:tc>
          <w:tcPr>
            <w:tcW w:w="648" w:type="dxa"/>
            <w:gridSpan w:val="2"/>
            <w:vMerge/>
            <w:tcBorders>
              <w:left w:val="single" w:sz="12" w:space="0" w:color="auto"/>
              <w:right w:val="single" w:sz="6" w:space="0" w:color="auto"/>
            </w:tcBorders>
          </w:tcPr>
          <w:p w:rsidR="00E1722C" w:rsidRPr="001C653E" w:rsidRDefault="00E1722C" w:rsidP="00E1722C">
            <w:pPr>
              <w:pStyle w:val="Footer"/>
              <w:rPr>
                <w:bCs/>
                <w:sz w:val="20"/>
                <w:szCs w:val="20"/>
              </w:rPr>
            </w:pPr>
          </w:p>
        </w:tc>
        <w:tc>
          <w:tcPr>
            <w:tcW w:w="5402" w:type="dxa"/>
            <w:gridSpan w:val="2"/>
            <w:tcBorders>
              <w:top w:val="single" w:sz="4" w:space="0" w:color="auto"/>
              <w:left w:val="single" w:sz="6" w:space="0" w:color="auto"/>
              <w:bottom w:val="single" w:sz="4" w:space="0" w:color="auto"/>
              <w:right w:val="single" w:sz="4" w:space="0" w:color="auto"/>
            </w:tcBorders>
          </w:tcPr>
          <w:p w:rsidR="00E1722C" w:rsidRPr="001C653E" w:rsidRDefault="00E1722C" w:rsidP="0000653A">
            <w:pPr>
              <w:pStyle w:val="Footer"/>
              <w:numPr>
                <w:ilvl w:val="0"/>
                <w:numId w:val="49"/>
              </w:numPr>
              <w:tabs>
                <w:tab w:val="clear" w:pos="4320"/>
                <w:tab w:val="clear" w:pos="8640"/>
                <w:tab w:val="center" w:pos="4153"/>
                <w:tab w:val="right" w:pos="8306"/>
              </w:tabs>
              <w:ind w:left="285"/>
              <w:rPr>
                <w:bCs/>
                <w:sz w:val="20"/>
                <w:szCs w:val="20"/>
              </w:rPr>
            </w:pPr>
            <w:r w:rsidRPr="001C653E">
              <w:rPr>
                <w:bCs/>
                <w:sz w:val="20"/>
                <w:szCs w:val="20"/>
              </w:rPr>
              <w:t xml:space="preserve">Choked or burnt you on purpose? </w:t>
            </w:r>
          </w:p>
          <w:p w:rsidR="00E1722C" w:rsidRPr="001C653E" w:rsidRDefault="00E1722C" w:rsidP="00E1722C">
            <w:pPr>
              <w:ind w:left="360"/>
              <w:rPr>
                <w:bCs/>
                <w:sz w:val="20"/>
                <w:szCs w:val="20"/>
              </w:rPr>
            </w:pPr>
            <w:r w:rsidRPr="001C653E">
              <w:rPr>
                <w:rFonts w:ascii="SutonnyMJ" w:hAnsi="SutonnyMJ"/>
                <w:sz w:val="20"/>
                <w:szCs w:val="20"/>
              </w:rPr>
              <w:t>k¦vm‡iva K‡i‡Q ev cywo‡q w`‡q‡Q?</w:t>
            </w:r>
          </w:p>
        </w:tc>
        <w:tc>
          <w:tcPr>
            <w:tcW w:w="862"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left" w:pos="1782"/>
              </w:tabs>
              <w:jc w:val="center"/>
              <w:rPr>
                <w:bCs/>
                <w:sz w:val="20"/>
                <w:szCs w:val="20"/>
              </w:rPr>
            </w:pPr>
            <w:r w:rsidRPr="001C653E">
              <w:rPr>
                <w:bCs/>
                <w:sz w:val="20"/>
                <w:szCs w:val="20"/>
              </w:rPr>
              <w:t>1</w:t>
            </w:r>
          </w:p>
          <w:p w:rsidR="00E1722C" w:rsidRPr="001C653E" w:rsidRDefault="00E1722C" w:rsidP="00E1722C">
            <w:pPr>
              <w:pStyle w:val="Footer"/>
              <w:tabs>
                <w:tab w:val="left" w:pos="1782"/>
              </w:tabs>
              <w:jc w:val="center"/>
              <w:rPr>
                <w:rFonts w:cs="Vrinda"/>
                <w:bCs/>
                <w:sz w:val="20"/>
                <w:szCs w:val="25"/>
                <w:lang w:bidi="bn-BD"/>
              </w:rPr>
            </w:pPr>
          </w:p>
        </w:tc>
        <w:tc>
          <w:tcPr>
            <w:tcW w:w="697" w:type="dxa"/>
            <w:gridSpan w:val="5"/>
            <w:tcBorders>
              <w:top w:val="single" w:sz="4" w:space="0" w:color="auto"/>
              <w:left w:val="single" w:sz="4" w:space="0" w:color="auto"/>
              <w:bottom w:val="single" w:sz="4" w:space="0" w:color="auto"/>
              <w:right w:val="single" w:sz="4" w:space="0" w:color="auto"/>
            </w:tcBorders>
          </w:tcPr>
          <w:p w:rsidR="00E1722C" w:rsidRPr="001C653E" w:rsidRDefault="00E1722C" w:rsidP="00E1722C">
            <w:pPr>
              <w:tabs>
                <w:tab w:val="right" w:leader="dot" w:pos="1782"/>
                <w:tab w:val="right" w:leader="dot" w:pos="5137"/>
              </w:tabs>
              <w:jc w:val="center"/>
              <w:rPr>
                <w:bCs/>
                <w:sz w:val="20"/>
                <w:szCs w:val="20"/>
              </w:rPr>
            </w:pPr>
            <w:r w:rsidRPr="001C653E">
              <w:rPr>
                <w:bCs/>
                <w:sz w:val="20"/>
                <w:szCs w:val="20"/>
              </w:rPr>
              <w:t>2</w:t>
            </w:r>
          </w:p>
          <w:p w:rsidR="00E1722C" w:rsidRPr="001C653E" w:rsidRDefault="00E1722C" w:rsidP="00E1722C">
            <w:pPr>
              <w:tabs>
                <w:tab w:val="right" w:leader="dot" w:pos="1782"/>
                <w:tab w:val="right" w:leader="dot" w:pos="5137"/>
              </w:tabs>
              <w:jc w:val="center"/>
              <w:rPr>
                <w:rFonts w:cs="Vrinda"/>
                <w:bCs/>
                <w:sz w:val="20"/>
                <w:szCs w:val="25"/>
                <w:lang w:bidi="bn-BD"/>
              </w:rPr>
            </w:pPr>
          </w:p>
        </w:tc>
        <w:tc>
          <w:tcPr>
            <w:tcW w:w="923"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1</w:t>
            </w:r>
          </w:p>
          <w:p w:rsidR="00E1722C" w:rsidRPr="001C653E" w:rsidRDefault="00E1722C" w:rsidP="00E1722C">
            <w:pPr>
              <w:pStyle w:val="Footer"/>
              <w:jc w:val="center"/>
              <w:rPr>
                <w:bCs/>
              </w:rPr>
            </w:pPr>
          </w:p>
        </w:tc>
        <w:tc>
          <w:tcPr>
            <w:tcW w:w="1188" w:type="dxa"/>
            <w:gridSpan w:val="3"/>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25"/>
              <w:jc w:val="center"/>
              <w:rPr>
                <w:bCs/>
                <w:sz w:val="20"/>
                <w:szCs w:val="20"/>
              </w:rPr>
            </w:pPr>
            <w:r w:rsidRPr="001C653E">
              <w:rPr>
                <w:bCs/>
                <w:sz w:val="20"/>
                <w:szCs w:val="20"/>
              </w:rPr>
              <w:t>2</w:t>
            </w:r>
          </w:p>
          <w:p w:rsidR="00E1722C" w:rsidRPr="001C653E" w:rsidRDefault="00E1722C" w:rsidP="00E1722C">
            <w:pPr>
              <w:pStyle w:val="Footer"/>
              <w:ind w:left="225"/>
              <w:jc w:val="center"/>
              <w:rPr>
                <w:bCs/>
              </w:rPr>
            </w:pPr>
          </w:p>
        </w:tc>
        <w:tc>
          <w:tcPr>
            <w:tcW w:w="1170" w:type="dxa"/>
            <w:gridSpan w:val="3"/>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78"/>
              <w:jc w:val="center"/>
              <w:rPr>
                <w:bCs/>
                <w:sz w:val="20"/>
                <w:szCs w:val="20"/>
              </w:rPr>
            </w:pPr>
            <w:r w:rsidRPr="001C653E">
              <w:rPr>
                <w:bCs/>
                <w:sz w:val="20"/>
                <w:szCs w:val="20"/>
              </w:rPr>
              <w:t>8</w:t>
            </w:r>
          </w:p>
          <w:p w:rsidR="00E1722C" w:rsidRPr="001C653E" w:rsidRDefault="00E1722C" w:rsidP="00E1722C">
            <w:pPr>
              <w:pStyle w:val="Footer"/>
              <w:ind w:left="278"/>
              <w:jc w:val="center"/>
              <w:rPr>
                <w:bCs/>
              </w:rPr>
            </w:pPr>
          </w:p>
        </w:tc>
      </w:tr>
      <w:tr w:rsidR="00E1722C" w:rsidRPr="001C653E" w:rsidTr="006B5DE6">
        <w:trPr>
          <w:cantSplit/>
          <w:trHeight w:val="799"/>
        </w:trPr>
        <w:tc>
          <w:tcPr>
            <w:tcW w:w="648" w:type="dxa"/>
            <w:gridSpan w:val="2"/>
            <w:vMerge/>
            <w:tcBorders>
              <w:left w:val="single" w:sz="12" w:space="0" w:color="auto"/>
              <w:bottom w:val="single" w:sz="12" w:space="0" w:color="auto"/>
              <w:right w:val="single" w:sz="6" w:space="0" w:color="auto"/>
            </w:tcBorders>
          </w:tcPr>
          <w:p w:rsidR="00E1722C" w:rsidRPr="001C653E" w:rsidRDefault="00E1722C" w:rsidP="00E1722C">
            <w:pPr>
              <w:pStyle w:val="Footer"/>
              <w:rPr>
                <w:bCs/>
                <w:sz w:val="20"/>
                <w:szCs w:val="20"/>
              </w:rPr>
            </w:pPr>
          </w:p>
        </w:tc>
        <w:tc>
          <w:tcPr>
            <w:tcW w:w="5402" w:type="dxa"/>
            <w:gridSpan w:val="2"/>
            <w:tcBorders>
              <w:top w:val="single" w:sz="4" w:space="0" w:color="auto"/>
              <w:left w:val="single" w:sz="6" w:space="0" w:color="auto"/>
              <w:bottom w:val="single" w:sz="12" w:space="0" w:color="auto"/>
              <w:right w:val="single" w:sz="4" w:space="0" w:color="auto"/>
            </w:tcBorders>
          </w:tcPr>
          <w:p w:rsidR="00E1722C" w:rsidRPr="001C653E" w:rsidRDefault="00E1722C" w:rsidP="0000653A">
            <w:pPr>
              <w:pStyle w:val="Footer"/>
              <w:numPr>
                <w:ilvl w:val="0"/>
                <w:numId w:val="49"/>
              </w:numPr>
              <w:tabs>
                <w:tab w:val="clear" w:pos="4320"/>
                <w:tab w:val="clear" w:pos="8640"/>
                <w:tab w:val="center" w:pos="4153"/>
                <w:tab w:val="right" w:pos="8306"/>
              </w:tabs>
              <w:ind w:left="285"/>
              <w:rPr>
                <w:bCs/>
                <w:sz w:val="20"/>
                <w:szCs w:val="20"/>
              </w:rPr>
            </w:pPr>
            <w:r w:rsidRPr="001C653E">
              <w:rPr>
                <w:bCs/>
                <w:sz w:val="20"/>
                <w:szCs w:val="20"/>
              </w:rPr>
              <w:t>Threatened with or actually used a gun, knife or other weapon against you?</w:t>
            </w:r>
          </w:p>
          <w:p w:rsidR="00E1722C" w:rsidRPr="001C653E" w:rsidRDefault="00E1722C" w:rsidP="00E1722C">
            <w:pPr>
              <w:rPr>
                <w:rFonts w:cs="Vrinda"/>
                <w:sz w:val="20"/>
                <w:szCs w:val="25"/>
                <w:cs/>
                <w:lang w:bidi="bn-BD"/>
              </w:rPr>
            </w:pPr>
            <w:r w:rsidRPr="001C653E">
              <w:rPr>
                <w:rFonts w:ascii="SutonnyMJ" w:hAnsi="SutonnyMJ" w:cs="Vrinda" w:hint="cs"/>
                <w:sz w:val="20"/>
                <w:szCs w:val="25"/>
                <w:cs/>
                <w:lang w:bidi="bn-BD"/>
              </w:rPr>
              <w:t xml:space="preserve">  </w:t>
            </w:r>
            <w:r w:rsidRPr="001C653E">
              <w:rPr>
                <w:rFonts w:ascii="SutonnyMJ" w:hAnsi="SutonnyMJ"/>
                <w:sz w:val="20"/>
                <w:szCs w:val="20"/>
              </w:rPr>
              <w:t>e›`yK, Qywi ev Ab¨ †Kvb A¯¿ w`‡q gvivi ûgwK w`‡q‡Q ev AvNvZ K‡i‡Q?</w:t>
            </w:r>
          </w:p>
        </w:tc>
        <w:tc>
          <w:tcPr>
            <w:tcW w:w="862"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left" w:pos="1782"/>
              </w:tabs>
              <w:jc w:val="center"/>
              <w:rPr>
                <w:bCs/>
                <w:sz w:val="20"/>
                <w:szCs w:val="20"/>
              </w:rPr>
            </w:pPr>
            <w:r w:rsidRPr="001C653E">
              <w:rPr>
                <w:bCs/>
                <w:sz w:val="20"/>
                <w:szCs w:val="20"/>
              </w:rPr>
              <w:t>1</w:t>
            </w:r>
          </w:p>
          <w:p w:rsidR="00E1722C" w:rsidRPr="001C653E" w:rsidRDefault="00E1722C" w:rsidP="00E1722C">
            <w:pPr>
              <w:pStyle w:val="Footer"/>
              <w:tabs>
                <w:tab w:val="left" w:pos="1782"/>
              </w:tabs>
              <w:jc w:val="center"/>
              <w:rPr>
                <w:rFonts w:cs="Vrinda"/>
                <w:bCs/>
                <w:sz w:val="20"/>
                <w:szCs w:val="25"/>
                <w:lang w:bidi="bn-BD"/>
              </w:rPr>
            </w:pPr>
          </w:p>
        </w:tc>
        <w:tc>
          <w:tcPr>
            <w:tcW w:w="697" w:type="dxa"/>
            <w:gridSpan w:val="5"/>
            <w:tcBorders>
              <w:top w:val="single" w:sz="4" w:space="0" w:color="auto"/>
              <w:left w:val="single" w:sz="4" w:space="0" w:color="auto"/>
              <w:bottom w:val="single" w:sz="4" w:space="0" w:color="auto"/>
              <w:right w:val="single" w:sz="4" w:space="0" w:color="auto"/>
            </w:tcBorders>
          </w:tcPr>
          <w:p w:rsidR="00E1722C" w:rsidRPr="001C653E" w:rsidRDefault="00E1722C" w:rsidP="00E1722C">
            <w:pPr>
              <w:tabs>
                <w:tab w:val="right" w:leader="dot" w:pos="1782"/>
                <w:tab w:val="right" w:leader="dot" w:pos="5137"/>
              </w:tabs>
              <w:jc w:val="center"/>
              <w:rPr>
                <w:bCs/>
                <w:sz w:val="20"/>
                <w:szCs w:val="20"/>
              </w:rPr>
            </w:pPr>
            <w:r w:rsidRPr="001C653E">
              <w:rPr>
                <w:bCs/>
                <w:sz w:val="20"/>
                <w:szCs w:val="20"/>
              </w:rPr>
              <w:t>2</w:t>
            </w:r>
          </w:p>
          <w:p w:rsidR="00E1722C" w:rsidRPr="001C653E" w:rsidRDefault="00E1722C" w:rsidP="00E1722C">
            <w:pPr>
              <w:tabs>
                <w:tab w:val="right" w:leader="dot" w:pos="1782"/>
                <w:tab w:val="right" w:leader="dot" w:pos="5137"/>
              </w:tabs>
              <w:jc w:val="center"/>
              <w:rPr>
                <w:rFonts w:cs="Vrinda"/>
                <w:bCs/>
                <w:sz w:val="20"/>
                <w:szCs w:val="25"/>
                <w:lang w:bidi="bn-BD"/>
              </w:rPr>
            </w:pPr>
          </w:p>
        </w:tc>
        <w:tc>
          <w:tcPr>
            <w:tcW w:w="923"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1</w:t>
            </w:r>
          </w:p>
          <w:p w:rsidR="00E1722C" w:rsidRPr="001C653E" w:rsidRDefault="00E1722C" w:rsidP="00E1722C">
            <w:pPr>
              <w:pStyle w:val="Footer"/>
              <w:jc w:val="center"/>
              <w:rPr>
                <w:bCs/>
              </w:rPr>
            </w:pPr>
          </w:p>
        </w:tc>
        <w:tc>
          <w:tcPr>
            <w:tcW w:w="1188" w:type="dxa"/>
            <w:gridSpan w:val="3"/>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25"/>
              <w:jc w:val="center"/>
              <w:rPr>
                <w:bCs/>
                <w:sz w:val="20"/>
                <w:szCs w:val="20"/>
              </w:rPr>
            </w:pPr>
            <w:r w:rsidRPr="001C653E">
              <w:rPr>
                <w:bCs/>
                <w:sz w:val="20"/>
                <w:szCs w:val="20"/>
              </w:rPr>
              <w:t>2</w:t>
            </w:r>
          </w:p>
          <w:p w:rsidR="00E1722C" w:rsidRPr="001C653E" w:rsidRDefault="00E1722C" w:rsidP="00E1722C">
            <w:pPr>
              <w:pStyle w:val="Footer"/>
              <w:ind w:left="225"/>
              <w:jc w:val="center"/>
              <w:rPr>
                <w:bCs/>
              </w:rPr>
            </w:pPr>
          </w:p>
        </w:tc>
        <w:tc>
          <w:tcPr>
            <w:tcW w:w="1170" w:type="dxa"/>
            <w:gridSpan w:val="3"/>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78"/>
              <w:jc w:val="center"/>
              <w:rPr>
                <w:bCs/>
                <w:sz w:val="20"/>
                <w:szCs w:val="20"/>
              </w:rPr>
            </w:pPr>
            <w:r w:rsidRPr="001C653E">
              <w:rPr>
                <w:bCs/>
                <w:sz w:val="20"/>
                <w:szCs w:val="20"/>
              </w:rPr>
              <w:t>8</w:t>
            </w:r>
          </w:p>
          <w:p w:rsidR="00E1722C" w:rsidRPr="001C653E" w:rsidRDefault="00E1722C" w:rsidP="00E1722C">
            <w:pPr>
              <w:pStyle w:val="Footer"/>
              <w:ind w:left="278"/>
              <w:jc w:val="center"/>
              <w:rPr>
                <w:bCs/>
              </w:rPr>
            </w:pPr>
          </w:p>
        </w:tc>
      </w:tr>
      <w:tr w:rsidR="00E1722C" w:rsidRPr="001C653E" w:rsidTr="006B5DE6">
        <w:trPr>
          <w:cantSplit/>
          <w:trHeight w:val="322"/>
        </w:trPr>
        <w:tc>
          <w:tcPr>
            <w:tcW w:w="648" w:type="dxa"/>
            <w:gridSpan w:val="2"/>
            <w:tcBorders>
              <w:top w:val="single" w:sz="12" w:space="0" w:color="auto"/>
              <w:left w:val="single" w:sz="12" w:space="0" w:color="auto"/>
              <w:bottom w:val="single" w:sz="12" w:space="0" w:color="auto"/>
              <w:right w:val="single" w:sz="6" w:space="0" w:color="auto"/>
            </w:tcBorders>
          </w:tcPr>
          <w:p w:rsidR="00E1722C" w:rsidRPr="001C653E" w:rsidRDefault="00E1722C" w:rsidP="00E1722C">
            <w:pPr>
              <w:pStyle w:val="Footer"/>
              <w:rPr>
                <w:bCs/>
                <w:sz w:val="20"/>
                <w:szCs w:val="20"/>
              </w:rPr>
            </w:pPr>
            <w:r w:rsidRPr="001C653E">
              <w:rPr>
                <w:bCs/>
                <w:sz w:val="20"/>
                <w:szCs w:val="20"/>
              </w:rPr>
              <w:t>CHECK</w:t>
            </w:r>
          </w:p>
          <w:p w:rsidR="00E1722C" w:rsidRPr="001C653E" w:rsidRDefault="00E1722C" w:rsidP="00E1722C">
            <w:pPr>
              <w:pStyle w:val="Footer"/>
              <w:rPr>
                <w:bCs/>
                <w:sz w:val="20"/>
                <w:szCs w:val="20"/>
                <w:lang w:val="en-US" w:bidi="bn-BD"/>
              </w:rPr>
            </w:pPr>
            <w:r w:rsidRPr="001C653E">
              <w:rPr>
                <w:bCs/>
                <w:sz w:val="20"/>
                <w:szCs w:val="20"/>
                <w:cs/>
                <w:lang w:bidi="bn-BD"/>
              </w:rPr>
              <w:t>11</w:t>
            </w:r>
            <w:r w:rsidRPr="001C653E">
              <w:rPr>
                <w:bCs/>
                <w:sz w:val="20"/>
                <w:szCs w:val="20"/>
                <w:lang w:val="en-US" w:bidi="bn-BD"/>
              </w:rPr>
              <w:t>A</w:t>
            </w:r>
          </w:p>
        </w:tc>
        <w:tc>
          <w:tcPr>
            <w:tcW w:w="9072" w:type="dxa"/>
            <w:gridSpan w:val="18"/>
            <w:tcBorders>
              <w:top w:val="single" w:sz="12" w:space="0" w:color="auto"/>
              <w:left w:val="single" w:sz="6" w:space="0" w:color="auto"/>
              <w:bottom w:val="single" w:sz="12" w:space="0" w:color="auto"/>
              <w:right w:val="single" w:sz="4" w:space="0" w:color="auto"/>
            </w:tcBorders>
          </w:tcPr>
          <w:p w:rsidR="00E1722C" w:rsidRPr="001C653E" w:rsidRDefault="00E1722C" w:rsidP="00E1722C">
            <w:pPr>
              <w:pStyle w:val="Footer"/>
              <w:tabs>
                <w:tab w:val="right" w:pos="4854"/>
              </w:tabs>
              <w:rPr>
                <w:bCs/>
                <w:sz w:val="20"/>
                <w:szCs w:val="20"/>
              </w:rPr>
            </w:pPr>
            <w:r w:rsidRPr="001C653E">
              <w:rPr>
                <w:bCs/>
                <w:sz w:val="20"/>
                <w:szCs w:val="20"/>
              </w:rPr>
              <w:t>AT LEAST ONE ‘1’ MARKED IN COLUMN A OF 1101 .........................................................................1</w:t>
            </w:r>
          </w:p>
          <w:p w:rsidR="00E1722C" w:rsidRPr="001C653E" w:rsidRDefault="00E1722C" w:rsidP="00E1722C">
            <w:pPr>
              <w:pStyle w:val="Footer"/>
              <w:tabs>
                <w:tab w:val="right" w:pos="4854"/>
              </w:tabs>
              <w:rPr>
                <w:bCs/>
                <w:sz w:val="20"/>
              </w:rPr>
            </w:pPr>
            <w:r w:rsidRPr="001C653E">
              <w:rPr>
                <w:bCs/>
                <w:sz w:val="20"/>
                <w:szCs w:val="20"/>
              </w:rPr>
              <w:t>ONLY ‘2’ MARKED  IN COLUMN A OF 1101  ........................................................................................2</w:t>
            </w:r>
          </w:p>
        </w:tc>
        <w:tc>
          <w:tcPr>
            <w:tcW w:w="1170" w:type="dxa"/>
            <w:gridSpan w:val="3"/>
            <w:tcBorders>
              <w:top w:val="single" w:sz="12" w:space="0" w:color="auto"/>
              <w:left w:val="single" w:sz="4" w:space="0" w:color="auto"/>
              <w:bottom w:val="single" w:sz="4" w:space="0" w:color="auto"/>
              <w:right w:val="single" w:sz="12" w:space="0" w:color="auto"/>
            </w:tcBorders>
          </w:tcPr>
          <w:p w:rsidR="00E1722C" w:rsidRPr="001C653E" w:rsidRDefault="00E1722C" w:rsidP="00E1722C">
            <w:pPr>
              <w:pStyle w:val="Footer"/>
              <w:rPr>
                <w:bCs/>
                <w:sz w:val="20"/>
                <w:szCs w:val="20"/>
              </w:rPr>
            </w:pPr>
          </w:p>
          <w:p w:rsidR="00E1722C" w:rsidRPr="001C653E" w:rsidRDefault="00E1722C" w:rsidP="00E1722C">
            <w:pPr>
              <w:pStyle w:val="Footer"/>
              <w:rPr>
                <w:bCs/>
                <w:sz w:val="20"/>
                <w:szCs w:val="20"/>
              </w:rPr>
            </w:pPr>
            <w:r w:rsidRPr="001C653E">
              <w:rPr>
                <w:bCs/>
                <w:sz w:val="20"/>
                <w:szCs w:val="20"/>
              </w:rPr>
              <w:sym w:font="Symbol" w:char="F0DE"/>
            </w:r>
            <w:r w:rsidRPr="001C653E">
              <w:rPr>
                <w:bCs/>
                <w:sz w:val="20"/>
                <w:szCs w:val="20"/>
              </w:rPr>
              <w:t xml:space="preserve"> </w:t>
            </w:r>
            <w:r w:rsidRPr="001C653E">
              <w:rPr>
                <w:bCs/>
                <w:sz w:val="20"/>
                <w:szCs w:val="20"/>
                <w:cs/>
                <w:lang w:bidi="bn-BD"/>
              </w:rPr>
              <w:t>1103</w:t>
            </w:r>
            <w:r w:rsidRPr="001C653E">
              <w:rPr>
                <w:bCs/>
                <w:sz w:val="20"/>
                <w:szCs w:val="20"/>
              </w:rPr>
              <w:t xml:space="preserve">    </w:t>
            </w:r>
          </w:p>
        </w:tc>
      </w:tr>
      <w:tr w:rsidR="00E1722C" w:rsidRPr="001C653E" w:rsidTr="006B5DE6">
        <w:trPr>
          <w:cantSplit/>
          <w:trHeight w:val="1547"/>
        </w:trPr>
        <w:tc>
          <w:tcPr>
            <w:tcW w:w="648" w:type="dxa"/>
            <w:gridSpan w:val="2"/>
            <w:vMerge w:val="restart"/>
            <w:tcBorders>
              <w:top w:val="single" w:sz="12" w:space="0" w:color="auto"/>
              <w:left w:val="single" w:sz="12" w:space="0" w:color="auto"/>
              <w:right w:val="single" w:sz="4" w:space="0" w:color="auto"/>
            </w:tcBorders>
          </w:tcPr>
          <w:p w:rsidR="00E1722C" w:rsidRPr="001C653E" w:rsidRDefault="00E1722C" w:rsidP="00E1722C">
            <w:pPr>
              <w:pStyle w:val="Footer"/>
              <w:rPr>
                <w:bCs/>
                <w:sz w:val="20"/>
                <w:szCs w:val="20"/>
              </w:rPr>
            </w:pPr>
            <w:r w:rsidRPr="001C653E">
              <w:rPr>
                <w:bCs/>
                <w:sz w:val="20"/>
                <w:szCs w:val="20"/>
              </w:rPr>
              <w:lastRenderedPageBreak/>
              <w:t>1102</w:t>
            </w:r>
          </w:p>
        </w:tc>
        <w:tc>
          <w:tcPr>
            <w:tcW w:w="5724" w:type="dxa"/>
            <w:gridSpan w:val="4"/>
            <w:vMerge w:val="restart"/>
            <w:tcBorders>
              <w:top w:val="single" w:sz="12" w:space="0" w:color="auto"/>
              <w:left w:val="single" w:sz="4" w:space="0" w:color="auto"/>
              <w:right w:val="single" w:sz="4" w:space="0" w:color="auto"/>
            </w:tcBorders>
          </w:tcPr>
          <w:p w:rsidR="00E1722C" w:rsidRPr="001C653E" w:rsidRDefault="00E1722C" w:rsidP="0000653A">
            <w:pPr>
              <w:pStyle w:val="Footer"/>
              <w:numPr>
                <w:ilvl w:val="0"/>
                <w:numId w:val="50"/>
              </w:numPr>
              <w:rPr>
                <w:rFonts w:cs="Vrinda"/>
                <w:bCs/>
                <w:sz w:val="20"/>
                <w:szCs w:val="25"/>
                <w:lang w:bidi="bn-BD"/>
              </w:rPr>
            </w:pPr>
            <w:r w:rsidRPr="001C653E">
              <w:rPr>
                <w:bCs/>
                <w:sz w:val="20"/>
                <w:szCs w:val="20"/>
              </w:rPr>
              <w:t>Who did this to you?</w:t>
            </w:r>
          </w:p>
          <w:p w:rsidR="00E1722C" w:rsidRPr="001C653E" w:rsidRDefault="00E1722C" w:rsidP="00E1722C">
            <w:pPr>
              <w:pStyle w:val="Footer"/>
              <w:ind w:left="360"/>
              <w:rPr>
                <w:rFonts w:cs="Vrinda"/>
                <w:bCs/>
                <w:sz w:val="20"/>
                <w:szCs w:val="25"/>
                <w:cs/>
                <w:lang w:bidi="bn-BD"/>
              </w:rPr>
            </w:pPr>
            <w:r w:rsidRPr="001C653E">
              <w:rPr>
                <w:rFonts w:ascii="SutonnyMJ" w:hAnsi="SutonnyMJ"/>
                <w:sz w:val="20"/>
                <w:szCs w:val="20"/>
              </w:rPr>
              <w:t>†K GiKg K‡iwQj?</w:t>
            </w:r>
          </w:p>
          <w:p w:rsidR="00E1722C" w:rsidRPr="001C653E" w:rsidRDefault="00E1722C" w:rsidP="00E1722C">
            <w:pPr>
              <w:rPr>
                <w:rFonts w:ascii="SutonnyMJ" w:hAnsi="SutonnyMJ" w:cs="Vrinda"/>
                <w:i/>
                <w:sz w:val="20"/>
                <w:szCs w:val="25"/>
                <w:cs/>
                <w:lang w:bidi="bn-BD"/>
              </w:rPr>
            </w:pPr>
            <w:r w:rsidRPr="001C653E">
              <w:rPr>
                <w:bCs/>
                <w:sz w:val="20"/>
                <w:szCs w:val="20"/>
              </w:rPr>
              <w:t>PROBE:</w:t>
            </w:r>
            <w:r w:rsidRPr="001C653E">
              <w:rPr>
                <w:rFonts w:cs="Vrinda" w:hint="cs"/>
                <w:bCs/>
                <w:sz w:val="20"/>
                <w:szCs w:val="25"/>
                <w:cs/>
                <w:lang w:bidi="bn-BD"/>
              </w:rPr>
              <w:t xml:space="preserve"> </w:t>
            </w:r>
            <w:r w:rsidRPr="001C653E">
              <w:rPr>
                <w:rFonts w:ascii="SutonnyMJ" w:hAnsi="SutonnyMJ"/>
                <w:i/>
                <w:sz w:val="20"/>
                <w:szCs w:val="20"/>
              </w:rPr>
              <w:t>†cÖve Kiæb:</w:t>
            </w:r>
            <w:r w:rsidRPr="001C653E">
              <w:rPr>
                <w:rFonts w:ascii="SutonnyMJ" w:hAnsi="SutonnyMJ" w:cs="Vrinda" w:hint="cs"/>
                <w:i/>
                <w:vanish/>
                <w:sz w:val="20"/>
                <w:szCs w:val="25"/>
                <w:cs/>
                <w:lang w:bidi="bn-BD"/>
              </w:rPr>
              <w:cr/>
              <w:t xml:space="preserve"> cbvi w`‡K Ggb? ....___________</w:t>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p>
          <w:p w:rsidR="00E1722C" w:rsidRPr="001C653E" w:rsidRDefault="00E1722C" w:rsidP="00E1722C">
            <w:pPr>
              <w:pStyle w:val="Footer"/>
              <w:rPr>
                <w:bCs/>
                <w:sz w:val="20"/>
                <w:szCs w:val="20"/>
              </w:rPr>
            </w:pPr>
            <w:r w:rsidRPr="001C653E">
              <w:rPr>
                <w:bCs/>
                <w:sz w:val="20"/>
                <w:szCs w:val="20"/>
              </w:rPr>
              <w:t>Anyone else? How about a relative?</w:t>
            </w:r>
          </w:p>
          <w:p w:rsidR="00E1722C" w:rsidRPr="001C653E" w:rsidRDefault="00E1722C" w:rsidP="00E1722C">
            <w:pPr>
              <w:pStyle w:val="Footer"/>
              <w:rPr>
                <w:bCs/>
                <w:sz w:val="20"/>
                <w:szCs w:val="20"/>
              </w:rPr>
            </w:pPr>
            <w:r w:rsidRPr="001C653E">
              <w:rPr>
                <w:bCs/>
                <w:sz w:val="20"/>
                <w:szCs w:val="20"/>
              </w:rPr>
              <w:t>How about someone at school or work?</w:t>
            </w:r>
          </w:p>
          <w:p w:rsidR="00E1722C" w:rsidRPr="001C653E" w:rsidRDefault="00E1722C" w:rsidP="00E1722C">
            <w:pPr>
              <w:pStyle w:val="Footer"/>
              <w:rPr>
                <w:rFonts w:cs="Vrinda"/>
                <w:bCs/>
                <w:sz w:val="20"/>
                <w:szCs w:val="25"/>
                <w:lang w:bidi="bn-BD"/>
              </w:rPr>
            </w:pPr>
            <w:r w:rsidRPr="001C653E">
              <w:rPr>
                <w:bCs/>
                <w:sz w:val="20"/>
                <w:szCs w:val="20"/>
              </w:rPr>
              <w:t>How about a friend or neighbour? A stranger or anyone else?</w:t>
            </w:r>
          </w:p>
          <w:p w:rsidR="00E1722C" w:rsidRPr="001C653E" w:rsidRDefault="00E1722C" w:rsidP="00E1722C">
            <w:pPr>
              <w:rPr>
                <w:rFonts w:ascii="SutonnyMJ" w:hAnsi="SutonnyMJ"/>
                <w:iCs/>
                <w:sz w:val="20"/>
                <w:szCs w:val="20"/>
              </w:rPr>
            </w:pPr>
            <w:r w:rsidRPr="001C653E">
              <w:rPr>
                <w:rFonts w:ascii="SutonnyMJ" w:hAnsi="SutonnyMJ"/>
                <w:iCs/>
                <w:sz w:val="20"/>
                <w:szCs w:val="20"/>
              </w:rPr>
              <w:t xml:space="preserve">Avcbvi AvZ¥xq-¯^Rb eÜz-evÜe cvov-cokx? Avcbvi ¯‹z‡ji †KD? </w:t>
            </w:r>
          </w:p>
          <w:p w:rsidR="00E1722C" w:rsidRPr="001C653E" w:rsidRDefault="00E1722C" w:rsidP="00E1722C">
            <w:pPr>
              <w:rPr>
                <w:rFonts w:ascii="SutonnyMJ" w:hAnsi="SutonnyMJ"/>
                <w:iCs/>
                <w:sz w:val="20"/>
                <w:szCs w:val="20"/>
              </w:rPr>
            </w:pPr>
            <w:r w:rsidRPr="001C653E">
              <w:rPr>
                <w:rFonts w:ascii="SutonnyMJ" w:hAnsi="SutonnyMJ"/>
                <w:iCs/>
                <w:sz w:val="20"/>
                <w:szCs w:val="20"/>
              </w:rPr>
              <w:t xml:space="preserve">wKsev †hLv‡b KvR K‡ib/Ki‡Zb †mLvbKvi †KD?  bvwK AcwiwPZ †KD? </w:t>
            </w:r>
          </w:p>
          <w:p w:rsidR="00E1722C" w:rsidRPr="001C653E" w:rsidRDefault="00E1722C" w:rsidP="00E1722C">
            <w:pPr>
              <w:pStyle w:val="Footer"/>
              <w:rPr>
                <w:rFonts w:cs="Vrinda"/>
                <w:bCs/>
                <w:sz w:val="20"/>
                <w:szCs w:val="25"/>
                <w:lang w:bidi="bn-BD"/>
              </w:rPr>
            </w:pPr>
          </w:p>
          <w:p w:rsidR="00E1722C" w:rsidRPr="001C653E" w:rsidRDefault="00E1722C" w:rsidP="00E1722C">
            <w:pPr>
              <w:pStyle w:val="Footer"/>
              <w:rPr>
                <w:bCs/>
                <w:sz w:val="20"/>
                <w:szCs w:val="20"/>
              </w:rPr>
            </w:pPr>
            <w:r w:rsidRPr="001C653E">
              <w:rPr>
                <w:bCs/>
                <w:sz w:val="20"/>
                <w:szCs w:val="20"/>
              </w:rPr>
              <w:t>DO NOT READ OUT THE LIST</w:t>
            </w:r>
          </w:p>
          <w:p w:rsidR="00E1722C" w:rsidRPr="001C653E" w:rsidRDefault="00E1722C" w:rsidP="00E1722C">
            <w:pPr>
              <w:pStyle w:val="Footer"/>
              <w:rPr>
                <w:bCs/>
                <w:sz w:val="20"/>
                <w:szCs w:val="20"/>
              </w:rPr>
            </w:pPr>
            <w:r w:rsidRPr="001C653E">
              <w:rPr>
                <w:rFonts w:ascii="SutonnyMJ" w:hAnsi="SutonnyMJ"/>
                <w:iCs/>
                <w:sz w:val="20"/>
                <w:szCs w:val="20"/>
              </w:rPr>
              <w:t>†KvW¸‡jv co‡eb bv</w:t>
            </w:r>
          </w:p>
          <w:p w:rsidR="00E1722C" w:rsidRPr="001C653E" w:rsidRDefault="00E1722C" w:rsidP="00E1722C">
            <w:pPr>
              <w:pStyle w:val="Footer"/>
              <w:rPr>
                <w:bCs/>
                <w:sz w:val="20"/>
                <w:szCs w:val="20"/>
              </w:rPr>
            </w:pPr>
            <w:r w:rsidRPr="001C653E">
              <w:rPr>
                <w:bCs/>
                <w:sz w:val="20"/>
                <w:szCs w:val="20"/>
              </w:rPr>
              <w:t>MARK  LETTER  FOR  ALL  MENTIONED</w:t>
            </w:r>
          </w:p>
        </w:tc>
        <w:tc>
          <w:tcPr>
            <w:tcW w:w="3348" w:type="dxa"/>
            <w:gridSpan w:val="14"/>
            <w:tcBorders>
              <w:top w:val="single" w:sz="12"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lang w:bidi="bn-BD"/>
              </w:rPr>
            </w:pPr>
          </w:p>
          <w:p w:rsidR="00E1722C" w:rsidRPr="001C653E" w:rsidRDefault="00E1722C" w:rsidP="00E1722C">
            <w:pPr>
              <w:pStyle w:val="Footer"/>
              <w:rPr>
                <w:rFonts w:cs="Vrinda"/>
                <w:bCs/>
                <w:sz w:val="20"/>
                <w:szCs w:val="25"/>
                <w:lang w:bidi="bn-BD"/>
              </w:rPr>
            </w:pPr>
          </w:p>
          <w:p w:rsidR="00E1722C" w:rsidRPr="001C653E" w:rsidRDefault="00E1722C" w:rsidP="00E1722C">
            <w:pPr>
              <w:pStyle w:val="Footer"/>
              <w:rPr>
                <w:rFonts w:cs="Vrinda"/>
                <w:bCs/>
                <w:sz w:val="20"/>
                <w:szCs w:val="25"/>
                <w:lang w:bidi="bn-BD"/>
              </w:rPr>
            </w:pPr>
          </w:p>
          <w:p w:rsidR="00E1722C" w:rsidRPr="001C653E" w:rsidRDefault="00E1722C" w:rsidP="00E1722C">
            <w:pPr>
              <w:pStyle w:val="Footer"/>
              <w:rPr>
                <w:bCs/>
                <w:sz w:val="20"/>
                <w:szCs w:val="20"/>
              </w:rPr>
            </w:pPr>
            <w:r w:rsidRPr="001C653E">
              <w:rPr>
                <w:bCs/>
                <w:sz w:val="20"/>
                <w:szCs w:val="20"/>
              </w:rPr>
              <w:t>b)</w:t>
            </w:r>
          </w:p>
          <w:p w:rsidR="00E1722C" w:rsidRPr="001C653E" w:rsidRDefault="00E1722C" w:rsidP="00E1722C">
            <w:pPr>
              <w:pStyle w:val="Footer"/>
              <w:rPr>
                <w:rFonts w:cs="Vrinda"/>
                <w:bCs/>
                <w:sz w:val="20"/>
                <w:szCs w:val="25"/>
                <w:lang w:bidi="bn-BD"/>
              </w:rPr>
            </w:pPr>
            <w:r w:rsidRPr="001C653E">
              <w:rPr>
                <w:bCs/>
                <w:sz w:val="20"/>
                <w:szCs w:val="20"/>
              </w:rPr>
              <w:t>INDICATE SEX FOR EACH PERSON MENTIONED</w:t>
            </w:r>
          </w:p>
          <w:p w:rsidR="00E1722C" w:rsidRPr="001C653E" w:rsidRDefault="00E1722C" w:rsidP="00E1722C">
            <w:pPr>
              <w:pStyle w:val="Footer"/>
              <w:rPr>
                <w:rFonts w:ascii="SutonnyMJ" w:hAnsi="SutonnyMJ" w:cs="Vrinda"/>
                <w:sz w:val="20"/>
                <w:szCs w:val="25"/>
                <w:lang w:bidi="bn-BD"/>
              </w:rPr>
            </w:pPr>
            <w:r w:rsidRPr="001C653E">
              <w:rPr>
                <w:rFonts w:ascii="SutonnyMJ" w:hAnsi="SutonnyMJ" w:cs="Arial"/>
                <w:sz w:val="20"/>
                <w:szCs w:val="20"/>
              </w:rPr>
              <w:t>E‡jøLK…Z</w:t>
            </w:r>
            <w:r w:rsidRPr="001C653E">
              <w:rPr>
                <w:rFonts w:ascii="SutonnyMJ" w:hAnsi="SutonnyMJ" w:cs="Vrinda" w:hint="cs"/>
                <w:sz w:val="20"/>
                <w:szCs w:val="25"/>
                <w:cs/>
                <w:lang w:bidi="bn-BD"/>
              </w:rPr>
              <w:t xml:space="preserve"> </w:t>
            </w:r>
            <w:r w:rsidRPr="001C653E">
              <w:rPr>
                <w:rFonts w:ascii="SutonnyMJ" w:hAnsi="SutonnyMJ" w:cs="Vrinda"/>
                <w:sz w:val="20"/>
                <w:szCs w:val="25"/>
                <w:lang w:bidi="bn-BD"/>
              </w:rPr>
              <w:t>e¨vw</w:t>
            </w:r>
            <w:r w:rsidRPr="001C653E">
              <w:rPr>
                <w:rFonts w:ascii="SutonnyMJ" w:hAnsi="SutonnyMJ" w:cs="Vrinda"/>
                <w:sz w:val="20"/>
                <w:szCs w:val="25"/>
                <w:lang w:val="en-US" w:bidi="bn-BD"/>
              </w:rPr>
              <w:t>³</w:t>
            </w:r>
            <w:r w:rsidRPr="001C653E">
              <w:rPr>
                <w:rFonts w:ascii="SutonnyMJ" w:hAnsi="SutonnyMJ" w:cs="Vrinda"/>
                <w:sz w:val="20"/>
                <w:szCs w:val="25"/>
                <w:cs/>
                <w:lang w:bidi="bn-BD"/>
              </w:rPr>
              <w:t xml:space="preserve"> </w:t>
            </w:r>
            <w:r w:rsidRPr="001C653E">
              <w:rPr>
                <w:rFonts w:ascii="SutonnyMJ" w:hAnsi="SutonnyMJ" w:cs="Vrinda"/>
                <w:sz w:val="20"/>
                <w:szCs w:val="25"/>
                <w:lang w:bidi="bn-BD"/>
              </w:rPr>
              <w:t>wK bvix  bv cyiæl?</w:t>
            </w:r>
          </w:p>
          <w:p w:rsidR="00E1722C" w:rsidRPr="001C653E" w:rsidRDefault="00E1722C" w:rsidP="00E1722C">
            <w:pPr>
              <w:pStyle w:val="Footer"/>
              <w:rPr>
                <w:rFonts w:cs="Vrinda"/>
                <w:bCs/>
                <w:sz w:val="20"/>
                <w:szCs w:val="25"/>
                <w:lang w:bidi="bn-BD"/>
              </w:rPr>
            </w:pPr>
            <w:r w:rsidRPr="001C653E">
              <w:rPr>
                <w:rFonts w:ascii="SutonnyMJ" w:hAnsi="SutonnyMJ" w:cs="Vrinda"/>
                <w:sz w:val="20"/>
                <w:szCs w:val="25"/>
                <w:lang w:bidi="bn-BD"/>
              </w:rPr>
              <w:t>(`y‡Uv‡ZB DËi Avm‡Z cv‡i)</w:t>
            </w:r>
          </w:p>
        </w:tc>
        <w:tc>
          <w:tcPr>
            <w:tcW w:w="1170" w:type="dxa"/>
            <w:gridSpan w:val="3"/>
            <w:vMerge w:val="restart"/>
            <w:tcBorders>
              <w:top w:val="single" w:sz="12" w:space="0" w:color="auto"/>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473"/>
        </w:trPr>
        <w:tc>
          <w:tcPr>
            <w:tcW w:w="648" w:type="dxa"/>
            <w:gridSpan w:val="2"/>
            <w:vMerge/>
            <w:tcBorders>
              <w:left w:val="single" w:sz="12" w:space="0" w:color="auto"/>
              <w:right w:val="single" w:sz="4" w:space="0" w:color="auto"/>
            </w:tcBorders>
          </w:tcPr>
          <w:p w:rsidR="00E1722C" w:rsidRPr="001C653E" w:rsidRDefault="00E1722C" w:rsidP="00E1722C">
            <w:pPr>
              <w:pStyle w:val="Footer"/>
              <w:rPr>
                <w:bCs/>
                <w:sz w:val="20"/>
                <w:szCs w:val="20"/>
              </w:rPr>
            </w:pPr>
          </w:p>
        </w:tc>
        <w:tc>
          <w:tcPr>
            <w:tcW w:w="5724" w:type="dxa"/>
            <w:gridSpan w:val="4"/>
            <w:vMerge/>
            <w:tcBorders>
              <w:top w:val="single" w:sz="12" w:space="0" w:color="auto"/>
              <w:left w:val="single" w:sz="4" w:space="0" w:color="auto"/>
              <w:bottom w:val="single" w:sz="4" w:space="0" w:color="auto"/>
              <w:right w:val="single" w:sz="4" w:space="0" w:color="auto"/>
            </w:tcBorders>
          </w:tcPr>
          <w:p w:rsidR="00E1722C" w:rsidRPr="001C653E" w:rsidRDefault="00E1722C" w:rsidP="0000653A">
            <w:pPr>
              <w:pStyle w:val="Footer"/>
              <w:numPr>
                <w:ilvl w:val="0"/>
                <w:numId w:val="50"/>
              </w:numPr>
              <w:rPr>
                <w:bCs/>
                <w:sz w:val="20"/>
                <w:szCs w:val="20"/>
              </w:rPr>
            </w:pPr>
          </w:p>
        </w:tc>
        <w:tc>
          <w:tcPr>
            <w:tcW w:w="1710" w:type="dxa"/>
            <w:gridSpan w:val="9"/>
            <w:tcBorders>
              <w:top w:val="single" w:sz="4" w:space="0" w:color="auto"/>
              <w:left w:val="single" w:sz="6" w:space="0" w:color="auto"/>
              <w:bottom w:val="single" w:sz="6" w:space="0" w:color="auto"/>
              <w:right w:val="single" w:sz="4" w:space="0" w:color="auto"/>
            </w:tcBorders>
          </w:tcPr>
          <w:p w:rsidR="00E1722C" w:rsidRPr="001C653E" w:rsidRDefault="00E1722C" w:rsidP="00E1722C">
            <w:pPr>
              <w:pStyle w:val="Footer"/>
              <w:rPr>
                <w:rFonts w:cs="Vrinda"/>
                <w:bCs/>
                <w:sz w:val="20"/>
                <w:szCs w:val="25"/>
                <w:lang w:bidi="bn-BD"/>
              </w:rPr>
            </w:pPr>
            <w:r w:rsidRPr="001C653E">
              <w:rPr>
                <w:bCs/>
                <w:sz w:val="20"/>
                <w:szCs w:val="20"/>
              </w:rPr>
              <w:t>MALE</w:t>
            </w:r>
          </w:p>
          <w:p w:rsidR="00E1722C" w:rsidRPr="001C653E" w:rsidRDefault="00E1722C" w:rsidP="00E1722C">
            <w:pPr>
              <w:pStyle w:val="Footer"/>
              <w:rPr>
                <w:bCs/>
                <w:sz w:val="20"/>
                <w:szCs w:val="20"/>
              </w:rPr>
            </w:pPr>
            <w:r w:rsidRPr="001C653E">
              <w:rPr>
                <w:bCs/>
                <w:sz w:val="20"/>
                <w:szCs w:val="20"/>
              </w:rPr>
              <w:t>(</w:t>
            </w:r>
            <w:r w:rsidRPr="001C653E">
              <w:rPr>
                <w:rFonts w:ascii="SutonnyMJ" w:hAnsi="SutonnyMJ" w:cs="Arial"/>
                <w:sz w:val="20"/>
                <w:szCs w:val="20"/>
                <w:lang w:bidi="bn-BD"/>
              </w:rPr>
              <w:t>cyiæl</w:t>
            </w:r>
            <w:r w:rsidRPr="001C653E">
              <w:rPr>
                <w:bCs/>
                <w:sz w:val="20"/>
                <w:szCs w:val="20"/>
              </w:rPr>
              <w:t xml:space="preserve"> )</w:t>
            </w:r>
          </w:p>
        </w:tc>
        <w:tc>
          <w:tcPr>
            <w:tcW w:w="1638" w:type="dxa"/>
            <w:gridSpan w:val="5"/>
            <w:tcBorders>
              <w:top w:val="single" w:sz="4" w:space="0" w:color="auto"/>
              <w:left w:val="single" w:sz="4" w:space="0" w:color="auto"/>
              <w:bottom w:val="single" w:sz="6" w:space="0" w:color="auto"/>
              <w:right w:val="single" w:sz="4" w:space="0" w:color="auto"/>
            </w:tcBorders>
          </w:tcPr>
          <w:p w:rsidR="00E1722C" w:rsidRPr="001C653E" w:rsidRDefault="00E1722C" w:rsidP="00E1722C">
            <w:pPr>
              <w:pStyle w:val="Footer"/>
              <w:ind w:left="21"/>
              <w:rPr>
                <w:rFonts w:cs="Vrinda"/>
                <w:bCs/>
                <w:sz w:val="20"/>
                <w:szCs w:val="25"/>
                <w:lang w:bidi="bn-BD"/>
              </w:rPr>
            </w:pPr>
            <w:r w:rsidRPr="001C653E">
              <w:rPr>
                <w:bCs/>
                <w:sz w:val="20"/>
                <w:szCs w:val="20"/>
              </w:rPr>
              <w:t>FEMALE</w:t>
            </w:r>
          </w:p>
          <w:p w:rsidR="00E1722C" w:rsidRPr="001C653E" w:rsidRDefault="00E1722C" w:rsidP="00E1722C">
            <w:pPr>
              <w:pStyle w:val="Footer"/>
              <w:ind w:left="21"/>
              <w:rPr>
                <w:bCs/>
                <w:sz w:val="20"/>
                <w:szCs w:val="20"/>
              </w:rPr>
            </w:pPr>
            <w:r w:rsidRPr="001C653E">
              <w:rPr>
                <w:bCs/>
                <w:sz w:val="20"/>
                <w:szCs w:val="20"/>
              </w:rPr>
              <w:t>(</w:t>
            </w:r>
            <w:r w:rsidRPr="001C653E">
              <w:rPr>
                <w:rFonts w:ascii="SutonnyMJ" w:hAnsi="SutonnyMJ" w:cs="Arial"/>
                <w:sz w:val="20"/>
                <w:szCs w:val="20"/>
              </w:rPr>
              <w:t>bvix</w:t>
            </w:r>
            <w:r w:rsidRPr="001C653E">
              <w:rPr>
                <w:bCs/>
                <w:sz w:val="20"/>
                <w:szCs w:val="20"/>
              </w:rPr>
              <w:t xml:space="preserve">)         </w:t>
            </w:r>
          </w:p>
        </w:tc>
        <w:tc>
          <w:tcPr>
            <w:tcW w:w="1170" w:type="dxa"/>
            <w:gridSpan w:val="3"/>
            <w:vMerge/>
            <w:tcBorders>
              <w:left w:val="single" w:sz="4" w:space="0" w:color="auto"/>
              <w:bottom w:val="single" w:sz="6"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218"/>
        </w:trPr>
        <w:tc>
          <w:tcPr>
            <w:tcW w:w="648" w:type="dxa"/>
            <w:gridSpan w:val="2"/>
            <w:vMerge/>
            <w:tcBorders>
              <w:left w:val="single" w:sz="12" w:space="0" w:color="auto"/>
              <w:right w:val="single" w:sz="4" w:space="0" w:color="auto"/>
            </w:tcBorders>
          </w:tcPr>
          <w:p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PARENT (</w:t>
            </w:r>
            <w:r w:rsidRPr="001C653E">
              <w:rPr>
                <w:rFonts w:ascii="SutonnyMJ" w:hAnsi="SutonnyMJ"/>
                <w:sz w:val="20"/>
                <w:szCs w:val="20"/>
              </w:rPr>
              <w:t xml:space="preserve"> evev-gv</w:t>
            </w:r>
            <w:r w:rsidRPr="001C653E">
              <w:rPr>
                <w:bCs/>
                <w:sz w:val="20"/>
                <w:szCs w:val="20"/>
              </w:rPr>
              <w:t>)</w:t>
            </w:r>
            <w:r w:rsidRPr="001C653E">
              <w:rPr>
                <w:bCs/>
                <w:sz w:val="20"/>
                <w:szCs w:val="20"/>
              </w:rPr>
              <w:tab/>
              <w:t>A</w:t>
            </w:r>
          </w:p>
        </w:tc>
        <w:tc>
          <w:tcPr>
            <w:tcW w:w="1710" w:type="dxa"/>
            <w:gridSpan w:val="9"/>
            <w:tcBorders>
              <w:top w:val="single" w:sz="6" w:space="0" w:color="auto"/>
              <w:left w:val="single" w:sz="6" w:space="0" w:color="auto"/>
              <w:bottom w:val="single" w:sz="4" w:space="0" w:color="auto"/>
              <w:right w:val="single" w:sz="4" w:space="0" w:color="auto"/>
            </w:tcBorders>
          </w:tcPr>
          <w:p w:rsidR="00E1722C" w:rsidRPr="001C653E" w:rsidRDefault="00E1722C" w:rsidP="00E1722C">
            <w:pPr>
              <w:pStyle w:val="Footer"/>
              <w:jc w:val="center"/>
              <w:rPr>
                <w:rFonts w:cs="Vrinda"/>
                <w:bCs/>
                <w:sz w:val="20"/>
                <w:szCs w:val="25"/>
                <w:lang w:bidi="bn-BD"/>
              </w:rPr>
            </w:pPr>
            <w:r w:rsidRPr="001C653E">
              <w:rPr>
                <w:bCs/>
                <w:sz w:val="20"/>
                <w:szCs w:val="20"/>
              </w:rPr>
              <w:t>1</w:t>
            </w:r>
          </w:p>
        </w:tc>
        <w:tc>
          <w:tcPr>
            <w:tcW w:w="1638" w:type="dxa"/>
            <w:gridSpan w:val="5"/>
            <w:tcBorders>
              <w:top w:val="single" w:sz="6" w:space="0" w:color="auto"/>
              <w:bottom w:val="single" w:sz="4" w:space="0" w:color="auto"/>
              <w:right w:val="single" w:sz="4" w:space="0" w:color="auto"/>
            </w:tcBorders>
          </w:tcPr>
          <w:p w:rsidR="00E1722C" w:rsidRPr="001C653E" w:rsidRDefault="00E1722C" w:rsidP="00E1722C">
            <w:pPr>
              <w:pStyle w:val="Footer"/>
              <w:jc w:val="center"/>
              <w:rPr>
                <w:rFonts w:cs="Vrinda"/>
                <w:bCs/>
                <w:sz w:val="20"/>
                <w:szCs w:val="25"/>
                <w:cs/>
                <w:lang w:bidi="bn-BD"/>
              </w:rPr>
            </w:pPr>
            <w:r w:rsidRPr="001C653E">
              <w:rPr>
                <w:bCs/>
                <w:sz w:val="20"/>
                <w:szCs w:val="20"/>
              </w:rPr>
              <w:t>2</w:t>
            </w:r>
          </w:p>
        </w:tc>
        <w:tc>
          <w:tcPr>
            <w:tcW w:w="1170" w:type="dxa"/>
            <w:gridSpan w:val="3"/>
            <w:vMerge w:val="restart"/>
            <w:tcBorders>
              <w:top w:val="single" w:sz="6" w:space="0" w:color="auto"/>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cantSplit/>
          <w:trHeight w:val="182"/>
        </w:trPr>
        <w:tc>
          <w:tcPr>
            <w:tcW w:w="648" w:type="dxa"/>
            <w:gridSpan w:val="2"/>
            <w:vMerge/>
            <w:tcBorders>
              <w:left w:val="single" w:sz="12" w:space="0" w:color="auto"/>
              <w:right w:val="single" w:sz="4" w:space="0" w:color="auto"/>
            </w:tcBorders>
          </w:tcPr>
          <w:p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PARENT-IN-LAW (</w:t>
            </w:r>
            <w:r w:rsidRPr="001C653E">
              <w:rPr>
                <w:rFonts w:ascii="SutonnyMJ" w:hAnsi="SutonnyMJ"/>
                <w:sz w:val="20"/>
                <w:szCs w:val="20"/>
              </w:rPr>
              <w:t>k¦ïi kvïwo</w:t>
            </w:r>
            <w:r w:rsidRPr="001C653E">
              <w:rPr>
                <w:bCs/>
                <w:sz w:val="20"/>
                <w:szCs w:val="20"/>
              </w:rPr>
              <w:t>)</w:t>
            </w:r>
            <w:r w:rsidRPr="001C653E">
              <w:rPr>
                <w:bCs/>
                <w:sz w:val="20"/>
                <w:szCs w:val="20"/>
              </w:rPr>
              <w:tab/>
              <w:t>B</w:t>
            </w:r>
          </w:p>
        </w:tc>
        <w:tc>
          <w:tcPr>
            <w:tcW w:w="1710"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1</w:t>
            </w:r>
          </w:p>
        </w:tc>
        <w:tc>
          <w:tcPr>
            <w:tcW w:w="1638" w:type="dxa"/>
            <w:gridSpan w:val="5"/>
            <w:tcBorders>
              <w:top w:val="single" w:sz="4"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2</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cantSplit/>
          <w:trHeight w:val="268"/>
        </w:trPr>
        <w:tc>
          <w:tcPr>
            <w:tcW w:w="648" w:type="dxa"/>
            <w:gridSpan w:val="2"/>
            <w:vMerge/>
            <w:tcBorders>
              <w:left w:val="single" w:sz="12" w:space="0" w:color="auto"/>
              <w:right w:val="single" w:sz="4" w:space="0" w:color="auto"/>
            </w:tcBorders>
          </w:tcPr>
          <w:p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SIBLING (BROTHER OR SISTER)</w:t>
            </w:r>
            <w:r w:rsidRPr="001C653E">
              <w:rPr>
                <w:bCs/>
              </w:rPr>
              <w:t xml:space="preserve"> (</w:t>
            </w:r>
            <w:r w:rsidRPr="001C653E">
              <w:rPr>
                <w:rFonts w:ascii="SutonnyMJ" w:hAnsi="SutonnyMJ"/>
                <w:sz w:val="20"/>
                <w:szCs w:val="20"/>
              </w:rPr>
              <w:t>fvB-‡evb</w:t>
            </w:r>
            <w:r w:rsidRPr="001C653E">
              <w:rPr>
                <w:bCs/>
              </w:rPr>
              <w:t>)</w:t>
            </w:r>
            <w:r w:rsidRPr="001C653E">
              <w:rPr>
                <w:bCs/>
                <w:sz w:val="20"/>
                <w:szCs w:val="20"/>
              </w:rPr>
              <w:tab/>
              <w:t>C</w:t>
            </w:r>
          </w:p>
        </w:tc>
        <w:tc>
          <w:tcPr>
            <w:tcW w:w="1710"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1</w:t>
            </w:r>
          </w:p>
        </w:tc>
        <w:tc>
          <w:tcPr>
            <w:tcW w:w="1638" w:type="dxa"/>
            <w:gridSpan w:val="5"/>
            <w:tcBorders>
              <w:top w:val="single" w:sz="4"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2</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cantSplit/>
          <w:trHeight w:val="247"/>
        </w:trPr>
        <w:tc>
          <w:tcPr>
            <w:tcW w:w="648" w:type="dxa"/>
            <w:gridSpan w:val="2"/>
            <w:vMerge/>
            <w:tcBorders>
              <w:left w:val="single" w:sz="12" w:space="0" w:color="auto"/>
              <w:right w:val="single" w:sz="4" w:space="0" w:color="auto"/>
            </w:tcBorders>
          </w:tcPr>
          <w:p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OTHER FAMILY MEMBER (</w:t>
            </w:r>
            <w:r w:rsidRPr="001C653E">
              <w:rPr>
                <w:rFonts w:ascii="SutonnyMJ" w:hAnsi="SutonnyMJ"/>
                <w:sz w:val="20"/>
                <w:szCs w:val="20"/>
              </w:rPr>
              <w:t>cwiev‡ii Ab¨</w:t>
            </w:r>
            <w:r w:rsidRPr="001C653E">
              <w:rPr>
                <w:rFonts w:ascii="SutonnyMJ" w:hAnsi="SutonnyMJ" w:cs="SutonnyMJ"/>
                <w:sz w:val="20"/>
                <w:szCs w:val="20"/>
              </w:rPr>
              <w:t xml:space="preserve"> m`m¨</w:t>
            </w:r>
            <w:r w:rsidRPr="001C653E">
              <w:rPr>
                <w:bCs/>
                <w:sz w:val="20"/>
                <w:szCs w:val="20"/>
              </w:rPr>
              <w:t>)</w:t>
            </w:r>
            <w:r w:rsidRPr="001C653E">
              <w:rPr>
                <w:bCs/>
                <w:sz w:val="20"/>
                <w:szCs w:val="20"/>
              </w:rPr>
              <w:tab/>
              <w:t>D</w:t>
            </w:r>
          </w:p>
        </w:tc>
        <w:tc>
          <w:tcPr>
            <w:tcW w:w="1710"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1</w:t>
            </w:r>
          </w:p>
        </w:tc>
        <w:tc>
          <w:tcPr>
            <w:tcW w:w="1638" w:type="dxa"/>
            <w:gridSpan w:val="5"/>
            <w:tcBorders>
              <w:top w:val="single" w:sz="4"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2</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cantSplit/>
          <w:trHeight w:val="247"/>
        </w:trPr>
        <w:tc>
          <w:tcPr>
            <w:tcW w:w="648" w:type="dxa"/>
            <w:gridSpan w:val="2"/>
            <w:vMerge/>
            <w:tcBorders>
              <w:left w:val="single" w:sz="12" w:space="0" w:color="auto"/>
              <w:right w:val="single" w:sz="4" w:space="0" w:color="auto"/>
            </w:tcBorders>
          </w:tcPr>
          <w:p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COUSIN (</w:t>
            </w:r>
            <w:r w:rsidRPr="001C653E">
              <w:rPr>
                <w:rFonts w:ascii="SutonnyMJ" w:hAnsi="SutonnyMJ" w:cs="SutonnyMJ"/>
                <w:bCs/>
                <w:sz w:val="20"/>
                <w:szCs w:val="20"/>
              </w:rPr>
              <w:t>PvPv‡Zv, gvgv‡Zv, dzdv‡Zv, Lvjv‡Zv fvB</w:t>
            </w:r>
            <w:r w:rsidRPr="001C653E">
              <w:rPr>
                <w:bCs/>
                <w:sz w:val="20"/>
                <w:szCs w:val="20"/>
              </w:rPr>
              <w:t>)                E</w:t>
            </w:r>
          </w:p>
        </w:tc>
        <w:tc>
          <w:tcPr>
            <w:tcW w:w="1710"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1</w:t>
            </w:r>
          </w:p>
        </w:tc>
        <w:tc>
          <w:tcPr>
            <w:tcW w:w="1638" w:type="dxa"/>
            <w:gridSpan w:val="5"/>
            <w:tcBorders>
              <w:top w:val="single" w:sz="4"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2</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cantSplit/>
          <w:trHeight w:val="247"/>
        </w:trPr>
        <w:tc>
          <w:tcPr>
            <w:tcW w:w="648" w:type="dxa"/>
            <w:gridSpan w:val="2"/>
            <w:vMerge/>
            <w:tcBorders>
              <w:left w:val="single" w:sz="12" w:space="0" w:color="auto"/>
              <w:right w:val="single" w:sz="4" w:space="0" w:color="auto"/>
            </w:tcBorders>
          </w:tcPr>
          <w:p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OTHER RELATIVE (</w:t>
            </w:r>
            <w:r w:rsidRPr="001C653E">
              <w:rPr>
                <w:rFonts w:ascii="SutonnyMJ" w:hAnsi="SutonnyMJ" w:cs="SutonnyMJ"/>
                <w:bCs/>
                <w:sz w:val="20"/>
                <w:szCs w:val="20"/>
              </w:rPr>
              <w:t>Ab¨ AvZ¥xq</w:t>
            </w:r>
            <w:r w:rsidRPr="001C653E">
              <w:rPr>
                <w:bCs/>
                <w:sz w:val="20"/>
                <w:szCs w:val="20"/>
              </w:rPr>
              <w:t>)                                 F</w:t>
            </w:r>
          </w:p>
        </w:tc>
        <w:tc>
          <w:tcPr>
            <w:tcW w:w="1710"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1</w:t>
            </w:r>
          </w:p>
        </w:tc>
        <w:tc>
          <w:tcPr>
            <w:tcW w:w="1638" w:type="dxa"/>
            <w:gridSpan w:val="5"/>
            <w:tcBorders>
              <w:top w:val="single" w:sz="4"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2</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cantSplit/>
          <w:trHeight w:val="247"/>
        </w:trPr>
        <w:tc>
          <w:tcPr>
            <w:tcW w:w="648" w:type="dxa"/>
            <w:gridSpan w:val="2"/>
            <w:vMerge/>
            <w:tcBorders>
              <w:left w:val="single" w:sz="12" w:space="0" w:color="auto"/>
              <w:right w:val="single" w:sz="4" w:space="0" w:color="auto"/>
            </w:tcBorders>
          </w:tcPr>
          <w:p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FAMILY MALE FREIND</w:t>
            </w:r>
            <w:r w:rsidRPr="001C653E">
              <w:rPr>
                <w:rFonts w:ascii="SutonnyMJ" w:hAnsi="SutonnyMJ" w:cs="SutonnyMJ"/>
                <w:bCs/>
                <w:sz w:val="20"/>
                <w:szCs w:val="20"/>
              </w:rPr>
              <w:t xml:space="preserve"> (cwiev‡ii cyiæl eÜz)             </w:t>
            </w:r>
            <w:r w:rsidRPr="001C653E">
              <w:rPr>
                <w:bCs/>
                <w:sz w:val="20"/>
                <w:szCs w:val="20"/>
              </w:rPr>
              <w:t>G</w:t>
            </w:r>
          </w:p>
        </w:tc>
        <w:tc>
          <w:tcPr>
            <w:tcW w:w="1710"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1</w:t>
            </w:r>
          </w:p>
        </w:tc>
        <w:tc>
          <w:tcPr>
            <w:tcW w:w="1638" w:type="dxa"/>
            <w:gridSpan w:val="5"/>
            <w:tcBorders>
              <w:top w:val="single" w:sz="4"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2</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cantSplit/>
          <w:trHeight w:val="247"/>
        </w:trPr>
        <w:tc>
          <w:tcPr>
            <w:tcW w:w="648" w:type="dxa"/>
            <w:gridSpan w:val="2"/>
            <w:vMerge/>
            <w:tcBorders>
              <w:left w:val="single" w:sz="12" w:space="0" w:color="auto"/>
              <w:right w:val="single" w:sz="4" w:space="0" w:color="auto"/>
            </w:tcBorders>
          </w:tcPr>
          <w:p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NEIGHBOUR (</w:t>
            </w:r>
            <w:r w:rsidRPr="001C653E">
              <w:rPr>
                <w:rFonts w:ascii="SutonnyMJ" w:hAnsi="SutonnyMJ" w:cs="SutonnyMJ"/>
                <w:bCs/>
                <w:sz w:val="20"/>
                <w:szCs w:val="20"/>
              </w:rPr>
              <w:t>cÖwZ‡ekx</w:t>
            </w:r>
            <w:r w:rsidRPr="001C653E">
              <w:rPr>
                <w:bCs/>
                <w:sz w:val="20"/>
                <w:szCs w:val="20"/>
              </w:rPr>
              <w:t>)                                               H</w:t>
            </w:r>
          </w:p>
        </w:tc>
        <w:tc>
          <w:tcPr>
            <w:tcW w:w="1710"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1</w:t>
            </w:r>
          </w:p>
        </w:tc>
        <w:tc>
          <w:tcPr>
            <w:tcW w:w="1638" w:type="dxa"/>
            <w:gridSpan w:val="5"/>
            <w:tcBorders>
              <w:top w:val="single" w:sz="4"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2</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cantSplit/>
          <w:trHeight w:val="225"/>
        </w:trPr>
        <w:tc>
          <w:tcPr>
            <w:tcW w:w="648" w:type="dxa"/>
            <w:gridSpan w:val="2"/>
            <w:vMerge/>
            <w:tcBorders>
              <w:left w:val="single" w:sz="12" w:space="0" w:color="auto"/>
              <w:right w:val="single" w:sz="4" w:space="0" w:color="auto"/>
            </w:tcBorders>
          </w:tcPr>
          <w:p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SOMEONE AT WORK(</w:t>
            </w:r>
            <w:r w:rsidRPr="001C653E">
              <w:rPr>
                <w:rFonts w:ascii="SutonnyMJ" w:hAnsi="SutonnyMJ"/>
                <w:sz w:val="20"/>
                <w:szCs w:val="20"/>
              </w:rPr>
              <w:t xml:space="preserve"> Kg©‡¶‡Î ‡KD</w:t>
            </w:r>
            <w:r w:rsidRPr="001C653E">
              <w:rPr>
                <w:bCs/>
                <w:sz w:val="20"/>
                <w:szCs w:val="20"/>
              </w:rPr>
              <w:t>)</w:t>
            </w:r>
            <w:r w:rsidRPr="001C653E">
              <w:rPr>
                <w:bCs/>
                <w:sz w:val="20"/>
                <w:szCs w:val="20"/>
              </w:rPr>
              <w:tab/>
              <w:t>I</w:t>
            </w:r>
          </w:p>
        </w:tc>
        <w:tc>
          <w:tcPr>
            <w:tcW w:w="1710"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1</w:t>
            </w:r>
          </w:p>
        </w:tc>
        <w:tc>
          <w:tcPr>
            <w:tcW w:w="1638" w:type="dxa"/>
            <w:gridSpan w:val="5"/>
            <w:tcBorders>
              <w:top w:val="single" w:sz="4"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2</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cantSplit/>
          <w:trHeight w:val="258"/>
        </w:trPr>
        <w:tc>
          <w:tcPr>
            <w:tcW w:w="648" w:type="dxa"/>
            <w:gridSpan w:val="2"/>
            <w:vMerge/>
            <w:tcBorders>
              <w:left w:val="single" w:sz="12" w:space="0" w:color="auto"/>
              <w:right w:val="single" w:sz="4" w:space="0" w:color="auto"/>
            </w:tcBorders>
          </w:tcPr>
          <w:p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FRIEND/ACQUAINTANCE(</w:t>
            </w:r>
            <w:r w:rsidRPr="001C653E">
              <w:rPr>
                <w:rFonts w:ascii="SutonnyMJ" w:hAnsi="SutonnyMJ"/>
                <w:sz w:val="20"/>
                <w:szCs w:val="20"/>
              </w:rPr>
              <w:t>eÜz/evÜex</w:t>
            </w:r>
            <w:r w:rsidRPr="001C653E">
              <w:rPr>
                <w:bCs/>
                <w:sz w:val="20"/>
                <w:szCs w:val="20"/>
              </w:rPr>
              <w:t xml:space="preserve">) </w:t>
            </w:r>
            <w:r w:rsidRPr="001C653E">
              <w:rPr>
                <w:bCs/>
                <w:sz w:val="20"/>
                <w:szCs w:val="20"/>
              </w:rPr>
              <w:tab/>
              <w:t>J</w:t>
            </w:r>
          </w:p>
        </w:tc>
        <w:tc>
          <w:tcPr>
            <w:tcW w:w="1710"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1</w:t>
            </w:r>
          </w:p>
        </w:tc>
        <w:tc>
          <w:tcPr>
            <w:tcW w:w="1638" w:type="dxa"/>
            <w:gridSpan w:val="5"/>
            <w:tcBorders>
              <w:top w:val="single" w:sz="4"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2</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cantSplit/>
          <w:trHeight w:val="247"/>
        </w:trPr>
        <w:tc>
          <w:tcPr>
            <w:tcW w:w="648" w:type="dxa"/>
            <w:gridSpan w:val="2"/>
            <w:vMerge/>
            <w:tcBorders>
              <w:left w:val="single" w:sz="12" w:space="0" w:color="auto"/>
              <w:right w:val="single" w:sz="4" w:space="0" w:color="auto"/>
            </w:tcBorders>
          </w:tcPr>
          <w:p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RECENT ACQUAINTANC</w:t>
            </w:r>
            <w:r w:rsidRPr="001C653E">
              <w:rPr>
                <w:rFonts w:ascii="SutonnyMJ" w:hAnsi="SutonnyMJ" w:hint="cs"/>
                <w:sz w:val="20"/>
                <w:szCs w:val="20"/>
                <w:cs/>
                <w:lang w:bidi="bn-BD"/>
              </w:rPr>
              <w:t>(</w:t>
            </w:r>
            <w:r w:rsidRPr="001C653E">
              <w:rPr>
                <w:rFonts w:ascii="SutonnyMJ" w:hAnsi="SutonnyMJ"/>
                <w:sz w:val="20"/>
                <w:szCs w:val="20"/>
              </w:rPr>
              <w:t>Aí cwiwPZ †KD</w:t>
            </w:r>
            <w:r w:rsidRPr="001C653E">
              <w:rPr>
                <w:rFonts w:ascii="SutonnyMJ" w:hAnsi="SutonnyMJ" w:hint="cs"/>
                <w:sz w:val="20"/>
                <w:szCs w:val="20"/>
                <w:cs/>
                <w:lang w:bidi="bn-BD"/>
              </w:rPr>
              <w:t>)</w:t>
            </w:r>
            <w:r w:rsidRPr="001C653E">
              <w:rPr>
                <w:bCs/>
                <w:sz w:val="20"/>
                <w:szCs w:val="20"/>
              </w:rPr>
              <w:tab/>
              <w:t>K</w:t>
            </w:r>
          </w:p>
        </w:tc>
        <w:tc>
          <w:tcPr>
            <w:tcW w:w="1710"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1</w:t>
            </w:r>
          </w:p>
        </w:tc>
        <w:tc>
          <w:tcPr>
            <w:tcW w:w="1638" w:type="dxa"/>
            <w:gridSpan w:val="5"/>
            <w:tcBorders>
              <w:top w:val="single" w:sz="4"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2</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cantSplit/>
          <w:trHeight w:val="215"/>
        </w:trPr>
        <w:tc>
          <w:tcPr>
            <w:tcW w:w="648" w:type="dxa"/>
            <w:gridSpan w:val="2"/>
            <w:vMerge/>
            <w:tcBorders>
              <w:left w:val="single" w:sz="12" w:space="0" w:color="auto"/>
              <w:right w:val="single" w:sz="4" w:space="0" w:color="auto"/>
            </w:tcBorders>
          </w:tcPr>
          <w:p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COMPLETE STRANGER</w:t>
            </w:r>
            <w:r w:rsidRPr="001C653E">
              <w:rPr>
                <w:sz w:val="20"/>
                <w:szCs w:val="20"/>
              </w:rPr>
              <w:t>(</w:t>
            </w:r>
            <w:r w:rsidRPr="001C653E">
              <w:rPr>
                <w:rFonts w:ascii="SutonnyMJ" w:hAnsi="SutonnyMJ"/>
                <w:sz w:val="20"/>
                <w:szCs w:val="20"/>
              </w:rPr>
              <w:t>AcwiwPZ e¨w³</w:t>
            </w:r>
            <w:r w:rsidRPr="001C653E">
              <w:rPr>
                <w:sz w:val="20"/>
                <w:szCs w:val="20"/>
              </w:rPr>
              <w:t>)</w:t>
            </w:r>
            <w:r w:rsidRPr="001C653E">
              <w:rPr>
                <w:bCs/>
                <w:sz w:val="20"/>
                <w:szCs w:val="20"/>
              </w:rPr>
              <w:tab/>
              <w:t>L</w:t>
            </w:r>
          </w:p>
        </w:tc>
        <w:tc>
          <w:tcPr>
            <w:tcW w:w="1710"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1</w:t>
            </w:r>
          </w:p>
        </w:tc>
        <w:tc>
          <w:tcPr>
            <w:tcW w:w="1638" w:type="dxa"/>
            <w:gridSpan w:val="5"/>
            <w:tcBorders>
              <w:top w:val="single" w:sz="4"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2</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cantSplit/>
          <w:trHeight w:val="215"/>
        </w:trPr>
        <w:tc>
          <w:tcPr>
            <w:tcW w:w="648" w:type="dxa"/>
            <w:gridSpan w:val="2"/>
            <w:vMerge/>
            <w:tcBorders>
              <w:left w:val="single" w:sz="12" w:space="0" w:color="auto"/>
              <w:right w:val="single" w:sz="4" w:space="0" w:color="auto"/>
            </w:tcBorders>
          </w:tcPr>
          <w:p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 xml:space="preserve">TEACHER </w:t>
            </w:r>
            <w:r w:rsidRPr="001C653E">
              <w:rPr>
                <w:sz w:val="20"/>
                <w:szCs w:val="20"/>
              </w:rPr>
              <w:t>(</w:t>
            </w:r>
            <w:r w:rsidRPr="001C653E">
              <w:rPr>
                <w:rFonts w:ascii="SutonnyMJ" w:hAnsi="SutonnyMJ"/>
                <w:sz w:val="20"/>
                <w:szCs w:val="20"/>
              </w:rPr>
              <w:t>wk¶K</w:t>
            </w:r>
            <w:r w:rsidRPr="001C653E">
              <w:rPr>
                <w:sz w:val="20"/>
                <w:szCs w:val="20"/>
              </w:rPr>
              <w:t>)</w:t>
            </w:r>
            <w:r w:rsidRPr="001C653E">
              <w:rPr>
                <w:bCs/>
                <w:sz w:val="20"/>
                <w:szCs w:val="20"/>
              </w:rPr>
              <w:tab/>
              <w:t>M</w:t>
            </w:r>
          </w:p>
        </w:tc>
        <w:tc>
          <w:tcPr>
            <w:tcW w:w="1710"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1</w:t>
            </w:r>
          </w:p>
        </w:tc>
        <w:tc>
          <w:tcPr>
            <w:tcW w:w="1638" w:type="dxa"/>
            <w:gridSpan w:val="5"/>
            <w:tcBorders>
              <w:top w:val="single" w:sz="4"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2</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cantSplit/>
          <w:trHeight w:val="226"/>
        </w:trPr>
        <w:tc>
          <w:tcPr>
            <w:tcW w:w="648" w:type="dxa"/>
            <w:gridSpan w:val="2"/>
            <w:vMerge/>
            <w:tcBorders>
              <w:left w:val="single" w:sz="12" w:space="0" w:color="auto"/>
              <w:right w:val="single" w:sz="4" w:space="0" w:color="auto"/>
            </w:tcBorders>
          </w:tcPr>
          <w:p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DOCTOR/HEALTH STAFF</w:t>
            </w:r>
            <w:r w:rsidRPr="001C653E">
              <w:rPr>
                <w:sz w:val="20"/>
                <w:szCs w:val="20"/>
              </w:rPr>
              <w:t>(</w:t>
            </w:r>
            <w:r w:rsidRPr="001C653E">
              <w:rPr>
                <w:rFonts w:ascii="SutonnyMJ" w:hAnsi="SutonnyMJ"/>
                <w:sz w:val="20"/>
                <w:szCs w:val="20"/>
              </w:rPr>
              <w:t>Wv³vi/¯^v¯’¨ Kg©x</w:t>
            </w:r>
            <w:r w:rsidRPr="001C653E">
              <w:rPr>
                <w:sz w:val="20"/>
                <w:szCs w:val="20"/>
              </w:rPr>
              <w:t>)</w:t>
            </w:r>
            <w:r w:rsidRPr="001C653E">
              <w:rPr>
                <w:bCs/>
                <w:sz w:val="20"/>
                <w:szCs w:val="20"/>
              </w:rPr>
              <w:tab/>
              <w:t>N</w:t>
            </w:r>
          </w:p>
        </w:tc>
        <w:tc>
          <w:tcPr>
            <w:tcW w:w="1710"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1</w:t>
            </w:r>
          </w:p>
        </w:tc>
        <w:tc>
          <w:tcPr>
            <w:tcW w:w="1638" w:type="dxa"/>
            <w:gridSpan w:val="5"/>
            <w:tcBorders>
              <w:top w:val="single" w:sz="4"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2</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cantSplit/>
          <w:trHeight w:val="247"/>
        </w:trPr>
        <w:tc>
          <w:tcPr>
            <w:tcW w:w="648" w:type="dxa"/>
            <w:gridSpan w:val="2"/>
            <w:vMerge/>
            <w:tcBorders>
              <w:left w:val="single" w:sz="12" w:space="0" w:color="auto"/>
              <w:right w:val="single" w:sz="4" w:space="0" w:color="auto"/>
            </w:tcBorders>
          </w:tcPr>
          <w:p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RELIGIOUS LEADER</w:t>
            </w:r>
            <w:r w:rsidRPr="001C653E">
              <w:rPr>
                <w:sz w:val="20"/>
                <w:szCs w:val="20"/>
              </w:rPr>
              <w:t>(</w:t>
            </w:r>
            <w:r w:rsidRPr="001C653E">
              <w:rPr>
                <w:rFonts w:ascii="SutonnyMJ" w:hAnsi="SutonnyMJ"/>
                <w:sz w:val="20"/>
                <w:szCs w:val="20"/>
              </w:rPr>
              <w:t>†gŠjex/cyiZ</w:t>
            </w:r>
            <w:r w:rsidRPr="001C653E">
              <w:rPr>
                <w:sz w:val="20"/>
                <w:szCs w:val="20"/>
              </w:rPr>
              <w:t>)</w:t>
            </w:r>
            <w:r w:rsidRPr="001C653E">
              <w:rPr>
                <w:bCs/>
                <w:sz w:val="20"/>
                <w:szCs w:val="20"/>
              </w:rPr>
              <w:tab/>
              <w:t>O</w:t>
            </w:r>
          </w:p>
        </w:tc>
        <w:tc>
          <w:tcPr>
            <w:tcW w:w="1710"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1</w:t>
            </w:r>
          </w:p>
        </w:tc>
        <w:tc>
          <w:tcPr>
            <w:tcW w:w="1638" w:type="dxa"/>
            <w:gridSpan w:val="5"/>
            <w:tcBorders>
              <w:top w:val="single" w:sz="4"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2</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cantSplit/>
          <w:trHeight w:val="268"/>
        </w:trPr>
        <w:tc>
          <w:tcPr>
            <w:tcW w:w="648" w:type="dxa"/>
            <w:gridSpan w:val="2"/>
            <w:vMerge/>
            <w:tcBorders>
              <w:left w:val="single" w:sz="12" w:space="0" w:color="auto"/>
              <w:right w:val="single" w:sz="4" w:space="0" w:color="auto"/>
            </w:tcBorders>
          </w:tcPr>
          <w:p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POLICE/ SOLDIER</w:t>
            </w:r>
            <w:r w:rsidRPr="001C653E">
              <w:rPr>
                <w:sz w:val="20"/>
                <w:szCs w:val="20"/>
              </w:rPr>
              <w:t>(</w:t>
            </w:r>
            <w:r w:rsidRPr="001C653E">
              <w:rPr>
                <w:rFonts w:ascii="SutonnyMJ" w:hAnsi="SutonnyMJ"/>
                <w:sz w:val="20"/>
                <w:szCs w:val="20"/>
              </w:rPr>
              <w:t>cywjk/‰mb¨</w:t>
            </w:r>
            <w:r w:rsidRPr="001C653E">
              <w:rPr>
                <w:sz w:val="20"/>
                <w:szCs w:val="20"/>
              </w:rPr>
              <w:t>)</w:t>
            </w:r>
            <w:r w:rsidRPr="001C653E">
              <w:rPr>
                <w:bCs/>
                <w:sz w:val="20"/>
                <w:szCs w:val="20"/>
              </w:rPr>
              <w:tab/>
              <w:t>P</w:t>
            </w:r>
          </w:p>
        </w:tc>
        <w:tc>
          <w:tcPr>
            <w:tcW w:w="1710"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1</w:t>
            </w:r>
          </w:p>
        </w:tc>
        <w:tc>
          <w:tcPr>
            <w:tcW w:w="1638" w:type="dxa"/>
            <w:gridSpan w:val="5"/>
            <w:tcBorders>
              <w:top w:val="single" w:sz="4"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2</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cantSplit/>
          <w:trHeight w:val="313"/>
        </w:trPr>
        <w:tc>
          <w:tcPr>
            <w:tcW w:w="648" w:type="dxa"/>
            <w:gridSpan w:val="2"/>
            <w:vMerge/>
            <w:tcBorders>
              <w:left w:val="single" w:sz="12" w:space="0" w:color="auto"/>
              <w:bottom w:val="single" w:sz="4" w:space="0" w:color="auto"/>
              <w:right w:val="single" w:sz="4" w:space="0" w:color="auto"/>
            </w:tcBorders>
          </w:tcPr>
          <w:p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OTHER (specify)</w:t>
            </w:r>
            <w:r w:rsidRPr="001C653E">
              <w:rPr>
                <w:rFonts w:ascii="SutonnyMJ" w:hAnsi="SutonnyMJ"/>
                <w:sz w:val="20"/>
                <w:szCs w:val="20"/>
              </w:rPr>
              <w:t xml:space="preserve"> Ab¨vb¨)(D‡jøL Kiæb)</w:t>
            </w:r>
            <w:r w:rsidRPr="001C653E">
              <w:rPr>
                <w:sz w:val="20"/>
                <w:szCs w:val="20"/>
              </w:rPr>
              <w:t xml:space="preserve">  </w:t>
            </w:r>
            <w:r w:rsidRPr="001C653E">
              <w:rPr>
                <w:bCs/>
                <w:sz w:val="20"/>
                <w:szCs w:val="20"/>
              </w:rPr>
              <w:t xml:space="preserve"> ____________</w:t>
            </w:r>
            <w:r w:rsidRPr="001C653E">
              <w:rPr>
                <w:bCs/>
                <w:sz w:val="20"/>
                <w:szCs w:val="20"/>
              </w:rPr>
              <w:tab/>
              <w:t>X</w:t>
            </w:r>
          </w:p>
        </w:tc>
        <w:tc>
          <w:tcPr>
            <w:tcW w:w="1710" w:type="dxa"/>
            <w:gridSpan w:val="9"/>
            <w:tcBorders>
              <w:top w:val="single" w:sz="4" w:space="0" w:color="auto"/>
              <w:left w:val="single" w:sz="6" w:space="0" w:color="auto"/>
              <w:bottom w:val="single" w:sz="6" w:space="0" w:color="auto"/>
              <w:right w:val="single" w:sz="4" w:space="0" w:color="auto"/>
            </w:tcBorders>
          </w:tcPr>
          <w:p w:rsidR="00E1722C" w:rsidRPr="001C653E" w:rsidRDefault="00E1722C" w:rsidP="00E1722C">
            <w:pPr>
              <w:pStyle w:val="Footer"/>
              <w:jc w:val="center"/>
              <w:rPr>
                <w:rFonts w:cs="Vrinda"/>
                <w:bCs/>
                <w:sz w:val="20"/>
                <w:szCs w:val="25"/>
                <w:lang w:bidi="bn-BD"/>
              </w:rPr>
            </w:pPr>
            <w:r w:rsidRPr="001C653E">
              <w:rPr>
                <w:bCs/>
                <w:sz w:val="20"/>
                <w:szCs w:val="20"/>
              </w:rPr>
              <w:t>1</w:t>
            </w:r>
          </w:p>
        </w:tc>
        <w:tc>
          <w:tcPr>
            <w:tcW w:w="1638" w:type="dxa"/>
            <w:gridSpan w:val="5"/>
            <w:tcBorders>
              <w:top w:val="single" w:sz="4" w:space="0" w:color="auto"/>
              <w:bottom w:val="single" w:sz="6" w:space="0" w:color="auto"/>
              <w:right w:val="single" w:sz="4" w:space="0" w:color="auto"/>
            </w:tcBorders>
          </w:tcPr>
          <w:p w:rsidR="00E1722C" w:rsidRPr="001C653E" w:rsidRDefault="00E1722C" w:rsidP="00E1722C">
            <w:pPr>
              <w:pStyle w:val="Footer"/>
              <w:jc w:val="center"/>
              <w:rPr>
                <w:rFonts w:cs="Vrinda"/>
                <w:bCs/>
                <w:sz w:val="20"/>
                <w:szCs w:val="25"/>
                <w:cs/>
                <w:lang w:bidi="bn-BD"/>
              </w:rPr>
            </w:pPr>
            <w:r w:rsidRPr="001C653E">
              <w:rPr>
                <w:bCs/>
                <w:sz w:val="20"/>
                <w:szCs w:val="20"/>
              </w:rPr>
              <w:t>2</w:t>
            </w:r>
          </w:p>
        </w:tc>
        <w:tc>
          <w:tcPr>
            <w:tcW w:w="1170" w:type="dxa"/>
            <w:gridSpan w:val="3"/>
            <w:vMerge/>
            <w:tcBorders>
              <w:left w:val="single" w:sz="4" w:space="0" w:color="auto"/>
              <w:bottom w:val="single" w:sz="6"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cantSplit/>
          <w:trHeight w:val="322"/>
        </w:trPr>
        <w:tc>
          <w:tcPr>
            <w:tcW w:w="648" w:type="dxa"/>
            <w:gridSpan w:val="2"/>
            <w:tcBorders>
              <w:top w:val="single" w:sz="4" w:space="0" w:color="auto"/>
              <w:left w:val="single" w:sz="12" w:space="0" w:color="auto"/>
              <w:bottom w:val="single" w:sz="4" w:space="0" w:color="auto"/>
              <w:right w:val="single" w:sz="6" w:space="0" w:color="auto"/>
            </w:tcBorders>
          </w:tcPr>
          <w:p w:rsidR="00E1722C" w:rsidRPr="001C653E" w:rsidRDefault="00E1722C" w:rsidP="00E1722C">
            <w:pPr>
              <w:pStyle w:val="Footer"/>
              <w:rPr>
                <w:bCs/>
                <w:sz w:val="20"/>
                <w:szCs w:val="20"/>
                <w:cs/>
                <w:lang w:bidi="bn-BD"/>
              </w:rPr>
            </w:pPr>
            <w:r w:rsidRPr="001C653E">
              <w:rPr>
                <w:bCs/>
                <w:sz w:val="20"/>
                <w:szCs w:val="20"/>
                <w:cs/>
                <w:lang w:bidi="bn-BD"/>
              </w:rPr>
              <w:t>1103</w:t>
            </w:r>
          </w:p>
        </w:tc>
        <w:tc>
          <w:tcPr>
            <w:tcW w:w="5724" w:type="dxa"/>
            <w:gridSpan w:val="4"/>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sz w:val="20"/>
                <w:szCs w:val="25"/>
                <w:cs/>
                <w:lang w:bidi="bn-BD"/>
              </w:rPr>
            </w:pPr>
            <w:r w:rsidRPr="001C653E">
              <w:rPr>
                <w:sz w:val="20"/>
                <w:szCs w:val="20"/>
              </w:rPr>
              <w:t xml:space="preserve">Now I would like to ask you about other unwanted experiences you may have had. Again, I want you to think about any person, man or woman. </w:t>
            </w:r>
          </w:p>
          <w:p w:rsidR="00E1722C" w:rsidRPr="001C653E" w:rsidRDefault="00E1722C" w:rsidP="00E1722C">
            <w:pPr>
              <w:pStyle w:val="BodyText3"/>
              <w:rPr>
                <w:rFonts w:ascii="SutonnyMJ" w:hAnsi="SutonnyMJ"/>
                <w:sz w:val="20"/>
                <w:szCs w:val="20"/>
                <w:cs/>
              </w:rPr>
            </w:pPr>
            <w:r w:rsidRPr="001C653E">
              <w:rPr>
                <w:rFonts w:ascii="SutonnyMJ" w:hAnsi="SutonnyMJ"/>
                <w:sz w:val="20"/>
                <w:szCs w:val="20"/>
              </w:rPr>
              <w:t>GLb Avwg Avcbv‡K Rxe‡bi AbvLvw•LZ AwfÁZv m¤c‡K© wKQz cÖkœ Kie| hv A‡b‡Ki Rxe‡b N‡U _v‡K| AvcbviI Rxe‡bI nqZ GiKg N‡U _vK‡Z cv‡i| Avwg wK cÖkœ Kie?</w:t>
            </w:r>
          </w:p>
          <w:p w:rsidR="00E1722C" w:rsidRPr="001C653E" w:rsidRDefault="00E1722C" w:rsidP="00E1722C">
            <w:pPr>
              <w:pStyle w:val="Footer"/>
              <w:rPr>
                <w:rFonts w:cs="Vrinda"/>
                <w:sz w:val="20"/>
                <w:szCs w:val="25"/>
                <w:cs/>
                <w:lang w:bidi="bn-BD"/>
              </w:rPr>
            </w:pPr>
            <w:r w:rsidRPr="001C653E">
              <w:rPr>
                <w:b/>
                <w:sz w:val="20"/>
                <w:szCs w:val="20"/>
              </w:rPr>
              <w:t>Since the age of 15 until now</w:t>
            </w:r>
            <w:r w:rsidRPr="001C653E">
              <w:rPr>
                <w:b/>
                <w:sz w:val="20"/>
                <w:szCs w:val="20"/>
                <w:lang w:bidi="bn-BD"/>
              </w:rPr>
              <w:t xml:space="preserve">, has anyone other </w:t>
            </w:r>
            <w:r w:rsidRPr="001C653E">
              <w:rPr>
                <w:b/>
                <w:sz w:val="20"/>
                <w:szCs w:val="20"/>
              </w:rPr>
              <w:t xml:space="preserve">than your </w:t>
            </w:r>
            <w:r w:rsidRPr="001C653E">
              <w:rPr>
                <w:rFonts w:hint="cs"/>
                <w:b/>
                <w:sz w:val="20"/>
                <w:szCs w:val="20"/>
                <w:cs/>
                <w:lang w:bidi="bn-BD"/>
              </w:rPr>
              <w:t>husband</w:t>
            </w:r>
            <w:r w:rsidRPr="001C653E">
              <w:rPr>
                <w:sz w:val="20"/>
                <w:szCs w:val="20"/>
              </w:rPr>
              <w:t xml:space="preserve"> ever </w:t>
            </w:r>
            <w:r w:rsidRPr="001C653E">
              <w:rPr>
                <w:b/>
                <w:sz w:val="20"/>
                <w:szCs w:val="20"/>
              </w:rPr>
              <w:t>forced you into sexual intercourse</w:t>
            </w:r>
            <w:r w:rsidRPr="001C653E">
              <w:rPr>
                <w:sz w:val="20"/>
                <w:szCs w:val="20"/>
              </w:rPr>
              <w:t xml:space="preserve"> when you did not want to, for example by threatening you, holding you down, or putting you in a situation where you could not say no. Remember to include people you have known as well as strangers. Please at this point exclude </w:t>
            </w:r>
            <w:r w:rsidRPr="001C653E">
              <w:rPr>
                <w:b/>
                <w:sz w:val="20"/>
                <w:szCs w:val="20"/>
              </w:rPr>
              <w:t>attempts</w:t>
            </w:r>
            <w:r w:rsidRPr="001C653E">
              <w:rPr>
                <w:sz w:val="20"/>
                <w:szCs w:val="20"/>
              </w:rPr>
              <w:t xml:space="preserve"> to force you. </w:t>
            </w:r>
          </w:p>
          <w:p w:rsidR="00E1722C" w:rsidRPr="001C653E" w:rsidRDefault="00E1722C" w:rsidP="00E1722C">
            <w:pPr>
              <w:pStyle w:val="Footer"/>
              <w:rPr>
                <w:rFonts w:ascii="SutonnyMJ" w:hAnsi="SutonnyMJ" w:cs="Vrinda"/>
                <w:sz w:val="20"/>
                <w:szCs w:val="20"/>
                <w:lang w:bidi="bn-BD"/>
              </w:rPr>
            </w:pPr>
            <w:r w:rsidRPr="001C653E">
              <w:rPr>
                <w:rFonts w:ascii="SutonnyMJ" w:hAnsi="SutonnyMJ"/>
                <w:sz w:val="20"/>
                <w:szCs w:val="20"/>
              </w:rPr>
              <w:t>Avcbvi eqm 15 nevi ci</w:t>
            </w:r>
            <w:r w:rsidRPr="001C653E">
              <w:rPr>
                <w:rFonts w:ascii="SutonnyMJ" w:hAnsi="SutonnyMJ" w:hint="cs"/>
                <w:sz w:val="20"/>
                <w:szCs w:val="20"/>
                <w:cs/>
                <w:lang w:bidi="bn-BD"/>
              </w:rPr>
              <w:t>,</w:t>
            </w:r>
            <w:r w:rsidRPr="001C653E">
              <w:rPr>
                <w:rFonts w:ascii="SutonnyMJ" w:hAnsi="SutonnyMJ" w:cs="Vrinda" w:hint="cs"/>
                <w:sz w:val="20"/>
                <w:szCs w:val="20"/>
                <w:cs/>
                <w:lang w:bidi="bn-BD"/>
              </w:rPr>
              <w:t xml:space="preserve"> </w:t>
            </w:r>
            <w:r w:rsidRPr="001C653E">
              <w:rPr>
                <w:rFonts w:ascii="SutonnyMJ" w:hAnsi="SutonnyMJ" w:cs="Vrinda"/>
                <w:sz w:val="20"/>
                <w:szCs w:val="20"/>
                <w:lang w:bidi="bn-BD"/>
              </w:rPr>
              <w:t xml:space="preserve">¯^vwg Qvov Ab¨ †KD wK Avcbvi B”Qvi weiæ‡× †Rvic~e©K kvwiwiK †gjv‡gkvq eva¨ K‡iwQ‡jv? </w:t>
            </w:r>
          </w:p>
          <w:p w:rsidR="00E1722C" w:rsidRPr="001C653E" w:rsidRDefault="00E1722C" w:rsidP="00E1722C">
            <w:pPr>
              <w:pStyle w:val="Footer"/>
              <w:rPr>
                <w:rFonts w:ascii="SutonnyMJ" w:hAnsi="SutonnyMJ" w:cs="Vrinda"/>
                <w:sz w:val="20"/>
                <w:szCs w:val="20"/>
                <w:cs/>
                <w:lang w:bidi="bn-BD"/>
              </w:rPr>
            </w:pPr>
            <w:r w:rsidRPr="001C653E">
              <w:rPr>
                <w:rFonts w:ascii="SutonnyMJ" w:hAnsi="SutonnyMJ" w:cs="Vrinda"/>
                <w:sz w:val="20"/>
                <w:szCs w:val="20"/>
                <w:lang w:bidi="bn-BD"/>
              </w:rPr>
              <w:t>(‡hgbt  ûgwK w`‡q, †Rvi K‡i †P‡c a‡i, Ggb cwiw¯’wZ ˆZwi K‡i †h Avcwb bv Ki‡Z cvi‡jb bv)</w:t>
            </w:r>
          </w:p>
          <w:p w:rsidR="00E1722C" w:rsidRPr="001C653E" w:rsidRDefault="00E1722C" w:rsidP="00E1722C">
            <w:pPr>
              <w:pStyle w:val="Footer"/>
              <w:rPr>
                <w:sz w:val="20"/>
                <w:szCs w:val="20"/>
              </w:rPr>
            </w:pPr>
            <w:r w:rsidRPr="001C653E">
              <w:rPr>
                <w:sz w:val="20"/>
                <w:szCs w:val="20"/>
              </w:rPr>
              <w:t>IF NECESSARY: We define sexual intercourse as vaginal, oral or anal penetration.</w:t>
            </w:r>
          </w:p>
          <w:p w:rsidR="00E1722C" w:rsidRPr="001C653E" w:rsidRDefault="00E1722C" w:rsidP="00E1722C">
            <w:pPr>
              <w:pStyle w:val="Footer"/>
              <w:rPr>
                <w:sz w:val="20"/>
                <w:szCs w:val="20"/>
              </w:rPr>
            </w:pPr>
          </w:p>
          <w:p w:rsidR="00E1722C" w:rsidRPr="001C653E" w:rsidRDefault="00E1722C" w:rsidP="00E1722C">
            <w:pPr>
              <w:pStyle w:val="Footer"/>
              <w:rPr>
                <w:color w:val="AC5AA0"/>
                <w:sz w:val="20"/>
                <w:szCs w:val="20"/>
              </w:rPr>
            </w:pPr>
            <w:r w:rsidRPr="001C653E">
              <w:rPr>
                <w:sz w:val="20"/>
                <w:szCs w:val="20"/>
              </w:rPr>
              <w:t>NOTE THAT THIS QUESTIONS IS ABOUT RAPES THAT ACTUALLY HAPPENED</w:t>
            </w:r>
          </w:p>
        </w:tc>
        <w:tc>
          <w:tcPr>
            <w:tcW w:w="3348" w:type="dxa"/>
            <w:gridSpan w:val="14"/>
            <w:tcBorders>
              <w:top w:val="single" w:sz="6" w:space="0" w:color="auto"/>
              <w:left w:val="single" w:sz="6" w:space="0" w:color="auto"/>
              <w:bottom w:val="single" w:sz="6" w:space="0" w:color="auto"/>
              <w:right w:val="single" w:sz="4" w:space="0" w:color="auto"/>
            </w:tcBorders>
          </w:tcPr>
          <w:p w:rsidR="00E1722C" w:rsidRPr="001C653E" w:rsidRDefault="00E1722C" w:rsidP="00E1722C">
            <w:pPr>
              <w:pStyle w:val="Footer"/>
              <w:tabs>
                <w:tab w:val="left" w:pos="870"/>
              </w:tabs>
              <w:rPr>
                <w:color w:val="FF0000"/>
                <w:sz w:val="20"/>
                <w:szCs w:val="20"/>
              </w:rPr>
            </w:pPr>
          </w:p>
          <w:p w:rsidR="00E1722C" w:rsidRPr="001C653E" w:rsidRDefault="00E1722C" w:rsidP="00E1722C">
            <w:pPr>
              <w:pStyle w:val="Footer"/>
              <w:tabs>
                <w:tab w:val="left" w:pos="870"/>
              </w:tabs>
              <w:rPr>
                <w:sz w:val="20"/>
              </w:rPr>
            </w:pPr>
            <w:r w:rsidRPr="001C653E">
              <w:rPr>
                <w:sz w:val="20"/>
                <w:szCs w:val="20"/>
              </w:rPr>
              <w:t>YES</w:t>
            </w:r>
            <w:r w:rsidRPr="001C653E">
              <w:rPr>
                <w:rFonts w:ascii="SutonnyMJ" w:hAnsi="SutonnyMJ" w:hint="cs"/>
                <w:sz w:val="20"/>
                <w:szCs w:val="20"/>
                <w:cs/>
                <w:lang w:bidi="bn-BD"/>
              </w:rPr>
              <w:t>(</w:t>
            </w:r>
            <w:r w:rsidRPr="001C653E">
              <w:rPr>
                <w:rFonts w:ascii="SutonnyMJ" w:hAnsi="SutonnyMJ"/>
                <w:sz w:val="20"/>
                <w:szCs w:val="20"/>
              </w:rPr>
              <w:t xml:space="preserve">nu¨v  </w:t>
            </w:r>
            <w:r w:rsidRPr="001C653E">
              <w:rPr>
                <w:rFonts w:ascii="SutonnyMJ" w:hAnsi="SutonnyMJ" w:hint="cs"/>
                <w:sz w:val="20"/>
                <w:szCs w:val="20"/>
                <w:cs/>
                <w:lang w:bidi="bn-BD"/>
              </w:rPr>
              <w:t>)</w:t>
            </w:r>
            <w:r w:rsidRPr="001C653E">
              <w:rPr>
                <w:rFonts w:hint="cs"/>
                <w:sz w:val="20"/>
                <w:szCs w:val="20"/>
                <w:cs/>
                <w:lang w:bidi="bn-BD"/>
              </w:rPr>
              <w:t>.....................</w:t>
            </w:r>
            <w:r w:rsidRPr="001C653E">
              <w:rPr>
                <w:sz w:val="20"/>
                <w:szCs w:val="20"/>
                <w:lang w:bidi="bn-BD"/>
              </w:rPr>
              <w:t>…</w:t>
            </w:r>
            <w:r w:rsidRPr="001C653E">
              <w:rPr>
                <w:sz w:val="20"/>
              </w:rPr>
              <w:t>….1</w:t>
            </w:r>
          </w:p>
          <w:p w:rsidR="00E1722C" w:rsidRPr="001C653E" w:rsidRDefault="00E1722C" w:rsidP="00E1722C">
            <w:pPr>
              <w:pStyle w:val="Footer"/>
              <w:tabs>
                <w:tab w:val="left" w:pos="870"/>
              </w:tabs>
              <w:rPr>
                <w:sz w:val="20"/>
                <w:szCs w:val="20"/>
              </w:rPr>
            </w:pPr>
          </w:p>
          <w:p w:rsidR="00E1722C" w:rsidRPr="001C653E" w:rsidRDefault="00E1722C" w:rsidP="00E1722C">
            <w:pPr>
              <w:pStyle w:val="Footer"/>
              <w:tabs>
                <w:tab w:val="left" w:pos="870"/>
              </w:tabs>
              <w:rPr>
                <w:b/>
                <w:sz w:val="20"/>
                <w:szCs w:val="20"/>
              </w:rPr>
            </w:pPr>
            <w:r w:rsidRPr="001C653E">
              <w:rPr>
                <w:sz w:val="20"/>
                <w:szCs w:val="20"/>
              </w:rPr>
              <w:t xml:space="preserve">NO </w:t>
            </w:r>
            <w:r w:rsidRPr="001C653E">
              <w:rPr>
                <w:rFonts w:ascii="SutonnyMJ" w:hAnsi="SutonnyMJ" w:hint="cs"/>
                <w:sz w:val="20"/>
                <w:szCs w:val="20"/>
                <w:cs/>
                <w:lang w:bidi="bn-BD"/>
              </w:rPr>
              <w:t>(</w:t>
            </w:r>
            <w:r w:rsidRPr="001C653E">
              <w:rPr>
                <w:rFonts w:ascii="SutonnyMJ" w:hAnsi="SutonnyMJ"/>
                <w:sz w:val="20"/>
                <w:szCs w:val="20"/>
                <w:lang w:bidi="bn-BD"/>
              </w:rPr>
              <w:t xml:space="preserve">bv </w:t>
            </w:r>
            <w:r w:rsidRPr="001C653E">
              <w:rPr>
                <w:rFonts w:ascii="SutonnyMJ" w:hAnsi="SutonnyMJ" w:hint="cs"/>
                <w:sz w:val="20"/>
                <w:szCs w:val="20"/>
                <w:cs/>
                <w:lang w:bidi="bn-BD"/>
              </w:rPr>
              <w:t>)</w:t>
            </w:r>
            <w:r w:rsidRPr="001C653E">
              <w:rPr>
                <w:rFonts w:hint="cs"/>
                <w:sz w:val="20"/>
                <w:szCs w:val="20"/>
                <w:cs/>
                <w:lang w:bidi="bn-BD"/>
              </w:rPr>
              <w:t>.....................</w:t>
            </w:r>
            <w:r w:rsidRPr="001C653E">
              <w:rPr>
                <w:sz w:val="20"/>
                <w:szCs w:val="20"/>
              </w:rPr>
              <w:t>………</w:t>
            </w:r>
            <w:r w:rsidRPr="001C653E">
              <w:rPr>
                <w:b/>
                <w:sz w:val="20"/>
                <w:szCs w:val="20"/>
              </w:rPr>
              <w:t>2</w:t>
            </w:r>
          </w:p>
          <w:p w:rsidR="00E1722C" w:rsidRPr="001C653E" w:rsidRDefault="00E1722C" w:rsidP="00E1722C">
            <w:pPr>
              <w:tabs>
                <w:tab w:val="right" w:leader="dot" w:pos="4253"/>
              </w:tabs>
              <w:jc w:val="both"/>
              <w:rPr>
                <w:sz w:val="20"/>
                <w:szCs w:val="20"/>
              </w:rPr>
            </w:pPr>
          </w:p>
          <w:p w:rsidR="00E1722C" w:rsidRPr="001C653E" w:rsidRDefault="00E1722C" w:rsidP="00E1722C">
            <w:pPr>
              <w:tabs>
                <w:tab w:val="right" w:leader="dot" w:pos="4253"/>
              </w:tabs>
              <w:jc w:val="both"/>
              <w:rPr>
                <w:sz w:val="20"/>
                <w:szCs w:val="20"/>
              </w:rPr>
            </w:pPr>
            <w:r w:rsidRPr="001C653E">
              <w:rPr>
                <w:sz w:val="20"/>
                <w:szCs w:val="20"/>
              </w:rPr>
              <w:t>REFUSED/NO ANSWER</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sz w:val="20"/>
                <w:szCs w:val="20"/>
              </w:rPr>
              <w:t>) ............................9</w:t>
            </w:r>
          </w:p>
          <w:p w:rsidR="00E1722C" w:rsidRPr="001C653E" w:rsidRDefault="00E1722C" w:rsidP="00E1722C">
            <w:pPr>
              <w:pStyle w:val="Footer"/>
              <w:tabs>
                <w:tab w:val="left" w:pos="870"/>
              </w:tabs>
              <w:rPr>
                <w:b/>
                <w:color w:val="FF0000"/>
                <w:sz w:val="20"/>
                <w:szCs w:val="20"/>
              </w:rPr>
            </w:pPr>
          </w:p>
        </w:tc>
        <w:tc>
          <w:tcPr>
            <w:tcW w:w="1170" w:type="dxa"/>
            <w:gridSpan w:val="3"/>
            <w:tcBorders>
              <w:top w:val="single" w:sz="6" w:space="0" w:color="auto"/>
              <w:left w:val="single" w:sz="4" w:space="0" w:color="auto"/>
              <w:bottom w:val="single" w:sz="6" w:space="0" w:color="auto"/>
              <w:right w:val="single" w:sz="12" w:space="0" w:color="auto"/>
            </w:tcBorders>
          </w:tcPr>
          <w:p w:rsidR="00E1722C" w:rsidRPr="001C653E" w:rsidRDefault="00E1722C" w:rsidP="00E1722C">
            <w:pPr>
              <w:pStyle w:val="Footer"/>
              <w:rPr>
                <w:b/>
                <w:color w:val="FF0000"/>
                <w:sz w:val="20"/>
                <w:szCs w:val="20"/>
              </w:rPr>
            </w:pPr>
          </w:p>
          <w:p w:rsidR="00E1722C" w:rsidRPr="001C653E" w:rsidRDefault="00E1722C" w:rsidP="00E1722C">
            <w:pPr>
              <w:pStyle w:val="Footer"/>
              <w:rPr>
                <w:b/>
                <w:color w:val="FF0000"/>
                <w:sz w:val="20"/>
                <w:szCs w:val="20"/>
              </w:rPr>
            </w:pPr>
          </w:p>
          <w:p w:rsidR="00E1722C" w:rsidRPr="001C653E" w:rsidRDefault="00E1722C" w:rsidP="00E1722C">
            <w:pPr>
              <w:pStyle w:val="Footer"/>
              <w:rPr>
                <w:b/>
                <w:color w:val="FF0000"/>
                <w:sz w:val="20"/>
                <w:szCs w:val="20"/>
              </w:rPr>
            </w:pPr>
          </w:p>
          <w:p w:rsidR="00E1722C" w:rsidRPr="001C653E" w:rsidRDefault="00E1722C" w:rsidP="00E1722C">
            <w:pPr>
              <w:pStyle w:val="Footer"/>
              <w:rPr>
                <w:b/>
                <w:sz w:val="20"/>
                <w:szCs w:val="20"/>
              </w:rPr>
            </w:pPr>
            <w:r w:rsidRPr="001C653E">
              <w:rPr>
                <w:b/>
                <w:sz w:val="20"/>
                <w:szCs w:val="20"/>
              </w:rPr>
              <w:sym w:font="Symbol" w:char="F0DE"/>
            </w:r>
            <w:r w:rsidRPr="001C653E">
              <w:rPr>
                <w:b/>
                <w:sz w:val="20"/>
                <w:szCs w:val="20"/>
              </w:rPr>
              <w:t xml:space="preserve"> </w:t>
            </w:r>
            <w:r w:rsidRPr="001C653E">
              <w:rPr>
                <w:b/>
                <w:sz w:val="20"/>
                <w:szCs w:val="20"/>
                <w:cs/>
                <w:lang w:bidi="bn-BD"/>
              </w:rPr>
              <w:t>1106</w:t>
            </w:r>
            <w:r w:rsidRPr="001C653E">
              <w:rPr>
                <w:b/>
                <w:sz w:val="20"/>
                <w:szCs w:val="20"/>
              </w:rPr>
              <w:t xml:space="preserve"> </w:t>
            </w:r>
          </w:p>
          <w:p w:rsidR="00E1722C" w:rsidRPr="001C653E" w:rsidRDefault="00E1722C" w:rsidP="00E1722C">
            <w:pPr>
              <w:pStyle w:val="Footer"/>
              <w:rPr>
                <w:b/>
                <w:sz w:val="20"/>
                <w:szCs w:val="20"/>
              </w:rPr>
            </w:pPr>
          </w:p>
          <w:p w:rsidR="00E1722C" w:rsidRPr="001C653E" w:rsidRDefault="00E1722C" w:rsidP="00E1722C">
            <w:pPr>
              <w:pStyle w:val="Footer"/>
              <w:rPr>
                <w:b/>
                <w:sz w:val="20"/>
                <w:szCs w:val="20"/>
              </w:rPr>
            </w:pPr>
          </w:p>
          <w:p w:rsidR="00E1722C" w:rsidRPr="001C653E" w:rsidRDefault="00E1722C" w:rsidP="00E1722C">
            <w:pPr>
              <w:pStyle w:val="Footer"/>
              <w:rPr>
                <w:b/>
                <w:sz w:val="20"/>
                <w:szCs w:val="20"/>
              </w:rPr>
            </w:pPr>
            <w:r w:rsidRPr="001C653E">
              <w:rPr>
                <w:b/>
                <w:sz w:val="20"/>
                <w:szCs w:val="20"/>
              </w:rPr>
              <w:sym w:font="Symbol" w:char="F0DE"/>
            </w:r>
            <w:r w:rsidRPr="001C653E">
              <w:rPr>
                <w:b/>
                <w:sz w:val="20"/>
                <w:szCs w:val="20"/>
              </w:rPr>
              <w:t xml:space="preserve"> </w:t>
            </w:r>
            <w:r w:rsidRPr="001C653E">
              <w:rPr>
                <w:b/>
                <w:sz w:val="20"/>
                <w:szCs w:val="20"/>
                <w:cs/>
                <w:lang w:bidi="bn-BD"/>
              </w:rPr>
              <w:t>1106</w:t>
            </w:r>
          </w:p>
        </w:tc>
      </w:tr>
      <w:tr w:rsidR="00E1722C" w:rsidRPr="001C653E" w:rsidTr="006B5DE6">
        <w:trPr>
          <w:cantSplit/>
          <w:trHeight w:val="322"/>
        </w:trPr>
        <w:tc>
          <w:tcPr>
            <w:tcW w:w="648" w:type="dxa"/>
            <w:gridSpan w:val="2"/>
            <w:tcBorders>
              <w:top w:val="single" w:sz="4" w:space="0" w:color="auto"/>
              <w:left w:val="single" w:sz="12" w:space="0" w:color="auto"/>
              <w:bottom w:val="single" w:sz="4" w:space="0" w:color="auto"/>
              <w:right w:val="single" w:sz="6" w:space="0" w:color="auto"/>
            </w:tcBorders>
          </w:tcPr>
          <w:p w:rsidR="00E1722C" w:rsidRPr="001C653E" w:rsidRDefault="00E1722C" w:rsidP="00E1722C">
            <w:pPr>
              <w:pStyle w:val="Footer"/>
              <w:rPr>
                <w:b/>
                <w:bCs/>
                <w:sz w:val="20"/>
                <w:szCs w:val="20"/>
                <w:cs/>
                <w:lang w:bidi="bn-BD"/>
              </w:rPr>
            </w:pPr>
            <w:r w:rsidRPr="001C653E">
              <w:rPr>
                <w:b/>
                <w:bCs/>
                <w:sz w:val="20"/>
                <w:szCs w:val="20"/>
                <w:cs/>
                <w:lang w:bidi="bn-BD"/>
              </w:rPr>
              <w:t>1104</w:t>
            </w:r>
          </w:p>
        </w:tc>
        <w:tc>
          <w:tcPr>
            <w:tcW w:w="5454" w:type="dxa"/>
            <w:gridSpan w:val="3"/>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sz w:val="20"/>
                <w:szCs w:val="25"/>
                <w:cs/>
                <w:lang w:bidi="bn-BD"/>
              </w:rPr>
            </w:pPr>
            <w:r w:rsidRPr="001C653E">
              <w:rPr>
                <w:sz w:val="20"/>
                <w:szCs w:val="20"/>
              </w:rPr>
              <w:t>Has this happened in the past 12 months?</w:t>
            </w:r>
          </w:p>
          <w:p w:rsidR="00E1722C" w:rsidRPr="001C653E" w:rsidRDefault="00E1722C" w:rsidP="00E1722C">
            <w:pPr>
              <w:pStyle w:val="Footer"/>
              <w:rPr>
                <w:rFonts w:cs="Vrinda"/>
                <w:sz w:val="20"/>
                <w:szCs w:val="25"/>
                <w:cs/>
                <w:lang w:bidi="bn-BD"/>
              </w:rPr>
            </w:pPr>
            <w:r w:rsidRPr="001C653E">
              <w:rPr>
                <w:rFonts w:ascii="SutonnyMJ" w:hAnsi="SutonnyMJ"/>
                <w:sz w:val="20"/>
                <w:szCs w:val="20"/>
              </w:rPr>
              <w:t>MZ 12 gv‡m wK Ggb N‡U‡Q?</w:t>
            </w:r>
          </w:p>
        </w:tc>
        <w:tc>
          <w:tcPr>
            <w:tcW w:w="3618" w:type="dxa"/>
            <w:gridSpan w:val="15"/>
            <w:tcBorders>
              <w:top w:val="single" w:sz="6" w:space="0" w:color="auto"/>
              <w:left w:val="single" w:sz="6" w:space="0" w:color="auto"/>
              <w:bottom w:val="single" w:sz="6" w:space="0" w:color="auto"/>
              <w:right w:val="single" w:sz="4" w:space="0" w:color="auto"/>
            </w:tcBorders>
          </w:tcPr>
          <w:p w:rsidR="00E1722C" w:rsidRPr="001C653E" w:rsidRDefault="00E1722C" w:rsidP="00E1722C">
            <w:pPr>
              <w:pStyle w:val="Footer"/>
              <w:tabs>
                <w:tab w:val="left" w:pos="870"/>
              </w:tabs>
              <w:rPr>
                <w:sz w:val="20"/>
                <w:szCs w:val="20"/>
              </w:rPr>
            </w:pPr>
            <w:r w:rsidRPr="001C653E">
              <w:rPr>
                <w:sz w:val="20"/>
                <w:szCs w:val="20"/>
              </w:rPr>
              <w:t>YES</w:t>
            </w:r>
            <w:r w:rsidRPr="001C653E">
              <w:rPr>
                <w:rFonts w:ascii="SutonnyMJ" w:hAnsi="SutonnyMJ" w:cs="SutonnyMJ" w:hint="cs"/>
                <w:cs/>
                <w:lang w:bidi="bn-BD"/>
              </w:rPr>
              <w:t>(</w:t>
            </w:r>
            <w:r w:rsidRPr="001C653E">
              <w:rPr>
                <w:rFonts w:ascii="SutonnyMJ" w:hAnsi="SutonnyMJ" w:cs="SutonnyMJ"/>
                <w:lang w:bidi="bn-BD"/>
              </w:rPr>
              <w:t>nu¨v</w:t>
            </w:r>
            <w:r w:rsidRPr="001C653E">
              <w:rPr>
                <w:rFonts w:ascii="SutonnyMJ" w:hAnsi="SutonnyMJ" w:cs="SutonnyMJ" w:hint="cs"/>
                <w:cs/>
                <w:lang w:bidi="bn-BD"/>
              </w:rPr>
              <w:t>)</w:t>
            </w:r>
            <w:r w:rsidRPr="001C653E">
              <w:rPr>
                <w:sz w:val="20"/>
                <w:szCs w:val="20"/>
              </w:rPr>
              <w:t xml:space="preserve"> ……………………..1</w:t>
            </w:r>
          </w:p>
          <w:p w:rsidR="00E1722C" w:rsidRPr="001C653E" w:rsidRDefault="00E1722C" w:rsidP="00E1722C">
            <w:pPr>
              <w:pStyle w:val="Footer"/>
              <w:tabs>
                <w:tab w:val="left" w:pos="870"/>
              </w:tabs>
              <w:rPr>
                <w:sz w:val="20"/>
                <w:szCs w:val="20"/>
              </w:rPr>
            </w:pPr>
            <w:r w:rsidRPr="001C653E">
              <w:rPr>
                <w:sz w:val="20"/>
                <w:szCs w:val="20"/>
              </w:rPr>
              <w:t xml:space="preserve">NO </w:t>
            </w:r>
            <w:r w:rsidRPr="001C653E">
              <w:rPr>
                <w:rFonts w:ascii="SutonnyMJ" w:hAnsi="SutonnyMJ" w:cs="SutonnyMJ" w:hint="cs"/>
                <w:cs/>
                <w:lang w:bidi="bn-BD"/>
              </w:rPr>
              <w:t>(</w:t>
            </w:r>
            <w:r w:rsidRPr="001C653E">
              <w:rPr>
                <w:rFonts w:ascii="SutonnyMJ" w:hAnsi="SutonnyMJ" w:cs="SutonnyMJ"/>
                <w:lang w:bidi="bn-BD"/>
              </w:rPr>
              <w:t>bv</w:t>
            </w:r>
            <w:r w:rsidRPr="001C653E">
              <w:rPr>
                <w:rFonts w:ascii="SutonnyMJ" w:hAnsi="SutonnyMJ" w:cs="SutonnyMJ" w:hint="cs"/>
                <w:cs/>
                <w:lang w:bidi="bn-BD"/>
              </w:rPr>
              <w:t>)</w:t>
            </w:r>
            <w:r w:rsidRPr="001C653E">
              <w:rPr>
                <w:sz w:val="20"/>
                <w:szCs w:val="20"/>
              </w:rPr>
              <w:t>……………….………2</w:t>
            </w:r>
          </w:p>
          <w:p w:rsidR="00E1722C" w:rsidRPr="001C653E" w:rsidRDefault="00E1722C" w:rsidP="00E1722C">
            <w:pPr>
              <w:tabs>
                <w:tab w:val="right" w:leader="dot" w:pos="4253"/>
              </w:tabs>
              <w:jc w:val="both"/>
              <w:rPr>
                <w:sz w:val="20"/>
                <w:szCs w:val="20"/>
              </w:rPr>
            </w:pPr>
            <w:r w:rsidRPr="001C653E">
              <w:rPr>
                <w:sz w:val="20"/>
                <w:szCs w:val="20"/>
              </w:rPr>
              <w:t>REFUSED/NO ANSWER</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sz w:val="20"/>
                <w:szCs w:val="20"/>
              </w:rPr>
              <w:t>) .......................................9</w:t>
            </w:r>
          </w:p>
        </w:tc>
        <w:tc>
          <w:tcPr>
            <w:tcW w:w="1170" w:type="dxa"/>
            <w:gridSpan w:val="3"/>
            <w:tcBorders>
              <w:top w:val="single" w:sz="6" w:space="0" w:color="auto"/>
              <w:left w:val="single" w:sz="4" w:space="0" w:color="auto"/>
              <w:bottom w:val="single" w:sz="6"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cantSplit/>
          <w:trHeight w:val="2292"/>
        </w:trPr>
        <w:tc>
          <w:tcPr>
            <w:tcW w:w="648" w:type="dxa"/>
            <w:gridSpan w:val="2"/>
            <w:vMerge w:val="restart"/>
            <w:tcBorders>
              <w:top w:val="single" w:sz="4" w:space="0" w:color="auto"/>
              <w:left w:val="single" w:sz="12" w:space="0" w:color="auto"/>
              <w:right w:val="single" w:sz="4" w:space="0" w:color="auto"/>
            </w:tcBorders>
          </w:tcPr>
          <w:p w:rsidR="00E1722C" w:rsidRPr="001C653E" w:rsidRDefault="00E1722C" w:rsidP="00E1722C">
            <w:pPr>
              <w:pStyle w:val="Footer"/>
              <w:rPr>
                <w:bCs/>
                <w:sz w:val="20"/>
                <w:szCs w:val="25"/>
                <w:cs/>
                <w:lang w:bidi="bn-BD"/>
              </w:rPr>
            </w:pPr>
            <w:r w:rsidRPr="001C653E">
              <w:rPr>
                <w:b/>
                <w:bCs/>
                <w:sz w:val="20"/>
                <w:szCs w:val="20"/>
                <w:cs/>
                <w:lang w:bidi="bn-BD"/>
              </w:rPr>
              <w:lastRenderedPageBreak/>
              <w:t>1105</w:t>
            </w:r>
          </w:p>
        </w:tc>
        <w:tc>
          <w:tcPr>
            <w:tcW w:w="9072" w:type="dxa"/>
            <w:gridSpan w:val="18"/>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rPr>
                <w:rFonts w:cs="Vrinda"/>
                <w:bCs/>
                <w:sz w:val="20"/>
                <w:szCs w:val="25"/>
                <w:lang w:bidi="bn-BD"/>
              </w:rPr>
            </w:pPr>
            <w:r w:rsidRPr="001C653E">
              <w:rPr>
                <w:bCs/>
                <w:sz w:val="20"/>
                <w:szCs w:val="20"/>
              </w:rPr>
              <w:t>Who did this to you?</w:t>
            </w:r>
          </w:p>
          <w:p w:rsidR="00E1722C" w:rsidRPr="001C653E" w:rsidRDefault="00E1722C" w:rsidP="00E1722C">
            <w:pPr>
              <w:pStyle w:val="Footer"/>
              <w:ind w:left="360"/>
              <w:rPr>
                <w:rFonts w:cs="Vrinda"/>
                <w:bCs/>
                <w:sz w:val="20"/>
                <w:szCs w:val="25"/>
                <w:cs/>
                <w:lang w:bidi="bn-BD"/>
              </w:rPr>
            </w:pPr>
            <w:r w:rsidRPr="001C653E">
              <w:rPr>
                <w:rFonts w:ascii="SutonnyMJ" w:hAnsi="SutonnyMJ"/>
                <w:sz w:val="20"/>
                <w:szCs w:val="20"/>
              </w:rPr>
              <w:t>†K GiKg K‡iwQj?</w:t>
            </w:r>
          </w:p>
          <w:p w:rsidR="00E1722C" w:rsidRPr="001C653E" w:rsidRDefault="00E1722C" w:rsidP="00E1722C">
            <w:pPr>
              <w:rPr>
                <w:rFonts w:ascii="SutonnyMJ" w:hAnsi="SutonnyMJ" w:cs="Vrinda"/>
                <w:i/>
                <w:sz w:val="20"/>
                <w:szCs w:val="25"/>
                <w:cs/>
                <w:lang w:bidi="bn-BD"/>
              </w:rPr>
            </w:pPr>
            <w:r w:rsidRPr="001C653E">
              <w:rPr>
                <w:bCs/>
                <w:sz w:val="20"/>
                <w:szCs w:val="20"/>
              </w:rPr>
              <w:t>PROBE:</w:t>
            </w:r>
            <w:r w:rsidRPr="001C653E">
              <w:rPr>
                <w:rFonts w:cs="Vrinda" w:hint="cs"/>
                <w:bCs/>
                <w:sz w:val="20"/>
                <w:szCs w:val="25"/>
                <w:cs/>
                <w:lang w:bidi="bn-BD"/>
              </w:rPr>
              <w:t xml:space="preserve"> </w:t>
            </w:r>
            <w:r w:rsidRPr="001C653E">
              <w:rPr>
                <w:rFonts w:ascii="SutonnyMJ" w:hAnsi="SutonnyMJ"/>
                <w:i/>
                <w:sz w:val="20"/>
                <w:szCs w:val="20"/>
              </w:rPr>
              <w:t>†cÖve Kiæb:</w:t>
            </w:r>
            <w:r w:rsidRPr="001C653E">
              <w:rPr>
                <w:rFonts w:ascii="SutonnyMJ" w:hAnsi="SutonnyMJ" w:cs="Vrinda" w:hint="cs"/>
                <w:i/>
                <w:vanish/>
                <w:sz w:val="20"/>
                <w:szCs w:val="25"/>
                <w:cs/>
                <w:lang w:bidi="bn-BD"/>
              </w:rPr>
              <w:cr/>
              <w:t xml:space="preserve"> cbvi w`‡K Ggb? ....___________</w:t>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p>
          <w:p w:rsidR="00E1722C" w:rsidRPr="001C653E" w:rsidRDefault="00E1722C" w:rsidP="00E1722C">
            <w:pPr>
              <w:pStyle w:val="Footer"/>
              <w:rPr>
                <w:bCs/>
                <w:sz w:val="20"/>
                <w:szCs w:val="20"/>
              </w:rPr>
            </w:pPr>
            <w:r w:rsidRPr="001C653E">
              <w:rPr>
                <w:bCs/>
                <w:sz w:val="20"/>
                <w:szCs w:val="20"/>
              </w:rPr>
              <w:t>Anyone else? How about a relative?</w:t>
            </w:r>
            <w:r w:rsidRPr="001C653E">
              <w:rPr>
                <w:rFonts w:cs="Vrinda" w:hint="cs"/>
                <w:bCs/>
                <w:sz w:val="20"/>
                <w:szCs w:val="25"/>
                <w:cs/>
                <w:lang w:bidi="bn-BD"/>
              </w:rPr>
              <w:t xml:space="preserve"> </w:t>
            </w:r>
            <w:r w:rsidRPr="001C653E">
              <w:rPr>
                <w:bCs/>
                <w:sz w:val="20"/>
                <w:szCs w:val="20"/>
              </w:rPr>
              <w:t>How about someone at school or work?</w:t>
            </w:r>
            <w:r w:rsidRPr="001C653E">
              <w:rPr>
                <w:rFonts w:cs="Vrinda" w:hint="cs"/>
                <w:bCs/>
                <w:sz w:val="20"/>
                <w:szCs w:val="25"/>
                <w:cs/>
                <w:lang w:bidi="bn-BD"/>
              </w:rPr>
              <w:t xml:space="preserve"> </w:t>
            </w:r>
            <w:r w:rsidRPr="001C653E">
              <w:rPr>
                <w:bCs/>
                <w:sz w:val="20"/>
                <w:szCs w:val="20"/>
              </w:rPr>
              <w:t>How about a friend or neighbour? A stranger or anyone else?</w:t>
            </w:r>
          </w:p>
          <w:p w:rsidR="00E1722C" w:rsidRPr="001C653E" w:rsidRDefault="00E1722C" w:rsidP="00E1722C">
            <w:pPr>
              <w:rPr>
                <w:rFonts w:ascii="SutonnyMJ" w:hAnsi="SutonnyMJ"/>
                <w:iCs/>
                <w:sz w:val="20"/>
                <w:szCs w:val="20"/>
                <w:cs/>
              </w:rPr>
            </w:pPr>
            <w:r w:rsidRPr="001C653E">
              <w:rPr>
                <w:rFonts w:ascii="SutonnyMJ" w:hAnsi="SutonnyMJ"/>
                <w:iCs/>
                <w:sz w:val="20"/>
                <w:szCs w:val="20"/>
              </w:rPr>
              <w:t xml:space="preserve">Avcbvi AvZ¥xq-¯^Rb eÜz-evÜe cvov-cokx? </w:t>
            </w:r>
            <w:r w:rsidRPr="001C653E">
              <w:rPr>
                <w:rFonts w:ascii="SutonnyMJ" w:hAnsi="SutonnyMJ" w:cs="Vrinda" w:hint="cs"/>
                <w:iCs/>
                <w:sz w:val="20"/>
                <w:szCs w:val="25"/>
                <w:cs/>
                <w:lang w:bidi="bn-BD"/>
              </w:rPr>
              <w:t xml:space="preserve"> </w:t>
            </w:r>
            <w:r w:rsidRPr="001C653E">
              <w:rPr>
                <w:rFonts w:ascii="SutonnyMJ" w:hAnsi="SutonnyMJ"/>
                <w:iCs/>
                <w:sz w:val="20"/>
                <w:szCs w:val="20"/>
              </w:rPr>
              <w:t xml:space="preserve">Avcbvi ¯‹z‡ji †KD? </w:t>
            </w:r>
            <w:r w:rsidRPr="001C653E">
              <w:rPr>
                <w:rFonts w:ascii="SutonnyMJ" w:hAnsi="SutonnyMJ" w:cs="Vrinda" w:hint="cs"/>
                <w:iCs/>
                <w:sz w:val="20"/>
                <w:szCs w:val="25"/>
                <w:cs/>
                <w:lang w:bidi="bn-BD"/>
              </w:rPr>
              <w:t xml:space="preserve"> </w:t>
            </w:r>
            <w:r w:rsidRPr="001C653E">
              <w:rPr>
                <w:rFonts w:ascii="SutonnyMJ" w:hAnsi="SutonnyMJ"/>
                <w:iCs/>
                <w:sz w:val="20"/>
                <w:szCs w:val="20"/>
              </w:rPr>
              <w:t xml:space="preserve">wKsev †hLv‡b KvR K‡ib/Ki‡Zb †mLvbKvi †KD?  bvwK AcwiwPZ †KD? </w:t>
            </w:r>
          </w:p>
          <w:p w:rsidR="00E1722C" w:rsidRPr="001C653E" w:rsidRDefault="00E1722C" w:rsidP="00E1722C">
            <w:pPr>
              <w:pStyle w:val="Footer"/>
              <w:rPr>
                <w:bCs/>
                <w:sz w:val="20"/>
                <w:szCs w:val="20"/>
              </w:rPr>
            </w:pPr>
            <w:r w:rsidRPr="001C653E">
              <w:rPr>
                <w:bCs/>
                <w:sz w:val="20"/>
                <w:szCs w:val="20"/>
              </w:rPr>
              <w:t>DO NOT READ OUT THE LIST</w:t>
            </w:r>
          </w:p>
          <w:p w:rsidR="00E1722C" w:rsidRPr="001C653E" w:rsidRDefault="00E1722C" w:rsidP="00E1722C">
            <w:pPr>
              <w:pStyle w:val="Footer"/>
              <w:rPr>
                <w:bCs/>
                <w:sz w:val="20"/>
                <w:szCs w:val="20"/>
              </w:rPr>
            </w:pPr>
            <w:r w:rsidRPr="001C653E">
              <w:rPr>
                <w:rFonts w:ascii="SutonnyMJ" w:hAnsi="SutonnyMJ"/>
                <w:iCs/>
                <w:sz w:val="20"/>
                <w:szCs w:val="20"/>
              </w:rPr>
              <w:t>†KvW¸‡jv co‡eb   bv</w:t>
            </w:r>
          </w:p>
          <w:p w:rsidR="00E1722C" w:rsidRPr="001C653E" w:rsidRDefault="00E1722C" w:rsidP="00E1722C">
            <w:pPr>
              <w:tabs>
                <w:tab w:val="right" w:leader="dot" w:pos="4253"/>
              </w:tabs>
              <w:rPr>
                <w:rFonts w:asciiTheme="majorBidi" w:hAnsiTheme="majorBidi" w:cstheme="majorBidi"/>
                <w:sz w:val="20"/>
                <w:szCs w:val="20"/>
              </w:rPr>
            </w:pPr>
            <w:r w:rsidRPr="001C653E">
              <w:rPr>
                <w:bCs/>
                <w:sz w:val="20"/>
                <w:szCs w:val="20"/>
              </w:rPr>
              <w:t>MARK  LETTER  FOR  ALL  MENTIONED</w:t>
            </w:r>
          </w:p>
        </w:tc>
        <w:tc>
          <w:tcPr>
            <w:tcW w:w="1170" w:type="dxa"/>
            <w:gridSpan w:val="3"/>
            <w:vMerge w:val="restart"/>
            <w:tcBorders>
              <w:top w:val="single" w:sz="6" w:space="0" w:color="auto"/>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cantSplit/>
          <w:trHeight w:val="225"/>
        </w:trPr>
        <w:tc>
          <w:tcPr>
            <w:tcW w:w="648" w:type="dxa"/>
            <w:gridSpan w:val="2"/>
            <w:vMerge/>
            <w:tcBorders>
              <w:left w:val="single" w:sz="12" w:space="0" w:color="auto"/>
              <w:right w:val="single" w:sz="6" w:space="0" w:color="auto"/>
            </w:tcBorders>
          </w:tcPr>
          <w:p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PARENT (</w:t>
            </w:r>
            <w:r w:rsidRPr="001C653E">
              <w:rPr>
                <w:rFonts w:ascii="SutonnyMJ" w:hAnsi="SutonnyMJ"/>
                <w:sz w:val="20"/>
                <w:szCs w:val="20"/>
              </w:rPr>
              <w:t xml:space="preserve"> evev-gv</w:t>
            </w:r>
            <w:r w:rsidRPr="001C653E">
              <w:rPr>
                <w:bCs/>
                <w:sz w:val="20"/>
                <w:szCs w:val="20"/>
              </w:rPr>
              <w:t>)</w:t>
            </w:r>
            <w:r w:rsidRPr="001C653E">
              <w:rPr>
                <w:bCs/>
                <w:sz w:val="20"/>
                <w:szCs w:val="20"/>
              </w:rPr>
              <w:tab/>
            </w:r>
          </w:p>
        </w:tc>
        <w:tc>
          <w:tcPr>
            <w:tcW w:w="2610" w:type="dxa"/>
            <w:gridSpan w:val="9"/>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rFonts w:cs="Vrinda"/>
                <w:bCs/>
                <w:sz w:val="20"/>
                <w:szCs w:val="25"/>
                <w:cs/>
                <w:lang w:bidi="bn-BD"/>
              </w:rPr>
            </w:pPr>
            <w:r w:rsidRPr="001C653E">
              <w:rPr>
                <w:bCs/>
                <w:sz w:val="20"/>
                <w:szCs w:val="20"/>
              </w:rPr>
              <w:t>A</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195"/>
        </w:trPr>
        <w:tc>
          <w:tcPr>
            <w:tcW w:w="648" w:type="dxa"/>
            <w:gridSpan w:val="2"/>
            <w:vMerge/>
            <w:tcBorders>
              <w:left w:val="single" w:sz="12" w:space="0" w:color="auto"/>
              <w:right w:val="single" w:sz="6" w:space="0" w:color="auto"/>
            </w:tcBorders>
          </w:tcPr>
          <w:p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PARENT-IN-LAW (</w:t>
            </w:r>
            <w:r w:rsidRPr="001C653E">
              <w:rPr>
                <w:rFonts w:ascii="SutonnyMJ" w:hAnsi="SutonnyMJ"/>
                <w:sz w:val="20"/>
                <w:szCs w:val="20"/>
              </w:rPr>
              <w:t>k¦ïi kvïwo</w:t>
            </w:r>
            <w:r w:rsidRPr="001C653E">
              <w:rPr>
                <w:bCs/>
                <w:sz w:val="20"/>
                <w:szCs w:val="20"/>
              </w:rPr>
              <w:t>)</w:t>
            </w:r>
            <w:r w:rsidRPr="001C653E">
              <w:rPr>
                <w:bCs/>
                <w:sz w:val="20"/>
                <w:szCs w:val="20"/>
              </w:rPr>
              <w:tab/>
            </w:r>
          </w:p>
        </w:tc>
        <w:tc>
          <w:tcPr>
            <w:tcW w:w="2610" w:type="dxa"/>
            <w:gridSpan w:val="9"/>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0"/>
              </w:rPr>
            </w:pPr>
            <w:r w:rsidRPr="001C653E">
              <w:rPr>
                <w:bCs/>
                <w:sz w:val="20"/>
                <w:szCs w:val="20"/>
              </w:rPr>
              <w:t>B</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195"/>
        </w:trPr>
        <w:tc>
          <w:tcPr>
            <w:tcW w:w="648" w:type="dxa"/>
            <w:gridSpan w:val="2"/>
            <w:vMerge/>
            <w:tcBorders>
              <w:left w:val="single" w:sz="12" w:space="0" w:color="auto"/>
              <w:right w:val="single" w:sz="6" w:space="0" w:color="auto"/>
            </w:tcBorders>
          </w:tcPr>
          <w:p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SIBLING (BROTHER OR SISTER)</w:t>
            </w:r>
            <w:r w:rsidRPr="001C653E">
              <w:rPr>
                <w:bCs/>
              </w:rPr>
              <w:t xml:space="preserve"> (</w:t>
            </w:r>
            <w:r w:rsidRPr="001C653E">
              <w:rPr>
                <w:rFonts w:ascii="SutonnyMJ" w:hAnsi="SutonnyMJ"/>
                <w:sz w:val="20"/>
                <w:szCs w:val="20"/>
              </w:rPr>
              <w:t>fvB-‡evb</w:t>
            </w:r>
            <w:r w:rsidRPr="001C653E">
              <w:rPr>
                <w:bCs/>
              </w:rPr>
              <w:t>)</w:t>
            </w:r>
            <w:r w:rsidRPr="001C653E">
              <w:rPr>
                <w:bCs/>
                <w:sz w:val="20"/>
                <w:szCs w:val="20"/>
              </w:rPr>
              <w:tab/>
            </w:r>
          </w:p>
        </w:tc>
        <w:tc>
          <w:tcPr>
            <w:tcW w:w="2610" w:type="dxa"/>
            <w:gridSpan w:val="9"/>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0"/>
              </w:rPr>
            </w:pPr>
            <w:r w:rsidRPr="001C653E">
              <w:rPr>
                <w:bCs/>
                <w:sz w:val="20"/>
                <w:szCs w:val="20"/>
              </w:rPr>
              <w:t>C</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195"/>
        </w:trPr>
        <w:tc>
          <w:tcPr>
            <w:tcW w:w="648" w:type="dxa"/>
            <w:gridSpan w:val="2"/>
            <w:vMerge/>
            <w:tcBorders>
              <w:left w:val="single" w:sz="12" w:space="0" w:color="auto"/>
              <w:right w:val="single" w:sz="6" w:space="0" w:color="auto"/>
            </w:tcBorders>
          </w:tcPr>
          <w:p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OTHER FAMILY MEMBER (</w:t>
            </w:r>
            <w:r w:rsidRPr="001C653E">
              <w:rPr>
                <w:rFonts w:ascii="SutonnyMJ" w:hAnsi="SutonnyMJ"/>
                <w:sz w:val="20"/>
                <w:szCs w:val="20"/>
              </w:rPr>
              <w:t>cwiev‡ii Ab¨</w:t>
            </w:r>
            <w:r w:rsidRPr="001C653E">
              <w:rPr>
                <w:rFonts w:ascii="SutonnyMJ" w:hAnsi="SutonnyMJ" w:cs="SutonnyMJ"/>
                <w:sz w:val="20"/>
                <w:szCs w:val="20"/>
              </w:rPr>
              <w:t xml:space="preserve"> m`m¨</w:t>
            </w:r>
            <w:r w:rsidRPr="001C653E">
              <w:rPr>
                <w:bCs/>
                <w:sz w:val="20"/>
                <w:szCs w:val="20"/>
              </w:rPr>
              <w:t>)</w:t>
            </w:r>
            <w:r w:rsidRPr="001C653E">
              <w:rPr>
                <w:bCs/>
                <w:sz w:val="20"/>
                <w:szCs w:val="20"/>
              </w:rPr>
              <w:tab/>
            </w:r>
          </w:p>
        </w:tc>
        <w:tc>
          <w:tcPr>
            <w:tcW w:w="2610" w:type="dxa"/>
            <w:gridSpan w:val="9"/>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0"/>
              </w:rPr>
            </w:pPr>
            <w:r w:rsidRPr="001C653E">
              <w:rPr>
                <w:bCs/>
                <w:sz w:val="20"/>
                <w:szCs w:val="20"/>
              </w:rPr>
              <w:t>D</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195"/>
        </w:trPr>
        <w:tc>
          <w:tcPr>
            <w:tcW w:w="648" w:type="dxa"/>
            <w:gridSpan w:val="2"/>
            <w:vMerge/>
            <w:tcBorders>
              <w:left w:val="single" w:sz="12" w:space="0" w:color="auto"/>
              <w:right w:val="single" w:sz="6" w:space="0" w:color="auto"/>
            </w:tcBorders>
          </w:tcPr>
          <w:p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COUSIN (</w:t>
            </w:r>
            <w:r w:rsidRPr="001C653E">
              <w:rPr>
                <w:rFonts w:ascii="SutonnyMJ" w:hAnsi="SutonnyMJ" w:cs="SutonnyMJ"/>
                <w:bCs/>
                <w:sz w:val="20"/>
                <w:szCs w:val="20"/>
              </w:rPr>
              <w:t>PvPv‡Zv, gvgv‡Zv, dzdv‡Zv, Lvjv‡Zv fvB</w:t>
            </w:r>
            <w:r w:rsidRPr="001C653E">
              <w:rPr>
                <w:bCs/>
                <w:sz w:val="20"/>
                <w:szCs w:val="20"/>
              </w:rPr>
              <w:t xml:space="preserve">)                </w:t>
            </w:r>
          </w:p>
        </w:tc>
        <w:tc>
          <w:tcPr>
            <w:tcW w:w="2610" w:type="dxa"/>
            <w:gridSpan w:val="9"/>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5"/>
                <w:cs/>
                <w:lang w:bidi="bn-BD"/>
              </w:rPr>
            </w:pPr>
            <w:r w:rsidRPr="001C653E">
              <w:rPr>
                <w:bCs/>
                <w:sz w:val="20"/>
                <w:szCs w:val="20"/>
                <w:cs/>
                <w:lang w:bidi="bn-BD"/>
              </w:rPr>
              <w:t>E</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195"/>
        </w:trPr>
        <w:tc>
          <w:tcPr>
            <w:tcW w:w="648" w:type="dxa"/>
            <w:gridSpan w:val="2"/>
            <w:vMerge/>
            <w:tcBorders>
              <w:left w:val="single" w:sz="12" w:space="0" w:color="auto"/>
              <w:right w:val="single" w:sz="6" w:space="0" w:color="auto"/>
            </w:tcBorders>
          </w:tcPr>
          <w:p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OTHER RELATIVE (</w:t>
            </w:r>
            <w:r w:rsidRPr="001C653E">
              <w:rPr>
                <w:rFonts w:ascii="SutonnyMJ" w:hAnsi="SutonnyMJ" w:cs="SutonnyMJ"/>
                <w:bCs/>
                <w:sz w:val="20"/>
                <w:szCs w:val="20"/>
              </w:rPr>
              <w:t>Ab¨ AvZ¥xq</w:t>
            </w:r>
            <w:r w:rsidRPr="001C653E">
              <w:rPr>
                <w:bCs/>
                <w:sz w:val="20"/>
                <w:szCs w:val="20"/>
              </w:rPr>
              <w:t xml:space="preserve">)                                 </w:t>
            </w:r>
          </w:p>
        </w:tc>
        <w:tc>
          <w:tcPr>
            <w:tcW w:w="2610" w:type="dxa"/>
            <w:gridSpan w:val="9"/>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4"/>
              <w:rPr>
                <w:bCs/>
                <w:sz w:val="20"/>
                <w:szCs w:val="25"/>
                <w:cs/>
                <w:lang w:bidi="bn-BD"/>
              </w:rPr>
            </w:pPr>
            <w:r w:rsidRPr="001C653E">
              <w:rPr>
                <w:bCs/>
                <w:sz w:val="20"/>
                <w:szCs w:val="20"/>
                <w:cs/>
                <w:lang w:bidi="bn-BD"/>
              </w:rPr>
              <w:t>F</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195"/>
        </w:trPr>
        <w:tc>
          <w:tcPr>
            <w:tcW w:w="648" w:type="dxa"/>
            <w:gridSpan w:val="2"/>
            <w:vMerge/>
            <w:tcBorders>
              <w:left w:val="single" w:sz="12" w:space="0" w:color="auto"/>
              <w:right w:val="single" w:sz="6" w:space="0" w:color="auto"/>
            </w:tcBorders>
          </w:tcPr>
          <w:p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FAMILY MALE FREIND</w:t>
            </w:r>
            <w:r w:rsidRPr="001C653E">
              <w:rPr>
                <w:rFonts w:ascii="SutonnyMJ" w:hAnsi="SutonnyMJ" w:cs="SutonnyMJ"/>
                <w:bCs/>
                <w:sz w:val="20"/>
                <w:szCs w:val="20"/>
              </w:rPr>
              <w:t xml:space="preserve"> (cwiev‡ii cyiæl eÜz)             </w:t>
            </w:r>
          </w:p>
        </w:tc>
        <w:tc>
          <w:tcPr>
            <w:tcW w:w="2610" w:type="dxa"/>
            <w:gridSpan w:val="9"/>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5"/>
                <w:cs/>
                <w:lang w:bidi="bn-BD"/>
              </w:rPr>
            </w:pPr>
            <w:r w:rsidRPr="001C653E">
              <w:rPr>
                <w:bCs/>
                <w:sz w:val="20"/>
                <w:szCs w:val="20"/>
                <w:cs/>
                <w:lang w:bidi="bn-BD"/>
              </w:rPr>
              <w:t>G</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195"/>
        </w:trPr>
        <w:tc>
          <w:tcPr>
            <w:tcW w:w="648" w:type="dxa"/>
            <w:gridSpan w:val="2"/>
            <w:vMerge/>
            <w:tcBorders>
              <w:left w:val="single" w:sz="12" w:space="0" w:color="auto"/>
              <w:right w:val="single" w:sz="6" w:space="0" w:color="auto"/>
            </w:tcBorders>
          </w:tcPr>
          <w:p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NEIGHBOUR (</w:t>
            </w:r>
            <w:r w:rsidRPr="001C653E">
              <w:rPr>
                <w:rFonts w:ascii="SutonnyMJ" w:hAnsi="SutonnyMJ" w:cs="SutonnyMJ"/>
                <w:bCs/>
                <w:sz w:val="20"/>
                <w:szCs w:val="20"/>
              </w:rPr>
              <w:t>cÖwZ‡ekx</w:t>
            </w:r>
            <w:r w:rsidRPr="001C653E">
              <w:rPr>
                <w:bCs/>
                <w:sz w:val="20"/>
                <w:szCs w:val="20"/>
              </w:rPr>
              <w:t xml:space="preserve">)                                               </w:t>
            </w:r>
          </w:p>
        </w:tc>
        <w:tc>
          <w:tcPr>
            <w:tcW w:w="2610" w:type="dxa"/>
            <w:gridSpan w:val="9"/>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5"/>
                <w:cs/>
                <w:lang w:bidi="bn-BD"/>
              </w:rPr>
            </w:pPr>
            <w:r w:rsidRPr="001C653E">
              <w:rPr>
                <w:bCs/>
                <w:sz w:val="20"/>
                <w:szCs w:val="20"/>
                <w:cs/>
                <w:lang w:bidi="bn-BD"/>
              </w:rPr>
              <w:t>H</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180"/>
        </w:trPr>
        <w:tc>
          <w:tcPr>
            <w:tcW w:w="648" w:type="dxa"/>
            <w:gridSpan w:val="2"/>
            <w:vMerge/>
            <w:tcBorders>
              <w:left w:val="single" w:sz="12" w:space="0" w:color="auto"/>
              <w:right w:val="single" w:sz="6" w:space="0" w:color="auto"/>
            </w:tcBorders>
          </w:tcPr>
          <w:p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SOMEONE AT WORK(</w:t>
            </w:r>
            <w:r w:rsidRPr="001C653E">
              <w:rPr>
                <w:rFonts w:ascii="SutonnyMJ" w:hAnsi="SutonnyMJ"/>
                <w:sz w:val="20"/>
                <w:szCs w:val="20"/>
              </w:rPr>
              <w:t xml:space="preserve"> Kg©‡¶‡Î ‡KD</w:t>
            </w:r>
            <w:r w:rsidRPr="001C653E">
              <w:rPr>
                <w:bCs/>
                <w:sz w:val="20"/>
                <w:szCs w:val="20"/>
              </w:rPr>
              <w:t>)</w:t>
            </w:r>
          </w:p>
        </w:tc>
        <w:tc>
          <w:tcPr>
            <w:tcW w:w="2610" w:type="dxa"/>
            <w:gridSpan w:val="9"/>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8"/>
              <w:rPr>
                <w:bCs/>
                <w:sz w:val="20"/>
                <w:szCs w:val="25"/>
                <w:cs/>
                <w:lang w:bidi="bn-BD"/>
              </w:rPr>
            </w:pPr>
            <w:r w:rsidRPr="001C653E">
              <w:rPr>
                <w:bCs/>
                <w:sz w:val="20"/>
                <w:szCs w:val="20"/>
                <w:cs/>
                <w:lang w:bidi="bn-BD"/>
              </w:rPr>
              <w:t>I</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255"/>
        </w:trPr>
        <w:tc>
          <w:tcPr>
            <w:tcW w:w="648" w:type="dxa"/>
            <w:gridSpan w:val="2"/>
            <w:vMerge/>
            <w:tcBorders>
              <w:left w:val="single" w:sz="12" w:space="0" w:color="auto"/>
              <w:right w:val="single" w:sz="6" w:space="0" w:color="auto"/>
            </w:tcBorders>
          </w:tcPr>
          <w:p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FRIEND/ACQUAINTANCE(</w:t>
            </w:r>
            <w:r w:rsidRPr="001C653E">
              <w:rPr>
                <w:rFonts w:ascii="SutonnyMJ" w:hAnsi="SutonnyMJ"/>
                <w:sz w:val="20"/>
                <w:szCs w:val="20"/>
              </w:rPr>
              <w:t>eÜz</w:t>
            </w:r>
            <w:r w:rsidRPr="001C653E">
              <w:rPr>
                <w:bCs/>
                <w:sz w:val="20"/>
                <w:szCs w:val="20"/>
              </w:rPr>
              <w:t>)</w:t>
            </w:r>
          </w:p>
        </w:tc>
        <w:tc>
          <w:tcPr>
            <w:tcW w:w="2610" w:type="dxa"/>
            <w:gridSpan w:val="9"/>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8"/>
              <w:rPr>
                <w:bCs/>
                <w:sz w:val="20"/>
                <w:szCs w:val="25"/>
                <w:cs/>
                <w:lang w:bidi="bn-BD"/>
              </w:rPr>
            </w:pPr>
            <w:r w:rsidRPr="001C653E">
              <w:rPr>
                <w:bCs/>
                <w:sz w:val="20"/>
                <w:szCs w:val="20"/>
                <w:cs/>
                <w:lang w:bidi="bn-BD"/>
              </w:rPr>
              <w:t>J</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180"/>
        </w:trPr>
        <w:tc>
          <w:tcPr>
            <w:tcW w:w="648" w:type="dxa"/>
            <w:gridSpan w:val="2"/>
            <w:vMerge/>
            <w:tcBorders>
              <w:left w:val="single" w:sz="12" w:space="0" w:color="auto"/>
              <w:right w:val="single" w:sz="6" w:space="0" w:color="auto"/>
            </w:tcBorders>
          </w:tcPr>
          <w:p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RECENT ACQUAINTANC</w:t>
            </w:r>
            <w:r w:rsidRPr="001C653E">
              <w:rPr>
                <w:rFonts w:ascii="SutonnyMJ" w:hAnsi="SutonnyMJ" w:hint="cs"/>
                <w:sz w:val="20"/>
                <w:szCs w:val="20"/>
                <w:cs/>
                <w:lang w:bidi="bn-BD"/>
              </w:rPr>
              <w:t>(</w:t>
            </w:r>
            <w:r w:rsidRPr="001C653E">
              <w:rPr>
                <w:rFonts w:ascii="SutonnyMJ" w:hAnsi="SutonnyMJ"/>
                <w:sz w:val="20"/>
                <w:szCs w:val="20"/>
              </w:rPr>
              <w:t>Aí cwiwPZ †KD</w:t>
            </w:r>
            <w:r w:rsidRPr="001C653E">
              <w:rPr>
                <w:rFonts w:ascii="SutonnyMJ" w:hAnsi="SutonnyMJ" w:hint="cs"/>
                <w:sz w:val="20"/>
                <w:szCs w:val="20"/>
                <w:cs/>
                <w:lang w:bidi="bn-BD"/>
              </w:rPr>
              <w:t>)</w:t>
            </w:r>
          </w:p>
        </w:tc>
        <w:tc>
          <w:tcPr>
            <w:tcW w:w="2610" w:type="dxa"/>
            <w:gridSpan w:val="9"/>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5"/>
                <w:cs/>
                <w:lang w:bidi="bn-BD"/>
              </w:rPr>
            </w:pPr>
            <w:r w:rsidRPr="001C653E">
              <w:rPr>
                <w:bCs/>
                <w:sz w:val="20"/>
                <w:szCs w:val="20"/>
                <w:cs/>
                <w:lang w:bidi="bn-BD"/>
              </w:rPr>
              <w:t>K</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225"/>
        </w:trPr>
        <w:tc>
          <w:tcPr>
            <w:tcW w:w="648" w:type="dxa"/>
            <w:gridSpan w:val="2"/>
            <w:vMerge/>
            <w:tcBorders>
              <w:left w:val="single" w:sz="12" w:space="0" w:color="auto"/>
              <w:right w:val="single" w:sz="6" w:space="0" w:color="auto"/>
            </w:tcBorders>
          </w:tcPr>
          <w:p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COMPLETE STRANGER</w:t>
            </w:r>
            <w:r w:rsidRPr="001C653E">
              <w:rPr>
                <w:sz w:val="20"/>
                <w:szCs w:val="20"/>
              </w:rPr>
              <w:t>(</w:t>
            </w:r>
            <w:r w:rsidRPr="001C653E">
              <w:rPr>
                <w:rFonts w:ascii="SutonnyMJ" w:hAnsi="SutonnyMJ"/>
                <w:sz w:val="20"/>
                <w:szCs w:val="20"/>
              </w:rPr>
              <w:t>AcwiwPZ e¨w³</w:t>
            </w:r>
            <w:r w:rsidRPr="001C653E">
              <w:rPr>
                <w:sz w:val="20"/>
                <w:szCs w:val="20"/>
              </w:rPr>
              <w:t>)</w:t>
            </w:r>
          </w:p>
        </w:tc>
        <w:tc>
          <w:tcPr>
            <w:tcW w:w="2610" w:type="dxa"/>
            <w:gridSpan w:val="9"/>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5"/>
                <w:cs/>
                <w:lang w:bidi="bn-BD"/>
              </w:rPr>
            </w:pPr>
            <w:r w:rsidRPr="001C653E">
              <w:rPr>
                <w:bCs/>
                <w:sz w:val="20"/>
                <w:szCs w:val="25"/>
                <w:lang w:bidi="bn-BD"/>
              </w:rPr>
              <w:t>L</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135"/>
        </w:trPr>
        <w:tc>
          <w:tcPr>
            <w:tcW w:w="648" w:type="dxa"/>
            <w:gridSpan w:val="2"/>
            <w:vMerge/>
            <w:tcBorders>
              <w:left w:val="single" w:sz="12" w:space="0" w:color="auto"/>
              <w:right w:val="single" w:sz="6" w:space="0" w:color="auto"/>
            </w:tcBorders>
          </w:tcPr>
          <w:p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 xml:space="preserve">TEACHER </w:t>
            </w:r>
            <w:r w:rsidRPr="001C653E">
              <w:rPr>
                <w:sz w:val="20"/>
                <w:szCs w:val="20"/>
              </w:rPr>
              <w:t>(</w:t>
            </w:r>
            <w:r w:rsidRPr="001C653E">
              <w:rPr>
                <w:rFonts w:ascii="SutonnyMJ" w:hAnsi="SutonnyMJ"/>
                <w:sz w:val="20"/>
                <w:szCs w:val="20"/>
              </w:rPr>
              <w:t>wk¶K</w:t>
            </w:r>
            <w:r w:rsidRPr="001C653E">
              <w:rPr>
                <w:sz w:val="20"/>
                <w:szCs w:val="20"/>
              </w:rPr>
              <w:t>)</w:t>
            </w:r>
          </w:p>
        </w:tc>
        <w:tc>
          <w:tcPr>
            <w:tcW w:w="2610" w:type="dxa"/>
            <w:gridSpan w:val="9"/>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8"/>
              <w:rPr>
                <w:bCs/>
                <w:sz w:val="20"/>
                <w:szCs w:val="25"/>
                <w:cs/>
                <w:lang w:bidi="bn-BD"/>
              </w:rPr>
            </w:pPr>
            <w:r w:rsidRPr="001C653E">
              <w:rPr>
                <w:bCs/>
                <w:sz w:val="20"/>
                <w:szCs w:val="25"/>
                <w:lang w:bidi="bn-BD"/>
              </w:rPr>
              <w:t>M</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120"/>
        </w:trPr>
        <w:tc>
          <w:tcPr>
            <w:tcW w:w="648" w:type="dxa"/>
            <w:gridSpan w:val="2"/>
            <w:vMerge/>
            <w:tcBorders>
              <w:left w:val="single" w:sz="12" w:space="0" w:color="auto"/>
              <w:right w:val="single" w:sz="6" w:space="0" w:color="auto"/>
            </w:tcBorders>
          </w:tcPr>
          <w:p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DOCTOR/HEALTH STAFF</w:t>
            </w:r>
            <w:r w:rsidRPr="001C653E">
              <w:rPr>
                <w:sz w:val="20"/>
                <w:szCs w:val="20"/>
              </w:rPr>
              <w:t>(</w:t>
            </w:r>
            <w:r w:rsidRPr="001C653E">
              <w:rPr>
                <w:rFonts w:ascii="SutonnyMJ" w:hAnsi="SutonnyMJ"/>
                <w:sz w:val="20"/>
                <w:szCs w:val="20"/>
              </w:rPr>
              <w:t>Wv³vi/¯^v¯’¨ Kg©x</w:t>
            </w:r>
            <w:r w:rsidRPr="001C653E">
              <w:rPr>
                <w:sz w:val="20"/>
                <w:szCs w:val="20"/>
              </w:rPr>
              <w:t>)</w:t>
            </w:r>
          </w:p>
        </w:tc>
        <w:tc>
          <w:tcPr>
            <w:tcW w:w="2610" w:type="dxa"/>
            <w:gridSpan w:val="9"/>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8"/>
              <w:rPr>
                <w:bCs/>
                <w:sz w:val="20"/>
                <w:szCs w:val="25"/>
                <w:cs/>
                <w:lang w:bidi="bn-BD"/>
              </w:rPr>
            </w:pPr>
            <w:r w:rsidRPr="001C653E">
              <w:rPr>
                <w:bCs/>
                <w:sz w:val="20"/>
                <w:szCs w:val="25"/>
                <w:lang w:bidi="bn-BD"/>
              </w:rPr>
              <w:t>N</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105"/>
        </w:trPr>
        <w:tc>
          <w:tcPr>
            <w:tcW w:w="648" w:type="dxa"/>
            <w:gridSpan w:val="2"/>
            <w:vMerge/>
            <w:tcBorders>
              <w:left w:val="single" w:sz="12" w:space="0" w:color="auto"/>
              <w:right w:val="single" w:sz="6" w:space="0" w:color="auto"/>
            </w:tcBorders>
          </w:tcPr>
          <w:p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RELIGIOUS LEADER</w:t>
            </w:r>
            <w:r w:rsidRPr="001C653E">
              <w:rPr>
                <w:sz w:val="20"/>
                <w:szCs w:val="20"/>
              </w:rPr>
              <w:t>(</w:t>
            </w:r>
            <w:r w:rsidRPr="001C653E">
              <w:rPr>
                <w:rFonts w:ascii="SutonnyMJ" w:hAnsi="SutonnyMJ"/>
                <w:sz w:val="20"/>
                <w:szCs w:val="20"/>
              </w:rPr>
              <w:t>†gŠjex/cyiZ</w:t>
            </w:r>
            <w:r w:rsidRPr="001C653E">
              <w:rPr>
                <w:sz w:val="20"/>
                <w:szCs w:val="20"/>
              </w:rPr>
              <w:t>)</w:t>
            </w:r>
          </w:p>
        </w:tc>
        <w:tc>
          <w:tcPr>
            <w:tcW w:w="2610" w:type="dxa"/>
            <w:gridSpan w:val="9"/>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5"/>
                <w:cs/>
                <w:lang w:bidi="bn-BD"/>
              </w:rPr>
            </w:pPr>
            <w:r w:rsidRPr="001C653E">
              <w:rPr>
                <w:bCs/>
                <w:sz w:val="20"/>
                <w:szCs w:val="25"/>
                <w:lang w:bidi="bn-BD"/>
              </w:rPr>
              <w:t>O</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272"/>
        </w:trPr>
        <w:tc>
          <w:tcPr>
            <w:tcW w:w="648" w:type="dxa"/>
            <w:gridSpan w:val="2"/>
            <w:vMerge/>
            <w:tcBorders>
              <w:left w:val="single" w:sz="12" w:space="0" w:color="auto"/>
              <w:right w:val="single" w:sz="6" w:space="0" w:color="auto"/>
            </w:tcBorders>
          </w:tcPr>
          <w:p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POLICE/ SOLDIER</w:t>
            </w:r>
            <w:r w:rsidRPr="001C653E">
              <w:rPr>
                <w:sz w:val="20"/>
                <w:szCs w:val="20"/>
              </w:rPr>
              <w:t>(</w:t>
            </w:r>
            <w:r w:rsidRPr="001C653E">
              <w:rPr>
                <w:rFonts w:ascii="SutonnyMJ" w:hAnsi="SutonnyMJ"/>
                <w:sz w:val="20"/>
                <w:szCs w:val="20"/>
              </w:rPr>
              <w:t>cywjk/‰mb¨</w:t>
            </w:r>
            <w:r w:rsidRPr="001C653E">
              <w:rPr>
                <w:sz w:val="20"/>
                <w:szCs w:val="20"/>
              </w:rPr>
              <w:t>)</w:t>
            </w:r>
          </w:p>
        </w:tc>
        <w:tc>
          <w:tcPr>
            <w:tcW w:w="2610" w:type="dxa"/>
            <w:gridSpan w:val="9"/>
            <w:tcBorders>
              <w:top w:val="single" w:sz="4" w:space="0" w:color="auto"/>
              <w:left w:val="single" w:sz="4" w:space="0" w:color="auto"/>
              <w:right w:val="single" w:sz="4" w:space="0" w:color="auto"/>
            </w:tcBorders>
          </w:tcPr>
          <w:p w:rsidR="00E1722C" w:rsidRPr="001C653E" w:rsidRDefault="00E1722C" w:rsidP="00E1722C">
            <w:pPr>
              <w:pStyle w:val="Footer"/>
              <w:ind w:left="1"/>
              <w:rPr>
                <w:bCs/>
                <w:sz w:val="20"/>
                <w:szCs w:val="25"/>
                <w:cs/>
                <w:lang w:bidi="bn-BD"/>
              </w:rPr>
            </w:pPr>
            <w:r w:rsidRPr="001C653E">
              <w:rPr>
                <w:bCs/>
                <w:sz w:val="20"/>
                <w:szCs w:val="25"/>
                <w:lang w:bidi="bn-BD"/>
              </w:rPr>
              <w:t>P</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110"/>
        </w:trPr>
        <w:tc>
          <w:tcPr>
            <w:tcW w:w="648" w:type="dxa"/>
            <w:gridSpan w:val="2"/>
            <w:vMerge/>
            <w:tcBorders>
              <w:left w:val="single" w:sz="12" w:space="0" w:color="auto"/>
              <w:bottom w:val="single" w:sz="4" w:space="0" w:color="auto"/>
              <w:right w:val="single" w:sz="6" w:space="0" w:color="auto"/>
            </w:tcBorders>
          </w:tcPr>
          <w:p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OTHER (specify)</w:t>
            </w:r>
            <w:r w:rsidRPr="001C653E">
              <w:rPr>
                <w:rFonts w:ascii="SutonnyMJ" w:hAnsi="SutonnyMJ"/>
                <w:sz w:val="20"/>
                <w:szCs w:val="20"/>
              </w:rPr>
              <w:t xml:space="preserve"> Ab¨vb¨)(D‡jøL Kiæb)</w:t>
            </w:r>
            <w:r w:rsidRPr="001C653E">
              <w:rPr>
                <w:sz w:val="20"/>
                <w:szCs w:val="20"/>
              </w:rPr>
              <w:t xml:space="preserve">  </w:t>
            </w:r>
            <w:r w:rsidRPr="001C653E">
              <w:rPr>
                <w:bCs/>
                <w:sz w:val="20"/>
                <w:szCs w:val="20"/>
              </w:rPr>
              <w:t xml:space="preserve"> ____________</w:t>
            </w:r>
            <w:r w:rsidRPr="001C653E">
              <w:rPr>
                <w:bCs/>
                <w:sz w:val="20"/>
                <w:szCs w:val="20"/>
              </w:rPr>
              <w:tab/>
            </w:r>
          </w:p>
        </w:tc>
        <w:tc>
          <w:tcPr>
            <w:tcW w:w="2610" w:type="dxa"/>
            <w:gridSpan w:val="9"/>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X</w:t>
            </w:r>
          </w:p>
        </w:tc>
        <w:tc>
          <w:tcPr>
            <w:tcW w:w="1170" w:type="dxa"/>
            <w:gridSpan w:val="3"/>
            <w:vMerge/>
            <w:tcBorders>
              <w:left w:val="single" w:sz="4" w:space="0" w:color="auto"/>
              <w:bottom w:val="single" w:sz="6"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gridAfter w:val="1"/>
          <w:wAfter w:w="18" w:type="dxa"/>
          <w:cantSplit/>
          <w:trHeight w:val="645"/>
        </w:trPr>
        <w:tc>
          <w:tcPr>
            <w:tcW w:w="648" w:type="dxa"/>
            <w:gridSpan w:val="2"/>
            <w:vMerge w:val="restart"/>
            <w:tcBorders>
              <w:top w:val="single" w:sz="4" w:space="0" w:color="auto"/>
              <w:left w:val="single" w:sz="12" w:space="0" w:color="auto"/>
              <w:right w:val="single" w:sz="6" w:space="0" w:color="auto"/>
            </w:tcBorders>
          </w:tcPr>
          <w:p w:rsidR="00E1722C" w:rsidRPr="001C653E" w:rsidRDefault="00E1722C" w:rsidP="00E1722C">
            <w:pPr>
              <w:pStyle w:val="Footer"/>
              <w:rPr>
                <w:b/>
                <w:bCs/>
                <w:sz w:val="20"/>
                <w:szCs w:val="20"/>
                <w:cs/>
                <w:lang w:bidi="bn-BD"/>
              </w:rPr>
            </w:pPr>
            <w:r w:rsidRPr="001C653E">
              <w:rPr>
                <w:b/>
                <w:bCs/>
                <w:sz w:val="20"/>
                <w:szCs w:val="20"/>
                <w:cs/>
                <w:lang w:bidi="bn-BD"/>
              </w:rPr>
              <w:t>1106</w:t>
            </w:r>
          </w:p>
        </w:tc>
        <w:tc>
          <w:tcPr>
            <w:tcW w:w="5094" w:type="dxa"/>
            <w:vMerge w:val="restart"/>
            <w:tcBorders>
              <w:top w:val="single" w:sz="4" w:space="0" w:color="auto"/>
              <w:left w:val="single" w:sz="6" w:space="0" w:color="auto"/>
              <w:right w:val="single" w:sz="4" w:space="0" w:color="auto"/>
            </w:tcBorders>
          </w:tcPr>
          <w:p w:rsidR="00E1722C" w:rsidRPr="001C653E" w:rsidRDefault="00E1722C" w:rsidP="00E1722C">
            <w:pPr>
              <w:pStyle w:val="Footer"/>
              <w:rPr>
                <w:rFonts w:cs="Vrinda"/>
                <w:sz w:val="20"/>
                <w:szCs w:val="25"/>
                <w:cs/>
                <w:lang w:bidi="bn-BD"/>
              </w:rPr>
            </w:pPr>
            <w:r w:rsidRPr="001C653E">
              <w:rPr>
                <w:rFonts w:hint="cs"/>
                <w:b/>
                <w:sz w:val="20"/>
                <w:szCs w:val="20"/>
                <w:cs/>
                <w:lang w:bidi="bn-BD"/>
              </w:rPr>
              <w:t>S</w:t>
            </w:r>
            <w:r w:rsidRPr="001C653E">
              <w:rPr>
                <w:b/>
                <w:sz w:val="20"/>
                <w:szCs w:val="20"/>
              </w:rPr>
              <w:t>ince the age of 15 until now</w:t>
            </w:r>
            <w:r w:rsidRPr="001C653E">
              <w:rPr>
                <w:sz w:val="20"/>
                <w:szCs w:val="20"/>
              </w:rPr>
              <w:t>, any of the following has happened to you? Remember to include people you have known as well as strangers.</w:t>
            </w:r>
          </w:p>
          <w:p w:rsidR="00E1722C" w:rsidRPr="001C653E" w:rsidRDefault="00E1722C" w:rsidP="00E1722C">
            <w:pPr>
              <w:pStyle w:val="Footer"/>
              <w:rPr>
                <w:sz w:val="20"/>
                <w:szCs w:val="20"/>
              </w:rPr>
            </w:pPr>
            <w:r w:rsidRPr="001C653E">
              <w:rPr>
                <w:rFonts w:ascii="SutonnyMJ" w:hAnsi="SutonnyMJ"/>
                <w:sz w:val="20"/>
                <w:szCs w:val="20"/>
              </w:rPr>
              <w:t>Avcbvi eqm 15 nevi ci</w:t>
            </w:r>
            <w:r w:rsidRPr="001C653E">
              <w:rPr>
                <w:rFonts w:ascii="SutonnyMJ" w:hAnsi="SutonnyMJ" w:hint="cs"/>
                <w:sz w:val="20"/>
                <w:szCs w:val="20"/>
                <w:cs/>
                <w:lang w:bidi="bn-BD"/>
              </w:rPr>
              <w:t>,</w:t>
            </w:r>
            <w:r w:rsidRPr="001C653E">
              <w:rPr>
                <w:rFonts w:ascii="SutonnyMJ" w:hAnsi="SutonnyMJ" w:cs="Vrinda" w:hint="cs"/>
                <w:sz w:val="20"/>
                <w:szCs w:val="20"/>
                <w:cs/>
                <w:lang w:bidi="bn-BD"/>
              </w:rPr>
              <w:t xml:space="preserve"> </w:t>
            </w:r>
            <w:r w:rsidRPr="001C653E">
              <w:rPr>
                <w:rFonts w:ascii="SutonnyMJ" w:hAnsi="SutonnyMJ" w:cs="Vrinda"/>
                <w:sz w:val="20"/>
                <w:szCs w:val="20"/>
                <w:lang w:bidi="bn-BD"/>
              </w:rPr>
              <w:t>¯^vwg Qvov Ab¨ †KD wK</w:t>
            </w:r>
            <w:r w:rsidRPr="001C653E">
              <w:rPr>
                <w:rFonts w:ascii="SutonnyMJ" w:hAnsi="SutonnyMJ" w:cs="Vrinda" w:hint="cs"/>
                <w:sz w:val="20"/>
                <w:szCs w:val="20"/>
                <w:lang w:bidi="bn-BD"/>
              </w:rPr>
              <w:t xml:space="preserve"> </w:t>
            </w:r>
            <w:r w:rsidRPr="001C653E">
              <w:rPr>
                <w:rFonts w:ascii="SutonnyMJ" w:hAnsi="SutonnyMJ"/>
                <w:sz w:val="20"/>
                <w:szCs w:val="20"/>
              </w:rPr>
              <w:t>Avcbv‡K</w:t>
            </w:r>
          </w:p>
        </w:tc>
        <w:tc>
          <w:tcPr>
            <w:tcW w:w="1335" w:type="dxa"/>
            <w:gridSpan w:val="7"/>
            <w:tcBorders>
              <w:top w:val="single" w:sz="6" w:space="0" w:color="auto"/>
              <w:left w:val="single" w:sz="6" w:space="0" w:color="auto"/>
              <w:bottom w:val="single" w:sz="4" w:space="0" w:color="auto"/>
              <w:right w:val="single" w:sz="4" w:space="0" w:color="auto"/>
            </w:tcBorders>
          </w:tcPr>
          <w:p w:rsidR="00E1722C" w:rsidRPr="001C653E" w:rsidRDefault="00E1722C" w:rsidP="00E1722C">
            <w:pPr>
              <w:tabs>
                <w:tab w:val="right" w:leader="dot" w:pos="4253"/>
              </w:tabs>
              <w:rPr>
                <w:rFonts w:asciiTheme="majorBidi" w:hAnsiTheme="majorBidi" w:cs="Vrinda"/>
                <w:sz w:val="20"/>
                <w:szCs w:val="25"/>
                <w:cs/>
                <w:lang w:bidi="bn-BD"/>
              </w:rPr>
            </w:pPr>
            <w:r w:rsidRPr="001C653E">
              <w:rPr>
                <w:rFonts w:hint="cs"/>
                <w:sz w:val="20"/>
                <w:szCs w:val="20"/>
                <w:cs/>
                <w:lang w:bidi="bn-BD"/>
              </w:rPr>
              <w:t>A.</w:t>
            </w:r>
          </w:p>
        </w:tc>
        <w:tc>
          <w:tcPr>
            <w:tcW w:w="2625" w:type="dxa"/>
            <w:gridSpan w:val="9"/>
            <w:tcBorders>
              <w:top w:val="single" w:sz="6" w:space="0" w:color="auto"/>
              <w:left w:val="single" w:sz="4" w:space="0" w:color="auto"/>
              <w:bottom w:val="single" w:sz="4" w:space="0" w:color="auto"/>
              <w:right w:val="single" w:sz="4" w:space="0" w:color="auto"/>
            </w:tcBorders>
          </w:tcPr>
          <w:p w:rsidR="00E1722C" w:rsidRPr="001C653E" w:rsidRDefault="00E1722C" w:rsidP="00E1722C">
            <w:pPr>
              <w:pStyle w:val="CommentText"/>
              <w:tabs>
                <w:tab w:val="right" w:leader="dot" w:pos="3861"/>
              </w:tabs>
              <w:rPr>
                <w:rFonts w:cs="Vrinda"/>
                <w:szCs w:val="25"/>
                <w:u w:val="single"/>
                <w:cs/>
                <w:lang w:bidi="bn-BD"/>
              </w:rPr>
            </w:pPr>
            <w:r w:rsidRPr="001C653E">
              <w:t xml:space="preserve">B.IF YES: Has this happened </w:t>
            </w:r>
            <w:r w:rsidRPr="001C653E">
              <w:rPr>
                <w:u w:val="single"/>
              </w:rPr>
              <w:t>in the past 12 months?</w:t>
            </w:r>
          </w:p>
          <w:p w:rsidR="00E1722C" w:rsidRPr="001C653E" w:rsidRDefault="00E1722C" w:rsidP="00E1722C">
            <w:pPr>
              <w:pStyle w:val="CommentText"/>
              <w:tabs>
                <w:tab w:val="right" w:leader="dot" w:pos="3861"/>
              </w:tabs>
              <w:rPr>
                <w:rFonts w:asciiTheme="majorBidi" w:hAnsiTheme="majorBidi" w:cs="Vrinda"/>
                <w:szCs w:val="25"/>
                <w:cs/>
                <w:lang w:bidi="bn-BD"/>
              </w:rPr>
            </w:pPr>
            <w:r w:rsidRPr="001C653E">
              <w:rPr>
                <w:rFonts w:ascii="SutonnyMJ" w:hAnsi="SutonnyMJ"/>
              </w:rPr>
              <w:t>hw` nu¨v  nq, Zvn‡j</w:t>
            </w:r>
            <w:r w:rsidRPr="001C653E">
              <w:rPr>
                <w:rFonts w:ascii="SutonnyMJ" w:hAnsi="SutonnyMJ" w:cs="Vrinda" w:hint="cs"/>
                <w:szCs w:val="25"/>
                <w:cs/>
                <w:lang w:bidi="bn-BD"/>
              </w:rPr>
              <w:t xml:space="preserve"> </w:t>
            </w:r>
            <w:r w:rsidRPr="001C653E">
              <w:rPr>
                <w:rFonts w:ascii="SutonnyMJ" w:hAnsi="SutonnyMJ"/>
              </w:rPr>
              <w:t xml:space="preserve"> wK MZ 12 gv‡m N‡UwQj</w:t>
            </w:r>
            <w:r w:rsidRPr="001C653E">
              <w:rPr>
                <w:rFonts w:ascii="SutonnyMJ" w:hAnsi="SutonnyMJ" w:hint="cs"/>
                <w:cs/>
                <w:lang w:bidi="bn-BD"/>
              </w:rPr>
              <w:t>?</w:t>
            </w:r>
          </w:p>
        </w:tc>
        <w:tc>
          <w:tcPr>
            <w:tcW w:w="1170" w:type="dxa"/>
            <w:gridSpan w:val="3"/>
            <w:vMerge w:val="restart"/>
            <w:tcBorders>
              <w:top w:val="single" w:sz="6" w:space="0" w:color="auto"/>
              <w:left w:val="single" w:sz="4" w:space="0" w:color="auto"/>
              <w:right w:val="single" w:sz="12" w:space="0" w:color="auto"/>
            </w:tcBorders>
          </w:tcPr>
          <w:p w:rsidR="00E1722C" w:rsidRPr="001C653E" w:rsidRDefault="00E1722C" w:rsidP="00E1722C">
            <w:pPr>
              <w:rPr>
                <w:bCs/>
                <w:sz w:val="20"/>
                <w:szCs w:val="20"/>
              </w:rPr>
            </w:pPr>
          </w:p>
        </w:tc>
      </w:tr>
      <w:tr w:rsidR="00E1722C" w:rsidRPr="001C653E" w:rsidTr="006B5DE6">
        <w:trPr>
          <w:gridAfter w:val="1"/>
          <w:wAfter w:w="18" w:type="dxa"/>
          <w:cantSplit/>
          <w:trHeight w:val="341"/>
        </w:trPr>
        <w:tc>
          <w:tcPr>
            <w:tcW w:w="648" w:type="dxa"/>
            <w:gridSpan w:val="2"/>
            <w:vMerge/>
            <w:tcBorders>
              <w:left w:val="single" w:sz="12" w:space="0" w:color="auto"/>
              <w:right w:val="single" w:sz="6" w:space="0" w:color="auto"/>
            </w:tcBorders>
          </w:tcPr>
          <w:p w:rsidR="00E1722C" w:rsidRPr="001C653E" w:rsidRDefault="00E1722C" w:rsidP="00E1722C">
            <w:pPr>
              <w:pStyle w:val="Footer"/>
              <w:rPr>
                <w:b/>
                <w:bCs/>
                <w:sz w:val="20"/>
                <w:szCs w:val="20"/>
                <w:cs/>
                <w:lang w:bidi="bn-BD"/>
              </w:rPr>
            </w:pPr>
          </w:p>
        </w:tc>
        <w:tc>
          <w:tcPr>
            <w:tcW w:w="5094" w:type="dxa"/>
            <w:vMerge/>
            <w:tcBorders>
              <w:left w:val="single" w:sz="6" w:space="0" w:color="auto"/>
              <w:bottom w:val="single" w:sz="4" w:space="0" w:color="auto"/>
              <w:right w:val="single" w:sz="4" w:space="0" w:color="auto"/>
            </w:tcBorders>
          </w:tcPr>
          <w:p w:rsidR="00E1722C" w:rsidRPr="001C653E" w:rsidRDefault="00E1722C" w:rsidP="00E1722C">
            <w:pPr>
              <w:pStyle w:val="Footer"/>
              <w:rPr>
                <w:b/>
                <w:sz w:val="20"/>
                <w:szCs w:val="20"/>
                <w:cs/>
                <w:lang w:bidi="bn-BD"/>
              </w:rPr>
            </w:pPr>
          </w:p>
        </w:tc>
        <w:tc>
          <w:tcPr>
            <w:tcW w:w="630" w:type="dxa"/>
            <w:gridSpan w:val="3"/>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left" w:pos="1782"/>
              </w:tabs>
              <w:jc w:val="center"/>
              <w:rPr>
                <w:bCs/>
                <w:sz w:val="20"/>
                <w:szCs w:val="20"/>
              </w:rPr>
            </w:pPr>
            <w:r w:rsidRPr="001C653E">
              <w:rPr>
                <w:bCs/>
                <w:sz w:val="20"/>
                <w:szCs w:val="20"/>
              </w:rPr>
              <w:t>YES</w:t>
            </w:r>
          </w:p>
          <w:p w:rsidR="00E1722C" w:rsidRPr="001C653E" w:rsidRDefault="00E1722C" w:rsidP="00E1722C">
            <w:pPr>
              <w:pStyle w:val="Footer"/>
              <w:tabs>
                <w:tab w:val="left" w:pos="1782"/>
              </w:tabs>
              <w:rPr>
                <w:bCs/>
                <w:sz w:val="20"/>
                <w:szCs w:val="20"/>
              </w:rPr>
            </w:pPr>
            <w:r w:rsidRPr="001C653E">
              <w:rPr>
                <w:rFonts w:ascii="SutonnyMJ" w:hAnsi="SutonnyMJ" w:hint="cs"/>
                <w:sz w:val="20"/>
                <w:szCs w:val="20"/>
                <w:cs/>
                <w:lang w:bidi="bn-BD"/>
              </w:rPr>
              <w:t>(</w:t>
            </w:r>
            <w:r w:rsidRPr="001C653E">
              <w:rPr>
                <w:rFonts w:ascii="SutonnyMJ" w:hAnsi="SutonnyMJ"/>
                <w:sz w:val="20"/>
                <w:szCs w:val="20"/>
              </w:rPr>
              <w:t>nu¨v</w:t>
            </w:r>
            <w:r w:rsidRPr="001C653E">
              <w:rPr>
                <w:rFonts w:ascii="SutonnyMJ" w:hAnsi="SutonnyMJ" w:hint="cs"/>
                <w:sz w:val="20"/>
                <w:szCs w:val="20"/>
                <w:cs/>
                <w:lang w:bidi="bn-BD"/>
              </w:rPr>
              <w:t>)</w:t>
            </w:r>
          </w:p>
        </w:tc>
        <w:tc>
          <w:tcPr>
            <w:tcW w:w="705"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tabs>
                <w:tab w:val="right" w:leader="dot" w:pos="1782"/>
                <w:tab w:val="right" w:leader="dot" w:pos="5137"/>
              </w:tabs>
              <w:jc w:val="center"/>
              <w:rPr>
                <w:rFonts w:cs="Vrinda"/>
                <w:bCs/>
                <w:sz w:val="20"/>
                <w:szCs w:val="25"/>
                <w:lang w:bidi="bn-BD"/>
              </w:rPr>
            </w:pPr>
            <w:r w:rsidRPr="001C653E">
              <w:rPr>
                <w:bCs/>
                <w:sz w:val="20"/>
                <w:szCs w:val="20"/>
              </w:rPr>
              <w:t>NO</w:t>
            </w:r>
            <w:r w:rsidRPr="001C653E">
              <w:rPr>
                <w:rFonts w:ascii="SutonnyMJ" w:hAnsi="SutonnyMJ"/>
                <w:sz w:val="20"/>
                <w:szCs w:val="20"/>
              </w:rPr>
              <w:t xml:space="preserve"> </w:t>
            </w:r>
            <w:r w:rsidRPr="001C653E">
              <w:rPr>
                <w:rFonts w:ascii="SutonnyMJ" w:hAnsi="SutonnyMJ" w:hint="cs"/>
                <w:sz w:val="20"/>
                <w:szCs w:val="20"/>
                <w:cs/>
                <w:lang w:bidi="bn-BD"/>
              </w:rPr>
              <w:t>(</w:t>
            </w:r>
            <w:r w:rsidRPr="001C653E">
              <w:rPr>
                <w:rFonts w:ascii="SutonnyMJ" w:hAnsi="SutonnyMJ"/>
                <w:sz w:val="20"/>
                <w:szCs w:val="20"/>
                <w:lang w:bidi="bn-BD"/>
              </w:rPr>
              <w:t xml:space="preserve">bv </w:t>
            </w:r>
            <w:r w:rsidRPr="001C653E">
              <w:rPr>
                <w:rFonts w:ascii="SutonnyMJ" w:hAnsi="SutonnyMJ" w:hint="cs"/>
                <w:sz w:val="20"/>
                <w:szCs w:val="20"/>
                <w:cs/>
                <w:lang w:bidi="bn-BD"/>
              </w:rPr>
              <w:t>)</w:t>
            </w:r>
          </w:p>
          <w:p w:rsidR="00E1722C" w:rsidRPr="001C653E" w:rsidRDefault="00E1722C" w:rsidP="00E1722C">
            <w:pPr>
              <w:tabs>
                <w:tab w:val="right" w:leader="dot" w:pos="1782"/>
                <w:tab w:val="right" w:leader="dot" w:pos="5137"/>
              </w:tabs>
              <w:jc w:val="center"/>
              <w:rPr>
                <w:bCs/>
                <w:sz w:val="20"/>
                <w:szCs w:val="20"/>
              </w:rPr>
            </w:pPr>
          </w:p>
        </w:tc>
        <w:tc>
          <w:tcPr>
            <w:tcW w:w="735"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jc w:val="center"/>
              <w:rPr>
                <w:rFonts w:ascii="SutonnyMJ" w:hAnsi="SutonnyMJ" w:cs="Vrinda"/>
                <w:sz w:val="20"/>
                <w:szCs w:val="25"/>
                <w:lang w:bidi="bn-BD"/>
              </w:rPr>
            </w:pPr>
            <w:r w:rsidRPr="001C653E">
              <w:rPr>
                <w:bCs/>
                <w:sz w:val="20"/>
                <w:szCs w:val="20"/>
              </w:rPr>
              <w:t>YES</w:t>
            </w:r>
          </w:p>
          <w:p w:rsidR="00E1722C" w:rsidRPr="001C653E" w:rsidRDefault="00E1722C" w:rsidP="00E1722C">
            <w:pPr>
              <w:pStyle w:val="Footer"/>
              <w:rPr>
                <w:bCs/>
              </w:rPr>
            </w:pPr>
            <w:r w:rsidRPr="001C653E">
              <w:rPr>
                <w:rFonts w:ascii="SutonnyMJ" w:hAnsi="SutonnyMJ" w:hint="cs"/>
                <w:sz w:val="20"/>
                <w:szCs w:val="20"/>
                <w:cs/>
                <w:lang w:bidi="bn-BD"/>
              </w:rPr>
              <w:t>(</w:t>
            </w:r>
            <w:r w:rsidRPr="001C653E">
              <w:rPr>
                <w:rFonts w:ascii="SutonnyMJ" w:hAnsi="SutonnyMJ"/>
                <w:sz w:val="20"/>
                <w:szCs w:val="20"/>
                <w:lang w:bidi="bn-BD"/>
              </w:rPr>
              <w:t>nu¨v</w:t>
            </w:r>
            <w:r w:rsidRPr="001C653E">
              <w:rPr>
                <w:rFonts w:ascii="SutonnyMJ" w:hAnsi="SutonnyMJ" w:hint="cs"/>
                <w:sz w:val="20"/>
                <w:szCs w:val="20"/>
                <w:cs/>
                <w:lang w:bidi="bn-BD"/>
              </w:rPr>
              <w:t>)</w:t>
            </w:r>
          </w:p>
        </w:tc>
        <w:tc>
          <w:tcPr>
            <w:tcW w:w="810"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jc w:val="center"/>
              <w:rPr>
                <w:rFonts w:ascii="SutonnyMJ" w:hAnsi="SutonnyMJ" w:cs="Vrinda"/>
                <w:sz w:val="20"/>
                <w:szCs w:val="25"/>
                <w:lang w:bidi="bn-BD"/>
              </w:rPr>
            </w:pPr>
            <w:r w:rsidRPr="001C653E">
              <w:rPr>
                <w:bCs/>
                <w:sz w:val="20"/>
                <w:szCs w:val="20"/>
              </w:rPr>
              <w:t>NO</w:t>
            </w:r>
          </w:p>
          <w:p w:rsidR="00E1722C" w:rsidRPr="001C653E" w:rsidRDefault="00E1722C" w:rsidP="00E1722C">
            <w:pPr>
              <w:pStyle w:val="Footer"/>
              <w:jc w:val="center"/>
              <w:rPr>
                <w:rFonts w:cs="Vrinda"/>
                <w:bCs/>
                <w:szCs w:val="25"/>
                <w:lang w:bidi="bn-BD"/>
              </w:rPr>
            </w:pPr>
            <w:r w:rsidRPr="001C653E">
              <w:rPr>
                <w:rFonts w:ascii="SutonnyMJ" w:hAnsi="SutonnyMJ" w:hint="cs"/>
                <w:sz w:val="20"/>
                <w:szCs w:val="20"/>
                <w:cs/>
                <w:lang w:bidi="bn-BD"/>
              </w:rPr>
              <w:t>(</w:t>
            </w:r>
            <w:r w:rsidRPr="001C653E">
              <w:rPr>
                <w:rFonts w:ascii="SutonnyMJ" w:hAnsi="SutonnyMJ"/>
                <w:sz w:val="20"/>
                <w:szCs w:val="20"/>
                <w:lang w:bidi="bn-BD"/>
              </w:rPr>
              <w:t>bv</w:t>
            </w:r>
            <w:r w:rsidRPr="001C653E">
              <w:rPr>
                <w:rFonts w:ascii="SutonnyMJ" w:hAnsi="SutonnyMJ" w:hint="cs"/>
                <w:sz w:val="20"/>
                <w:szCs w:val="20"/>
                <w:cs/>
                <w:lang w:bidi="bn-BD"/>
              </w:rPr>
              <w:t>)</w:t>
            </w:r>
          </w:p>
        </w:tc>
        <w:tc>
          <w:tcPr>
            <w:tcW w:w="1080" w:type="dxa"/>
            <w:tcBorders>
              <w:top w:val="single" w:sz="4" w:space="0" w:color="auto"/>
              <w:left w:val="single" w:sz="4" w:space="0" w:color="auto"/>
              <w:bottom w:val="single" w:sz="4" w:space="0" w:color="auto"/>
              <w:right w:val="single" w:sz="4" w:space="0" w:color="auto"/>
            </w:tcBorders>
          </w:tcPr>
          <w:p w:rsidR="00E1722C" w:rsidRPr="001C653E" w:rsidRDefault="00E1722C" w:rsidP="00E1722C">
            <w:pPr>
              <w:jc w:val="center"/>
              <w:rPr>
                <w:bCs/>
              </w:rPr>
            </w:pPr>
            <w:r w:rsidRPr="001C653E">
              <w:rPr>
                <w:sz w:val="20"/>
                <w:szCs w:val="20"/>
              </w:rPr>
              <w:t>REFUSED/NO ANSWER</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sz w:val="20"/>
                <w:szCs w:val="20"/>
              </w:rPr>
              <w:t xml:space="preserve">) </w:t>
            </w:r>
          </w:p>
        </w:tc>
        <w:tc>
          <w:tcPr>
            <w:tcW w:w="1170" w:type="dxa"/>
            <w:gridSpan w:val="3"/>
            <w:vMerge/>
            <w:tcBorders>
              <w:left w:val="single" w:sz="4" w:space="0" w:color="auto"/>
              <w:right w:val="single" w:sz="12" w:space="0" w:color="auto"/>
            </w:tcBorders>
          </w:tcPr>
          <w:p w:rsidR="00E1722C" w:rsidRPr="001C653E" w:rsidRDefault="00E1722C" w:rsidP="00E1722C">
            <w:pPr>
              <w:rPr>
                <w:bCs/>
                <w:sz w:val="20"/>
                <w:szCs w:val="20"/>
              </w:rPr>
            </w:pPr>
          </w:p>
        </w:tc>
      </w:tr>
      <w:tr w:rsidR="00E1722C" w:rsidRPr="001C653E" w:rsidTr="006B5DE6">
        <w:trPr>
          <w:gridAfter w:val="1"/>
          <w:wAfter w:w="18" w:type="dxa"/>
          <w:cantSplit/>
          <w:trHeight w:val="1370"/>
        </w:trPr>
        <w:tc>
          <w:tcPr>
            <w:tcW w:w="648" w:type="dxa"/>
            <w:gridSpan w:val="2"/>
            <w:vMerge/>
            <w:tcBorders>
              <w:left w:val="single" w:sz="12" w:space="0" w:color="auto"/>
              <w:right w:val="single" w:sz="6" w:space="0" w:color="auto"/>
            </w:tcBorders>
          </w:tcPr>
          <w:p w:rsidR="00E1722C" w:rsidRPr="001C653E" w:rsidRDefault="00E1722C" w:rsidP="00E1722C">
            <w:pPr>
              <w:pStyle w:val="Footer"/>
              <w:rPr>
                <w:b/>
                <w:bCs/>
                <w:sz w:val="20"/>
                <w:szCs w:val="20"/>
                <w:cs/>
                <w:lang w:bidi="bn-BD"/>
              </w:rPr>
            </w:pPr>
          </w:p>
        </w:tc>
        <w:tc>
          <w:tcPr>
            <w:tcW w:w="5094" w:type="dxa"/>
            <w:tcBorders>
              <w:top w:val="single" w:sz="4" w:space="0" w:color="auto"/>
              <w:left w:val="single" w:sz="6" w:space="0" w:color="auto"/>
              <w:bottom w:val="single" w:sz="4" w:space="0" w:color="auto"/>
              <w:right w:val="single" w:sz="4" w:space="0" w:color="auto"/>
            </w:tcBorders>
          </w:tcPr>
          <w:p w:rsidR="00E1722C" w:rsidRPr="001C653E" w:rsidRDefault="00E1722C" w:rsidP="0000653A">
            <w:pPr>
              <w:pStyle w:val="Footer"/>
              <w:numPr>
                <w:ilvl w:val="1"/>
                <w:numId w:val="39"/>
              </w:numPr>
              <w:tabs>
                <w:tab w:val="clear" w:pos="4320"/>
                <w:tab w:val="clear" w:pos="8640"/>
                <w:tab w:val="center" w:pos="4153"/>
                <w:tab w:val="right" w:pos="8306"/>
              </w:tabs>
              <w:rPr>
                <w:sz w:val="20"/>
                <w:szCs w:val="20"/>
                <w:cs/>
              </w:rPr>
            </w:pPr>
            <w:r w:rsidRPr="001C653E">
              <w:rPr>
                <w:sz w:val="20"/>
                <w:szCs w:val="20"/>
              </w:rPr>
              <w:t xml:space="preserve">Has anyone </w:t>
            </w:r>
            <w:r w:rsidRPr="001C653E">
              <w:rPr>
                <w:b/>
                <w:sz w:val="20"/>
                <w:szCs w:val="20"/>
              </w:rPr>
              <w:t>attempted but NOT succeed to force</w:t>
            </w:r>
            <w:r w:rsidRPr="001C653E">
              <w:rPr>
                <w:sz w:val="20"/>
                <w:szCs w:val="20"/>
              </w:rPr>
              <w:t xml:space="preserve"> you into sexual intercourse when you did not want to, for example by holding you down or putting you in a situation where you could not say no?</w:t>
            </w:r>
            <w:r w:rsidRPr="001C653E">
              <w:rPr>
                <w:rFonts w:cs="Vrinda" w:hint="cs"/>
                <w:sz w:val="20"/>
                <w:szCs w:val="25"/>
                <w:cs/>
                <w:lang w:bidi="bn-BD"/>
              </w:rPr>
              <w:t xml:space="preserve"> </w:t>
            </w:r>
          </w:p>
          <w:p w:rsidR="00E1722C" w:rsidRPr="001C653E" w:rsidRDefault="00E1722C" w:rsidP="00E1722C">
            <w:pPr>
              <w:pStyle w:val="Footer"/>
              <w:rPr>
                <w:b/>
                <w:sz w:val="20"/>
                <w:szCs w:val="20"/>
                <w:cs/>
                <w:lang w:bidi="bn-BD"/>
              </w:rPr>
            </w:pPr>
            <w:r w:rsidRPr="001C653E">
              <w:rPr>
                <w:rFonts w:ascii="SutonnyMJ" w:hAnsi="SutonnyMJ" w:cs="Vrinda"/>
                <w:sz w:val="20"/>
                <w:szCs w:val="20"/>
                <w:lang w:bidi="bn-BD"/>
              </w:rPr>
              <w:t xml:space="preserve">Avcbvi B”Qvi wei“‡× †Rvic~e©K kvwiwiK †gjv‡gkvq eva¨ Kivi †Póv K‡iwQ‡jv?  </w:t>
            </w:r>
          </w:p>
        </w:tc>
        <w:tc>
          <w:tcPr>
            <w:tcW w:w="630" w:type="dxa"/>
            <w:gridSpan w:val="3"/>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left" w:pos="1782"/>
              </w:tabs>
              <w:jc w:val="center"/>
              <w:rPr>
                <w:bCs/>
                <w:sz w:val="20"/>
                <w:szCs w:val="20"/>
              </w:rPr>
            </w:pPr>
            <w:r w:rsidRPr="001C653E">
              <w:rPr>
                <w:bCs/>
                <w:sz w:val="20"/>
                <w:szCs w:val="20"/>
              </w:rPr>
              <w:t>1</w:t>
            </w:r>
          </w:p>
          <w:p w:rsidR="00E1722C" w:rsidRPr="001C653E" w:rsidRDefault="00E1722C" w:rsidP="00E1722C">
            <w:pPr>
              <w:pStyle w:val="Footer"/>
              <w:tabs>
                <w:tab w:val="left" w:pos="1782"/>
              </w:tabs>
              <w:jc w:val="center"/>
              <w:rPr>
                <w:rFonts w:cs="Vrinda"/>
                <w:bCs/>
                <w:sz w:val="20"/>
                <w:szCs w:val="25"/>
                <w:lang w:bidi="bn-BD"/>
              </w:rPr>
            </w:pPr>
          </w:p>
        </w:tc>
        <w:tc>
          <w:tcPr>
            <w:tcW w:w="705"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tabs>
                <w:tab w:val="right" w:leader="dot" w:pos="1782"/>
                <w:tab w:val="right" w:leader="dot" w:pos="5137"/>
              </w:tabs>
              <w:jc w:val="center"/>
              <w:rPr>
                <w:bCs/>
                <w:sz w:val="20"/>
                <w:szCs w:val="20"/>
              </w:rPr>
            </w:pPr>
            <w:r w:rsidRPr="001C653E">
              <w:rPr>
                <w:bCs/>
                <w:sz w:val="20"/>
                <w:szCs w:val="20"/>
              </w:rPr>
              <w:t>2</w:t>
            </w:r>
          </w:p>
          <w:p w:rsidR="00E1722C" w:rsidRPr="001C653E" w:rsidRDefault="00E1722C" w:rsidP="00E1722C">
            <w:pPr>
              <w:tabs>
                <w:tab w:val="right" w:leader="dot" w:pos="1782"/>
                <w:tab w:val="right" w:leader="dot" w:pos="5137"/>
              </w:tabs>
              <w:jc w:val="center"/>
              <w:rPr>
                <w:rFonts w:cs="Vrinda"/>
                <w:bCs/>
                <w:sz w:val="20"/>
                <w:szCs w:val="25"/>
                <w:lang w:bidi="bn-BD"/>
              </w:rPr>
            </w:pPr>
          </w:p>
        </w:tc>
        <w:tc>
          <w:tcPr>
            <w:tcW w:w="735"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1</w:t>
            </w:r>
          </w:p>
          <w:p w:rsidR="00E1722C" w:rsidRPr="001C653E" w:rsidRDefault="00E1722C" w:rsidP="00E1722C">
            <w:pPr>
              <w:pStyle w:val="Footer"/>
              <w:jc w:val="center"/>
              <w:rPr>
                <w:bCs/>
              </w:rPr>
            </w:pPr>
          </w:p>
        </w:tc>
        <w:tc>
          <w:tcPr>
            <w:tcW w:w="810"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25"/>
              <w:jc w:val="center"/>
              <w:rPr>
                <w:bCs/>
                <w:sz w:val="20"/>
                <w:szCs w:val="20"/>
              </w:rPr>
            </w:pPr>
            <w:r w:rsidRPr="001C653E">
              <w:rPr>
                <w:bCs/>
                <w:sz w:val="20"/>
                <w:szCs w:val="20"/>
              </w:rPr>
              <w:t>2</w:t>
            </w:r>
          </w:p>
          <w:p w:rsidR="00E1722C" w:rsidRPr="001C653E" w:rsidRDefault="00E1722C" w:rsidP="00E1722C">
            <w:pPr>
              <w:pStyle w:val="Footer"/>
              <w:ind w:left="225"/>
              <w:jc w:val="center"/>
              <w:rPr>
                <w:bCs/>
              </w:rPr>
            </w:pPr>
          </w:p>
        </w:tc>
        <w:tc>
          <w:tcPr>
            <w:tcW w:w="1080" w:type="dxa"/>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78"/>
              <w:jc w:val="center"/>
              <w:rPr>
                <w:bCs/>
                <w:sz w:val="20"/>
                <w:szCs w:val="20"/>
              </w:rPr>
            </w:pPr>
            <w:r w:rsidRPr="001C653E">
              <w:rPr>
                <w:bCs/>
                <w:sz w:val="20"/>
                <w:szCs w:val="20"/>
              </w:rPr>
              <w:t>9</w:t>
            </w:r>
          </w:p>
          <w:p w:rsidR="00E1722C" w:rsidRPr="001C653E" w:rsidRDefault="00E1722C" w:rsidP="00E1722C">
            <w:pPr>
              <w:pStyle w:val="Footer"/>
              <w:ind w:left="278"/>
              <w:jc w:val="center"/>
              <w:rPr>
                <w:bCs/>
              </w:rPr>
            </w:pPr>
          </w:p>
        </w:tc>
        <w:tc>
          <w:tcPr>
            <w:tcW w:w="1170" w:type="dxa"/>
            <w:gridSpan w:val="3"/>
            <w:vMerge/>
            <w:tcBorders>
              <w:left w:val="single" w:sz="4" w:space="0" w:color="auto"/>
              <w:right w:val="single" w:sz="12" w:space="0" w:color="auto"/>
            </w:tcBorders>
          </w:tcPr>
          <w:p w:rsidR="00E1722C" w:rsidRPr="001C653E" w:rsidRDefault="00E1722C" w:rsidP="00E1722C">
            <w:pPr>
              <w:rPr>
                <w:bCs/>
                <w:sz w:val="20"/>
                <w:szCs w:val="20"/>
              </w:rPr>
            </w:pPr>
          </w:p>
        </w:tc>
      </w:tr>
      <w:tr w:rsidR="00E1722C" w:rsidRPr="001C653E" w:rsidTr="006B5DE6">
        <w:trPr>
          <w:gridAfter w:val="1"/>
          <w:wAfter w:w="18" w:type="dxa"/>
          <w:cantSplit/>
          <w:trHeight w:val="785"/>
        </w:trPr>
        <w:tc>
          <w:tcPr>
            <w:tcW w:w="648" w:type="dxa"/>
            <w:gridSpan w:val="2"/>
            <w:vMerge/>
            <w:tcBorders>
              <w:left w:val="single" w:sz="12" w:space="0" w:color="auto"/>
              <w:right w:val="single" w:sz="6" w:space="0" w:color="auto"/>
            </w:tcBorders>
          </w:tcPr>
          <w:p w:rsidR="00E1722C" w:rsidRPr="001C653E" w:rsidRDefault="00E1722C" w:rsidP="00E1722C">
            <w:pPr>
              <w:pStyle w:val="Footer"/>
              <w:rPr>
                <w:b/>
                <w:bCs/>
                <w:sz w:val="20"/>
                <w:szCs w:val="20"/>
                <w:cs/>
                <w:lang w:bidi="bn-BD"/>
              </w:rPr>
            </w:pPr>
          </w:p>
        </w:tc>
        <w:tc>
          <w:tcPr>
            <w:tcW w:w="5094" w:type="dxa"/>
            <w:tcBorders>
              <w:top w:val="single" w:sz="4" w:space="0" w:color="auto"/>
              <w:left w:val="single" w:sz="6" w:space="0" w:color="auto"/>
              <w:bottom w:val="single" w:sz="4" w:space="0" w:color="auto"/>
              <w:right w:val="single" w:sz="4" w:space="0" w:color="auto"/>
            </w:tcBorders>
          </w:tcPr>
          <w:p w:rsidR="00E1722C" w:rsidRPr="001C653E" w:rsidRDefault="00E1722C" w:rsidP="0000653A">
            <w:pPr>
              <w:pStyle w:val="Footer"/>
              <w:numPr>
                <w:ilvl w:val="1"/>
                <w:numId w:val="39"/>
              </w:numPr>
              <w:tabs>
                <w:tab w:val="clear" w:pos="4320"/>
                <w:tab w:val="clear" w:pos="8640"/>
                <w:tab w:val="center" w:pos="4153"/>
                <w:tab w:val="right" w:pos="8306"/>
              </w:tabs>
              <w:rPr>
                <w:sz w:val="20"/>
                <w:szCs w:val="20"/>
                <w:cs/>
              </w:rPr>
            </w:pPr>
            <w:r w:rsidRPr="001C653E">
              <w:rPr>
                <w:sz w:val="20"/>
                <w:szCs w:val="20"/>
              </w:rPr>
              <w:t>Touched you sexually. This includes for example touching of breasts or private parts?</w:t>
            </w:r>
          </w:p>
          <w:p w:rsidR="00E1722C" w:rsidRPr="001C653E" w:rsidRDefault="00E1722C" w:rsidP="00E1722C">
            <w:pPr>
              <w:pStyle w:val="Footer"/>
              <w:rPr>
                <w:rFonts w:ascii="SutonnyMJ" w:hAnsi="SutonnyMJ" w:cs="Vrinda"/>
                <w:sz w:val="20"/>
                <w:szCs w:val="20"/>
                <w:cs/>
                <w:lang w:bidi="bn-BD"/>
              </w:rPr>
            </w:pPr>
            <w:r w:rsidRPr="001C653E">
              <w:rPr>
                <w:rFonts w:ascii="SutonnyMJ" w:hAnsi="SutonnyMJ" w:cs="Vrinda"/>
                <w:sz w:val="20"/>
                <w:szCs w:val="20"/>
                <w:lang w:bidi="bn-BD"/>
              </w:rPr>
              <w:t>†hŠb fv‡e ¯ck© K‡iwQ‡jv? (‡hgbt ey‡K nvZ w`‡qwQ‡jv?)</w:t>
            </w:r>
          </w:p>
        </w:tc>
        <w:tc>
          <w:tcPr>
            <w:tcW w:w="630" w:type="dxa"/>
            <w:gridSpan w:val="3"/>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left" w:pos="1782"/>
              </w:tabs>
              <w:jc w:val="center"/>
              <w:rPr>
                <w:bCs/>
                <w:sz w:val="20"/>
                <w:szCs w:val="20"/>
              </w:rPr>
            </w:pPr>
            <w:r w:rsidRPr="001C653E">
              <w:rPr>
                <w:bCs/>
                <w:sz w:val="20"/>
                <w:szCs w:val="20"/>
              </w:rPr>
              <w:t>1</w:t>
            </w:r>
          </w:p>
          <w:p w:rsidR="00E1722C" w:rsidRPr="001C653E" w:rsidRDefault="00E1722C" w:rsidP="00E1722C">
            <w:pPr>
              <w:pStyle w:val="Footer"/>
              <w:tabs>
                <w:tab w:val="left" w:pos="1782"/>
              </w:tabs>
              <w:jc w:val="center"/>
              <w:rPr>
                <w:rFonts w:cs="Vrinda"/>
                <w:bCs/>
                <w:sz w:val="20"/>
                <w:szCs w:val="25"/>
                <w:lang w:bidi="bn-BD"/>
              </w:rPr>
            </w:pPr>
          </w:p>
        </w:tc>
        <w:tc>
          <w:tcPr>
            <w:tcW w:w="705"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tabs>
                <w:tab w:val="right" w:leader="dot" w:pos="1782"/>
                <w:tab w:val="right" w:leader="dot" w:pos="5137"/>
              </w:tabs>
              <w:jc w:val="center"/>
              <w:rPr>
                <w:bCs/>
                <w:sz w:val="20"/>
                <w:szCs w:val="20"/>
              </w:rPr>
            </w:pPr>
            <w:r w:rsidRPr="001C653E">
              <w:rPr>
                <w:bCs/>
                <w:sz w:val="20"/>
                <w:szCs w:val="20"/>
              </w:rPr>
              <w:t>2</w:t>
            </w:r>
          </w:p>
          <w:p w:rsidR="00E1722C" w:rsidRPr="001C653E" w:rsidRDefault="00E1722C" w:rsidP="00E1722C">
            <w:pPr>
              <w:tabs>
                <w:tab w:val="right" w:leader="dot" w:pos="1782"/>
                <w:tab w:val="right" w:leader="dot" w:pos="5137"/>
              </w:tabs>
              <w:jc w:val="center"/>
              <w:rPr>
                <w:rFonts w:cs="Vrinda"/>
                <w:bCs/>
                <w:sz w:val="20"/>
                <w:szCs w:val="25"/>
                <w:lang w:bidi="bn-BD"/>
              </w:rPr>
            </w:pPr>
          </w:p>
        </w:tc>
        <w:tc>
          <w:tcPr>
            <w:tcW w:w="735"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1</w:t>
            </w:r>
          </w:p>
          <w:p w:rsidR="00E1722C" w:rsidRPr="001C653E" w:rsidRDefault="00E1722C" w:rsidP="00E1722C">
            <w:pPr>
              <w:pStyle w:val="Footer"/>
              <w:jc w:val="center"/>
              <w:rPr>
                <w:bCs/>
              </w:rPr>
            </w:pPr>
          </w:p>
        </w:tc>
        <w:tc>
          <w:tcPr>
            <w:tcW w:w="810"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25"/>
              <w:jc w:val="center"/>
              <w:rPr>
                <w:bCs/>
                <w:sz w:val="20"/>
                <w:szCs w:val="20"/>
              </w:rPr>
            </w:pPr>
            <w:r w:rsidRPr="001C653E">
              <w:rPr>
                <w:bCs/>
                <w:sz w:val="20"/>
                <w:szCs w:val="20"/>
              </w:rPr>
              <w:t>2</w:t>
            </w:r>
          </w:p>
          <w:p w:rsidR="00E1722C" w:rsidRPr="001C653E" w:rsidRDefault="00E1722C" w:rsidP="00E1722C">
            <w:pPr>
              <w:pStyle w:val="Footer"/>
              <w:ind w:left="225"/>
              <w:jc w:val="center"/>
              <w:rPr>
                <w:bCs/>
              </w:rPr>
            </w:pPr>
          </w:p>
        </w:tc>
        <w:tc>
          <w:tcPr>
            <w:tcW w:w="1080" w:type="dxa"/>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78"/>
              <w:jc w:val="center"/>
              <w:rPr>
                <w:bCs/>
                <w:sz w:val="20"/>
                <w:szCs w:val="20"/>
              </w:rPr>
            </w:pPr>
            <w:r w:rsidRPr="001C653E">
              <w:rPr>
                <w:bCs/>
                <w:sz w:val="20"/>
                <w:szCs w:val="20"/>
              </w:rPr>
              <w:t>9</w:t>
            </w:r>
          </w:p>
          <w:p w:rsidR="00E1722C" w:rsidRPr="001C653E" w:rsidRDefault="00E1722C" w:rsidP="00E1722C">
            <w:pPr>
              <w:pStyle w:val="Footer"/>
              <w:ind w:left="278"/>
              <w:jc w:val="center"/>
              <w:rPr>
                <w:bCs/>
              </w:rPr>
            </w:pPr>
          </w:p>
        </w:tc>
        <w:tc>
          <w:tcPr>
            <w:tcW w:w="1170" w:type="dxa"/>
            <w:gridSpan w:val="3"/>
            <w:vMerge/>
            <w:tcBorders>
              <w:left w:val="single" w:sz="4" w:space="0" w:color="auto"/>
              <w:right w:val="single" w:sz="12" w:space="0" w:color="auto"/>
            </w:tcBorders>
          </w:tcPr>
          <w:p w:rsidR="00E1722C" w:rsidRPr="001C653E" w:rsidRDefault="00E1722C" w:rsidP="00E1722C">
            <w:pPr>
              <w:rPr>
                <w:bCs/>
                <w:sz w:val="20"/>
                <w:szCs w:val="20"/>
              </w:rPr>
            </w:pPr>
          </w:p>
        </w:tc>
      </w:tr>
      <w:tr w:rsidR="00E1722C" w:rsidRPr="001C653E" w:rsidTr="006B5DE6">
        <w:trPr>
          <w:gridAfter w:val="1"/>
          <w:wAfter w:w="18" w:type="dxa"/>
          <w:cantSplit/>
          <w:trHeight w:val="803"/>
        </w:trPr>
        <w:tc>
          <w:tcPr>
            <w:tcW w:w="648" w:type="dxa"/>
            <w:gridSpan w:val="2"/>
            <w:vMerge/>
            <w:tcBorders>
              <w:left w:val="single" w:sz="12" w:space="0" w:color="auto"/>
              <w:bottom w:val="single" w:sz="4" w:space="0" w:color="auto"/>
              <w:right w:val="single" w:sz="6" w:space="0" w:color="auto"/>
            </w:tcBorders>
          </w:tcPr>
          <w:p w:rsidR="00E1722C" w:rsidRPr="001C653E" w:rsidRDefault="00E1722C" w:rsidP="00E1722C">
            <w:pPr>
              <w:pStyle w:val="Footer"/>
              <w:rPr>
                <w:b/>
                <w:bCs/>
                <w:sz w:val="20"/>
                <w:szCs w:val="20"/>
                <w:cs/>
                <w:lang w:bidi="bn-BD"/>
              </w:rPr>
            </w:pPr>
          </w:p>
        </w:tc>
        <w:tc>
          <w:tcPr>
            <w:tcW w:w="5094" w:type="dxa"/>
            <w:tcBorders>
              <w:top w:val="single" w:sz="4" w:space="0" w:color="auto"/>
              <w:left w:val="single" w:sz="6" w:space="0" w:color="auto"/>
              <w:bottom w:val="single" w:sz="4" w:space="0" w:color="auto"/>
              <w:right w:val="single" w:sz="4" w:space="0" w:color="auto"/>
            </w:tcBorders>
          </w:tcPr>
          <w:p w:rsidR="00E1722C" w:rsidRPr="001C653E" w:rsidRDefault="00E1722C" w:rsidP="0000653A">
            <w:pPr>
              <w:pStyle w:val="Footer"/>
              <w:numPr>
                <w:ilvl w:val="1"/>
                <w:numId w:val="39"/>
              </w:numPr>
              <w:tabs>
                <w:tab w:val="clear" w:pos="4320"/>
                <w:tab w:val="clear" w:pos="8640"/>
                <w:tab w:val="center" w:pos="4153"/>
                <w:tab w:val="right" w:pos="8306"/>
              </w:tabs>
              <w:rPr>
                <w:rFonts w:cs="Vrinda"/>
                <w:sz w:val="20"/>
                <w:szCs w:val="25"/>
                <w:cs/>
                <w:lang w:bidi="bn-BD"/>
              </w:rPr>
            </w:pPr>
            <w:r w:rsidRPr="001C653E">
              <w:rPr>
                <w:sz w:val="20"/>
                <w:szCs w:val="20"/>
              </w:rPr>
              <w:t>Made you touch their private parts against your will</w:t>
            </w:r>
            <w:r w:rsidRPr="001C653E">
              <w:rPr>
                <w:rFonts w:cs="Vrinda" w:hint="cs"/>
                <w:sz w:val="20"/>
                <w:szCs w:val="25"/>
                <w:cs/>
                <w:lang w:bidi="bn-BD"/>
              </w:rPr>
              <w:t>.</w:t>
            </w:r>
          </w:p>
          <w:p w:rsidR="00E1722C" w:rsidRPr="001C653E" w:rsidRDefault="00E1722C" w:rsidP="00E1722C">
            <w:pPr>
              <w:pStyle w:val="Footer"/>
              <w:tabs>
                <w:tab w:val="clear" w:pos="4320"/>
                <w:tab w:val="clear" w:pos="8640"/>
                <w:tab w:val="center" w:pos="4153"/>
                <w:tab w:val="right" w:pos="8306"/>
              </w:tabs>
              <w:rPr>
                <w:rFonts w:cs="Vrinda"/>
                <w:sz w:val="20"/>
                <w:szCs w:val="25"/>
                <w:cs/>
                <w:lang w:bidi="bn-BD"/>
              </w:rPr>
            </w:pPr>
            <w:r w:rsidRPr="001C653E">
              <w:rPr>
                <w:rFonts w:ascii="SutonnyMJ" w:hAnsi="SutonnyMJ" w:cs="Vrinda"/>
                <w:sz w:val="20"/>
                <w:szCs w:val="20"/>
                <w:lang w:bidi="bn-BD"/>
              </w:rPr>
              <w:t>Avcbvi B”Qvi weiæ‡×</w:t>
            </w:r>
            <w:r w:rsidRPr="001C653E">
              <w:rPr>
                <w:sz w:val="20"/>
                <w:szCs w:val="20"/>
                <w:cs/>
                <w:lang w:bidi="bn-BD"/>
              </w:rPr>
              <w:t>,</w:t>
            </w:r>
            <w:r w:rsidRPr="001C653E">
              <w:rPr>
                <w:sz w:val="20"/>
                <w:szCs w:val="20"/>
                <w:lang w:val="en-US" w:bidi="bn-BD"/>
              </w:rPr>
              <w:t xml:space="preserve"> </w:t>
            </w:r>
            <w:r w:rsidRPr="001C653E">
              <w:rPr>
                <w:rFonts w:ascii="SutonnyMJ" w:hAnsi="SutonnyMJ" w:cs="Vrinda"/>
                <w:sz w:val="20"/>
                <w:szCs w:val="20"/>
                <w:lang w:bidi="bn-BD"/>
              </w:rPr>
              <w:t>Zvi †Mvcb A‡½ ¯ck© Ki‡Z e‡jwQj|</w:t>
            </w:r>
          </w:p>
        </w:tc>
        <w:tc>
          <w:tcPr>
            <w:tcW w:w="630" w:type="dxa"/>
            <w:gridSpan w:val="3"/>
            <w:tcBorders>
              <w:top w:val="single" w:sz="4" w:space="0" w:color="auto"/>
              <w:left w:val="single" w:sz="6" w:space="0" w:color="auto"/>
              <w:bottom w:val="single" w:sz="6" w:space="0" w:color="auto"/>
              <w:right w:val="single" w:sz="4" w:space="0" w:color="auto"/>
            </w:tcBorders>
          </w:tcPr>
          <w:p w:rsidR="00E1722C" w:rsidRPr="001C653E" w:rsidRDefault="00E1722C" w:rsidP="00E1722C">
            <w:pPr>
              <w:pStyle w:val="Footer"/>
              <w:tabs>
                <w:tab w:val="left" w:pos="1782"/>
              </w:tabs>
              <w:jc w:val="center"/>
              <w:rPr>
                <w:rFonts w:cs="Vrinda"/>
                <w:bCs/>
                <w:sz w:val="20"/>
                <w:szCs w:val="25"/>
                <w:cs/>
                <w:lang w:bidi="bn-BD"/>
              </w:rPr>
            </w:pPr>
            <w:r w:rsidRPr="001C653E">
              <w:rPr>
                <w:bCs/>
                <w:sz w:val="20"/>
                <w:szCs w:val="20"/>
              </w:rPr>
              <w:t>1</w:t>
            </w:r>
          </w:p>
        </w:tc>
        <w:tc>
          <w:tcPr>
            <w:tcW w:w="705" w:type="dxa"/>
            <w:gridSpan w:val="4"/>
            <w:tcBorders>
              <w:top w:val="single" w:sz="4" w:space="0" w:color="auto"/>
              <w:left w:val="single" w:sz="4" w:space="0" w:color="auto"/>
              <w:bottom w:val="single" w:sz="6" w:space="0" w:color="auto"/>
              <w:right w:val="single" w:sz="4" w:space="0" w:color="auto"/>
            </w:tcBorders>
          </w:tcPr>
          <w:p w:rsidR="00E1722C" w:rsidRPr="001C653E" w:rsidRDefault="00E1722C" w:rsidP="00E1722C">
            <w:pPr>
              <w:tabs>
                <w:tab w:val="right" w:leader="dot" w:pos="1782"/>
                <w:tab w:val="right" w:leader="dot" w:pos="5137"/>
              </w:tabs>
              <w:jc w:val="center"/>
              <w:rPr>
                <w:rFonts w:cs="Vrinda"/>
                <w:bCs/>
                <w:sz w:val="20"/>
                <w:szCs w:val="25"/>
                <w:cs/>
                <w:lang w:bidi="bn-BD"/>
              </w:rPr>
            </w:pPr>
            <w:r w:rsidRPr="001C653E">
              <w:rPr>
                <w:bCs/>
                <w:sz w:val="20"/>
                <w:szCs w:val="20"/>
              </w:rPr>
              <w:t>2</w:t>
            </w:r>
          </w:p>
        </w:tc>
        <w:tc>
          <w:tcPr>
            <w:tcW w:w="735" w:type="dxa"/>
            <w:gridSpan w:val="4"/>
            <w:tcBorders>
              <w:top w:val="single" w:sz="4" w:space="0" w:color="auto"/>
              <w:left w:val="single" w:sz="4" w:space="0" w:color="auto"/>
              <w:bottom w:val="single" w:sz="6" w:space="0" w:color="auto"/>
              <w:right w:val="single" w:sz="4" w:space="0" w:color="auto"/>
            </w:tcBorders>
          </w:tcPr>
          <w:p w:rsidR="00E1722C" w:rsidRPr="001C653E" w:rsidRDefault="00E1722C" w:rsidP="00E1722C">
            <w:pPr>
              <w:pStyle w:val="Footer"/>
              <w:jc w:val="center"/>
              <w:rPr>
                <w:rFonts w:cs="Vrinda"/>
                <w:bCs/>
                <w:sz w:val="20"/>
                <w:szCs w:val="25"/>
                <w:cs/>
                <w:lang w:bidi="bn-BD"/>
              </w:rPr>
            </w:pPr>
            <w:r w:rsidRPr="001C653E">
              <w:rPr>
                <w:bCs/>
                <w:sz w:val="20"/>
                <w:szCs w:val="20"/>
              </w:rPr>
              <w:t>1</w:t>
            </w:r>
          </w:p>
        </w:tc>
        <w:tc>
          <w:tcPr>
            <w:tcW w:w="810" w:type="dxa"/>
            <w:gridSpan w:val="4"/>
            <w:tcBorders>
              <w:top w:val="single" w:sz="4" w:space="0" w:color="auto"/>
              <w:left w:val="single" w:sz="4" w:space="0" w:color="auto"/>
              <w:bottom w:val="single" w:sz="6" w:space="0" w:color="auto"/>
              <w:right w:val="single" w:sz="4" w:space="0" w:color="auto"/>
            </w:tcBorders>
          </w:tcPr>
          <w:p w:rsidR="00E1722C" w:rsidRPr="001C653E" w:rsidRDefault="00E1722C" w:rsidP="00E1722C">
            <w:pPr>
              <w:pStyle w:val="Footer"/>
              <w:ind w:left="225"/>
              <w:jc w:val="center"/>
              <w:rPr>
                <w:rFonts w:cs="Vrinda"/>
                <w:bCs/>
                <w:sz w:val="20"/>
                <w:szCs w:val="25"/>
                <w:cs/>
                <w:lang w:bidi="bn-BD"/>
              </w:rPr>
            </w:pPr>
            <w:r w:rsidRPr="001C653E">
              <w:rPr>
                <w:bCs/>
                <w:sz w:val="20"/>
                <w:szCs w:val="20"/>
              </w:rPr>
              <w:t>2</w:t>
            </w:r>
          </w:p>
        </w:tc>
        <w:tc>
          <w:tcPr>
            <w:tcW w:w="1080" w:type="dxa"/>
            <w:tcBorders>
              <w:top w:val="single" w:sz="4" w:space="0" w:color="auto"/>
              <w:left w:val="single" w:sz="4" w:space="0" w:color="auto"/>
              <w:bottom w:val="single" w:sz="6" w:space="0" w:color="auto"/>
              <w:right w:val="single" w:sz="4" w:space="0" w:color="auto"/>
            </w:tcBorders>
          </w:tcPr>
          <w:p w:rsidR="00E1722C" w:rsidRPr="001C653E" w:rsidRDefault="00E1722C" w:rsidP="00E1722C">
            <w:pPr>
              <w:pStyle w:val="Footer"/>
              <w:ind w:left="278"/>
              <w:jc w:val="center"/>
              <w:rPr>
                <w:rFonts w:cs="Vrinda"/>
                <w:bCs/>
                <w:sz w:val="20"/>
                <w:szCs w:val="25"/>
                <w:cs/>
                <w:lang w:bidi="bn-BD"/>
              </w:rPr>
            </w:pPr>
            <w:r w:rsidRPr="001C653E">
              <w:rPr>
                <w:bCs/>
                <w:sz w:val="20"/>
                <w:szCs w:val="20"/>
              </w:rPr>
              <w:t>9</w:t>
            </w:r>
          </w:p>
        </w:tc>
        <w:tc>
          <w:tcPr>
            <w:tcW w:w="1170" w:type="dxa"/>
            <w:gridSpan w:val="3"/>
            <w:vMerge/>
            <w:tcBorders>
              <w:left w:val="single" w:sz="4" w:space="0" w:color="auto"/>
              <w:bottom w:val="single" w:sz="6" w:space="0" w:color="auto"/>
              <w:right w:val="single" w:sz="12" w:space="0" w:color="auto"/>
            </w:tcBorders>
          </w:tcPr>
          <w:p w:rsidR="00E1722C" w:rsidRPr="001C653E" w:rsidRDefault="00E1722C" w:rsidP="00E1722C">
            <w:pPr>
              <w:rPr>
                <w:bCs/>
                <w:sz w:val="20"/>
                <w:szCs w:val="20"/>
              </w:rPr>
            </w:pPr>
          </w:p>
        </w:tc>
      </w:tr>
      <w:tr w:rsidR="00E1722C" w:rsidRPr="001C653E" w:rsidTr="006B5DE6">
        <w:trPr>
          <w:gridAfter w:val="1"/>
          <w:wAfter w:w="18" w:type="dxa"/>
          <w:cantSplit/>
          <w:trHeight w:val="322"/>
        </w:trPr>
        <w:tc>
          <w:tcPr>
            <w:tcW w:w="648" w:type="dxa"/>
            <w:gridSpan w:val="2"/>
            <w:tcBorders>
              <w:top w:val="single" w:sz="4" w:space="0" w:color="auto"/>
              <w:left w:val="single" w:sz="12" w:space="0" w:color="auto"/>
              <w:bottom w:val="single" w:sz="4" w:space="0" w:color="auto"/>
              <w:right w:val="single" w:sz="6" w:space="0" w:color="auto"/>
            </w:tcBorders>
          </w:tcPr>
          <w:p w:rsidR="00E1722C" w:rsidRPr="001C653E" w:rsidRDefault="00E1722C" w:rsidP="00E1722C">
            <w:pPr>
              <w:tabs>
                <w:tab w:val="center" w:pos="4153"/>
                <w:tab w:val="right" w:pos="8306"/>
              </w:tabs>
              <w:rPr>
                <w:sz w:val="20"/>
                <w:szCs w:val="20"/>
              </w:rPr>
            </w:pPr>
            <w:r w:rsidRPr="001C653E">
              <w:rPr>
                <w:sz w:val="20"/>
                <w:szCs w:val="20"/>
              </w:rPr>
              <w:t>CHECK</w:t>
            </w:r>
          </w:p>
          <w:p w:rsidR="00E1722C" w:rsidRPr="001C653E" w:rsidRDefault="00E1722C" w:rsidP="00E1722C">
            <w:pPr>
              <w:pStyle w:val="Footer"/>
              <w:rPr>
                <w:rFonts w:cs="Vrinda"/>
                <w:bCs/>
                <w:sz w:val="20"/>
                <w:szCs w:val="20"/>
              </w:rPr>
            </w:pPr>
            <w:r w:rsidRPr="001C653E">
              <w:rPr>
                <w:sz w:val="20"/>
                <w:szCs w:val="20"/>
                <w:cs/>
                <w:lang w:bidi="bn-BD"/>
              </w:rPr>
              <w:t>1106</w:t>
            </w:r>
          </w:p>
        </w:tc>
        <w:tc>
          <w:tcPr>
            <w:tcW w:w="5724" w:type="dxa"/>
            <w:gridSpan w:val="4"/>
            <w:tcBorders>
              <w:top w:val="single" w:sz="4" w:space="0" w:color="auto"/>
              <w:left w:val="single" w:sz="6" w:space="0" w:color="auto"/>
              <w:bottom w:val="single" w:sz="4" w:space="0" w:color="auto"/>
              <w:right w:val="single" w:sz="4" w:space="0" w:color="auto"/>
            </w:tcBorders>
          </w:tcPr>
          <w:p w:rsidR="00E1722C" w:rsidRPr="001C653E" w:rsidRDefault="00E1722C" w:rsidP="00E1722C">
            <w:pPr>
              <w:tabs>
                <w:tab w:val="right" w:pos="4854"/>
              </w:tabs>
              <w:rPr>
                <w:b/>
                <w:sz w:val="20"/>
              </w:rPr>
            </w:pPr>
            <w:r w:rsidRPr="001C653E">
              <w:rPr>
                <w:b/>
                <w:sz w:val="20"/>
                <w:szCs w:val="20"/>
              </w:rPr>
              <w:t xml:space="preserve">AT LEAST ONE ‘YES’ (‘1’) MARKED IN COLUMN A. [    ] </w:t>
            </w:r>
            <w:r w:rsidRPr="001C653E">
              <w:rPr>
                <w:b/>
                <w:sz w:val="20"/>
              </w:rPr>
              <w:t xml:space="preserve">  </w:t>
            </w:r>
            <w:r w:rsidRPr="001C653E">
              <w:rPr>
                <w:b/>
                <w:sz w:val="20"/>
                <w:szCs w:val="20"/>
              </w:rPr>
              <w:t xml:space="preserve"> </w:t>
            </w:r>
            <w:r w:rsidRPr="001C653E">
              <w:rPr>
                <w:b/>
                <w:sz w:val="20"/>
              </w:rPr>
              <w:t xml:space="preserve">       </w:t>
            </w:r>
          </w:p>
          <w:p w:rsidR="00E1722C" w:rsidRPr="001C653E" w:rsidRDefault="00E1722C" w:rsidP="00E1722C">
            <w:pPr>
              <w:tabs>
                <w:tab w:val="center" w:pos="4153"/>
                <w:tab w:val="right" w:pos="8306"/>
              </w:tabs>
              <w:rPr>
                <w:rFonts w:cs="Vrinda"/>
                <w:sz w:val="20"/>
                <w:szCs w:val="25"/>
                <w:cs/>
                <w:lang w:bidi="bn-BD"/>
              </w:rPr>
            </w:pPr>
            <w:r w:rsidRPr="001C653E">
              <w:rPr>
                <w:b/>
                <w:sz w:val="20"/>
              </w:rPr>
              <w:t xml:space="preserve">                                                 </w:t>
            </w:r>
            <w:r w:rsidRPr="001C653E">
              <w:rPr>
                <w:b/>
                <w:sz w:val="20"/>
              </w:rPr>
              <w:tab/>
              <w:t xml:space="preserve">                                      </w:t>
            </w:r>
            <w:r w:rsidRPr="001C653E">
              <w:rPr>
                <w:b/>
                <w:sz w:val="20"/>
              </w:rPr>
              <w:sym w:font="Symbol" w:char="F0DF"/>
            </w:r>
            <w:r w:rsidRPr="001C653E">
              <w:rPr>
                <w:b/>
                <w:sz w:val="20"/>
              </w:rPr>
              <w:t xml:space="preserve">    </w:t>
            </w:r>
          </w:p>
        </w:tc>
        <w:tc>
          <w:tcPr>
            <w:tcW w:w="3330" w:type="dxa"/>
            <w:gridSpan w:val="13"/>
            <w:tcBorders>
              <w:top w:val="single" w:sz="6" w:space="0" w:color="auto"/>
              <w:left w:val="single" w:sz="6" w:space="0" w:color="auto"/>
              <w:bottom w:val="single" w:sz="6" w:space="0" w:color="auto"/>
              <w:right w:val="single" w:sz="4" w:space="0" w:color="auto"/>
            </w:tcBorders>
          </w:tcPr>
          <w:p w:rsidR="00E1722C" w:rsidRPr="001C653E" w:rsidRDefault="00E1722C" w:rsidP="00E1722C">
            <w:pPr>
              <w:tabs>
                <w:tab w:val="right" w:pos="4854"/>
              </w:tabs>
              <w:rPr>
                <w:b/>
                <w:sz w:val="20"/>
              </w:rPr>
            </w:pPr>
            <w:r w:rsidRPr="001C653E">
              <w:rPr>
                <w:b/>
                <w:sz w:val="20"/>
                <w:szCs w:val="20"/>
              </w:rPr>
              <w:t xml:space="preserve">    ONLY ‘NO’ (‘2’) MARKED</w:t>
            </w:r>
          </w:p>
          <w:p w:rsidR="00E1722C" w:rsidRPr="001C653E" w:rsidRDefault="00E1722C" w:rsidP="00E1722C">
            <w:pPr>
              <w:tabs>
                <w:tab w:val="right" w:pos="4854"/>
              </w:tabs>
              <w:rPr>
                <w:b/>
                <w:sz w:val="20"/>
                <w:szCs w:val="20"/>
              </w:rPr>
            </w:pPr>
            <w:r w:rsidRPr="001C653E">
              <w:rPr>
                <w:b/>
                <w:sz w:val="20"/>
              </w:rPr>
              <w:t xml:space="preserve">      </w:t>
            </w:r>
            <w:r w:rsidRPr="001C653E">
              <w:rPr>
                <w:b/>
                <w:sz w:val="20"/>
                <w:szCs w:val="20"/>
              </w:rPr>
              <w:t xml:space="preserve">                                              [   ]</w:t>
            </w:r>
            <w:r w:rsidRPr="001C653E">
              <w:rPr>
                <w:b/>
                <w:sz w:val="20"/>
                <w:szCs w:val="20"/>
              </w:rPr>
              <w:sym w:font="Symbol" w:char="F0DE"/>
            </w:r>
            <w:r w:rsidRPr="001C653E">
              <w:rPr>
                <w:b/>
                <w:sz w:val="20"/>
              </w:rPr>
              <w:t xml:space="preserve">                                           </w:t>
            </w:r>
            <w:r w:rsidRPr="001C653E">
              <w:rPr>
                <w:b/>
                <w:sz w:val="20"/>
              </w:rPr>
              <w:tab/>
              <w:t xml:space="preserve">                                                    </w:t>
            </w:r>
            <w:r w:rsidRPr="001C653E">
              <w:rPr>
                <w:b/>
                <w:sz w:val="20"/>
              </w:rPr>
              <w:sym w:font="Symbol" w:char="F0DF"/>
            </w:r>
          </w:p>
        </w:tc>
        <w:tc>
          <w:tcPr>
            <w:tcW w:w="1170" w:type="dxa"/>
            <w:gridSpan w:val="3"/>
            <w:tcBorders>
              <w:top w:val="single" w:sz="6" w:space="0" w:color="auto"/>
              <w:left w:val="single" w:sz="4" w:space="0" w:color="auto"/>
              <w:bottom w:val="single" w:sz="6" w:space="0" w:color="auto"/>
              <w:right w:val="single" w:sz="12" w:space="0" w:color="auto"/>
            </w:tcBorders>
          </w:tcPr>
          <w:p w:rsidR="00E1722C" w:rsidRPr="001C653E" w:rsidRDefault="00E1722C" w:rsidP="00E1722C">
            <w:pPr>
              <w:tabs>
                <w:tab w:val="right" w:leader="dot" w:pos="1782"/>
                <w:tab w:val="right" w:leader="dot" w:pos="5137"/>
              </w:tabs>
              <w:jc w:val="both"/>
              <w:rPr>
                <w:b/>
                <w:sz w:val="20"/>
                <w:szCs w:val="20"/>
              </w:rPr>
            </w:pPr>
            <w:r w:rsidRPr="001C653E">
              <w:rPr>
                <w:b/>
                <w:sz w:val="20"/>
                <w:szCs w:val="20"/>
              </w:rPr>
              <w:t xml:space="preserve"> </w:t>
            </w:r>
          </w:p>
          <w:p w:rsidR="00E1722C" w:rsidRPr="001C653E" w:rsidRDefault="00E1722C" w:rsidP="00E1722C">
            <w:pPr>
              <w:tabs>
                <w:tab w:val="right" w:leader="dot" w:pos="1782"/>
                <w:tab w:val="right" w:leader="dot" w:pos="5137"/>
              </w:tabs>
              <w:jc w:val="both"/>
              <w:rPr>
                <w:b/>
                <w:sz w:val="20"/>
                <w:szCs w:val="20"/>
              </w:rPr>
            </w:pPr>
            <w:r w:rsidRPr="001C653E">
              <w:rPr>
                <w:b/>
                <w:sz w:val="20"/>
                <w:szCs w:val="20"/>
              </w:rPr>
              <w:sym w:font="Symbol" w:char="F0DE"/>
            </w:r>
            <w:r w:rsidRPr="001C653E">
              <w:rPr>
                <w:b/>
                <w:sz w:val="20"/>
                <w:szCs w:val="20"/>
              </w:rPr>
              <w:t xml:space="preserve"> </w:t>
            </w:r>
            <w:r w:rsidR="004B3B3C">
              <w:rPr>
                <w:b/>
                <w:sz w:val="20"/>
                <w:szCs w:val="20"/>
                <w:cs/>
                <w:lang w:bidi="bn-BD"/>
              </w:rPr>
              <w:t>11</w:t>
            </w:r>
            <w:r w:rsidR="004B3B3C">
              <w:rPr>
                <w:b/>
                <w:sz w:val="20"/>
                <w:szCs w:val="20"/>
                <w:lang w:val="en-US" w:bidi="bn-BD"/>
              </w:rPr>
              <w:t>08</w:t>
            </w:r>
            <w:r w:rsidRPr="001C653E">
              <w:rPr>
                <w:b/>
                <w:sz w:val="20"/>
                <w:szCs w:val="20"/>
              </w:rPr>
              <w:t xml:space="preserve">                  </w:t>
            </w:r>
          </w:p>
        </w:tc>
      </w:tr>
      <w:tr w:rsidR="00E1722C" w:rsidRPr="001C653E" w:rsidTr="006B5DE6">
        <w:trPr>
          <w:gridAfter w:val="1"/>
          <w:wAfter w:w="18" w:type="dxa"/>
          <w:cantSplit/>
          <w:trHeight w:val="2508"/>
        </w:trPr>
        <w:tc>
          <w:tcPr>
            <w:tcW w:w="648" w:type="dxa"/>
            <w:gridSpan w:val="2"/>
            <w:vMerge w:val="restart"/>
            <w:tcBorders>
              <w:top w:val="single" w:sz="4" w:space="0" w:color="auto"/>
              <w:left w:val="single" w:sz="12" w:space="0" w:color="auto"/>
              <w:right w:val="single" w:sz="6" w:space="0" w:color="auto"/>
            </w:tcBorders>
          </w:tcPr>
          <w:p w:rsidR="00E1722C" w:rsidRPr="001C653E" w:rsidRDefault="00E1722C" w:rsidP="00E1722C">
            <w:pPr>
              <w:pStyle w:val="Footer"/>
              <w:rPr>
                <w:bCs/>
                <w:sz w:val="20"/>
                <w:szCs w:val="20"/>
                <w:cs/>
                <w:lang w:bidi="bn-BD"/>
              </w:rPr>
            </w:pPr>
            <w:r w:rsidRPr="001C653E">
              <w:rPr>
                <w:bCs/>
                <w:sz w:val="20"/>
                <w:szCs w:val="20"/>
                <w:cs/>
                <w:lang w:bidi="bn-BD"/>
              </w:rPr>
              <w:lastRenderedPageBreak/>
              <w:t>1107</w:t>
            </w:r>
          </w:p>
        </w:tc>
        <w:tc>
          <w:tcPr>
            <w:tcW w:w="9054" w:type="dxa"/>
            <w:gridSpan w:val="17"/>
            <w:tcBorders>
              <w:top w:val="single" w:sz="4" w:space="0" w:color="auto"/>
              <w:left w:val="single" w:sz="6" w:space="0" w:color="auto"/>
              <w:right w:val="single" w:sz="4" w:space="0" w:color="auto"/>
            </w:tcBorders>
          </w:tcPr>
          <w:p w:rsidR="00E1722C" w:rsidRPr="001C653E" w:rsidRDefault="00E1722C" w:rsidP="00E1722C">
            <w:pPr>
              <w:pStyle w:val="Footer"/>
              <w:rPr>
                <w:rFonts w:cs="Vrinda"/>
                <w:bCs/>
                <w:sz w:val="20"/>
                <w:szCs w:val="25"/>
                <w:lang w:bidi="bn-BD"/>
              </w:rPr>
            </w:pPr>
            <w:r w:rsidRPr="001C653E">
              <w:rPr>
                <w:bCs/>
                <w:sz w:val="20"/>
                <w:szCs w:val="20"/>
              </w:rPr>
              <w:t>Who did this to you?</w:t>
            </w:r>
          </w:p>
          <w:p w:rsidR="00E1722C" w:rsidRPr="001C653E" w:rsidRDefault="00E1722C" w:rsidP="00E1722C">
            <w:pPr>
              <w:pStyle w:val="Footer"/>
              <w:ind w:left="360"/>
              <w:rPr>
                <w:rFonts w:cs="Vrinda"/>
                <w:bCs/>
                <w:sz w:val="20"/>
                <w:szCs w:val="25"/>
                <w:cs/>
                <w:lang w:bidi="bn-BD"/>
              </w:rPr>
            </w:pPr>
            <w:r w:rsidRPr="001C653E">
              <w:rPr>
                <w:rFonts w:ascii="SutonnyMJ" w:hAnsi="SutonnyMJ"/>
                <w:sz w:val="20"/>
                <w:szCs w:val="20"/>
              </w:rPr>
              <w:t>†K GiKg K‡iwQj?</w:t>
            </w:r>
          </w:p>
          <w:p w:rsidR="00E1722C" w:rsidRPr="001C653E" w:rsidRDefault="00E1722C" w:rsidP="00E1722C">
            <w:pPr>
              <w:rPr>
                <w:rFonts w:ascii="SutonnyMJ" w:hAnsi="SutonnyMJ" w:cs="Vrinda"/>
                <w:i/>
                <w:sz w:val="20"/>
                <w:szCs w:val="25"/>
                <w:cs/>
                <w:lang w:bidi="bn-BD"/>
              </w:rPr>
            </w:pPr>
            <w:r w:rsidRPr="001C653E">
              <w:rPr>
                <w:bCs/>
                <w:sz w:val="20"/>
                <w:szCs w:val="20"/>
              </w:rPr>
              <w:t>PROBE:</w:t>
            </w:r>
            <w:r w:rsidRPr="001C653E">
              <w:rPr>
                <w:rFonts w:cs="Vrinda" w:hint="cs"/>
                <w:bCs/>
                <w:sz w:val="20"/>
                <w:szCs w:val="25"/>
                <w:cs/>
                <w:lang w:bidi="bn-BD"/>
              </w:rPr>
              <w:t xml:space="preserve"> </w:t>
            </w:r>
            <w:r w:rsidRPr="001C653E">
              <w:rPr>
                <w:rFonts w:ascii="SutonnyMJ" w:hAnsi="SutonnyMJ"/>
                <w:i/>
                <w:sz w:val="20"/>
                <w:szCs w:val="20"/>
              </w:rPr>
              <w:t>†cÖve Kiæb:</w:t>
            </w:r>
            <w:r w:rsidRPr="001C653E">
              <w:rPr>
                <w:rFonts w:ascii="SutonnyMJ" w:hAnsi="SutonnyMJ" w:cs="Vrinda" w:hint="cs"/>
                <w:i/>
                <w:vanish/>
                <w:sz w:val="20"/>
                <w:szCs w:val="25"/>
                <w:cs/>
                <w:lang w:bidi="bn-BD"/>
              </w:rPr>
              <w:cr/>
              <w:t xml:space="preserve"> cbvi w`‡K Ggb? ....___________</w:t>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p>
          <w:p w:rsidR="00E1722C" w:rsidRPr="001C653E" w:rsidRDefault="00E1722C" w:rsidP="00E1722C">
            <w:pPr>
              <w:pStyle w:val="Footer"/>
              <w:rPr>
                <w:bCs/>
                <w:sz w:val="20"/>
                <w:szCs w:val="20"/>
              </w:rPr>
            </w:pPr>
            <w:r w:rsidRPr="001C653E">
              <w:rPr>
                <w:bCs/>
                <w:sz w:val="20"/>
                <w:szCs w:val="20"/>
              </w:rPr>
              <w:t>Anyone else? How about a relative?</w:t>
            </w:r>
            <w:r w:rsidRPr="001C653E">
              <w:rPr>
                <w:rFonts w:cs="Vrinda" w:hint="cs"/>
                <w:bCs/>
                <w:sz w:val="20"/>
                <w:szCs w:val="25"/>
                <w:cs/>
                <w:lang w:bidi="bn-BD"/>
              </w:rPr>
              <w:t xml:space="preserve"> </w:t>
            </w:r>
            <w:r w:rsidRPr="001C653E">
              <w:rPr>
                <w:bCs/>
                <w:sz w:val="20"/>
                <w:szCs w:val="20"/>
              </w:rPr>
              <w:t>How about someone at school or work?</w:t>
            </w:r>
            <w:r w:rsidRPr="001C653E">
              <w:rPr>
                <w:rFonts w:cs="Vrinda" w:hint="cs"/>
                <w:bCs/>
                <w:sz w:val="20"/>
                <w:szCs w:val="25"/>
                <w:cs/>
                <w:lang w:bidi="bn-BD"/>
              </w:rPr>
              <w:t xml:space="preserve"> </w:t>
            </w:r>
            <w:r w:rsidRPr="001C653E">
              <w:rPr>
                <w:bCs/>
                <w:sz w:val="20"/>
                <w:szCs w:val="20"/>
              </w:rPr>
              <w:t>How about a friend or neighbour? A stranger or anyone else?</w:t>
            </w:r>
          </w:p>
          <w:p w:rsidR="00E1722C" w:rsidRPr="001C653E" w:rsidRDefault="00E1722C" w:rsidP="00E1722C">
            <w:pPr>
              <w:rPr>
                <w:rFonts w:ascii="SutonnyMJ" w:hAnsi="SutonnyMJ"/>
                <w:iCs/>
                <w:sz w:val="20"/>
                <w:szCs w:val="20"/>
              </w:rPr>
            </w:pPr>
            <w:r w:rsidRPr="001C653E">
              <w:rPr>
                <w:rFonts w:ascii="SutonnyMJ" w:hAnsi="SutonnyMJ"/>
                <w:iCs/>
                <w:sz w:val="20"/>
                <w:szCs w:val="20"/>
              </w:rPr>
              <w:t xml:space="preserve">Avcbvi AvZ¥xq-¯^Rb eÜz-evÜe cvov-cokx? </w:t>
            </w:r>
            <w:r w:rsidRPr="001C653E">
              <w:rPr>
                <w:rFonts w:ascii="SutonnyMJ" w:hAnsi="SutonnyMJ" w:cs="Vrinda" w:hint="cs"/>
                <w:iCs/>
                <w:sz w:val="20"/>
                <w:szCs w:val="25"/>
                <w:cs/>
                <w:lang w:bidi="bn-BD"/>
              </w:rPr>
              <w:t xml:space="preserve"> </w:t>
            </w:r>
            <w:r w:rsidRPr="001C653E">
              <w:rPr>
                <w:rFonts w:ascii="SutonnyMJ" w:hAnsi="SutonnyMJ"/>
                <w:iCs/>
                <w:sz w:val="20"/>
                <w:szCs w:val="20"/>
              </w:rPr>
              <w:t xml:space="preserve">Avcbvi ¯‹z‡ji †KD? </w:t>
            </w:r>
            <w:r w:rsidRPr="001C653E">
              <w:rPr>
                <w:rFonts w:ascii="SutonnyMJ" w:hAnsi="SutonnyMJ" w:cs="Vrinda" w:hint="cs"/>
                <w:iCs/>
                <w:sz w:val="20"/>
                <w:szCs w:val="25"/>
                <w:cs/>
                <w:lang w:bidi="bn-BD"/>
              </w:rPr>
              <w:t xml:space="preserve"> </w:t>
            </w:r>
            <w:r w:rsidRPr="001C653E">
              <w:rPr>
                <w:rFonts w:ascii="SutonnyMJ" w:hAnsi="SutonnyMJ"/>
                <w:iCs/>
                <w:sz w:val="20"/>
                <w:szCs w:val="20"/>
              </w:rPr>
              <w:t xml:space="preserve">wKsev †hLv‡b KvR K‡ib/Ki‡Zb †mLvbKvi †KD?  AcwiwPZ †KD? </w:t>
            </w:r>
          </w:p>
          <w:p w:rsidR="00E1722C" w:rsidRPr="001C653E" w:rsidRDefault="00E1722C" w:rsidP="00E1722C">
            <w:pPr>
              <w:pStyle w:val="Footer"/>
              <w:rPr>
                <w:rFonts w:cs="Vrinda"/>
                <w:bCs/>
                <w:sz w:val="20"/>
                <w:szCs w:val="25"/>
                <w:lang w:bidi="bn-BD"/>
              </w:rPr>
            </w:pPr>
          </w:p>
          <w:p w:rsidR="00E1722C" w:rsidRPr="001C653E" w:rsidRDefault="00E1722C" w:rsidP="00E1722C">
            <w:pPr>
              <w:pStyle w:val="Footer"/>
              <w:rPr>
                <w:bCs/>
                <w:sz w:val="20"/>
                <w:szCs w:val="20"/>
              </w:rPr>
            </w:pPr>
            <w:r w:rsidRPr="001C653E">
              <w:rPr>
                <w:bCs/>
                <w:sz w:val="20"/>
                <w:szCs w:val="20"/>
              </w:rPr>
              <w:t>DO NOT READ OUT THE LIST</w:t>
            </w:r>
          </w:p>
          <w:p w:rsidR="00E1722C" w:rsidRPr="001C653E" w:rsidRDefault="00E1722C" w:rsidP="00E1722C">
            <w:pPr>
              <w:pStyle w:val="Footer"/>
              <w:rPr>
                <w:bCs/>
                <w:sz w:val="20"/>
                <w:szCs w:val="20"/>
              </w:rPr>
            </w:pPr>
            <w:r w:rsidRPr="001C653E">
              <w:rPr>
                <w:rFonts w:ascii="SutonnyMJ" w:hAnsi="SutonnyMJ"/>
                <w:iCs/>
                <w:sz w:val="20"/>
                <w:szCs w:val="20"/>
              </w:rPr>
              <w:t>†KvW¸‡jv co‡eb   bv</w:t>
            </w:r>
          </w:p>
          <w:p w:rsidR="00E1722C" w:rsidRPr="001C653E" w:rsidRDefault="00E1722C" w:rsidP="00E1722C">
            <w:pPr>
              <w:tabs>
                <w:tab w:val="right" w:leader="dot" w:pos="4253"/>
              </w:tabs>
              <w:rPr>
                <w:rFonts w:asciiTheme="majorBidi" w:hAnsiTheme="majorBidi" w:cstheme="majorBidi"/>
                <w:sz w:val="20"/>
                <w:szCs w:val="20"/>
              </w:rPr>
            </w:pPr>
            <w:r w:rsidRPr="001C653E">
              <w:rPr>
                <w:bCs/>
                <w:sz w:val="20"/>
                <w:szCs w:val="20"/>
              </w:rPr>
              <w:t>MARK  LETTER  FOR  ALL  MENTIONED</w:t>
            </w:r>
          </w:p>
        </w:tc>
        <w:tc>
          <w:tcPr>
            <w:tcW w:w="1170" w:type="dxa"/>
            <w:gridSpan w:val="3"/>
            <w:vMerge w:val="restart"/>
            <w:tcBorders>
              <w:top w:val="single" w:sz="6" w:space="0" w:color="auto"/>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gridAfter w:val="1"/>
          <w:wAfter w:w="18" w:type="dxa"/>
          <w:cantSplit/>
          <w:trHeight w:val="180"/>
        </w:trPr>
        <w:tc>
          <w:tcPr>
            <w:tcW w:w="648" w:type="dxa"/>
            <w:gridSpan w:val="2"/>
            <w:vMerge/>
            <w:tcBorders>
              <w:left w:val="single" w:sz="12" w:space="0" w:color="auto"/>
              <w:right w:val="single" w:sz="6" w:space="0" w:color="auto"/>
            </w:tcBorders>
          </w:tcPr>
          <w:p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PARENT (</w:t>
            </w:r>
            <w:r w:rsidRPr="001C653E">
              <w:rPr>
                <w:rFonts w:ascii="SutonnyMJ" w:hAnsi="SutonnyMJ"/>
                <w:sz w:val="20"/>
                <w:szCs w:val="20"/>
              </w:rPr>
              <w:t xml:space="preserve"> evev-gv</w:t>
            </w:r>
            <w:r w:rsidRPr="001C653E">
              <w:rPr>
                <w:bCs/>
                <w:sz w:val="20"/>
                <w:szCs w:val="20"/>
              </w:rPr>
              <w:t>)</w:t>
            </w:r>
            <w:r w:rsidRPr="001C653E">
              <w:rPr>
                <w:bCs/>
                <w:sz w:val="20"/>
                <w:szCs w:val="20"/>
              </w:rPr>
              <w:tab/>
            </w:r>
          </w:p>
        </w:tc>
        <w:tc>
          <w:tcPr>
            <w:tcW w:w="3312" w:type="dxa"/>
            <w:gridSpan w:val="12"/>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rFonts w:cs="Vrinda"/>
                <w:bCs/>
                <w:sz w:val="20"/>
                <w:szCs w:val="25"/>
                <w:cs/>
                <w:lang w:bidi="bn-BD"/>
              </w:rPr>
            </w:pPr>
            <w:r w:rsidRPr="001C653E">
              <w:rPr>
                <w:bCs/>
                <w:sz w:val="20"/>
                <w:szCs w:val="20"/>
              </w:rPr>
              <w:t>A</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gridAfter w:val="1"/>
          <w:wAfter w:w="18" w:type="dxa"/>
          <w:cantSplit/>
          <w:trHeight w:val="180"/>
        </w:trPr>
        <w:tc>
          <w:tcPr>
            <w:tcW w:w="648" w:type="dxa"/>
            <w:gridSpan w:val="2"/>
            <w:vMerge/>
            <w:tcBorders>
              <w:left w:val="single" w:sz="12" w:space="0" w:color="auto"/>
              <w:right w:val="single" w:sz="6" w:space="0" w:color="auto"/>
            </w:tcBorders>
          </w:tcPr>
          <w:p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PARENT-IN-LAW (</w:t>
            </w:r>
            <w:r w:rsidRPr="001C653E">
              <w:rPr>
                <w:rFonts w:ascii="SutonnyMJ" w:hAnsi="SutonnyMJ"/>
                <w:sz w:val="20"/>
                <w:szCs w:val="20"/>
              </w:rPr>
              <w:t>k¦ïi kvïwo</w:t>
            </w:r>
            <w:r w:rsidRPr="001C653E">
              <w:rPr>
                <w:bCs/>
                <w:sz w:val="20"/>
                <w:szCs w:val="20"/>
              </w:rPr>
              <w:t>)</w:t>
            </w:r>
            <w:r w:rsidRPr="001C653E">
              <w:rPr>
                <w:bCs/>
                <w:sz w:val="20"/>
                <w:szCs w:val="20"/>
              </w:rPr>
              <w:tab/>
            </w:r>
          </w:p>
        </w:tc>
        <w:tc>
          <w:tcPr>
            <w:tcW w:w="3312" w:type="dxa"/>
            <w:gridSpan w:val="12"/>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0"/>
              </w:rPr>
            </w:pPr>
            <w:r w:rsidRPr="001C653E">
              <w:rPr>
                <w:bCs/>
                <w:sz w:val="20"/>
                <w:szCs w:val="20"/>
              </w:rPr>
              <w:t>B</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gridAfter w:val="1"/>
          <w:wAfter w:w="18" w:type="dxa"/>
          <w:cantSplit/>
          <w:trHeight w:val="180"/>
        </w:trPr>
        <w:tc>
          <w:tcPr>
            <w:tcW w:w="648" w:type="dxa"/>
            <w:gridSpan w:val="2"/>
            <w:vMerge/>
            <w:tcBorders>
              <w:left w:val="single" w:sz="12" w:space="0" w:color="auto"/>
              <w:right w:val="single" w:sz="6" w:space="0" w:color="auto"/>
            </w:tcBorders>
          </w:tcPr>
          <w:p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SIBLING (BROTHER OR SISTER)</w:t>
            </w:r>
            <w:r w:rsidRPr="001C653E">
              <w:rPr>
                <w:bCs/>
              </w:rPr>
              <w:t xml:space="preserve"> (</w:t>
            </w:r>
            <w:r w:rsidRPr="001C653E">
              <w:rPr>
                <w:rFonts w:ascii="SutonnyMJ" w:hAnsi="SutonnyMJ"/>
                <w:sz w:val="20"/>
                <w:szCs w:val="20"/>
              </w:rPr>
              <w:t>fvB-‡evb</w:t>
            </w:r>
            <w:r w:rsidRPr="001C653E">
              <w:rPr>
                <w:bCs/>
              </w:rPr>
              <w:t>)</w:t>
            </w:r>
            <w:r w:rsidRPr="001C653E">
              <w:rPr>
                <w:bCs/>
                <w:sz w:val="20"/>
                <w:szCs w:val="20"/>
              </w:rPr>
              <w:tab/>
            </w:r>
          </w:p>
        </w:tc>
        <w:tc>
          <w:tcPr>
            <w:tcW w:w="3312" w:type="dxa"/>
            <w:gridSpan w:val="12"/>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0"/>
              </w:rPr>
            </w:pPr>
            <w:r w:rsidRPr="001C653E">
              <w:rPr>
                <w:bCs/>
                <w:sz w:val="20"/>
                <w:szCs w:val="20"/>
              </w:rPr>
              <w:t>C</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gridAfter w:val="1"/>
          <w:wAfter w:w="18" w:type="dxa"/>
          <w:cantSplit/>
          <w:trHeight w:val="180"/>
        </w:trPr>
        <w:tc>
          <w:tcPr>
            <w:tcW w:w="648" w:type="dxa"/>
            <w:gridSpan w:val="2"/>
            <w:vMerge/>
            <w:tcBorders>
              <w:left w:val="single" w:sz="12" w:space="0" w:color="auto"/>
              <w:right w:val="single" w:sz="6" w:space="0" w:color="auto"/>
            </w:tcBorders>
          </w:tcPr>
          <w:p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OTHER FAMILY MEMBER (</w:t>
            </w:r>
            <w:r w:rsidRPr="001C653E">
              <w:rPr>
                <w:rFonts w:ascii="SutonnyMJ" w:hAnsi="SutonnyMJ"/>
                <w:sz w:val="20"/>
                <w:szCs w:val="20"/>
              </w:rPr>
              <w:t>cwiev‡ii Ab¨</w:t>
            </w:r>
            <w:r w:rsidRPr="001C653E">
              <w:rPr>
                <w:rFonts w:ascii="SutonnyMJ" w:hAnsi="SutonnyMJ" w:cs="SutonnyMJ"/>
                <w:sz w:val="20"/>
                <w:szCs w:val="20"/>
              </w:rPr>
              <w:t xml:space="preserve"> m`m¨</w:t>
            </w:r>
            <w:r w:rsidRPr="001C653E">
              <w:rPr>
                <w:bCs/>
                <w:sz w:val="20"/>
                <w:szCs w:val="20"/>
              </w:rPr>
              <w:t>)</w:t>
            </w:r>
            <w:r w:rsidRPr="001C653E">
              <w:rPr>
                <w:bCs/>
                <w:sz w:val="20"/>
                <w:szCs w:val="20"/>
              </w:rPr>
              <w:tab/>
            </w:r>
          </w:p>
        </w:tc>
        <w:tc>
          <w:tcPr>
            <w:tcW w:w="3312" w:type="dxa"/>
            <w:gridSpan w:val="12"/>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0"/>
              </w:rPr>
            </w:pPr>
            <w:r w:rsidRPr="001C653E">
              <w:rPr>
                <w:bCs/>
                <w:sz w:val="20"/>
                <w:szCs w:val="20"/>
              </w:rPr>
              <w:t>D</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gridAfter w:val="1"/>
          <w:wAfter w:w="18" w:type="dxa"/>
          <w:cantSplit/>
          <w:trHeight w:val="180"/>
        </w:trPr>
        <w:tc>
          <w:tcPr>
            <w:tcW w:w="648" w:type="dxa"/>
            <w:gridSpan w:val="2"/>
            <w:vMerge/>
            <w:tcBorders>
              <w:left w:val="single" w:sz="12" w:space="0" w:color="auto"/>
              <w:right w:val="single" w:sz="6" w:space="0" w:color="auto"/>
            </w:tcBorders>
          </w:tcPr>
          <w:p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COUSIN (</w:t>
            </w:r>
            <w:r w:rsidRPr="001C653E">
              <w:rPr>
                <w:rFonts w:ascii="SutonnyMJ" w:hAnsi="SutonnyMJ" w:cs="SutonnyMJ"/>
                <w:bCs/>
                <w:sz w:val="20"/>
                <w:szCs w:val="20"/>
              </w:rPr>
              <w:t>PvPv‡Zv, gvgv‡Zv, dzdv‡Zv, Lvjv‡Zv fvB</w:t>
            </w:r>
            <w:r w:rsidRPr="001C653E">
              <w:rPr>
                <w:bCs/>
                <w:sz w:val="20"/>
                <w:szCs w:val="20"/>
              </w:rPr>
              <w:t xml:space="preserve">)                </w:t>
            </w:r>
          </w:p>
        </w:tc>
        <w:tc>
          <w:tcPr>
            <w:tcW w:w="3312" w:type="dxa"/>
            <w:gridSpan w:val="12"/>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5"/>
                <w:cs/>
                <w:lang w:bidi="bn-BD"/>
              </w:rPr>
            </w:pPr>
            <w:r w:rsidRPr="001C653E">
              <w:rPr>
                <w:bCs/>
                <w:sz w:val="20"/>
                <w:szCs w:val="20"/>
                <w:cs/>
                <w:lang w:bidi="bn-BD"/>
              </w:rPr>
              <w:t>E</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gridAfter w:val="1"/>
          <w:wAfter w:w="18" w:type="dxa"/>
          <w:cantSplit/>
          <w:trHeight w:val="180"/>
        </w:trPr>
        <w:tc>
          <w:tcPr>
            <w:tcW w:w="648" w:type="dxa"/>
            <w:gridSpan w:val="2"/>
            <w:vMerge/>
            <w:tcBorders>
              <w:left w:val="single" w:sz="12" w:space="0" w:color="auto"/>
              <w:right w:val="single" w:sz="6" w:space="0" w:color="auto"/>
            </w:tcBorders>
          </w:tcPr>
          <w:p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OTHER RELATIVE (</w:t>
            </w:r>
            <w:r w:rsidRPr="001C653E">
              <w:rPr>
                <w:rFonts w:ascii="SutonnyMJ" w:hAnsi="SutonnyMJ" w:cs="SutonnyMJ"/>
                <w:bCs/>
                <w:sz w:val="20"/>
                <w:szCs w:val="20"/>
              </w:rPr>
              <w:t>Ab¨ AvZ¥xq</w:t>
            </w:r>
            <w:r w:rsidRPr="001C653E">
              <w:rPr>
                <w:bCs/>
                <w:sz w:val="20"/>
                <w:szCs w:val="20"/>
              </w:rPr>
              <w:t xml:space="preserve">)                                 </w:t>
            </w:r>
          </w:p>
        </w:tc>
        <w:tc>
          <w:tcPr>
            <w:tcW w:w="3312" w:type="dxa"/>
            <w:gridSpan w:val="12"/>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4"/>
              <w:rPr>
                <w:bCs/>
                <w:sz w:val="20"/>
                <w:szCs w:val="25"/>
                <w:cs/>
                <w:lang w:bidi="bn-BD"/>
              </w:rPr>
            </w:pPr>
            <w:r w:rsidRPr="001C653E">
              <w:rPr>
                <w:bCs/>
                <w:sz w:val="20"/>
                <w:szCs w:val="20"/>
                <w:cs/>
                <w:lang w:bidi="bn-BD"/>
              </w:rPr>
              <w:t>F</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gridAfter w:val="1"/>
          <w:wAfter w:w="18" w:type="dxa"/>
          <w:cantSplit/>
          <w:trHeight w:val="180"/>
        </w:trPr>
        <w:tc>
          <w:tcPr>
            <w:tcW w:w="648" w:type="dxa"/>
            <w:gridSpan w:val="2"/>
            <w:vMerge/>
            <w:tcBorders>
              <w:left w:val="single" w:sz="12" w:space="0" w:color="auto"/>
              <w:right w:val="single" w:sz="6" w:space="0" w:color="auto"/>
            </w:tcBorders>
          </w:tcPr>
          <w:p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FAMILY MALE FREIND</w:t>
            </w:r>
            <w:r w:rsidRPr="001C653E">
              <w:rPr>
                <w:rFonts w:ascii="SutonnyMJ" w:hAnsi="SutonnyMJ" w:cs="SutonnyMJ"/>
                <w:bCs/>
                <w:sz w:val="20"/>
                <w:szCs w:val="20"/>
              </w:rPr>
              <w:t xml:space="preserve"> (cwiev‡ii cyiæl eÜz)             </w:t>
            </w:r>
          </w:p>
        </w:tc>
        <w:tc>
          <w:tcPr>
            <w:tcW w:w="3312" w:type="dxa"/>
            <w:gridSpan w:val="12"/>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5"/>
                <w:cs/>
                <w:lang w:bidi="bn-BD"/>
              </w:rPr>
            </w:pPr>
            <w:r w:rsidRPr="001C653E">
              <w:rPr>
                <w:bCs/>
                <w:sz w:val="20"/>
                <w:szCs w:val="20"/>
                <w:cs/>
                <w:lang w:bidi="bn-BD"/>
              </w:rPr>
              <w:t>G</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gridAfter w:val="1"/>
          <w:wAfter w:w="18" w:type="dxa"/>
          <w:cantSplit/>
          <w:trHeight w:val="180"/>
        </w:trPr>
        <w:tc>
          <w:tcPr>
            <w:tcW w:w="648" w:type="dxa"/>
            <w:gridSpan w:val="2"/>
            <w:vMerge/>
            <w:tcBorders>
              <w:left w:val="single" w:sz="12" w:space="0" w:color="auto"/>
              <w:right w:val="single" w:sz="6" w:space="0" w:color="auto"/>
            </w:tcBorders>
          </w:tcPr>
          <w:p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NEIGHBOUR (</w:t>
            </w:r>
            <w:r w:rsidRPr="001C653E">
              <w:rPr>
                <w:rFonts w:ascii="SutonnyMJ" w:hAnsi="SutonnyMJ" w:cs="SutonnyMJ"/>
                <w:bCs/>
                <w:sz w:val="20"/>
                <w:szCs w:val="20"/>
              </w:rPr>
              <w:t>cÖwZ‡ekx</w:t>
            </w:r>
            <w:r w:rsidRPr="001C653E">
              <w:rPr>
                <w:bCs/>
                <w:sz w:val="20"/>
                <w:szCs w:val="20"/>
              </w:rPr>
              <w:t xml:space="preserve">)                                               </w:t>
            </w:r>
          </w:p>
        </w:tc>
        <w:tc>
          <w:tcPr>
            <w:tcW w:w="3312" w:type="dxa"/>
            <w:gridSpan w:val="12"/>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5"/>
                <w:cs/>
                <w:lang w:bidi="bn-BD"/>
              </w:rPr>
            </w:pPr>
            <w:r w:rsidRPr="001C653E">
              <w:rPr>
                <w:bCs/>
                <w:sz w:val="20"/>
                <w:szCs w:val="20"/>
                <w:cs/>
                <w:lang w:bidi="bn-BD"/>
              </w:rPr>
              <w:t>H</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gridAfter w:val="1"/>
          <w:wAfter w:w="18" w:type="dxa"/>
          <w:cantSplit/>
          <w:trHeight w:val="290"/>
        </w:trPr>
        <w:tc>
          <w:tcPr>
            <w:tcW w:w="648" w:type="dxa"/>
            <w:gridSpan w:val="2"/>
            <w:vMerge/>
            <w:tcBorders>
              <w:left w:val="single" w:sz="12" w:space="0" w:color="auto"/>
              <w:right w:val="single" w:sz="6" w:space="0" w:color="auto"/>
            </w:tcBorders>
          </w:tcPr>
          <w:p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SOMEONE AT WORK(</w:t>
            </w:r>
            <w:r w:rsidRPr="001C653E">
              <w:rPr>
                <w:rFonts w:ascii="SutonnyMJ" w:hAnsi="SutonnyMJ"/>
                <w:sz w:val="20"/>
                <w:szCs w:val="20"/>
              </w:rPr>
              <w:t xml:space="preserve"> Kg©‡¶‡Î ‡KD</w:t>
            </w:r>
            <w:r w:rsidRPr="001C653E">
              <w:rPr>
                <w:bCs/>
                <w:sz w:val="20"/>
                <w:szCs w:val="20"/>
              </w:rPr>
              <w:t>)</w:t>
            </w:r>
          </w:p>
        </w:tc>
        <w:tc>
          <w:tcPr>
            <w:tcW w:w="3312" w:type="dxa"/>
            <w:gridSpan w:val="12"/>
            <w:tcBorders>
              <w:top w:val="single" w:sz="4" w:space="0" w:color="auto"/>
              <w:left w:val="single" w:sz="4" w:space="0" w:color="auto"/>
              <w:right w:val="single" w:sz="4" w:space="0" w:color="auto"/>
            </w:tcBorders>
          </w:tcPr>
          <w:p w:rsidR="00E1722C" w:rsidRPr="001C653E" w:rsidRDefault="00E1722C" w:rsidP="00E1722C">
            <w:pPr>
              <w:pStyle w:val="Footer"/>
              <w:ind w:left="28"/>
              <w:rPr>
                <w:bCs/>
                <w:sz w:val="20"/>
                <w:szCs w:val="25"/>
                <w:cs/>
                <w:lang w:bidi="bn-BD"/>
              </w:rPr>
            </w:pPr>
            <w:r w:rsidRPr="001C653E">
              <w:rPr>
                <w:bCs/>
                <w:sz w:val="20"/>
                <w:szCs w:val="20"/>
                <w:cs/>
                <w:lang w:bidi="bn-BD"/>
              </w:rPr>
              <w:t>I</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gridAfter w:val="1"/>
          <w:wAfter w:w="18" w:type="dxa"/>
          <w:cantSplit/>
          <w:trHeight w:val="120"/>
        </w:trPr>
        <w:tc>
          <w:tcPr>
            <w:tcW w:w="648" w:type="dxa"/>
            <w:gridSpan w:val="2"/>
            <w:vMerge/>
            <w:tcBorders>
              <w:left w:val="single" w:sz="12" w:space="0" w:color="auto"/>
              <w:right w:val="single" w:sz="6" w:space="0" w:color="auto"/>
            </w:tcBorders>
          </w:tcPr>
          <w:p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FRIEND/ACQUAINTANCE(</w:t>
            </w:r>
            <w:r w:rsidRPr="001C653E">
              <w:rPr>
                <w:rFonts w:ascii="SutonnyMJ" w:hAnsi="SutonnyMJ"/>
                <w:sz w:val="20"/>
                <w:szCs w:val="20"/>
              </w:rPr>
              <w:t>eÜz</w:t>
            </w:r>
            <w:r w:rsidRPr="001C653E">
              <w:rPr>
                <w:bCs/>
                <w:sz w:val="20"/>
                <w:szCs w:val="20"/>
              </w:rPr>
              <w:t>)</w:t>
            </w:r>
          </w:p>
        </w:tc>
        <w:tc>
          <w:tcPr>
            <w:tcW w:w="3312" w:type="dxa"/>
            <w:gridSpan w:val="12"/>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8"/>
              <w:rPr>
                <w:bCs/>
                <w:sz w:val="20"/>
                <w:szCs w:val="25"/>
                <w:cs/>
                <w:lang w:bidi="bn-BD"/>
              </w:rPr>
            </w:pPr>
            <w:r w:rsidRPr="001C653E">
              <w:rPr>
                <w:bCs/>
                <w:sz w:val="20"/>
                <w:szCs w:val="20"/>
                <w:cs/>
                <w:lang w:bidi="bn-BD"/>
              </w:rPr>
              <w:t>J</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gridAfter w:val="1"/>
          <w:wAfter w:w="18" w:type="dxa"/>
          <w:cantSplit/>
          <w:trHeight w:val="120"/>
        </w:trPr>
        <w:tc>
          <w:tcPr>
            <w:tcW w:w="648" w:type="dxa"/>
            <w:gridSpan w:val="2"/>
            <w:vMerge/>
            <w:tcBorders>
              <w:left w:val="single" w:sz="12" w:space="0" w:color="auto"/>
              <w:right w:val="single" w:sz="6" w:space="0" w:color="auto"/>
            </w:tcBorders>
          </w:tcPr>
          <w:p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RECENT ACQUAINTANC</w:t>
            </w:r>
            <w:r w:rsidRPr="001C653E">
              <w:rPr>
                <w:rFonts w:ascii="SutonnyMJ" w:hAnsi="SutonnyMJ" w:hint="cs"/>
                <w:sz w:val="20"/>
                <w:szCs w:val="20"/>
                <w:cs/>
                <w:lang w:bidi="bn-BD"/>
              </w:rPr>
              <w:t>(</w:t>
            </w:r>
            <w:r w:rsidRPr="001C653E">
              <w:rPr>
                <w:rFonts w:ascii="SutonnyMJ" w:hAnsi="SutonnyMJ"/>
                <w:sz w:val="20"/>
                <w:szCs w:val="20"/>
              </w:rPr>
              <w:t>Aí cwiwPZ †KD</w:t>
            </w:r>
            <w:r w:rsidRPr="001C653E">
              <w:rPr>
                <w:rFonts w:ascii="SutonnyMJ" w:hAnsi="SutonnyMJ" w:hint="cs"/>
                <w:sz w:val="20"/>
                <w:szCs w:val="20"/>
                <w:cs/>
                <w:lang w:bidi="bn-BD"/>
              </w:rPr>
              <w:t>)</w:t>
            </w:r>
          </w:p>
        </w:tc>
        <w:tc>
          <w:tcPr>
            <w:tcW w:w="3312" w:type="dxa"/>
            <w:gridSpan w:val="12"/>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5"/>
                <w:cs/>
                <w:lang w:bidi="bn-BD"/>
              </w:rPr>
            </w:pPr>
            <w:r w:rsidRPr="001C653E">
              <w:rPr>
                <w:bCs/>
                <w:sz w:val="20"/>
                <w:szCs w:val="20"/>
                <w:cs/>
                <w:lang w:bidi="bn-BD"/>
              </w:rPr>
              <w:t>K</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gridAfter w:val="1"/>
          <w:wAfter w:w="18" w:type="dxa"/>
          <w:cantSplit/>
          <w:trHeight w:val="95"/>
        </w:trPr>
        <w:tc>
          <w:tcPr>
            <w:tcW w:w="648" w:type="dxa"/>
            <w:gridSpan w:val="2"/>
            <w:vMerge/>
            <w:tcBorders>
              <w:left w:val="single" w:sz="12" w:space="0" w:color="auto"/>
              <w:right w:val="single" w:sz="6" w:space="0" w:color="auto"/>
            </w:tcBorders>
          </w:tcPr>
          <w:p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COMPLETE STRANGER</w:t>
            </w:r>
            <w:r w:rsidRPr="001C653E">
              <w:rPr>
                <w:sz w:val="20"/>
                <w:szCs w:val="20"/>
              </w:rPr>
              <w:t>(</w:t>
            </w:r>
            <w:r w:rsidRPr="001C653E">
              <w:rPr>
                <w:rFonts w:ascii="SutonnyMJ" w:hAnsi="SutonnyMJ"/>
                <w:sz w:val="20"/>
                <w:szCs w:val="20"/>
              </w:rPr>
              <w:t>AcwiwPZ e¨w³</w:t>
            </w:r>
            <w:r w:rsidRPr="001C653E">
              <w:rPr>
                <w:sz w:val="20"/>
                <w:szCs w:val="20"/>
              </w:rPr>
              <w:t>)</w:t>
            </w:r>
          </w:p>
        </w:tc>
        <w:tc>
          <w:tcPr>
            <w:tcW w:w="3312" w:type="dxa"/>
            <w:gridSpan w:val="12"/>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5"/>
                <w:cs/>
                <w:lang w:bidi="bn-BD"/>
              </w:rPr>
            </w:pPr>
            <w:r w:rsidRPr="001C653E">
              <w:rPr>
                <w:bCs/>
                <w:sz w:val="20"/>
                <w:szCs w:val="25"/>
                <w:lang w:bidi="bn-BD"/>
              </w:rPr>
              <w:t>L</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gridAfter w:val="1"/>
          <w:wAfter w:w="18" w:type="dxa"/>
          <w:cantSplit/>
          <w:trHeight w:val="120"/>
        </w:trPr>
        <w:tc>
          <w:tcPr>
            <w:tcW w:w="648" w:type="dxa"/>
            <w:gridSpan w:val="2"/>
            <w:vMerge/>
            <w:tcBorders>
              <w:left w:val="single" w:sz="12" w:space="0" w:color="auto"/>
              <w:right w:val="single" w:sz="6" w:space="0" w:color="auto"/>
            </w:tcBorders>
          </w:tcPr>
          <w:p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 xml:space="preserve">TEACHER </w:t>
            </w:r>
            <w:r w:rsidRPr="001C653E">
              <w:rPr>
                <w:sz w:val="20"/>
                <w:szCs w:val="20"/>
              </w:rPr>
              <w:t>(</w:t>
            </w:r>
            <w:r w:rsidRPr="001C653E">
              <w:rPr>
                <w:rFonts w:ascii="SutonnyMJ" w:hAnsi="SutonnyMJ"/>
                <w:sz w:val="20"/>
                <w:szCs w:val="20"/>
              </w:rPr>
              <w:t>wk¶K</w:t>
            </w:r>
            <w:r w:rsidRPr="001C653E">
              <w:rPr>
                <w:sz w:val="20"/>
                <w:szCs w:val="20"/>
              </w:rPr>
              <w:t>)</w:t>
            </w:r>
          </w:p>
        </w:tc>
        <w:tc>
          <w:tcPr>
            <w:tcW w:w="3312" w:type="dxa"/>
            <w:gridSpan w:val="12"/>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8"/>
              <w:rPr>
                <w:bCs/>
                <w:sz w:val="20"/>
                <w:szCs w:val="25"/>
                <w:cs/>
                <w:lang w:bidi="bn-BD"/>
              </w:rPr>
            </w:pPr>
            <w:r w:rsidRPr="001C653E">
              <w:rPr>
                <w:bCs/>
                <w:sz w:val="20"/>
                <w:szCs w:val="25"/>
                <w:lang w:bidi="bn-BD"/>
              </w:rPr>
              <w:t>M</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gridAfter w:val="1"/>
          <w:wAfter w:w="18" w:type="dxa"/>
          <w:cantSplit/>
          <w:trHeight w:val="65"/>
        </w:trPr>
        <w:tc>
          <w:tcPr>
            <w:tcW w:w="648" w:type="dxa"/>
            <w:gridSpan w:val="2"/>
            <w:vMerge/>
            <w:tcBorders>
              <w:left w:val="single" w:sz="12" w:space="0" w:color="auto"/>
              <w:right w:val="single" w:sz="6" w:space="0" w:color="auto"/>
            </w:tcBorders>
          </w:tcPr>
          <w:p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DOCTOR/HEALTH STAFF</w:t>
            </w:r>
            <w:r w:rsidRPr="001C653E">
              <w:rPr>
                <w:sz w:val="20"/>
                <w:szCs w:val="20"/>
              </w:rPr>
              <w:t>(</w:t>
            </w:r>
            <w:r w:rsidRPr="001C653E">
              <w:rPr>
                <w:rFonts w:ascii="SutonnyMJ" w:hAnsi="SutonnyMJ"/>
                <w:sz w:val="20"/>
                <w:szCs w:val="20"/>
              </w:rPr>
              <w:t>Wv³vi/¯^v¯’¨ Kg©x</w:t>
            </w:r>
            <w:r w:rsidRPr="001C653E">
              <w:rPr>
                <w:sz w:val="20"/>
                <w:szCs w:val="20"/>
              </w:rPr>
              <w:t>)</w:t>
            </w:r>
          </w:p>
        </w:tc>
        <w:tc>
          <w:tcPr>
            <w:tcW w:w="3312" w:type="dxa"/>
            <w:gridSpan w:val="12"/>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8"/>
              <w:rPr>
                <w:bCs/>
                <w:sz w:val="20"/>
                <w:szCs w:val="25"/>
                <w:cs/>
                <w:lang w:bidi="bn-BD"/>
              </w:rPr>
            </w:pPr>
            <w:r w:rsidRPr="001C653E">
              <w:rPr>
                <w:bCs/>
                <w:sz w:val="20"/>
                <w:szCs w:val="25"/>
                <w:lang w:bidi="bn-BD"/>
              </w:rPr>
              <w:t>N</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gridAfter w:val="1"/>
          <w:wAfter w:w="18" w:type="dxa"/>
          <w:cantSplit/>
          <w:trHeight w:val="95"/>
        </w:trPr>
        <w:tc>
          <w:tcPr>
            <w:tcW w:w="648" w:type="dxa"/>
            <w:gridSpan w:val="2"/>
            <w:vMerge/>
            <w:tcBorders>
              <w:left w:val="single" w:sz="12" w:space="0" w:color="auto"/>
              <w:right w:val="single" w:sz="6" w:space="0" w:color="auto"/>
            </w:tcBorders>
          </w:tcPr>
          <w:p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RELIGIOUS LEADER</w:t>
            </w:r>
            <w:r w:rsidRPr="001C653E">
              <w:rPr>
                <w:sz w:val="20"/>
                <w:szCs w:val="20"/>
              </w:rPr>
              <w:t>(</w:t>
            </w:r>
            <w:r w:rsidRPr="001C653E">
              <w:rPr>
                <w:rFonts w:ascii="SutonnyMJ" w:hAnsi="SutonnyMJ"/>
                <w:sz w:val="20"/>
                <w:szCs w:val="20"/>
              </w:rPr>
              <w:t>†gŠjex/cyiZ</w:t>
            </w:r>
            <w:r w:rsidRPr="001C653E">
              <w:rPr>
                <w:sz w:val="20"/>
                <w:szCs w:val="20"/>
              </w:rPr>
              <w:t>)</w:t>
            </w:r>
          </w:p>
        </w:tc>
        <w:tc>
          <w:tcPr>
            <w:tcW w:w="3312" w:type="dxa"/>
            <w:gridSpan w:val="12"/>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5"/>
                <w:cs/>
                <w:lang w:bidi="bn-BD"/>
              </w:rPr>
            </w:pPr>
            <w:r w:rsidRPr="001C653E">
              <w:rPr>
                <w:bCs/>
                <w:sz w:val="20"/>
                <w:szCs w:val="25"/>
                <w:lang w:bidi="bn-BD"/>
              </w:rPr>
              <w:t>O</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gridAfter w:val="1"/>
          <w:wAfter w:w="18" w:type="dxa"/>
          <w:cantSplit/>
          <w:trHeight w:val="95"/>
        </w:trPr>
        <w:tc>
          <w:tcPr>
            <w:tcW w:w="648" w:type="dxa"/>
            <w:gridSpan w:val="2"/>
            <w:vMerge/>
            <w:tcBorders>
              <w:left w:val="single" w:sz="12" w:space="0" w:color="auto"/>
              <w:right w:val="single" w:sz="6" w:space="0" w:color="auto"/>
            </w:tcBorders>
          </w:tcPr>
          <w:p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POLICE/ SOLDIER</w:t>
            </w:r>
            <w:r w:rsidRPr="001C653E">
              <w:rPr>
                <w:sz w:val="20"/>
                <w:szCs w:val="20"/>
              </w:rPr>
              <w:t>(</w:t>
            </w:r>
            <w:r w:rsidRPr="001C653E">
              <w:rPr>
                <w:rFonts w:ascii="SutonnyMJ" w:hAnsi="SutonnyMJ"/>
                <w:sz w:val="20"/>
                <w:szCs w:val="20"/>
              </w:rPr>
              <w:t>cywjk/‰mb¨</w:t>
            </w:r>
            <w:r w:rsidRPr="001C653E">
              <w:rPr>
                <w:sz w:val="20"/>
                <w:szCs w:val="20"/>
              </w:rPr>
              <w:t>)</w:t>
            </w:r>
          </w:p>
        </w:tc>
        <w:tc>
          <w:tcPr>
            <w:tcW w:w="3312" w:type="dxa"/>
            <w:gridSpan w:val="12"/>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5"/>
                <w:cs/>
                <w:lang w:bidi="bn-BD"/>
              </w:rPr>
            </w:pPr>
            <w:r w:rsidRPr="001C653E">
              <w:rPr>
                <w:bCs/>
                <w:sz w:val="20"/>
                <w:szCs w:val="25"/>
                <w:lang w:bidi="bn-BD"/>
              </w:rPr>
              <w:t>P</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gridAfter w:val="1"/>
          <w:wAfter w:w="18" w:type="dxa"/>
          <w:cantSplit/>
          <w:trHeight w:val="95"/>
        </w:trPr>
        <w:tc>
          <w:tcPr>
            <w:tcW w:w="648" w:type="dxa"/>
            <w:gridSpan w:val="2"/>
            <w:vMerge/>
            <w:tcBorders>
              <w:left w:val="single" w:sz="12" w:space="0" w:color="auto"/>
              <w:right w:val="single" w:sz="6" w:space="0" w:color="auto"/>
            </w:tcBorders>
          </w:tcPr>
          <w:p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OTHER (specify)</w:t>
            </w:r>
            <w:r w:rsidRPr="001C653E">
              <w:rPr>
                <w:rFonts w:ascii="SutonnyMJ" w:hAnsi="SutonnyMJ"/>
                <w:sz w:val="20"/>
                <w:szCs w:val="20"/>
              </w:rPr>
              <w:t xml:space="preserve"> Ab¨vb¨)(D‡jøL Kiæb)</w:t>
            </w:r>
            <w:r w:rsidRPr="001C653E">
              <w:rPr>
                <w:sz w:val="20"/>
                <w:szCs w:val="20"/>
              </w:rPr>
              <w:t xml:space="preserve">  </w:t>
            </w:r>
            <w:r w:rsidRPr="001C653E">
              <w:rPr>
                <w:bCs/>
                <w:sz w:val="20"/>
                <w:szCs w:val="20"/>
              </w:rPr>
              <w:t xml:space="preserve"> ____________</w:t>
            </w:r>
            <w:r w:rsidRPr="001C653E">
              <w:rPr>
                <w:bCs/>
                <w:sz w:val="20"/>
                <w:szCs w:val="20"/>
              </w:rPr>
              <w:tab/>
            </w:r>
          </w:p>
        </w:tc>
        <w:tc>
          <w:tcPr>
            <w:tcW w:w="3312" w:type="dxa"/>
            <w:gridSpan w:val="12"/>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X</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gridAfter w:val="1"/>
          <w:wAfter w:w="18" w:type="dxa"/>
          <w:cantSplit/>
          <w:trHeight w:val="322"/>
        </w:trPr>
        <w:tc>
          <w:tcPr>
            <w:tcW w:w="648" w:type="dxa"/>
            <w:gridSpan w:val="2"/>
            <w:tcBorders>
              <w:top w:val="single" w:sz="4" w:space="0" w:color="auto"/>
              <w:left w:val="single" w:sz="12" w:space="0" w:color="auto"/>
              <w:bottom w:val="single" w:sz="4" w:space="0" w:color="auto"/>
              <w:right w:val="single" w:sz="6" w:space="0" w:color="auto"/>
            </w:tcBorders>
          </w:tcPr>
          <w:p w:rsidR="00E1722C" w:rsidRPr="001C653E" w:rsidRDefault="00E1722C" w:rsidP="00E1722C">
            <w:pPr>
              <w:pStyle w:val="Footer"/>
              <w:rPr>
                <w:bCs/>
                <w:sz w:val="20"/>
                <w:szCs w:val="20"/>
                <w:cs/>
                <w:lang w:bidi="bn-BD"/>
              </w:rPr>
            </w:pPr>
            <w:r w:rsidRPr="001C653E">
              <w:rPr>
                <w:bCs/>
                <w:sz w:val="20"/>
                <w:szCs w:val="20"/>
                <w:cs/>
                <w:lang w:bidi="bn-BD"/>
              </w:rPr>
              <w:t>1108</w:t>
            </w:r>
          </w:p>
        </w:tc>
        <w:tc>
          <w:tcPr>
            <w:tcW w:w="5724" w:type="dxa"/>
            <w:gridSpan w:val="4"/>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BodyText"/>
              <w:rPr>
                <w:rFonts w:cs="Vrinda"/>
                <w:b w:val="0"/>
                <w:sz w:val="20"/>
                <w:szCs w:val="25"/>
                <w:cs/>
                <w:lang w:bidi="bn-BD"/>
              </w:rPr>
            </w:pPr>
            <w:r w:rsidRPr="001C653E">
              <w:rPr>
                <w:b w:val="0"/>
                <w:sz w:val="20"/>
                <w:szCs w:val="20"/>
              </w:rPr>
              <w:t>Have you ever been asked to perform sexual acts against your will in order to get a job or keep your job, or to get promoted?</w:t>
            </w:r>
          </w:p>
          <w:p w:rsidR="00E1722C" w:rsidRPr="001C653E" w:rsidRDefault="00E1722C" w:rsidP="00E1722C">
            <w:pPr>
              <w:pStyle w:val="Footer"/>
              <w:tabs>
                <w:tab w:val="right" w:leader="dot" w:pos="4711"/>
              </w:tabs>
              <w:rPr>
                <w:rFonts w:ascii="SutonnyMJ" w:hAnsi="SutonnyMJ"/>
                <w:sz w:val="20"/>
                <w:szCs w:val="20"/>
                <w:cs/>
              </w:rPr>
            </w:pPr>
            <w:r w:rsidRPr="001C653E">
              <w:rPr>
                <w:rFonts w:ascii="SutonnyMJ" w:hAnsi="SutonnyMJ"/>
                <w:sz w:val="20"/>
                <w:szCs w:val="20"/>
              </w:rPr>
              <w:t>PvKzix cvevi Rb¨ ev a‡i ivLvi Rb¨ ev DbœwZi Rb¨, KLbI Avcbvi B”Qvi weiæ‡× †hŠb wKQz Ki‡Z n‡qwQ‡jv?</w:t>
            </w:r>
          </w:p>
          <w:p w:rsidR="00E1722C" w:rsidRPr="001C653E" w:rsidRDefault="00E1722C" w:rsidP="00E1722C">
            <w:pPr>
              <w:pStyle w:val="BodyText"/>
              <w:rPr>
                <w:b w:val="0"/>
                <w:i/>
                <w:sz w:val="20"/>
                <w:szCs w:val="20"/>
                <w:cs/>
                <w:lang w:bidi="bn-BD"/>
              </w:rPr>
            </w:pPr>
          </w:p>
        </w:tc>
        <w:tc>
          <w:tcPr>
            <w:tcW w:w="3330" w:type="dxa"/>
            <w:gridSpan w:val="13"/>
            <w:tcBorders>
              <w:top w:val="single" w:sz="6" w:space="0" w:color="auto"/>
              <w:left w:val="single" w:sz="6" w:space="0" w:color="auto"/>
              <w:bottom w:val="single" w:sz="6" w:space="0" w:color="auto"/>
              <w:right w:val="single" w:sz="4" w:space="0" w:color="auto"/>
            </w:tcBorders>
          </w:tcPr>
          <w:p w:rsidR="00E1722C" w:rsidRPr="001C653E" w:rsidRDefault="00E1722C" w:rsidP="00E1722C">
            <w:pPr>
              <w:tabs>
                <w:tab w:val="right" w:leader="dot" w:pos="4428"/>
                <w:tab w:val="right" w:leader="dot" w:pos="4706"/>
              </w:tabs>
              <w:rPr>
                <w:sz w:val="20"/>
                <w:szCs w:val="20"/>
              </w:rPr>
            </w:pPr>
            <w:r w:rsidRPr="001C653E">
              <w:rPr>
                <w:sz w:val="20"/>
                <w:szCs w:val="20"/>
              </w:rPr>
              <w:t>YES</w:t>
            </w:r>
            <w:r w:rsidRPr="001C653E">
              <w:rPr>
                <w:rFonts w:ascii="SutonnyMJ" w:hAnsi="SutonnyMJ" w:hint="cs"/>
                <w:sz w:val="20"/>
                <w:szCs w:val="20"/>
                <w:cs/>
                <w:lang w:bidi="bn-BD"/>
              </w:rPr>
              <w:t>(</w:t>
            </w:r>
            <w:r w:rsidRPr="001C653E">
              <w:rPr>
                <w:rFonts w:ascii="SutonnyMJ" w:hAnsi="SutonnyMJ"/>
                <w:sz w:val="20"/>
                <w:szCs w:val="20"/>
              </w:rPr>
              <w:t xml:space="preserve">nu¨v  </w:t>
            </w:r>
            <w:r w:rsidRPr="001C653E">
              <w:rPr>
                <w:rFonts w:ascii="SutonnyMJ" w:hAnsi="SutonnyMJ" w:hint="cs"/>
                <w:sz w:val="20"/>
                <w:szCs w:val="20"/>
                <w:cs/>
                <w:lang w:bidi="bn-BD"/>
              </w:rPr>
              <w:t>)</w:t>
            </w:r>
            <w:r w:rsidRPr="001C653E">
              <w:rPr>
                <w:sz w:val="20"/>
                <w:szCs w:val="20"/>
                <w:cs/>
                <w:lang w:bidi="bn-BD"/>
              </w:rPr>
              <w:t>............................1</w:t>
            </w:r>
          </w:p>
          <w:p w:rsidR="00E1722C" w:rsidRPr="001C653E" w:rsidRDefault="00E1722C" w:rsidP="00E1722C">
            <w:pPr>
              <w:tabs>
                <w:tab w:val="right" w:leader="dot" w:pos="4428"/>
                <w:tab w:val="right" w:leader="dot" w:pos="4706"/>
              </w:tabs>
              <w:rPr>
                <w:sz w:val="20"/>
                <w:szCs w:val="20"/>
              </w:rPr>
            </w:pPr>
            <w:r w:rsidRPr="001C653E">
              <w:rPr>
                <w:sz w:val="20"/>
                <w:szCs w:val="20"/>
              </w:rPr>
              <w:t>NO.</w:t>
            </w:r>
            <w:r w:rsidRPr="001C653E">
              <w:rPr>
                <w:rFonts w:ascii="SutonnyMJ" w:hAnsi="SutonnyMJ" w:hint="cs"/>
                <w:sz w:val="20"/>
                <w:szCs w:val="20"/>
                <w:cs/>
                <w:lang w:bidi="bn-BD"/>
              </w:rPr>
              <w:t xml:space="preserve"> (</w:t>
            </w:r>
            <w:r w:rsidRPr="001C653E">
              <w:rPr>
                <w:rFonts w:ascii="SutonnyMJ" w:hAnsi="SutonnyMJ"/>
                <w:sz w:val="20"/>
                <w:szCs w:val="20"/>
                <w:lang w:bidi="bn-BD"/>
              </w:rPr>
              <w:t xml:space="preserve">bv </w:t>
            </w:r>
            <w:r w:rsidRPr="001C653E">
              <w:rPr>
                <w:rFonts w:ascii="SutonnyMJ" w:hAnsi="SutonnyMJ" w:hint="cs"/>
                <w:sz w:val="20"/>
                <w:szCs w:val="20"/>
                <w:cs/>
                <w:lang w:bidi="bn-BD"/>
              </w:rPr>
              <w:t>)</w:t>
            </w:r>
            <w:r w:rsidRPr="001C653E">
              <w:rPr>
                <w:sz w:val="20"/>
                <w:szCs w:val="20"/>
                <w:cs/>
                <w:lang w:bidi="bn-BD"/>
              </w:rPr>
              <w:t>....................</w:t>
            </w:r>
            <w:r w:rsidRPr="001C653E">
              <w:rPr>
                <w:sz w:val="20"/>
                <w:szCs w:val="20"/>
                <w:lang w:val="en-US" w:bidi="bn-BD"/>
              </w:rPr>
              <w:t>..</w:t>
            </w:r>
            <w:r w:rsidRPr="001C653E">
              <w:rPr>
                <w:sz w:val="20"/>
                <w:szCs w:val="20"/>
                <w:cs/>
                <w:lang w:bidi="bn-BD"/>
              </w:rPr>
              <w:t>........</w:t>
            </w:r>
            <w:r w:rsidRPr="001C653E">
              <w:rPr>
                <w:sz w:val="20"/>
                <w:szCs w:val="20"/>
              </w:rPr>
              <w:t>2</w:t>
            </w:r>
          </w:p>
          <w:p w:rsidR="00E1722C" w:rsidRPr="001C653E" w:rsidRDefault="00E1722C" w:rsidP="00E1722C">
            <w:pPr>
              <w:tabs>
                <w:tab w:val="right" w:leader="dot" w:pos="4428"/>
                <w:tab w:val="right" w:leader="dot" w:pos="4706"/>
              </w:tabs>
              <w:rPr>
                <w:sz w:val="20"/>
                <w:szCs w:val="20"/>
              </w:rPr>
            </w:pPr>
            <w:r w:rsidRPr="001C653E">
              <w:rPr>
                <w:sz w:val="20"/>
                <w:szCs w:val="20"/>
              </w:rPr>
              <w:t>N/A NEVER WORKED (</w:t>
            </w:r>
            <w:r w:rsidRPr="001C653E">
              <w:rPr>
                <w:rFonts w:ascii="SutonnyMJ" w:hAnsi="SutonnyMJ"/>
                <w:sz w:val="20"/>
                <w:szCs w:val="20"/>
              </w:rPr>
              <w:t>cÖ‡hvR¨</w:t>
            </w:r>
            <w:r w:rsidRPr="001C653E">
              <w:rPr>
                <w:rFonts w:ascii="SutonnyMJ" w:hAnsi="SutonnyMJ" w:cs="Vrinda" w:hint="cs"/>
                <w:sz w:val="20"/>
                <w:szCs w:val="25"/>
                <w:cs/>
                <w:lang w:bidi="bn-BD"/>
              </w:rPr>
              <w:t xml:space="preserve"> </w:t>
            </w:r>
            <w:r w:rsidRPr="001C653E">
              <w:rPr>
                <w:rFonts w:ascii="SutonnyMJ" w:hAnsi="SutonnyMJ"/>
                <w:sz w:val="20"/>
                <w:szCs w:val="20"/>
              </w:rPr>
              <w:t>bq/  KLbI KvR K‡ibwb</w:t>
            </w:r>
            <w:r w:rsidRPr="001C653E">
              <w:rPr>
                <w:sz w:val="20"/>
                <w:szCs w:val="20"/>
              </w:rPr>
              <w:t>)</w:t>
            </w:r>
            <w:r w:rsidRPr="001C653E">
              <w:rPr>
                <w:sz w:val="20"/>
                <w:szCs w:val="20"/>
                <w:cs/>
                <w:lang w:bidi="bn-BD"/>
              </w:rPr>
              <w:t>........</w:t>
            </w:r>
            <w:r w:rsidRPr="001C653E">
              <w:rPr>
                <w:sz w:val="20"/>
                <w:szCs w:val="20"/>
                <w:lang w:val="en-US" w:bidi="bn-BD"/>
              </w:rPr>
              <w:t>.................</w:t>
            </w:r>
            <w:r w:rsidRPr="001C653E">
              <w:rPr>
                <w:sz w:val="20"/>
                <w:szCs w:val="20"/>
              </w:rPr>
              <w:t>7</w:t>
            </w:r>
          </w:p>
          <w:p w:rsidR="00E1722C" w:rsidRPr="001C653E" w:rsidRDefault="00E1722C" w:rsidP="00E1722C">
            <w:pPr>
              <w:tabs>
                <w:tab w:val="right" w:leader="dot" w:pos="4428"/>
                <w:tab w:val="right" w:leader="dot" w:pos="4706"/>
              </w:tabs>
              <w:rPr>
                <w:sz w:val="20"/>
                <w:szCs w:val="20"/>
                <w:cs/>
                <w:lang w:bidi="bn-BD"/>
              </w:rPr>
            </w:pPr>
            <w:r w:rsidRPr="001C653E">
              <w:rPr>
                <w:sz w:val="20"/>
                <w:szCs w:val="20"/>
              </w:rPr>
              <w:t>REFUSED/NO ANSWER (</w:t>
            </w:r>
            <w:r w:rsidRPr="001C653E">
              <w:rPr>
                <w:rFonts w:ascii="SutonnyMJ" w:hAnsi="SutonnyMJ" w:cs="SutonnyMJ"/>
                <w:sz w:val="20"/>
                <w:szCs w:val="20"/>
                <w:lang w:bidi="bn-BD"/>
              </w:rPr>
              <w:t>cÖZ¨vL¨vb/ DËi †bB</w:t>
            </w:r>
            <w:r w:rsidRPr="001C653E">
              <w:rPr>
                <w:sz w:val="20"/>
                <w:szCs w:val="20"/>
                <w:cs/>
                <w:lang w:bidi="bn-BD"/>
              </w:rPr>
              <w:t>.</w:t>
            </w:r>
            <w:r w:rsidRPr="001C653E">
              <w:rPr>
                <w:sz w:val="20"/>
                <w:szCs w:val="20"/>
              </w:rPr>
              <w:t xml:space="preserve"> )</w:t>
            </w:r>
            <w:r w:rsidRPr="001C653E">
              <w:rPr>
                <w:sz w:val="20"/>
                <w:szCs w:val="20"/>
                <w:cs/>
                <w:lang w:bidi="bn-BD"/>
              </w:rPr>
              <w:t>....</w:t>
            </w:r>
            <w:r w:rsidRPr="001C653E">
              <w:rPr>
                <w:sz w:val="20"/>
                <w:szCs w:val="20"/>
                <w:lang w:val="en-US" w:bidi="bn-BD"/>
              </w:rPr>
              <w:t>.......................</w:t>
            </w:r>
            <w:r w:rsidRPr="001C653E">
              <w:rPr>
                <w:sz w:val="20"/>
                <w:szCs w:val="20"/>
                <w:cs/>
                <w:lang w:bidi="bn-BD"/>
              </w:rPr>
              <w:t>.9</w:t>
            </w:r>
          </w:p>
        </w:tc>
        <w:tc>
          <w:tcPr>
            <w:tcW w:w="1170" w:type="dxa"/>
            <w:gridSpan w:val="3"/>
            <w:tcBorders>
              <w:top w:val="single" w:sz="6" w:space="0" w:color="auto"/>
              <w:left w:val="single" w:sz="4" w:space="0" w:color="auto"/>
              <w:bottom w:val="single" w:sz="6" w:space="0" w:color="auto"/>
              <w:right w:val="single" w:sz="12" w:space="0" w:color="auto"/>
            </w:tcBorders>
          </w:tcPr>
          <w:p w:rsidR="00E1722C" w:rsidRPr="001C653E" w:rsidRDefault="00E1722C" w:rsidP="00E1722C">
            <w:pPr>
              <w:rPr>
                <w:bCs/>
                <w:sz w:val="20"/>
                <w:szCs w:val="20"/>
              </w:rPr>
            </w:pPr>
          </w:p>
        </w:tc>
      </w:tr>
      <w:tr w:rsidR="00E1722C" w:rsidRPr="001C653E" w:rsidTr="006B5DE6">
        <w:trPr>
          <w:gridAfter w:val="1"/>
          <w:wAfter w:w="18" w:type="dxa"/>
          <w:cantSplit/>
          <w:trHeight w:val="322"/>
        </w:trPr>
        <w:tc>
          <w:tcPr>
            <w:tcW w:w="648" w:type="dxa"/>
            <w:gridSpan w:val="2"/>
            <w:tcBorders>
              <w:top w:val="single" w:sz="4" w:space="0" w:color="auto"/>
              <w:left w:val="single" w:sz="12" w:space="0" w:color="auto"/>
              <w:bottom w:val="single" w:sz="4" w:space="0" w:color="auto"/>
              <w:right w:val="single" w:sz="6" w:space="0" w:color="auto"/>
            </w:tcBorders>
          </w:tcPr>
          <w:p w:rsidR="00E1722C" w:rsidRPr="001C653E" w:rsidRDefault="00E1722C" w:rsidP="00E1722C">
            <w:pPr>
              <w:pStyle w:val="Footer"/>
              <w:rPr>
                <w:bCs/>
                <w:sz w:val="20"/>
                <w:szCs w:val="20"/>
                <w:cs/>
                <w:lang w:bidi="bn-BD"/>
              </w:rPr>
            </w:pPr>
            <w:r w:rsidRPr="001C653E">
              <w:rPr>
                <w:bCs/>
                <w:sz w:val="20"/>
                <w:szCs w:val="20"/>
                <w:cs/>
                <w:lang w:bidi="bn-BD"/>
              </w:rPr>
              <w:t>1109</w:t>
            </w:r>
          </w:p>
        </w:tc>
        <w:tc>
          <w:tcPr>
            <w:tcW w:w="5724" w:type="dxa"/>
            <w:gridSpan w:val="4"/>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BodyText"/>
              <w:rPr>
                <w:b w:val="0"/>
              </w:rPr>
            </w:pPr>
            <w:r w:rsidRPr="001C653E">
              <w:rPr>
                <w:b w:val="0"/>
              </w:rPr>
              <w:t>Have you ever been asked to perform sexual acts against your will in order to pass an exam or get good grades at school?</w:t>
            </w:r>
          </w:p>
          <w:p w:rsidR="00E1722C" w:rsidRPr="001C653E" w:rsidRDefault="00E1722C" w:rsidP="00E1722C">
            <w:pPr>
              <w:pStyle w:val="Footer"/>
              <w:tabs>
                <w:tab w:val="right" w:leader="dot" w:pos="4711"/>
              </w:tabs>
              <w:rPr>
                <w:rFonts w:ascii="SutonnyMJ" w:hAnsi="SutonnyMJ"/>
                <w:sz w:val="20"/>
                <w:szCs w:val="20"/>
                <w:cs/>
              </w:rPr>
            </w:pPr>
            <w:r w:rsidRPr="001C653E">
              <w:rPr>
                <w:rFonts w:ascii="SutonnyMJ" w:hAnsi="SutonnyMJ"/>
                <w:sz w:val="20"/>
                <w:szCs w:val="20"/>
              </w:rPr>
              <w:t>cix¶v cv‡ki Rb¨ ev †ewk bv¤^vi cvevi Rb¨ KLbI Avcbvi B”Qvi weiæ‡× †hŠb wKQz Ki‡Z n‡qwQ‡jv?</w:t>
            </w:r>
          </w:p>
          <w:p w:rsidR="00E1722C" w:rsidRPr="001C653E" w:rsidRDefault="00E1722C" w:rsidP="00E1722C">
            <w:pPr>
              <w:pStyle w:val="Footer"/>
              <w:rPr>
                <w:sz w:val="20"/>
                <w:szCs w:val="20"/>
              </w:rPr>
            </w:pPr>
          </w:p>
        </w:tc>
        <w:tc>
          <w:tcPr>
            <w:tcW w:w="3330" w:type="dxa"/>
            <w:gridSpan w:val="13"/>
            <w:tcBorders>
              <w:left w:val="single" w:sz="6" w:space="0" w:color="auto"/>
              <w:bottom w:val="single" w:sz="6" w:space="0" w:color="auto"/>
              <w:right w:val="single" w:sz="4" w:space="0" w:color="auto"/>
            </w:tcBorders>
          </w:tcPr>
          <w:p w:rsidR="00E1722C" w:rsidRPr="001C653E" w:rsidRDefault="00E1722C" w:rsidP="00E1722C">
            <w:pPr>
              <w:tabs>
                <w:tab w:val="right" w:leader="dot" w:pos="4428"/>
                <w:tab w:val="right" w:leader="dot" w:pos="4706"/>
              </w:tabs>
              <w:rPr>
                <w:sz w:val="20"/>
                <w:szCs w:val="20"/>
              </w:rPr>
            </w:pPr>
            <w:r w:rsidRPr="001C653E">
              <w:rPr>
                <w:sz w:val="20"/>
                <w:szCs w:val="20"/>
              </w:rPr>
              <w:t>YES</w:t>
            </w:r>
            <w:r w:rsidRPr="001C653E">
              <w:rPr>
                <w:rFonts w:ascii="SutonnyMJ" w:hAnsi="SutonnyMJ" w:hint="cs"/>
                <w:sz w:val="20"/>
                <w:szCs w:val="20"/>
                <w:cs/>
                <w:lang w:bidi="bn-BD"/>
              </w:rPr>
              <w:t>(</w:t>
            </w:r>
            <w:r w:rsidRPr="001C653E">
              <w:rPr>
                <w:rFonts w:ascii="SutonnyMJ" w:hAnsi="SutonnyMJ"/>
                <w:sz w:val="20"/>
                <w:szCs w:val="20"/>
              </w:rPr>
              <w:t xml:space="preserve">nu¨v  </w:t>
            </w:r>
            <w:r w:rsidRPr="001C653E">
              <w:rPr>
                <w:rFonts w:ascii="SutonnyMJ" w:hAnsi="SutonnyMJ" w:hint="cs"/>
                <w:sz w:val="20"/>
                <w:szCs w:val="20"/>
                <w:cs/>
                <w:lang w:bidi="bn-BD"/>
              </w:rPr>
              <w:t>)</w:t>
            </w:r>
            <w:r w:rsidRPr="001C653E">
              <w:rPr>
                <w:sz w:val="20"/>
                <w:szCs w:val="20"/>
                <w:cs/>
                <w:lang w:bidi="bn-BD"/>
              </w:rPr>
              <w:t>............................1</w:t>
            </w:r>
          </w:p>
          <w:p w:rsidR="00E1722C" w:rsidRPr="001C653E" w:rsidRDefault="00E1722C" w:rsidP="00E1722C">
            <w:pPr>
              <w:tabs>
                <w:tab w:val="right" w:leader="dot" w:pos="4428"/>
                <w:tab w:val="right" w:leader="dot" w:pos="4706"/>
              </w:tabs>
              <w:rPr>
                <w:sz w:val="20"/>
                <w:szCs w:val="20"/>
              </w:rPr>
            </w:pPr>
            <w:r w:rsidRPr="001C653E">
              <w:rPr>
                <w:sz w:val="20"/>
                <w:szCs w:val="20"/>
              </w:rPr>
              <w:t>NO.</w:t>
            </w:r>
            <w:r w:rsidRPr="001C653E">
              <w:rPr>
                <w:rFonts w:ascii="SutonnyMJ" w:hAnsi="SutonnyMJ" w:hint="cs"/>
                <w:sz w:val="20"/>
                <w:szCs w:val="20"/>
                <w:cs/>
                <w:lang w:bidi="bn-BD"/>
              </w:rPr>
              <w:t xml:space="preserve"> (</w:t>
            </w:r>
            <w:r w:rsidRPr="001C653E">
              <w:rPr>
                <w:rFonts w:ascii="SutonnyMJ" w:hAnsi="SutonnyMJ"/>
                <w:sz w:val="20"/>
                <w:szCs w:val="20"/>
                <w:lang w:bidi="bn-BD"/>
              </w:rPr>
              <w:t xml:space="preserve">bv </w:t>
            </w:r>
            <w:r w:rsidRPr="001C653E">
              <w:rPr>
                <w:rFonts w:ascii="SutonnyMJ" w:hAnsi="SutonnyMJ" w:hint="cs"/>
                <w:sz w:val="20"/>
                <w:szCs w:val="20"/>
                <w:cs/>
                <w:lang w:bidi="bn-BD"/>
              </w:rPr>
              <w:t>)</w:t>
            </w:r>
            <w:r w:rsidRPr="001C653E">
              <w:rPr>
                <w:sz w:val="20"/>
                <w:szCs w:val="20"/>
                <w:cs/>
                <w:lang w:bidi="bn-BD"/>
              </w:rPr>
              <w:t>............................</w:t>
            </w:r>
            <w:r w:rsidRPr="001C653E">
              <w:rPr>
                <w:sz w:val="20"/>
                <w:szCs w:val="20"/>
              </w:rPr>
              <w:t>2</w:t>
            </w:r>
          </w:p>
          <w:p w:rsidR="00E1722C" w:rsidRPr="001C653E" w:rsidRDefault="00E1722C" w:rsidP="00E1722C">
            <w:pPr>
              <w:tabs>
                <w:tab w:val="right" w:leader="dot" w:pos="4428"/>
                <w:tab w:val="right" w:leader="dot" w:pos="4706"/>
              </w:tabs>
              <w:rPr>
                <w:sz w:val="20"/>
                <w:szCs w:val="20"/>
              </w:rPr>
            </w:pPr>
            <w:r w:rsidRPr="001C653E">
              <w:rPr>
                <w:sz w:val="20"/>
                <w:szCs w:val="20"/>
              </w:rPr>
              <w:t xml:space="preserve">N/A </w:t>
            </w:r>
            <w:r w:rsidRPr="001C653E">
              <w:rPr>
                <w:sz w:val="20"/>
              </w:rPr>
              <w:t>NEVER WENT TO SCHOOL</w:t>
            </w:r>
            <w:r w:rsidRPr="001C653E">
              <w:rPr>
                <w:sz w:val="20"/>
                <w:szCs w:val="20"/>
              </w:rPr>
              <w:t xml:space="preserve"> (</w:t>
            </w:r>
            <w:r w:rsidRPr="001C653E">
              <w:rPr>
                <w:rFonts w:ascii="SutonnyMJ" w:hAnsi="SutonnyMJ"/>
                <w:sz w:val="20"/>
                <w:szCs w:val="20"/>
              </w:rPr>
              <w:t>cÖ‡hvR¨</w:t>
            </w:r>
            <w:r w:rsidRPr="001C653E">
              <w:rPr>
                <w:rFonts w:ascii="SutonnyMJ" w:hAnsi="SutonnyMJ" w:cs="Vrinda" w:hint="cs"/>
                <w:sz w:val="20"/>
                <w:szCs w:val="25"/>
                <w:cs/>
                <w:lang w:bidi="bn-BD"/>
              </w:rPr>
              <w:t xml:space="preserve"> </w:t>
            </w:r>
            <w:r w:rsidRPr="001C653E">
              <w:rPr>
                <w:rFonts w:ascii="SutonnyMJ" w:hAnsi="SutonnyMJ"/>
                <w:sz w:val="20"/>
                <w:szCs w:val="20"/>
              </w:rPr>
              <w:t>bq/ KLbI ¯‹z‡j hvbwb</w:t>
            </w:r>
            <w:r w:rsidRPr="001C653E">
              <w:rPr>
                <w:sz w:val="20"/>
                <w:szCs w:val="20"/>
              </w:rPr>
              <w:t>)</w:t>
            </w:r>
            <w:r w:rsidRPr="001C653E">
              <w:rPr>
                <w:sz w:val="20"/>
                <w:szCs w:val="20"/>
                <w:cs/>
                <w:lang w:bidi="bn-BD"/>
              </w:rPr>
              <w:t>........</w:t>
            </w:r>
            <w:r w:rsidRPr="001C653E">
              <w:rPr>
                <w:sz w:val="20"/>
                <w:szCs w:val="20"/>
              </w:rPr>
              <w:t>7</w:t>
            </w:r>
          </w:p>
          <w:p w:rsidR="00E1722C" w:rsidRPr="001C653E" w:rsidRDefault="00E1722C" w:rsidP="00E1722C">
            <w:pPr>
              <w:tabs>
                <w:tab w:val="right" w:leader="dot" w:pos="4253"/>
              </w:tabs>
              <w:rPr>
                <w:rFonts w:asciiTheme="majorBidi" w:hAnsiTheme="majorBidi" w:cstheme="majorBidi"/>
                <w:sz w:val="20"/>
                <w:szCs w:val="20"/>
              </w:rPr>
            </w:pPr>
            <w:r w:rsidRPr="001C653E">
              <w:rPr>
                <w:sz w:val="20"/>
                <w:szCs w:val="20"/>
              </w:rPr>
              <w:t>REFUSED/NO ANSWER(</w:t>
            </w:r>
            <w:r w:rsidRPr="001C653E">
              <w:rPr>
                <w:rFonts w:ascii="SutonnyMJ" w:hAnsi="SutonnyMJ" w:cs="SutonnyMJ"/>
                <w:sz w:val="20"/>
                <w:szCs w:val="20"/>
                <w:lang w:bidi="bn-BD"/>
              </w:rPr>
              <w:t>cÖZ¨vL¨vb/ DËi †bB</w:t>
            </w:r>
            <w:r w:rsidRPr="001C653E">
              <w:rPr>
                <w:sz w:val="20"/>
                <w:szCs w:val="20"/>
                <w:cs/>
                <w:lang w:bidi="bn-BD"/>
              </w:rPr>
              <w:t>.</w:t>
            </w:r>
            <w:r w:rsidRPr="001C653E">
              <w:rPr>
                <w:sz w:val="20"/>
                <w:szCs w:val="20"/>
              </w:rPr>
              <w:t xml:space="preserve"> )</w:t>
            </w:r>
            <w:r w:rsidRPr="001C653E">
              <w:rPr>
                <w:sz w:val="20"/>
                <w:szCs w:val="20"/>
                <w:cs/>
                <w:lang w:bidi="bn-BD"/>
              </w:rPr>
              <w:t>.....9</w:t>
            </w:r>
          </w:p>
        </w:tc>
        <w:tc>
          <w:tcPr>
            <w:tcW w:w="1170" w:type="dxa"/>
            <w:gridSpan w:val="3"/>
            <w:tcBorders>
              <w:top w:val="single" w:sz="6" w:space="0" w:color="auto"/>
              <w:left w:val="single" w:sz="4" w:space="0" w:color="auto"/>
              <w:bottom w:val="single" w:sz="6"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gridAfter w:val="1"/>
          <w:wAfter w:w="18" w:type="dxa"/>
          <w:cantSplit/>
          <w:trHeight w:val="322"/>
        </w:trPr>
        <w:tc>
          <w:tcPr>
            <w:tcW w:w="648" w:type="dxa"/>
            <w:gridSpan w:val="2"/>
            <w:tcBorders>
              <w:top w:val="single" w:sz="4" w:space="0" w:color="auto"/>
              <w:left w:val="single" w:sz="12" w:space="0" w:color="auto"/>
              <w:bottom w:val="single" w:sz="4" w:space="0" w:color="auto"/>
              <w:right w:val="single" w:sz="6" w:space="0" w:color="auto"/>
            </w:tcBorders>
          </w:tcPr>
          <w:p w:rsidR="00E1722C" w:rsidRPr="001C653E" w:rsidRDefault="00E1722C" w:rsidP="00E1722C">
            <w:pPr>
              <w:pStyle w:val="Footer"/>
              <w:rPr>
                <w:bCs/>
                <w:sz w:val="20"/>
                <w:szCs w:val="20"/>
                <w:cs/>
                <w:lang w:bidi="bn-BD"/>
              </w:rPr>
            </w:pPr>
            <w:r w:rsidRPr="001C653E">
              <w:rPr>
                <w:bCs/>
                <w:sz w:val="20"/>
                <w:szCs w:val="20"/>
                <w:cs/>
                <w:lang w:bidi="bn-BD"/>
              </w:rPr>
              <w:t>1110</w:t>
            </w:r>
          </w:p>
        </w:tc>
        <w:tc>
          <w:tcPr>
            <w:tcW w:w="5724" w:type="dxa"/>
            <w:gridSpan w:val="4"/>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szCs w:val="30"/>
                <w:cs/>
                <w:lang w:bidi="bn-BD"/>
              </w:rPr>
            </w:pPr>
            <w:r w:rsidRPr="001C653E">
              <w:t>Have you ever been groped, sexually touched or had someone rubbing against you in the bus or another public space?</w:t>
            </w:r>
          </w:p>
          <w:p w:rsidR="00E1722C" w:rsidRPr="001C653E" w:rsidRDefault="00E1722C" w:rsidP="00E1722C">
            <w:pPr>
              <w:tabs>
                <w:tab w:val="right" w:leader="dot" w:pos="4428"/>
                <w:tab w:val="right" w:leader="dot" w:pos="4706"/>
              </w:tabs>
              <w:rPr>
                <w:rFonts w:cs="Vrinda"/>
                <w:sz w:val="20"/>
                <w:szCs w:val="30"/>
                <w:cs/>
                <w:lang w:bidi="bn-BD"/>
              </w:rPr>
            </w:pPr>
            <w:r w:rsidRPr="001C653E">
              <w:rPr>
                <w:rFonts w:ascii="SutonnyMJ" w:hAnsi="SutonnyMJ"/>
                <w:sz w:val="20"/>
                <w:szCs w:val="20"/>
              </w:rPr>
              <w:t>†Kvb hvbevn‡b †KD wK Avcbv‡K KLbI † hŠb fv‡e ¯ck© K‡iwQ‡jv?</w:t>
            </w:r>
          </w:p>
        </w:tc>
        <w:tc>
          <w:tcPr>
            <w:tcW w:w="3330" w:type="dxa"/>
            <w:gridSpan w:val="13"/>
            <w:tcBorders>
              <w:top w:val="single" w:sz="6" w:space="0" w:color="auto"/>
              <w:left w:val="single" w:sz="6" w:space="0" w:color="auto"/>
              <w:bottom w:val="single" w:sz="6" w:space="0" w:color="auto"/>
              <w:right w:val="single" w:sz="4" w:space="0" w:color="auto"/>
            </w:tcBorders>
          </w:tcPr>
          <w:p w:rsidR="00E1722C" w:rsidRPr="001C653E" w:rsidRDefault="00E1722C" w:rsidP="00E1722C">
            <w:pPr>
              <w:tabs>
                <w:tab w:val="right" w:leader="dot" w:pos="4428"/>
                <w:tab w:val="right" w:leader="dot" w:pos="4706"/>
              </w:tabs>
              <w:rPr>
                <w:sz w:val="20"/>
                <w:szCs w:val="20"/>
              </w:rPr>
            </w:pPr>
            <w:r w:rsidRPr="001C653E">
              <w:rPr>
                <w:sz w:val="20"/>
                <w:szCs w:val="20"/>
              </w:rPr>
              <w:t>YES</w:t>
            </w:r>
            <w:r w:rsidRPr="001C653E">
              <w:rPr>
                <w:rFonts w:ascii="SutonnyMJ" w:hAnsi="SutonnyMJ" w:hint="cs"/>
                <w:sz w:val="20"/>
                <w:szCs w:val="20"/>
                <w:cs/>
                <w:lang w:bidi="bn-BD"/>
              </w:rPr>
              <w:t>(</w:t>
            </w:r>
            <w:r w:rsidRPr="001C653E">
              <w:rPr>
                <w:rFonts w:ascii="SutonnyMJ" w:hAnsi="SutonnyMJ"/>
                <w:sz w:val="20"/>
                <w:szCs w:val="20"/>
              </w:rPr>
              <w:t xml:space="preserve">nu¨v  </w:t>
            </w:r>
            <w:r w:rsidRPr="001C653E">
              <w:rPr>
                <w:rFonts w:ascii="SutonnyMJ" w:hAnsi="SutonnyMJ" w:hint="cs"/>
                <w:sz w:val="20"/>
                <w:szCs w:val="20"/>
                <w:cs/>
                <w:lang w:bidi="bn-BD"/>
              </w:rPr>
              <w:t>)</w:t>
            </w:r>
            <w:r w:rsidRPr="001C653E">
              <w:rPr>
                <w:sz w:val="20"/>
                <w:szCs w:val="20"/>
                <w:cs/>
                <w:lang w:bidi="bn-BD"/>
              </w:rPr>
              <w:t>............................1</w:t>
            </w:r>
          </w:p>
          <w:p w:rsidR="00E1722C" w:rsidRPr="001C653E" w:rsidRDefault="00E1722C" w:rsidP="00E1722C">
            <w:pPr>
              <w:tabs>
                <w:tab w:val="right" w:leader="dot" w:pos="4428"/>
                <w:tab w:val="right" w:leader="dot" w:pos="4706"/>
              </w:tabs>
              <w:rPr>
                <w:sz w:val="20"/>
                <w:szCs w:val="20"/>
              </w:rPr>
            </w:pPr>
            <w:r w:rsidRPr="001C653E">
              <w:rPr>
                <w:sz w:val="20"/>
                <w:szCs w:val="20"/>
              </w:rPr>
              <w:t>NO</w:t>
            </w:r>
            <w:r w:rsidRPr="001C653E">
              <w:rPr>
                <w:rFonts w:ascii="SutonnyMJ" w:hAnsi="SutonnyMJ" w:hint="cs"/>
                <w:sz w:val="20"/>
                <w:szCs w:val="20"/>
                <w:cs/>
                <w:lang w:bidi="bn-BD"/>
              </w:rPr>
              <w:t xml:space="preserve"> (</w:t>
            </w:r>
            <w:r w:rsidRPr="001C653E">
              <w:rPr>
                <w:rFonts w:ascii="SutonnyMJ" w:hAnsi="SutonnyMJ"/>
                <w:sz w:val="20"/>
                <w:szCs w:val="20"/>
                <w:lang w:bidi="bn-BD"/>
              </w:rPr>
              <w:t xml:space="preserve">bv </w:t>
            </w:r>
            <w:r w:rsidRPr="001C653E">
              <w:rPr>
                <w:rFonts w:ascii="SutonnyMJ" w:hAnsi="SutonnyMJ" w:hint="cs"/>
                <w:sz w:val="20"/>
                <w:szCs w:val="20"/>
                <w:cs/>
                <w:lang w:bidi="bn-BD"/>
              </w:rPr>
              <w:t>)</w:t>
            </w:r>
            <w:r w:rsidRPr="001C653E">
              <w:rPr>
                <w:sz w:val="20"/>
                <w:szCs w:val="20"/>
                <w:cs/>
                <w:lang w:bidi="bn-BD"/>
              </w:rPr>
              <w:t>............................</w:t>
            </w:r>
            <w:r w:rsidRPr="001C653E">
              <w:rPr>
                <w:sz w:val="20"/>
                <w:szCs w:val="20"/>
              </w:rPr>
              <w:t>2</w:t>
            </w:r>
          </w:p>
          <w:p w:rsidR="00E1722C" w:rsidRPr="001C653E" w:rsidRDefault="00E1722C" w:rsidP="00E1722C">
            <w:pPr>
              <w:tabs>
                <w:tab w:val="right" w:leader="dot" w:pos="4253"/>
              </w:tabs>
              <w:rPr>
                <w:rFonts w:asciiTheme="majorBidi" w:hAnsiTheme="majorBidi" w:cstheme="majorBidi"/>
                <w:sz w:val="20"/>
                <w:szCs w:val="20"/>
              </w:rPr>
            </w:pPr>
            <w:r w:rsidRPr="001C653E">
              <w:rPr>
                <w:sz w:val="20"/>
                <w:szCs w:val="20"/>
              </w:rPr>
              <w:t>REFUSED/NO ANSWER (</w:t>
            </w:r>
            <w:r w:rsidRPr="001C653E">
              <w:rPr>
                <w:rFonts w:ascii="SutonnyMJ" w:hAnsi="SutonnyMJ" w:cs="SutonnyMJ"/>
                <w:sz w:val="20"/>
                <w:szCs w:val="20"/>
                <w:lang w:bidi="bn-BD"/>
              </w:rPr>
              <w:t>cÖZ¨vL¨vb/ DËi †bB</w:t>
            </w:r>
            <w:r w:rsidRPr="001C653E">
              <w:rPr>
                <w:sz w:val="20"/>
                <w:szCs w:val="20"/>
                <w:cs/>
                <w:lang w:bidi="bn-BD"/>
              </w:rPr>
              <w:t>.</w:t>
            </w:r>
            <w:r w:rsidRPr="001C653E">
              <w:rPr>
                <w:sz w:val="20"/>
                <w:szCs w:val="20"/>
              </w:rPr>
              <w:t xml:space="preserve"> )</w:t>
            </w:r>
            <w:r w:rsidRPr="001C653E">
              <w:rPr>
                <w:sz w:val="20"/>
                <w:szCs w:val="20"/>
                <w:cs/>
                <w:lang w:bidi="bn-BD"/>
              </w:rPr>
              <w:t>.....9</w:t>
            </w:r>
          </w:p>
        </w:tc>
        <w:tc>
          <w:tcPr>
            <w:tcW w:w="1170" w:type="dxa"/>
            <w:gridSpan w:val="3"/>
            <w:tcBorders>
              <w:top w:val="single" w:sz="6" w:space="0" w:color="auto"/>
              <w:left w:val="single" w:sz="4" w:space="0" w:color="auto"/>
              <w:bottom w:val="single" w:sz="6"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gridAfter w:val="1"/>
          <w:wAfter w:w="18" w:type="dxa"/>
          <w:cantSplit/>
          <w:trHeight w:val="322"/>
        </w:trPr>
        <w:tc>
          <w:tcPr>
            <w:tcW w:w="648" w:type="dxa"/>
            <w:gridSpan w:val="2"/>
            <w:tcBorders>
              <w:top w:val="single" w:sz="4" w:space="0" w:color="auto"/>
              <w:left w:val="single" w:sz="12" w:space="0" w:color="auto"/>
              <w:bottom w:val="single" w:sz="4" w:space="0" w:color="auto"/>
              <w:right w:val="single" w:sz="6" w:space="0" w:color="auto"/>
            </w:tcBorders>
          </w:tcPr>
          <w:p w:rsidR="00E1722C" w:rsidRPr="001C653E" w:rsidRDefault="00E1722C" w:rsidP="00E1722C">
            <w:pPr>
              <w:pStyle w:val="Footer"/>
              <w:rPr>
                <w:bCs/>
                <w:sz w:val="20"/>
                <w:szCs w:val="20"/>
                <w:cs/>
                <w:lang w:bidi="bn-BD"/>
              </w:rPr>
            </w:pPr>
            <w:r w:rsidRPr="001C653E">
              <w:rPr>
                <w:bCs/>
                <w:sz w:val="20"/>
                <w:szCs w:val="20"/>
                <w:cs/>
                <w:lang w:bidi="bn-BD"/>
              </w:rPr>
              <w:t>1111</w:t>
            </w:r>
          </w:p>
        </w:tc>
        <w:tc>
          <w:tcPr>
            <w:tcW w:w="5724" w:type="dxa"/>
            <w:gridSpan w:val="4"/>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BodyText"/>
              <w:rPr>
                <w:rFonts w:cs="Vrinda"/>
                <w:b w:val="0"/>
                <w:szCs w:val="30"/>
                <w:cs/>
                <w:lang w:bidi="bn-BD"/>
              </w:rPr>
            </w:pPr>
            <w:r w:rsidRPr="001C653E">
              <w:rPr>
                <w:b w:val="0"/>
              </w:rPr>
              <w:t xml:space="preserve">Have you ever received personal messages </w:t>
            </w:r>
            <w:r w:rsidRPr="001C653E">
              <w:rPr>
                <w:rFonts w:hint="cs"/>
                <w:b w:val="0"/>
                <w:cs/>
                <w:lang w:bidi="bn-BD"/>
              </w:rPr>
              <w:t xml:space="preserve">in your cell phone </w:t>
            </w:r>
            <w:r w:rsidRPr="001C653E">
              <w:rPr>
                <w:b w:val="0"/>
              </w:rPr>
              <w:t xml:space="preserve">with sexual content (e.g. remarks, invitations, pictures) that were hurtful to you or made you feel uncomfortable? </w:t>
            </w:r>
          </w:p>
          <w:p w:rsidR="00E1722C" w:rsidRPr="001C653E" w:rsidRDefault="00E1722C" w:rsidP="00E1722C">
            <w:pPr>
              <w:tabs>
                <w:tab w:val="right" w:leader="dot" w:pos="4428"/>
                <w:tab w:val="right" w:leader="dot" w:pos="4706"/>
              </w:tabs>
              <w:rPr>
                <w:rFonts w:ascii="SutonnyMJ" w:hAnsi="SutonnyMJ"/>
                <w:sz w:val="20"/>
                <w:szCs w:val="20"/>
              </w:rPr>
            </w:pPr>
            <w:r w:rsidRPr="001C653E">
              <w:rPr>
                <w:rFonts w:ascii="SutonnyMJ" w:hAnsi="SutonnyMJ"/>
                <w:sz w:val="20"/>
                <w:szCs w:val="20"/>
              </w:rPr>
              <w:t xml:space="preserve">Avcwb wK KLbI Avcbvi †gvevBj †dv‡b †hŠb m¤cwK©Z †Kvb ‡dvb, †g‡mR ev Qwe †c‡qwQ‡jb hv Avcbvi Lvivc †j‡MwQj? </w:t>
            </w:r>
          </w:p>
          <w:p w:rsidR="00E1722C" w:rsidRPr="001C653E" w:rsidRDefault="00E1722C" w:rsidP="00E1722C">
            <w:pPr>
              <w:tabs>
                <w:tab w:val="right" w:leader="dot" w:pos="4428"/>
                <w:tab w:val="right" w:leader="dot" w:pos="4706"/>
              </w:tabs>
              <w:rPr>
                <w:rFonts w:cs="Vrinda"/>
                <w:sz w:val="20"/>
                <w:szCs w:val="30"/>
                <w:cs/>
                <w:lang w:bidi="bn-BD"/>
              </w:rPr>
            </w:pPr>
          </w:p>
        </w:tc>
        <w:tc>
          <w:tcPr>
            <w:tcW w:w="3330" w:type="dxa"/>
            <w:gridSpan w:val="13"/>
            <w:tcBorders>
              <w:top w:val="single" w:sz="6" w:space="0" w:color="auto"/>
              <w:left w:val="single" w:sz="6" w:space="0" w:color="auto"/>
              <w:bottom w:val="single" w:sz="6" w:space="0" w:color="auto"/>
              <w:right w:val="single" w:sz="4" w:space="0" w:color="auto"/>
            </w:tcBorders>
          </w:tcPr>
          <w:p w:rsidR="00E1722C" w:rsidRPr="001C653E" w:rsidRDefault="00E1722C" w:rsidP="00E1722C">
            <w:pPr>
              <w:tabs>
                <w:tab w:val="right" w:leader="dot" w:pos="4428"/>
                <w:tab w:val="right" w:leader="dot" w:pos="4706"/>
              </w:tabs>
              <w:rPr>
                <w:sz w:val="20"/>
                <w:szCs w:val="20"/>
              </w:rPr>
            </w:pPr>
            <w:r w:rsidRPr="001C653E">
              <w:rPr>
                <w:sz w:val="20"/>
                <w:szCs w:val="20"/>
              </w:rPr>
              <w:t>YES</w:t>
            </w:r>
            <w:r w:rsidRPr="001C653E">
              <w:rPr>
                <w:rFonts w:ascii="SutonnyMJ" w:hAnsi="SutonnyMJ" w:hint="cs"/>
                <w:sz w:val="20"/>
                <w:szCs w:val="20"/>
                <w:cs/>
                <w:lang w:bidi="bn-BD"/>
              </w:rPr>
              <w:t>(</w:t>
            </w:r>
            <w:r w:rsidRPr="001C653E">
              <w:rPr>
                <w:rFonts w:ascii="SutonnyMJ" w:hAnsi="SutonnyMJ"/>
                <w:sz w:val="20"/>
                <w:szCs w:val="20"/>
              </w:rPr>
              <w:t xml:space="preserve">nu¨v  </w:t>
            </w:r>
            <w:r w:rsidRPr="001C653E">
              <w:rPr>
                <w:rFonts w:ascii="SutonnyMJ" w:hAnsi="SutonnyMJ" w:hint="cs"/>
                <w:sz w:val="20"/>
                <w:szCs w:val="20"/>
                <w:cs/>
                <w:lang w:bidi="bn-BD"/>
              </w:rPr>
              <w:t>)</w:t>
            </w:r>
            <w:r w:rsidRPr="001C653E">
              <w:rPr>
                <w:sz w:val="20"/>
                <w:szCs w:val="20"/>
                <w:cs/>
                <w:lang w:bidi="bn-BD"/>
              </w:rPr>
              <w:t>............................1</w:t>
            </w:r>
          </w:p>
          <w:p w:rsidR="00E1722C" w:rsidRPr="001C653E" w:rsidRDefault="00E1722C" w:rsidP="00E1722C">
            <w:pPr>
              <w:tabs>
                <w:tab w:val="right" w:leader="dot" w:pos="4428"/>
                <w:tab w:val="right" w:leader="dot" w:pos="4706"/>
              </w:tabs>
              <w:rPr>
                <w:rFonts w:cs="Vrinda"/>
                <w:sz w:val="20"/>
                <w:szCs w:val="25"/>
                <w:cs/>
                <w:lang w:bidi="bn-BD"/>
              </w:rPr>
            </w:pPr>
            <w:r w:rsidRPr="001C653E">
              <w:rPr>
                <w:sz w:val="20"/>
                <w:szCs w:val="20"/>
              </w:rPr>
              <w:t>NO.</w:t>
            </w:r>
            <w:r w:rsidRPr="001C653E">
              <w:rPr>
                <w:rFonts w:ascii="SutonnyMJ" w:hAnsi="SutonnyMJ" w:hint="cs"/>
                <w:sz w:val="20"/>
                <w:szCs w:val="20"/>
                <w:cs/>
                <w:lang w:bidi="bn-BD"/>
              </w:rPr>
              <w:t xml:space="preserve"> (</w:t>
            </w:r>
            <w:r w:rsidRPr="001C653E">
              <w:rPr>
                <w:rFonts w:ascii="SutonnyMJ" w:hAnsi="SutonnyMJ"/>
                <w:sz w:val="20"/>
                <w:szCs w:val="20"/>
                <w:lang w:bidi="bn-BD"/>
              </w:rPr>
              <w:t xml:space="preserve">bv </w:t>
            </w:r>
            <w:r w:rsidRPr="001C653E">
              <w:rPr>
                <w:rFonts w:ascii="SutonnyMJ" w:hAnsi="SutonnyMJ" w:hint="cs"/>
                <w:sz w:val="20"/>
                <w:szCs w:val="20"/>
                <w:cs/>
                <w:lang w:bidi="bn-BD"/>
              </w:rPr>
              <w:t>)</w:t>
            </w:r>
            <w:r w:rsidRPr="001C653E">
              <w:rPr>
                <w:sz w:val="20"/>
                <w:szCs w:val="20"/>
                <w:cs/>
                <w:lang w:bidi="bn-BD"/>
              </w:rPr>
              <w:t>............................</w:t>
            </w:r>
            <w:r w:rsidRPr="001C653E">
              <w:rPr>
                <w:sz w:val="20"/>
                <w:szCs w:val="20"/>
              </w:rPr>
              <w:t>2</w:t>
            </w:r>
          </w:p>
          <w:p w:rsidR="00E1722C" w:rsidRPr="001C653E" w:rsidRDefault="00E1722C" w:rsidP="00E1722C">
            <w:pPr>
              <w:tabs>
                <w:tab w:val="right" w:leader="dot" w:pos="4428"/>
                <w:tab w:val="right" w:leader="dot" w:pos="4706"/>
              </w:tabs>
              <w:rPr>
                <w:rFonts w:ascii="SutonnyMJ" w:hAnsi="SutonnyMJ" w:cs="Vrinda"/>
                <w:sz w:val="20"/>
                <w:szCs w:val="20"/>
                <w:cs/>
                <w:lang w:bidi="bn-BD"/>
              </w:rPr>
            </w:pPr>
            <w:r w:rsidRPr="001C653E">
              <w:rPr>
                <w:sz w:val="20"/>
                <w:szCs w:val="20"/>
              </w:rPr>
              <w:t>DOES NOT USE</w:t>
            </w:r>
            <w:r w:rsidRPr="001C653E">
              <w:rPr>
                <w:rFonts w:hint="cs"/>
                <w:sz w:val="20"/>
                <w:szCs w:val="20"/>
                <w:cs/>
                <w:lang w:bidi="bn-BD"/>
              </w:rPr>
              <w:t xml:space="preserve"> CELL PHONE</w:t>
            </w:r>
            <w:r w:rsidRPr="001C653E">
              <w:rPr>
                <w:rFonts w:cs="Vrinda" w:hint="cs"/>
                <w:sz w:val="20"/>
                <w:szCs w:val="20"/>
                <w:cs/>
                <w:lang w:bidi="bn-BD"/>
              </w:rPr>
              <w:t>(</w:t>
            </w:r>
            <w:r w:rsidRPr="001C653E">
              <w:rPr>
                <w:rFonts w:ascii="SutonnyMJ" w:hAnsi="SutonnyMJ"/>
                <w:sz w:val="20"/>
                <w:szCs w:val="20"/>
              </w:rPr>
              <w:t>†gvevBj †dvb</w:t>
            </w:r>
            <w:r w:rsidRPr="001C653E">
              <w:rPr>
                <w:rFonts w:ascii="SutonnyMJ" w:hAnsi="SutonnyMJ" w:cs="Vrinda" w:hint="cs"/>
                <w:sz w:val="20"/>
                <w:szCs w:val="20"/>
                <w:cs/>
                <w:lang w:bidi="bn-BD"/>
              </w:rPr>
              <w:t xml:space="preserve"> </w:t>
            </w:r>
            <w:r w:rsidRPr="001C653E">
              <w:rPr>
                <w:rFonts w:ascii="SutonnyMJ" w:hAnsi="SutonnyMJ"/>
                <w:sz w:val="20"/>
                <w:szCs w:val="20"/>
              </w:rPr>
              <w:t>bvB</w:t>
            </w:r>
            <w:r w:rsidRPr="001C653E">
              <w:rPr>
                <w:rFonts w:cs="Vrinda" w:hint="cs"/>
                <w:sz w:val="20"/>
                <w:szCs w:val="20"/>
                <w:cs/>
                <w:lang w:bidi="bn-BD"/>
              </w:rPr>
              <w:t>)............................</w:t>
            </w:r>
            <w:r w:rsidRPr="001C653E">
              <w:rPr>
                <w:sz w:val="20"/>
                <w:szCs w:val="20"/>
              </w:rPr>
              <w:t>7</w:t>
            </w:r>
          </w:p>
          <w:p w:rsidR="00E1722C" w:rsidRPr="001C653E" w:rsidRDefault="00E1722C" w:rsidP="00E1722C">
            <w:pPr>
              <w:tabs>
                <w:tab w:val="right" w:leader="dot" w:pos="4253"/>
              </w:tabs>
              <w:rPr>
                <w:rFonts w:asciiTheme="majorBidi" w:hAnsiTheme="majorBidi" w:cstheme="majorBidi"/>
                <w:sz w:val="20"/>
                <w:szCs w:val="20"/>
              </w:rPr>
            </w:pPr>
            <w:r w:rsidRPr="001C653E">
              <w:rPr>
                <w:sz w:val="20"/>
                <w:szCs w:val="20"/>
              </w:rPr>
              <w:t>REFUSED/NO ANSWER(</w:t>
            </w:r>
            <w:r w:rsidRPr="001C653E">
              <w:rPr>
                <w:rFonts w:ascii="SutonnyMJ" w:hAnsi="SutonnyMJ" w:cs="SutonnyMJ"/>
                <w:sz w:val="20"/>
                <w:szCs w:val="20"/>
                <w:lang w:bidi="bn-BD"/>
              </w:rPr>
              <w:t>cÖZ¨vL¨vb/ DËi †bB</w:t>
            </w:r>
            <w:r w:rsidRPr="001C653E">
              <w:rPr>
                <w:sz w:val="20"/>
                <w:szCs w:val="20"/>
                <w:cs/>
                <w:lang w:bidi="bn-BD"/>
              </w:rPr>
              <w:t>.</w:t>
            </w:r>
            <w:r w:rsidRPr="001C653E">
              <w:rPr>
                <w:sz w:val="20"/>
                <w:szCs w:val="20"/>
              </w:rPr>
              <w:t xml:space="preserve"> )</w:t>
            </w:r>
            <w:r w:rsidRPr="001C653E">
              <w:rPr>
                <w:sz w:val="20"/>
                <w:szCs w:val="20"/>
                <w:cs/>
                <w:lang w:bidi="bn-BD"/>
              </w:rPr>
              <w:t>.....9</w:t>
            </w:r>
          </w:p>
        </w:tc>
        <w:tc>
          <w:tcPr>
            <w:tcW w:w="1170" w:type="dxa"/>
            <w:gridSpan w:val="3"/>
            <w:tcBorders>
              <w:top w:val="single" w:sz="6" w:space="0" w:color="auto"/>
              <w:left w:val="single" w:sz="4" w:space="0" w:color="auto"/>
              <w:bottom w:val="single" w:sz="6"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cantSplit/>
          <w:trHeight w:val="322"/>
        </w:trPr>
        <w:tc>
          <w:tcPr>
            <w:tcW w:w="648" w:type="dxa"/>
            <w:gridSpan w:val="2"/>
            <w:tcBorders>
              <w:top w:val="single" w:sz="4" w:space="0" w:color="auto"/>
              <w:left w:val="single" w:sz="12" w:space="0" w:color="auto"/>
              <w:bottom w:val="single" w:sz="4" w:space="0" w:color="auto"/>
              <w:right w:val="single" w:sz="6" w:space="0" w:color="auto"/>
            </w:tcBorders>
          </w:tcPr>
          <w:p w:rsidR="00E1722C" w:rsidRPr="001C653E" w:rsidRDefault="00E1722C" w:rsidP="00E1722C">
            <w:pPr>
              <w:pStyle w:val="Footer"/>
              <w:rPr>
                <w:bCs/>
                <w:sz w:val="20"/>
                <w:szCs w:val="20"/>
                <w:cs/>
                <w:lang w:bidi="bn-BD"/>
              </w:rPr>
            </w:pPr>
            <w:r w:rsidRPr="001C653E">
              <w:rPr>
                <w:bCs/>
                <w:sz w:val="20"/>
                <w:szCs w:val="20"/>
                <w:cs/>
                <w:lang w:bidi="bn-BD"/>
              </w:rPr>
              <w:lastRenderedPageBreak/>
              <w:t>1112</w:t>
            </w:r>
          </w:p>
        </w:tc>
        <w:tc>
          <w:tcPr>
            <w:tcW w:w="5724" w:type="dxa"/>
            <w:gridSpan w:val="4"/>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BodyText"/>
              <w:rPr>
                <w:b w:val="0"/>
              </w:rPr>
            </w:pPr>
            <w:r w:rsidRPr="001C653E">
              <w:rPr>
                <w:b w:val="0"/>
                <w:u w:val="single"/>
              </w:rPr>
              <w:t>When you were a girl, before you were 15 years old</w:t>
            </w:r>
            <w:r w:rsidRPr="001C653E">
              <w:rPr>
                <w:b w:val="0"/>
              </w:rPr>
              <w:t xml:space="preserve">, do you remember if any-one ever touched you sexually, or made you do something sexual that you didn’t want to?  </w:t>
            </w:r>
          </w:p>
          <w:p w:rsidR="00E1722C" w:rsidRPr="001C653E" w:rsidRDefault="00E1722C" w:rsidP="00E1722C">
            <w:pPr>
              <w:rPr>
                <w:rFonts w:ascii="SutonnyMJ" w:hAnsi="SutonnyMJ"/>
                <w:sz w:val="20"/>
                <w:szCs w:val="20"/>
              </w:rPr>
            </w:pPr>
            <w:r w:rsidRPr="001C653E">
              <w:rPr>
                <w:rFonts w:ascii="SutonnyMJ" w:hAnsi="SutonnyMJ"/>
                <w:sz w:val="20"/>
                <w:szCs w:val="20"/>
              </w:rPr>
              <w:t xml:space="preserve">Avcbvi 15 eQi eqm nevi Av‡M †KD wK Avcbv‡K †hŠbfv‡e </w:t>
            </w:r>
            <w:r w:rsidRPr="001C653E">
              <w:rPr>
                <w:rFonts w:ascii="SutonnyMJ" w:hAnsi="SutonnyMJ" w:cs="Arial"/>
                <w:sz w:val="20"/>
                <w:szCs w:val="20"/>
              </w:rPr>
              <w:t xml:space="preserve">¯úk© </w:t>
            </w:r>
            <w:r w:rsidRPr="001C653E">
              <w:rPr>
                <w:rFonts w:ascii="SutonnyMJ" w:hAnsi="SutonnyMJ"/>
                <w:sz w:val="20"/>
                <w:szCs w:val="20"/>
              </w:rPr>
              <w:t xml:space="preserve">K‡i‡Q ev Avcbv‡K w`‡q wK Ggb wKQy †hŠb KvR Kwi‡q‡Q hv‡Z Avcbvi ‡Kvb m¤§wZ wQj bv? </w:t>
            </w:r>
          </w:p>
          <w:p w:rsidR="00E1722C" w:rsidRPr="001C653E" w:rsidRDefault="00E1722C" w:rsidP="00E1722C">
            <w:pPr>
              <w:pStyle w:val="BodyText"/>
            </w:pPr>
          </w:p>
          <w:p w:rsidR="00E1722C" w:rsidRPr="001C653E" w:rsidRDefault="00E1722C" w:rsidP="00E1722C">
            <w:pPr>
              <w:pStyle w:val="BodyText"/>
              <w:rPr>
                <w:b w:val="0"/>
              </w:rPr>
            </w:pPr>
            <w:r w:rsidRPr="001C653E">
              <w:rPr>
                <w:b w:val="0"/>
              </w:rPr>
              <w:t>For example, has any of these things ever happened to you?</w:t>
            </w:r>
          </w:p>
          <w:p w:rsidR="00E1722C" w:rsidRPr="001C653E" w:rsidRDefault="00E1722C" w:rsidP="00E1722C">
            <w:pPr>
              <w:pStyle w:val="BodyText"/>
              <w:rPr>
                <w:b w:val="0"/>
                <w:color w:val="FF0000"/>
              </w:rPr>
            </w:pPr>
            <w:r w:rsidRPr="001C653E">
              <w:rPr>
                <w:rFonts w:ascii="SutonnyMJ" w:hAnsi="SutonnyMJ" w:cs="Vrinda"/>
                <w:b w:val="0"/>
                <w:sz w:val="20"/>
                <w:szCs w:val="20"/>
                <w:lang w:bidi="bn-BD"/>
              </w:rPr>
              <w:t xml:space="preserve">‡hgbt  †KD wK </w:t>
            </w:r>
            <w:r w:rsidRPr="001C653E">
              <w:rPr>
                <w:rFonts w:ascii="SutonnyMJ" w:hAnsi="SutonnyMJ"/>
                <w:b w:val="0"/>
                <w:sz w:val="20"/>
                <w:szCs w:val="20"/>
              </w:rPr>
              <w:t xml:space="preserve"> Avcbv‡K KLbI</w:t>
            </w:r>
          </w:p>
          <w:p w:rsidR="00E1722C" w:rsidRPr="001C653E" w:rsidRDefault="00E1722C" w:rsidP="00E1722C">
            <w:pPr>
              <w:pStyle w:val="BodyText"/>
              <w:rPr>
                <w:b w:val="0"/>
              </w:rPr>
            </w:pPr>
            <w:r w:rsidRPr="001C653E">
              <w:rPr>
                <w:b w:val="0"/>
              </w:rPr>
              <w:t>- touching of breasts or private parts</w:t>
            </w:r>
          </w:p>
          <w:p w:rsidR="00E1722C" w:rsidRPr="001C653E" w:rsidRDefault="00E1722C" w:rsidP="00E1722C">
            <w:pPr>
              <w:pStyle w:val="BodyText"/>
              <w:rPr>
                <w:b w:val="0"/>
                <w:color w:val="FF0000"/>
              </w:rPr>
            </w:pPr>
            <w:r w:rsidRPr="001C653E">
              <w:rPr>
                <w:rFonts w:ascii="SutonnyMJ" w:hAnsi="SutonnyMJ" w:cs="Vrinda"/>
                <w:b w:val="0"/>
                <w:sz w:val="20"/>
                <w:szCs w:val="20"/>
                <w:lang w:bidi="bn-BD"/>
              </w:rPr>
              <w:t>ey‡K nvZ w`‡qwQ‡jv?</w:t>
            </w:r>
          </w:p>
          <w:p w:rsidR="00E1722C" w:rsidRPr="001C653E" w:rsidRDefault="00E1722C" w:rsidP="00E1722C">
            <w:pPr>
              <w:pStyle w:val="BodyText"/>
              <w:rPr>
                <w:b w:val="0"/>
                <w:cs/>
                <w:lang w:bidi="bn-BD"/>
              </w:rPr>
            </w:pPr>
            <w:r w:rsidRPr="001C653E">
              <w:rPr>
                <w:b w:val="0"/>
              </w:rPr>
              <w:t>- making sexual remarks or showing sexual explicit pictures against your will</w:t>
            </w:r>
          </w:p>
          <w:p w:rsidR="00E1722C" w:rsidRPr="001C653E" w:rsidRDefault="00E1722C" w:rsidP="00E1722C">
            <w:pPr>
              <w:pStyle w:val="BodyText"/>
              <w:rPr>
                <w:rFonts w:ascii="SutonnyMJ" w:hAnsi="SutonnyMJ" w:cs="Vrinda"/>
                <w:b w:val="0"/>
                <w:sz w:val="20"/>
                <w:szCs w:val="20"/>
                <w:cs/>
                <w:lang w:bidi="bn-BD"/>
              </w:rPr>
            </w:pPr>
            <w:r w:rsidRPr="001C653E">
              <w:rPr>
                <w:rFonts w:ascii="SutonnyMJ" w:hAnsi="SutonnyMJ"/>
                <w:b w:val="0"/>
                <w:sz w:val="20"/>
                <w:szCs w:val="20"/>
              </w:rPr>
              <w:t>Avcbvi B”Qvi weiæ‡× †hŠbZv m¤cwK©Z †Kvb gšÍe¨ K‡iwQj ev Qwe †`wL‡qwQj?</w:t>
            </w:r>
          </w:p>
          <w:p w:rsidR="00E1722C" w:rsidRPr="001C653E" w:rsidRDefault="00E1722C" w:rsidP="00E1722C">
            <w:pPr>
              <w:pStyle w:val="BodyText"/>
              <w:rPr>
                <w:b w:val="0"/>
              </w:rPr>
            </w:pPr>
            <w:r w:rsidRPr="001C653E">
              <w:rPr>
                <w:b w:val="0"/>
              </w:rPr>
              <w:t>- making you touch their private parts</w:t>
            </w:r>
          </w:p>
          <w:p w:rsidR="00E1722C" w:rsidRPr="001C653E" w:rsidRDefault="00E1722C" w:rsidP="00E1722C">
            <w:pPr>
              <w:pStyle w:val="BodyText"/>
              <w:rPr>
                <w:b w:val="0"/>
                <w:color w:val="FF0000"/>
              </w:rPr>
            </w:pPr>
            <w:r w:rsidRPr="001C653E">
              <w:rPr>
                <w:rFonts w:ascii="SutonnyMJ" w:hAnsi="SutonnyMJ" w:cs="Vrinda"/>
                <w:b w:val="0"/>
                <w:sz w:val="20"/>
                <w:szCs w:val="20"/>
                <w:lang w:bidi="bn-BD"/>
              </w:rPr>
              <w:t>Zvi †Mvcb A‡½ ¯ck© Ki‡Z e‡jwQj</w:t>
            </w:r>
          </w:p>
          <w:p w:rsidR="00E1722C" w:rsidRPr="001C653E" w:rsidRDefault="00E1722C" w:rsidP="00E1722C">
            <w:pPr>
              <w:pStyle w:val="BodyText"/>
              <w:rPr>
                <w:b w:val="0"/>
              </w:rPr>
            </w:pPr>
            <w:r w:rsidRPr="001C653E">
              <w:rPr>
                <w:b w:val="0"/>
              </w:rPr>
              <w:t>- having sex or trying to have sex with you</w:t>
            </w:r>
          </w:p>
          <w:p w:rsidR="00E1722C" w:rsidRPr="001C653E" w:rsidRDefault="00E1722C" w:rsidP="00E1722C">
            <w:pPr>
              <w:pStyle w:val="BodyText"/>
              <w:rPr>
                <w:b w:val="0"/>
              </w:rPr>
            </w:pPr>
            <w:r w:rsidRPr="001C653E">
              <w:rPr>
                <w:rFonts w:ascii="SutonnyMJ" w:hAnsi="SutonnyMJ" w:cs="Vrinda"/>
                <w:b w:val="0"/>
                <w:sz w:val="20"/>
                <w:szCs w:val="20"/>
                <w:lang w:bidi="bn-BD"/>
              </w:rPr>
              <w:t xml:space="preserve">kvwiwiK †gjv‡gkv  K‡iwQ‡jv </w:t>
            </w:r>
            <w:r w:rsidRPr="001C653E">
              <w:rPr>
                <w:rFonts w:ascii="SutonnyMJ" w:hAnsi="SutonnyMJ"/>
                <w:b w:val="0"/>
                <w:sz w:val="20"/>
                <w:szCs w:val="20"/>
              </w:rPr>
              <w:t>ev</w:t>
            </w:r>
            <w:r w:rsidRPr="001C653E">
              <w:rPr>
                <w:rFonts w:ascii="SutonnyMJ" w:hAnsi="SutonnyMJ" w:cs="Vrinda"/>
                <w:b w:val="0"/>
                <w:sz w:val="20"/>
                <w:szCs w:val="20"/>
                <w:lang w:bidi="bn-BD"/>
              </w:rPr>
              <w:t xml:space="preserve"> Kivi †Póv K‡iwQ‡jv</w:t>
            </w:r>
          </w:p>
          <w:p w:rsidR="00E1722C" w:rsidRPr="001C653E" w:rsidRDefault="00E1722C" w:rsidP="00E1722C">
            <w:pPr>
              <w:rPr>
                <w:rFonts w:ascii="SutonnyMJ" w:hAnsi="SutonnyMJ" w:cs="Vrinda"/>
                <w:i/>
                <w:sz w:val="20"/>
                <w:szCs w:val="25"/>
                <w:cs/>
                <w:lang w:bidi="bn-BD"/>
              </w:rPr>
            </w:pPr>
            <w:r w:rsidRPr="001C653E">
              <w:rPr>
                <w:bCs/>
                <w:sz w:val="20"/>
                <w:szCs w:val="20"/>
              </w:rPr>
              <w:t>PROBE:</w:t>
            </w:r>
            <w:r w:rsidRPr="001C653E">
              <w:rPr>
                <w:rFonts w:cs="Vrinda" w:hint="cs"/>
                <w:bCs/>
                <w:sz w:val="20"/>
                <w:szCs w:val="25"/>
                <w:cs/>
                <w:lang w:bidi="bn-BD"/>
              </w:rPr>
              <w:t xml:space="preserve"> </w:t>
            </w:r>
            <w:r w:rsidRPr="001C653E">
              <w:rPr>
                <w:rFonts w:ascii="SutonnyMJ" w:hAnsi="SutonnyMJ"/>
                <w:i/>
                <w:sz w:val="20"/>
                <w:szCs w:val="20"/>
              </w:rPr>
              <w:t>†cÖve Kiæb:</w:t>
            </w:r>
            <w:r w:rsidRPr="001C653E">
              <w:rPr>
                <w:rFonts w:ascii="SutonnyMJ" w:hAnsi="SutonnyMJ" w:cs="Vrinda" w:hint="cs"/>
                <w:i/>
                <w:vanish/>
                <w:sz w:val="20"/>
                <w:szCs w:val="25"/>
                <w:cs/>
                <w:lang w:bidi="bn-BD"/>
              </w:rPr>
              <w:cr/>
              <w:t xml:space="preserve"> cbvi w`‡K Ggb? ....___________</w:t>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p>
          <w:p w:rsidR="00E1722C" w:rsidRPr="001C653E" w:rsidRDefault="00E1722C" w:rsidP="00E1722C">
            <w:pPr>
              <w:pStyle w:val="BodyText"/>
              <w:rPr>
                <w:b w:val="0"/>
                <w:sz w:val="20"/>
                <w:szCs w:val="20"/>
              </w:rPr>
            </w:pPr>
            <w:r w:rsidRPr="001C653E">
              <w:rPr>
                <w:b w:val="0"/>
                <w:sz w:val="20"/>
                <w:szCs w:val="20"/>
              </w:rPr>
              <w:t xml:space="preserve">How about someone at school? How about a friend or neighbour? Has anyone else done this to you? </w:t>
            </w:r>
          </w:p>
          <w:p w:rsidR="00E1722C" w:rsidRPr="001C653E" w:rsidRDefault="00E1722C" w:rsidP="00E1722C">
            <w:pPr>
              <w:rPr>
                <w:rFonts w:ascii="SutonnyMJ" w:hAnsi="SutonnyMJ"/>
                <w:iCs/>
                <w:sz w:val="20"/>
                <w:szCs w:val="20"/>
              </w:rPr>
            </w:pPr>
            <w:r w:rsidRPr="001C653E">
              <w:rPr>
                <w:rFonts w:ascii="SutonnyMJ" w:hAnsi="SutonnyMJ"/>
                <w:iCs/>
                <w:sz w:val="20"/>
                <w:szCs w:val="20"/>
              </w:rPr>
              <w:t xml:space="preserve">Avcbvi AvZ¥xq-¯^Rb eÜz-evÜe cvov-cokx? </w:t>
            </w:r>
            <w:r w:rsidRPr="001C653E">
              <w:rPr>
                <w:rFonts w:ascii="SutonnyMJ" w:hAnsi="SutonnyMJ" w:cs="Vrinda" w:hint="cs"/>
                <w:iCs/>
                <w:sz w:val="20"/>
                <w:szCs w:val="25"/>
                <w:cs/>
                <w:lang w:bidi="bn-BD"/>
              </w:rPr>
              <w:t xml:space="preserve"> </w:t>
            </w:r>
            <w:r w:rsidR="00D1386A">
              <w:rPr>
                <w:rFonts w:ascii="SutonnyMJ" w:hAnsi="SutonnyMJ"/>
                <w:iCs/>
                <w:sz w:val="20"/>
                <w:szCs w:val="20"/>
              </w:rPr>
              <w:t xml:space="preserve">Avcbvi ¯‹z‡ji †KD? </w:t>
            </w:r>
            <w:r w:rsidRPr="001C653E">
              <w:rPr>
                <w:rFonts w:ascii="SutonnyMJ" w:hAnsi="SutonnyMJ"/>
                <w:iCs/>
                <w:sz w:val="20"/>
                <w:szCs w:val="20"/>
              </w:rPr>
              <w:t>Ab¨ †KD?</w:t>
            </w:r>
          </w:p>
        </w:tc>
        <w:tc>
          <w:tcPr>
            <w:tcW w:w="3348" w:type="dxa"/>
            <w:gridSpan w:val="14"/>
            <w:tcBorders>
              <w:top w:val="single" w:sz="6" w:space="0" w:color="auto"/>
              <w:left w:val="single" w:sz="6" w:space="0" w:color="auto"/>
              <w:bottom w:val="single" w:sz="6" w:space="0" w:color="auto"/>
              <w:right w:val="single" w:sz="4" w:space="0" w:color="auto"/>
            </w:tcBorders>
          </w:tcPr>
          <w:p w:rsidR="00E1722C" w:rsidRPr="001C653E" w:rsidRDefault="00E1722C" w:rsidP="00E1722C">
            <w:pPr>
              <w:pStyle w:val="Footer"/>
              <w:tabs>
                <w:tab w:val="left" w:pos="1568"/>
              </w:tabs>
              <w:rPr>
                <w:color w:val="00B050"/>
                <w:sz w:val="20"/>
                <w:szCs w:val="20"/>
              </w:rPr>
            </w:pPr>
          </w:p>
          <w:p w:rsidR="00E1722C" w:rsidRPr="001C653E" w:rsidRDefault="00E1722C" w:rsidP="00E1722C">
            <w:pPr>
              <w:pStyle w:val="Footer"/>
              <w:tabs>
                <w:tab w:val="left" w:pos="1568"/>
              </w:tabs>
              <w:rPr>
                <w:color w:val="00B050"/>
                <w:sz w:val="20"/>
                <w:szCs w:val="20"/>
              </w:rPr>
            </w:pPr>
            <w:r w:rsidRPr="001C653E">
              <w:rPr>
                <w:sz w:val="20"/>
                <w:szCs w:val="20"/>
              </w:rPr>
              <w:t>YES</w:t>
            </w:r>
            <w:r w:rsidRPr="001C653E">
              <w:rPr>
                <w:color w:val="00B050"/>
                <w:sz w:val="20"/>
                <w:szCs w:val="20"/>
              </w:rPr>
              <w:t xml:space="preserve"> </w:t>
            </w:r>
            <w:r w:rsidRPr="001C653E">
              <w:rPr>
                <w:rFonts w:ascii="SutonnyMJ" w:hAnsi="SutonnyMJ" w:hint="cs"/>
                <w:sz w:val="20"/>
                <w:szCs w:val="20"/>
                <w:cs/>
                <w:lang w:bidi="bn-BD"/>
              </w:rPr>
              <w:t>(</w:t>
            </w:r>
            <w:r w:rsidRPr="001C653E">
              <w:rPr>
                <w:rFonts w:ascii="SutonnyMJ" w:hAnsi="SutonnyMJ"/>
                <w:sz w:val="20"/>
                <w:szCs w:val="20"/>
              </w:rPr>
              <w:t xml:space="preserve">nu¨v  </w:t>
            </w:r>
            <w:r w:rsidRPr="001C653E">
              <w:rPr>
                <w:rFonts w:ascii="SutonnyMJ" w:hAnsi="SutonnyMJ" w:hint="cs"/>
                <w:sz w:val="20"/>
                <w:szCs w:val="20"/>
                <w:cs/>
                <w:lang w:bidi="bn-BD"/>
              </w:rPr>
              <w:t>)</w:t>
            </w:r>
            <w:r w:rsidRPr="001C653E">
              <w:rPr>
                <w:sz w:val="20"/>
                <w:szCs w:val="20"/>
                <w:cs/>
                <w:lang w:bidi="bn-BD"/>
              </w:rPr>
              <w:t>............................</w:t>
            </w:r>
            <w:r w:rsidRPr="001C653E">
              <w:rPr>
                <w:sz w:val="20"/>
                <w:szCs w:val="20"/>
              </w:rPr>
              <w:t>1</w:t>
            </w:r>
          </w:p>
          <w:p w:rsidR="00E1722C" w:rsidRPr="001C653E" w:rsidRDefault="00E1722C" w:rsidP="00E1722C">
            <w:pPr>
              <w:pStyle w:val="Footer"/>
              <w:tabs>
                <w:tab w:val="left" w:pos="1568"/>
              </w:tabs>
              <w:rPr>
                <w:color w:val="00B050"/>
                <w:sz w:val="20"/>
                <w:szCs w:val="20"/>
              </w:rPr>
            </w:pPr>
          </w:p>
          <w:p w:rsidR="00E1722C" w:rsidRPr="001C653E" w:rsidRDefault="00E1722C" w:rsidP="00E1722C">
            <w:pPr>
              <w:pStyle w:val="Footer"/>
              <w:tabs>
                <w:tab w:val="left" w:pos="1568"/>
              </w:tabs>
              <w:rPr>
                <w:b/>
                <w:color w:val="00B050"/>
                <w:sz w:val="20"/>
                <w:szCs w:val="20"/>
              </w:rPr>
            </w:pPr>
            <w:r w:rsidRPr="001C653E">
              <w:rPr>
                <w:sz w:val="20"/>
                <w:szCs w:val="20"/>
              </w:rPr>
              <w:t>NO</w:t>
            </w:r>
            <w:r w:rsidRPr="001C653E">
              <w:rPr>
                <w:color w:val="00B050"/>
                <w:sz w:val="20"/>
                <w:szCs w:val="20"/>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w:t>
            </w:r>
            <w:r w:rsidRPr="001C653E">
              <w:rPr>
                <w:bCs/>
                <w:sz w:val="20"/>
                <w:szCs w:val="20"/>
              </w:rPr>
              <w:t>2</w:t>
            </w:r>
          </w:p>
        </w:tc>
        <w:tc>
          <w:tcPr>
            <w:tcW w:w="1170" w:type="dxa"/>
            <w:gridSpan w:val="3"/>
            <w:tcBorders>
              <w:top w:val="single" w:sz="6" w:space="0" w:color="auto"/>
              <w:left w:val="single" w:sz="4" w:space="0" w:color="auto"/>
              <w:bottom w:val="single" w:sz="6" w:space="0" w:color="auto"/>
              <w:right w:val="single" w:sz="12" w:space="0" w:color="auto"/>
            </w:tcBorders>
          </w:tcPr>
          <w:p w:rsidR="00E1722C" w:rsidRPr="001C653E" w:rsidRDefault="00E1722C" w:rsidP="00E1722C">
            <w:pPr>
              <w:pStyle w:val="Footer"/>
              <w:rPr>
                <w:b/>
                <w:color w:val="00B050"/>
                <w:sz w:val="20"/>
                <w:szCs w:val="20"/>
              </w:rPr>
            </w:pPr>
          </w:p>
          <w:p w:rsidR="00E1722C" w:rsidRPr="001C653E" w:rsidRDefault="00E1722C" w:rsidP="00E1722C">
            <w:pPr>
              <w:pStyle w:val="Footer"/>
              <w:rPr>
                <w:b/>
                <w:color w:val="00B050"/>
                <w:sz w:val="20"/>
                <w:szCs w:val="20"/>
              </w:rPr>
            </w:pPr>
          </w:p>
          <w:p w:rsidR="00E1722C" w:rsidRPr="001C653E" w:rsidRDefault="00E1722C" w:rsidP="00E1722C">
            <w:pPr>
              <w:pStyle w:val="Footer"/>
              <w:rPr>
                <w:b/>
                <w:color w:val="00B050"/>
                <w:sz w:val="20"/>
                <w:szCs w:val="20"/>
              </w:rPr>
            </w:pPr>
          </w:p>
          <w:p w:rsidR="00E1722C" w:rsidRPr="001C653E" w:rsidRDefault="00E1722C" w:rsidP="00E1722C">
            <w:pPr>
              <w:pStyle w:val="Footer"/>
              <w:rPr>
                <w:sz w:val="20"/>
                <w:szCs w:val="20"/>
                <w:cs/>
                <w:lang w:bidi="bn-BD"/>
              </w:rPr>
            </w:pPr>
            <w:r w:rsidRPr="001C653E">
              <w:rPr>
                <w:sz w:val="20"/>
                <w:szCs w:val="20"/>
              </w:rPr>
              <w:sym w:font="Symbol" w:char="F0DE"/>
            </w:r>
            <w:r w:rsidRPr="001C653E">
              <w:rPr>
                <w:sz w:val="20"/>
                <w:szCs w:val="20"/>
              </w:rPr>
              <w:t>1</w:t>
            </w:r>
            <w:r w:rsidRPr="001C653E">
              <w:rPr>
                <w:sz w:val="20"/>
                <w:szCs w:val="20"/>
                <w:cs/>
                <w:lang w:bidi="bn-BD"/>
              </w:rPr>
              <w:t>114</w:t>
            </w:r>
          </w:p>
        </w:tc>
      </w:tr>
      <w:tr w:rsidR="00E1722C" w:rsidRPr="001C653E" w:rsidTr="006B5DE6">
        <w:trPr>
          <w:cantSplit/>
          <w:trHeight w:val="2445"/>
        </w:trPr>
        <w:tc>
          <w:tcPr>
            <w:tcW w:w="630" w:type="dxa"/>
            <w:vMerge w:val="restart"/>
            <w:tcBorders>
              <w:top w:val="single" w:sz="4" w:space="0" w:color="auto"/>
              <w:left w:val="single" w:sz="12" w:space="0" w:color="auto"/>
              <w:right w:val="single" w:sz="6" w:space="0" w:color="auto"/>
            </w:tcBorders>
          </w:tcPr>
          <w:p w:rsidR="00E1722C" w:rsidRPr="001C653E" w:rsidRDefault="00E1722C" w:rsidP="00E1722C">
            <w:pPr>
              <w:pStyle w:val="Footer"/>
              <w:rPr>
                <w:bCs/>
                <w:sz w:val="20"/>
                <w:szCs w:val="20"/>
                <w:cs/>
                <w:lang w:bidi="bn-BD"/>
              </w:rPr>
            </w:pPr>
            <w:r w:rsidRPr="001C653E">
              <w:rPr>
                <w:bCs/>
                <w:sz w:val="20"/>
                <w:szCs w:val="20"/>
                <w:lang w:bidi="bn-BD"/>
              </w:rPr>
              <w:t>11</w:t>
            </w:r>
            <w:r w:rsidRPr="001C653E">
              <w:rPr>
                <w:bCs/>
                <w:sz w:val="20"/>
                <w:szCs w:val="20"/>
                <w:cs/>
                <w:lang w:bidi="bn-BD"/>
              </w:rPr>
              <w:t>13</w:t>
            </w:r>
          </w:p>
        </w:tc>
        <w:tc>
          <w:tcPr>
            <w:tcW w:w="9090" w:type="dxa"/>
            <w:gridSpan w:val="19"/>
            <w:tcBorders>
              <w:top w:val="single" w:sz="4" w:space="0" w:color="auto"/>
              <w:left w:val="single" w:sz="6" w:space="0" w:color="auto"/>
              <w:right w:val="single" w:sz="4" w:space="0" w:color="auto"/>
            </w:tcBorders>
          </w:tcPr>
          <w:p w:rsidR="00E1722C" w:rsidRPr="001C653E" w:rsidRDefault="00E1722C" w:rsidP="00E1722C">
            <w:pPr>
              <w:pStyle w:val="Footer"/>
              <w:rPr>
                <w:sz w:val="20"/>
                <w:szCs w:val="20"/>
              </w:rPr>
            </w:pPr>
            <w:r w:rsidRPr="001C653E">
              <w:rPr>
                <w:bCs/>
                <w:sz w:val="20"/>
                <w:szCs w:val="20"/>
              </w:rPr>
              <w:t>Who did this to you?</w:t>
            </w:r>
          </w:p>
          <w:p w:rsidR="00E1722C" w:rsidRPr="001C653E" w:rsidRDefault="00E1722C" w:rsidP="00E1722C">
            <w:pPr>
              <w:pStyle w:val="Footer"/>
              <w:rPr>
                <w:rFonts w:cs="Vrinda"/>
                <w:bCs/>
                <w:sz w:val="20"/>
                <w:szCs w:val="25"/>
                <w:cs/>
                <w:lang w:bidi="bn-BD"/>
              </w:rPr>
            </w:pPr>
            <w:r w:rsidRPr="001C653E">
              <w:rPr>
                <w:rFonts w:ascii="SutonnyMJ" w:hAnsi="SutonnyMJ"/>
                <w:sz w:val="20"/>
                <w:szCs w:val="20"/>
              </w:rPr>
              <w:t>†K GiKg K‡iwQj?</w:t>
            </w:r>
          </w:p>
          <w:p w:rsidR="00E1722C" w:rsidRPr="001C653E" w:rsidRDefault="00E1722C" w:rsidP="00E1722C">
            <w:pPr>
              <w:rPr>
                <w:rFonts w:ascii="SutonnyMJ" w:hAnsi="SutonnyMJ" w:cs="Vrinda"/>
                <w:i/>
                <w:sz w:val="20"/>
                <w:szCs w:val="25"/>
                <w:cs/>
                <w:lang w:bidi="bn-BD"/>
              </w:rPr>
            </w:pPr>
            <w:r w:rsidRPr="001C653E">
              <w:rPr>
                <w:bCs/>
                <w:sz w:val="20"/>
                <w:szCs w:val="20"/>
              </w:rPr>
              <w:t>PROBE:</w:t>
            </w:r>
            <w:r w:rsidRPr="001C653E">
              <w:rPr>
                <w:rFonts w:cs="Vrinda" w:hint="cs"/>
                <w:bCs/>
                <w:sz w:val="20"/>
                <w:szCs w:val="25"/>
                <w:cs/>
                <w:lang w:bidi="bn-BD"/>
              </w:rPr>
              <w:t xml:space="preserve"> </w:t>
            </w:r>
            <w:r w:rsidRPr="001C653E">
              <w:rPr>
                <w:rFonts w:ascii="SutonnyMJ" w:hAnsi="SutonnyMJ"/>
                <w:i/>
                <w:sz w:val="20"/>
                <w:szCs w:val="20"/>
              </w:rPr>
              <w:t>†cÖve Kiæb:</w:t>
            </w:r>
            <w:r w:rsidRPr="001C653E">
              <w:rPr>
                <w:rFonts w:ascii="SutonnyMJ" w:hAnsi="SutonnyMJ" w:cs="Vrinda" w:hint="cs"/>
                <w:i/>
                <w:vanish/>
                <w:sz w:val="20"/>
                <w:szCs w:val="25"/>
                <w:cs/>
                <w:lang w:bidi="bn-BD"/>
              </w:rPr>
              <w:cr/>
              <w:t xml:space="preserve"> cbvi w`‡K Ggb? ....___________</w:t>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p>
          <w:p w:rsidR="00E1722C" w:rsidRPr="001C653E" w:rsidRDefault="00E1722C" w:rsidP="00E1722C">
            <w:pPr>
              <w:pStyle w:val="Footer"/>
              <w:rPr>
                <w:bCs/>
                <w:sz w:val="20"/>
                <w:szCs w:val="20"/>
              </w:rPr>
            </w:pPr>
            <w:r w:rsidRPr="001C653E">
              <w:rPr>
                <w:bCs/>
                <w:sz w:val="20"/>
                <w:szCs w:val="20"/>
              </w:rPr>
              <w:t>Anyone else? How about a relative?</w:t>
            </w:r>
            <w:r w:rsidRPr="001C653E">
              <w:rPr>
                <w:rFonts w:cs="Vrinda" w:hint="cs"/>
                <w:bCs/>
                <w:sz w:val="20"/>
                <w:szCs w:val="25"/>
                <w:cs/>
                <w:lang w:bidi="bn-BD"/>
              </w:rPr>
              <w:t xml:space="preserve"> </w:t>
            </w:r>
            <w:r w:rsidRPr="001C653E">
              <w:rPr>
                <w:bCs/>
                <w:sz w:val="20"/>
                <w:szCs w:val="20"/>
              </w:rPr>
              <w:t>How about someone at school or work?</w:t>
            </w:r>
            <w:r w:rsidRPr="001C653E">
              <w:rPr>
                <w:rFonts w:cs="Vrinda" w:hint="cs"/>
                <w:bCs/>
                <w:sz w:val="20"/>
                <w:szCs w:val="25"/>
                <w:cs/>
                <w:lang w:bidi="bn-BD"/>
              </w:rPr>
              <w:t xml:space="preserve"> </w:t>
            </w:r>
            <w:r w:rsidRPr="001C653E">
              <w:rPr>
                <w:bCs/>
                <w:sz w:val="20"/>
                <w:szCs w:val="20"/>
              </w:rPr>
              <w:t>How about a friend or neighbour? A stranger or anyone else?</w:t>
            </w:r>
          </w:p>
          <w:p w:rsidR="00E1722C" w:rsidRPr="001C653E" w:rsidRDefault="00E1722C" w:rsidP="00E1722C">
            <w:pPr>
              <w:rPr>
                <w:rFonts w:ascii="SutonnyMJ" w:hAnsi="SutonnyMJ"/>
                <w:iCs/>
                <w:sz w:val="20"/>
                <w:szCs w:val="20"/>
              </w:rPr>
            </w:pPr>
            <w:r w:rsidRPr="001C653E">
              <w:rPr>
                <w:rFonts w:ascii="SutonnyMJ" w:hAnsi="SutonnyMJ"/>
                <w:iCs/>
                <w:sz w:val="20"/>
                <w:szCs w:val="20"/>
              </w:rPr>
              <w:t xml:space="preserve">Avcbvi AvZ¥xq-¯^Rb eÜz-evÜe cvov-cokx? Avcbvi ¯‹z‡ji †KD? wKsev †hLv‡b KvR K‡ib/Ki‡Zb †mLvbKvi †KD? ev AcwiwPZ †KD? </w:t>
            </w:r>
          </w:p>
          <w:p w:rsidR="00E1722C" w:rsidRPr="001C653E" w:rsidRDefault="00E1722C" w:rsidP="00E1722C">
            <w:pPr>
              <w:pStyle w:val="Footer"/>
              <w:rPr>
                <w:rFonts w:cs="Vrinda"/>
                <w:bCs/>
                <w:sz w:val="20"/>
                <w:szCs w:val="25"/>
                <w:lang w:bidi="bn-BD"/>
              </w:rPr>
            </w:pPr>
          </w:p>
          <w:p w:rsidR="00E1722C" w:rsidRPr="001C653E" w:rsidRDefault="00E1722C" w:rsidP="00E1722C">
            <w:pPr>
              <w:pStyle w:val="Footer"/>
              <w:rPr>
                <w:bCs/>
                <w:sz w:val="20"/>
                <w:szCs w:val="20"/>
              </w:rPr>
            </w:pPr>
            <w:r w:rsidRPr="001C653E">
              <w:rPr>
                <w:bCs/>
                <w:sz w:val="20"/>
                <w:szCs w:val="20"/>
              </w:rPr>
              <w:t>DO NOT READ OUT THE LIST</w:t>
            </w:r>
          </w:p>
          <w:p w:rsidR="00E1722C" w:rsidRPr="001C653E" w:rsidRDefault="00E1722C" w:rsidP="00E1722C">
            <w:pPr>
              <w:pStyle w:val="Footer"/>
              <w:rPr>
                <w:bCs/>
                <w:sz w:val="20"/>
                <w:szCs w:val="20"/>
              </w:rPr>
            </w:pPr>
            <w:r w:rsidRPr="001C653E">
              <w:rPr>
                <w:rFonts w:ascii="SutonnyMJ" w:hAnsi="SutonnyMJ"/>
                <w:iCs/>
                <w:sz w:val="20"/>
                <w:szCs w:val="20"/>
              </w:rPr>
              <w:t>†KvW¸‡jv co‡eb   bv</w:t>
            </w:r>
          </w:p>
          <w:p w:rsidR="00E1722C" w:rsidRPr="001C653E" w:rsidRDefault="00E1722C" w:rsidP="00E1722C">
            <w:pPr>
              <w:pStyle w:val="Footer"/>
              <w:rPr>
                <w:bCs/>
                <w:sz w:val="20"/>
                <w:szCs w:val="20"/>
              </w:rPr>
            </w:pPr>
            <w:r w:rsidRPr="001C653E">
              <w:rPr>
                <w:bCs/>
                <w:sz w:val="20"/>
                <w:szCs w:val="20"/>
              </w:rPr>
              <w:t>MARK  LETTER  FOR  ALL  MENTIONED</w:t>
            </w:r>
          </w:p>
          <w:p w:rsidR="00E1722C" w:rsidRPr="001C653E" w:rsidRDefault="00E1722C" w:rsidP="00E1722C">
            <w:pPr>
              <w:tabs>
                <w:tab w:val="right" w:leader="dot" w:pos="4428"/>
                <w:tab w:val="right" w:leader="dot" w:pos="4706"/>
              </w:tabs>
              <w:rPr>
                <w:sz w:val="20"/>
                <w:szCs w:val="20"/>
              </w:rPr>
            </w:pPr>
          </w:p>
        </w:tc>
        <w:tc>
          <w:tcPr>
            <w:tcW w:w="1170" w:type="dxa"/>
            <w:gridSpan w:val="3"/>
            <w:vMerge w:val="restart"/>
            <w:tcBorders>
              <w:top w:val="single" w:sz="6" w:space="0" w:color="auto"/>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cantSplit/>
          <w:trHeight w:val="336"/>
        </w:trPr>
        <w:tc>
          <w:tcPr>
            <w:tcW w:w="630" w:type="dxa"/>
            <w:vMerge/>
            <w:tcBorders>
              <w:left w:val="single" w:sz="12" w:space="0" w:color="auto"/>
              <w:right w:val="single" w:sz="6" w:space="0" w:color="auto"/>
            </w:tcBorders>
          </w:tcPr>
          <w:p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PARENT (</w:t>
            </w:r>
            <w:r w:rsidRPr="001C653E">
              <w:rPr>
                <w:rFonts w:ascii="SutonnyMJ" w:hAnsi="SutonnyMJ"/>
                <w:sz w:val="20"/>
                <w:szCs w:val="20"/>
              </w:rPr>
              <w:t xml:space="preserve"> evev-gv</w:t>
            </w:r>
            <w:r w:rsidRPr="001C653E">
              <w:rPr>
                <w:bCs/>
                <w:sz w:val="20"/>
                <w:szCs w:val="20"/>
              </w:rPr>
              <w:t>)</w:t>
            </w:r>
            <w:r w:rsidRPr="001C653E">
              <w:rPr>
                <w:bCs/>
                <w:sz w:val="20"/>
                <w:szCs w:val="20"/>
              </w:rPr>
              <w:tab/>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rFonts w:cs="Vrinda"/>
                <w:bCs/>
                <w:sz w:val="20"/>
                <w:szCs w:val="25"/>
                <w:cs/>
                <w:lang w:bidi="bn-BD"/>
              </w:rPr>
            </w:pPr>
            <w:r w:rsidRPr="001C653E">
              <w:rPr>
                <w:bCs/>
                <w:sz w:val="20"/>
                <w:szCs w:val="20"/>
              </w:rPr>
              <w:t>A</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336"/>
        </w:trPr>
        <w:tc>
          <w:tcPr>
            <w:tcW w:w="630" w:type="dxa"/>
            <w:vMerge/>
            <w:tcBorders>
              <w:left w:val="single" w:sz="12" w:space="0" w:color="auto"/>
              <w:right w:val="single" w:sz="6" w:space="0" w:color="auto"/>
            </w:tcBorders>
          </w:tcPr>
          <w:p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PARENT-IN-LAW (</w:t>
            </w:r>
            <w:r w:rsidRPr="001C653E">
              <w:rPr>
                <w:rFonts w:ascii="SutonnyMJ" w:hAnsi="SutonnyMJ"/>
                <w:sz w:val="20"/>
                <w:szCs w:val="20"/>
              </w:rPr>
              <w:t>k¦ïi kvïwo</w:t>
            </w:r>
            <w:r w:rsidRPr="001C653E">
              <w:rPr>
                <w:bCs/>
                <w:sz w:val="20"/>
                <w:szCs w:val="20"/>
              </w:rPr>
              <w:t>)</w:t>
            </w:r>
            <w:r w:rsidRPr="001C653E">
              <w:rPr>
                <w:bCs/>
                <w:sz w:val="20"/>
                <w:szCs w:val="20"/>
              </w:rPr>
              <w:tab/>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0"/>
              </w:rPr>
            </w:pPr>
            <w:r w:rsidRPr="001C653E">
              <w:rPr>
                <w:bCs/>
                <w:sz w:val="20"/>
                <w:szCs w:val="20"/>
              </w:rPr>
              <w:t>B</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336"/>
        </w:trPr>
        <w:tc>
          <w:tcPr>
            <w:tcW w:w="630" w:type="dxa"/>
            <w:vMerge/>
            <w:tcBorders>
              <w:left w:val="single" w:sz="12" w:space="0" w:color="auto"/>
              <w:right w:val="single" w:sz="6" w:space="0" w:color="auto"/>
            </w:tcBorders>
          </w:tcPr>
          <w:p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SIBLING (BROTHER OR SISTER)</w:t>
            </w:r>
            <w:r w:rsidRPr="001C653E">
              <w:rPr>
                <w:bCs/>
              </w:rPr>
              <w:t xml:space="preserve"> (</w:t>
            </w:r>
            <w:r w:rsidRPr="001C653E">
              <w:rPr>
                <w:rFonts w:ascii="SutonnyMJ" w:hAnsi="SutonnyMJ"/>
                <w:sz w:val="20"/>
                <w:szCs w:val="20"/>
              </w:rPr>
              <w:t>fvB-‡evb</w:t>
            </w:r>
            <w:r w:rsidRPr="001C653E">
              <w:rPr>
                <w:bCs/>
              </w:rPr>
              <w:t>)</w:t>
            </w:r>
            <w:r w:rsidRPr="001C653E">
              <w:rPr>
                <w:bCs/>
                <w:sz w:val="20"/>
                <w:szCs w:val="20"/>
              </w:rPr>
              <w:tab/>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0"/>
              </w:rPr>
            </w:pPr>
            <w:r w:rsidRPr="001C653E">
              <w:rPr>
                <w:bCs/>
                <w:sz w:val="20"/>
                <w:szCs w:val="20"/>
              </w:rPr>
              <w:t>C</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336"/>
        </w:trPr>
        <w:tc>
          <w:tcPr>
            <w:tcW w:w="630" w:type="dxa"/>
            <w:vMerge/>
            <w:tcBorders>
              <w:left w:val="single" w:sz="12" w:space="0" w:color="auto"/>
              <w:right w:val="single" w:sz="6" w:space="0" w:color="auto"/>
            </w:tcBorders>
          </w:tcPr>
          <w:p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OTHER FAMILY MEMBER (</w:t>
            </w:r>
            <w:r w:rsidRPr="001C653E">
              <w:rPr>
                <w:rFonts w:ascii="SutonnyMJ" w:hAnsi="SutonnyMJ"/>
                <w:sz w:val="20"/>
                <w:szCs w:val="20"/>
              </w:rPr>
              <w:t>cwiev‡ii Ab¨</w:t>
            </w:r>
            <w:r w:rsidRPr="001C653E">
              <w:rPr>
                <w:rFonts w:ascii="SutonnyMJ" w:hAnsi="SutonnyMJ" w:cs="SutonnyMJ"/>
                <w:sz w:val="20"/>
                <w:szCs w:val="20"/>
              </w:rPr>
              <w:t xml:space="preserve"> m`m¨</w:t>
            </w:r>
            <w:r w:rsidRPr="001C653E">
              <w:rPr>
                <w:bCs/>
                <w:sz w:val="20"/>
                <w:szCs w:val="20"/>
              </w:rPr>
              <w:t>)</w:t>
            </w:r>
            <w:r w:rsidRPr="001C653E">
              <w:rPr>
                <w:bCs/>
                <w:sz w:val="20"/>
                <w:szCs w:val="20"/>
              </w:rPr>
              <w:tab/>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0"/>
              </w:rPr>
            </w:pPr>
            <w:r w:rsidRPr="001C653E">
              <w:rPr>
                <w:bCs/>
                <w:sz w:val="20"/>
                <w:szCs w:val="20"/>
              </w:rPr>
              <w:t>D</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336"/>
        </w:trPr>
        <w:tc>
          <w:tcPr>
            <w:tcW w:w="630" w:type="dxa"/>
            <w:vMerge/>
            <w:tcBorders>
              <w:left w:val="single" w:sz="12" w:space="0" w:color="auto"/>
              <w:right w:val="single" w:sz="6" w:space="0" w:color="auto"/>
            </w:tcBorders>
          </w:tcPr>
          <w:p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COUSIN (</w:t>
            </w:r>
            <w:r w:rsidRPr="001C653E">
              <w:rPr>
                <w:rFonts w:ascii="SutonnyMJ" w:hAnsi="SutonnyMJ" w:cs="SutonnyMJ"/>
                <w:bCs/>
                <w:sz w:val="20"/>
                <w:szCs w:val="20"/>
              </w:rPr>
              <w:t>PvPv‡Zv, gvgv‡Zv, dzdv‡Zv, Lvjv‡Zv fvB</w:t>
            </w:r>
            <w:r w:rsidRPr="001C653E">
              <w:rPr>
                <w:bCs/>
                <w:sz w:val="20"/>
                <w:szCs w:val="20"/>
              </w:rPr>
              <w:t xml:space="preserve">)                </w:t>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5"/>
                <w:cs/>
                <w:lang w:bidi="bn-BD"/>
              </w:rPr>
            </w:pPr>
            <w:r w:rsidRPr="001C653E">
              <w:rPr>
                <w:bCs/>
                <w:sz w:val="20"/>
                <w:szCs w:val="20"/>
                <w:cs/>
                <w:lang w:bidi="bn-BD"/>
              </w:rPr>
              <w:t>E</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336"/>
        </w:trPr>
        <w:tc>
          <w:tcPr>
            <w:tcW w:w="630" w:type="dxa"/>
            <w:vMerge/>
            <w:tcBorders>
              <w:left w:val="single" w:sz="12" w:space="0" w:color="auto"/>
              <w:right w:val="single" w:sz="6" w:space="0" w:color="auto"/>
            </w:tcBorders>
          </w:tcPr>
          <w:p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OTHER RELATIVE (</w:t>
            </w:r>
            <w:r w:rsidRPr="001C653E">
              <w:rPr>
                <w:rFonts w:ascii="SutonnyMJ" w:hAnsi="SutonnyMJ" w:cs="SutonnyMJ"/>
                <w:bCs/>
                <w:sz w:val="20"/>
                <w:szCs w:val="20"/>
              </w:rPr>
              <w:t>Ab¨ AvZ¥xq</w:t>
            </w:r>
            <w:r w:rsidRPr="001C653E">
              <w:rPr>
                <w:bCs/>
                <w:sz w:val="20"/>
                <w:szCs w:val="20"/>
              </w:rPr>
              <w:t xml:space="preserve">)                                 </w:t>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4"/>
              <w:rPr>
                <w:bCs/>
                <w:sz w:val="20"/>
                <w:szCs w:val="25"/>
                <w:cs/>
                <w:lang w:bidi="bn-BD"/>
              </w:rPr>
            </w:pPr>
            <w:r w:rsidRPr="001C653E">
              <w:rPr>
                <w:bCs/>
                <w:sz w:val="20"/>
                <w:szCs w:val="20"/>
                <w:cs/>
                <w:lang w:bidi="bn-BD"/>
              </w:rPr>
              <w:t>F</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330"/>
        </w:trPr>
        <w:tc>
          <w:tcPr>
            <w:tcW w:w="630" w:type="dxa"/>
            <w:vMerge/>
            <w:tcBorders>
              <w:left w:val="single" w:sz="12" w:space="0" w:color="auto"/>
              <w:right w:val="single" w:sz="6" w:space="0" w:color="auto"/>
            </w:tcBorders>
          </w:tcPr>
          <w:p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FAMILY MALE FREIND</w:t>
            </w:r>
            <w:r w:rsidRPr="001C653E">
              <w:rPr>
                <w:rFonts w:ascii="SutonnyMJ" w:hAnsi="SutonnyMJ" w:cs="SutonnyMJ"/>
                <w:bCs/>
                <w:sz w:val="20"/>
                <w:szCs w:val="20"/>
              </w:rPr>
              <w:t xml:space="preserve"> (cwiev‡ii cyiæl eÜz)             </w:t>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5"/>
                <w:cs/>
                <w:lang w:bidi="bn-BD"/>
              </w:rPr>
            </w:pPr>
            <w:r w:rsidRPr="001C653E">
              <w:rPr>
                <w:bCs/>
                <w:sz w:val="20"/>
                <w:szCs w:val="20"/>
                <w:cs/>
                <w:lang w:bidi="bn-BD"/>
              </w:rPr>
              <w:t>G</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285"/>
        </w:trPr>
        <w:tc>
          <w:tcPr>
            <w:tcW w:w="630" w:type="dxa"/>
            <w:vMerge/>
            <w:tcBorders>
              <w:left w:val="single" w:sz="12" w:space="0" w:color="auto"/>
              <w:right w:val="single" w:sz="6" w:space="0" w:color="auto"/>
            </w:tcBorders>
          </w:tcPr>
          <w:p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NEIGHBOUR (</w:t>
            </w:r>
            <w:r w:rsidRPr="001C653E">
              <w:rPr>
                <w:rFonts w:ascii="SutonnyMJ" w:hAnsi="SutonnyMJ" w:cs="SutonnyMJ"/>
                <w:bCs/>
                <w:sz w:val="20"/>
                <w:szCs w:val="20"/>
              </w:rPr>
              <w:t>cÖwZ‡ekx</w:t>
            </w:r>
            <w:r w:rsidRPr="001C653E">
              <w:rPr>
                <w:bCs/>
                <w:sz w:val="20"/>
                <w:szCs w:val="20"/>
              </w:rPr>
              <w:t xml:space="preserve">)                                               </w:t>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5"/>
                <w:cs/>
                <w:lang w:bidi="bn-BD"/>
              </w:rPr>
            </w:pPr>
            <w:r w:rsidRPr="001C653E">
              <w:rPr>
                <w:bCs/>
                <w:sz w:val="20"/>
                <w:szCs w:val="20"/>
                <w:cs/>
                <w:lang w:bidi="bn-BD"/>
              </w:rPr>
              <w:t>H</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285"/>
        </w:trPr>
        <w:tc>
          <w:tcPr>
            <w:tcW w:w="630" w:type="dxa"/>
            <w:vMerge/>
            <w:tcBorders>
              <w:left w:val="single" w:sz="12" w:space="0" w:color="auto"/>
              <w:right w:val="single" w:sz="6" w:space="0" w:color="auto"/>
            </w:tcBorders>
          </w:tcPr>
          <w:p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SOMEONE AT WORK(</w:t>
            </w:r>
            <w:r w:rsidRPr="001C653E">
              <w:rPr>
                <w:rFonts w:ascii="SutonnyMJ" w:hAnsi="SutonnyMJ"/>
                <w:sz w:val="20"/>
                <w:szCs w:val="20"/>
              </w:rPr>
              <w:t xml:space="preserve"> Kg©‡¶‡Î ‡KD</w:t>
            </w:r>
            <w:r w:rsidRPr="001C653E">
              <w:rPr>
                <w:bCs/>
                <w:sz w:val="20"/>
                <w:szCs w:val="20"/>
              </w:rPr>
              <w:t>)</w:t>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8"/>
              <w:rPr>
                <w:bCs/>
                <w:sz w:val="20"/>
                <w:szCs w:val="25"/>
                <w:cs/>
                <w:lang w:bidi="bn-BD"/>
              </w:rPr>
            </w:pPr>
            <w:r w:rsidRPr="001C653E">
              <w:rPr>
                <w:bCs/>
                <w:sz w:val="20"/>
                <w:szCs w:val="20"/>
                <w:cs/>
                <w:lang w:bidi="bn-BD"/>
              </w:rPr>
              <w:t>I</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285"/>
        </w:trPr>
        <w:tc>
          <w:tcPr>
            <w:tcW w:w="630" w:type="dxa"/>
            <w:vMerge/>
            <w:tcBorders>
              <w:left w:val="single" w:sz="12" w:space="0" w:color="auto"/>
              <w:right w:val="single" w:sz="6" w:space="0" w:color="auto"/>
            </w:tcBorders>
          </w:tcPr>
          <w:p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FRIEND/ACQUAINTANCE(</w:t>
            </w:r>
            <w:r w:rsidRPr="001C653E">
              <w:rPr>
                <w:rFonts w:ascii="SutonnyMJ" w:hAnsi="SutonnyMJ"/>
                <w:sz w:val="20"/>
                <w:szCs w:val="20"/>
              </w:rPr>
              <w:t>eÜz</w:t>
            </w:r>
            <w:r w:rsidRPr="001C653E">
              <w:rPr>
                <w:bCs/>
                <w:sz w:val="20"/>
                <w:szCs w:val="20"/>
              </w:rPr>
              <w:t>)</w:t>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8"/>
              <w:rPr>
                <w:bCs/>
                <w:sz w:val="20"/>
                <w:szCs w:val="25"/>
                <w:cs/>
                <w:lang w:bidi="bn-BD"/>
              </w:rPr>
            </w:pPr>
            <w:r w:rsidRPr="001C653E">
              <w:rPr>
                <w:bCs/>
                <w:sz w:val="20"/>
                <w:szCs w:val="20"/>
                <w:cs/>
                <w:lang w:bidi="bn-BD"/>
              </w:rPr>
              <w:t>J</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285"/>
        </w:trPr>
        <w:tc>
          <w:tcPr>
            <w:tcW w:w="630" w:type="dxa"/>
            <w:vMerge/>
            <w:tcBorders>
              <w:left w:val="single" w:sz="12" w:space="0" w:color="auto"/>
              <w:right w:val="single" w:sz="6" w:space="0" w:color="auto"/>
            </w:tcBorders>
          </w:tcPr>
          <w:p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RECENT ACQUAINTANC</w:t>
            </w:r>
            <w:r w:rsidRPr="001C653E">
              <w:rPr>
                <w:rFonts w:ascii="SutonnyMJ" w:hAnsi="SutonnyMJ" w:hint="cs"/>
                <w:sz w:val="20"/>
                <w:szCs w:val="20"/>
                <w:cs/>
                <w:lang w:bidi="bn-BD"/>
              </w:rPr>
              <w:t>(</w:t>
            </w:r>
            <w:r w:rsidRPr="001C653E">
              <w:rPr>
                <w:rFonts w:ascii="SutonnyMJ" w:hAnsi="SutonnyMJ"/>
                <w:sz w:val="20"/>
                <w:szCs w:val="20"/>
              </w:rPr>
              <w:t>Aí cwiwPZ †KD</w:t>
            </w:r>
            <w:r w:rsidRPr="001C653E">
              <w:rPr>
                <w:rFonts w:ascii="SutonnyMJ" w:hAnsi="SutonnyMJ" w:hint="cs"/>
                <w:sz w:val="20"/>
                <w:szCs w:val="20"/>
                <w:cs/>
                <w:lang w:bidi="bn-BD"/>
              </w:rPr>
              <w:t>)</w:t>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5"/>
                <w:cs/>
                <w:lang w:bidi="bn-BD"/>
              </w:rPr>
            </w:pPr>
            <w:r w:rsidRPr="001C653E">
              <w:rPr>
                <w:bCs/>
                <w:sz w:val="20"/>
                <w:szCs w:val="20"/>
                <w:cs/>
                <w:lang w:bidi="bn-BD"/>
              </w:rPr>
              <w:t>K</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285"/>
        </w:trPr>
        <w:tc>
          <w:tcPr>
            <w:tcW w:w="630" w:type="dxa"/>
            <w:vMerge/>
            <w:tcBorders>
              <w:left w:val="single" w:sz="12" w:space="0" w:color="auto"/>
              <w:right w:val="single" w:sz="6" w:space="0" w:color="auto"/>
            </w:tcBorders>
          </w:tcPr>
          <w:p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COMPLETE STRANGER</w:t>
            </w:r>
            <w:r w:rsidRPr="001C653E">
              <w:rPr>
                <w:sz w:val="20"/>
                <w:szCs w:val="20"/>
              </w:rPr>
              <w:t>(</w:t>
            </w:r>
            <w:r w:rsidRPr="001C653E">
              <w:rPr>
                <w:rFonts w:ascii="SutonnyMJ" w:hAnsi="SutonnyMJ"/>
                <w:sz w:val="20"/>
                <w:szCs w:val="20"/>
              </w:rPr>
              <w:t>AcwiwPZ e¨w³</w:t>
            </w:r>
            <w:r w:rsidRPr="001C653E">
              <w:rPr>
                <w:sz w:val="20"/>
                <w:szCs w:val="20"/>
              </w:rPr>
              <w:t>)</w:t>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5"/>
                <w:cs/>
                <w:lang w:bidi="bn-BD"/>
              </w:rPr>
            </w:pPr>
            <w:r w:rsidRPr="001C653E">
              <w:rPr>
                <w:bCs/>
                <w:sz w:val="20"/>
                <w:szCs w:val="25"/>
                <w:lang w:bidi="bn-BD"/>
              </w:rPr>
              <w:t>L</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285"/>
        </w:trPr>
        <w:tc>
          <w:tcPr>
            <w:tcW w:w="630" w:type="dxa"/>
            <w:vMerge/>
            <w:tcBorders>
              <w:left w:val="single" w:sz="12" w:space="0" w:color="auto"/>
              <w:right w:val="single" w:sz="6" w:space="0" w:color="auto"/>
            </w:tcBorders>
          </w:tcPr>
          <w:p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 xml:space="preserve">TEACHER </w:t>
            </w:r>
            <w:r w:rsidRPr="001C653E">
              <w:rPr>
                <w:sz w:val="20"/>
                <w:szCs w:val="20"/>
              </w:rPr>
              <w:t>(</w:t>
            </w:r>
            <w:r w:rsidRPr="001C653E">
              <w:rPr>
                <w:rFonts w:ascii="SutonnyMJ" w:hAnsi="SutonnyMJ"/>
                <w:sz w:val="20"/>
                <w:szCs w:val="20"/>
              </w:rPr>
              <w:t>wk¶K</w:t>
            </w:r>
            <w:r w:rsidRPr="001C653E">
              <w:rPr>
                <w:sz w:val="20"/>
                <w:szCs w:val="20"/>
              </w:rPr>
              <w:t>)</w:t>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8"/>
              <w:rPr>
                <w:bCs/>
                <w:sz w:val="20"/>
                <w:szCs w:val="25"/>
                <w:cs/>
                <w:lang w:bidi="bn-BD"/>
              </w:rPr>
            </w:pPr>
            <w:r w:rsidRPr="001C653E">
              <w:rPr>
                <w:bCs/>
                <w:sz w:val="20"/>
                <w:szCs w:val="25"/>
                <w:lang w:bidi="bn-BD"/>
              </w:rPr>
              <w:t>M</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300"/>
        </w:trPr>
        <w:tc>
          <w:tcPr>
            <w:tcW w:w="630" w:type="dxa"/>
            <w:vMerge/>
            <w:tcBorders>
              <w:left w:val="single" w:sz="12" w:space="0" w:color="auto"/>
              <w:right w:val="single" w:sz="6" w:space="0" w:color="auto"/>
            </w:tcBorders>
          </w:tcPr>
          <w:p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DOCTOR/HEALTH STAFF</w:t>
            </w:r>
            <w:r w:rsidRPr="001C653E">
              <w:rPr>
                <w:sz w:val="20"/>
                <w:szCs w:val="20"/>
              </w:rPr>
              <w:t>(</w:t>
            </w:r>
            <w:r w:rsidRPr="001C653E">
              <w:rPr>
                <w:rFonts w:ascii="SutonnyMJ" w:hAnsi="SutonnyMJ"/>
                <w:sz w:val="20"/>
                <w:szCs w:val="20"/>
              </w:rPr>
              <w:t>Wv³vi/¯^v¯’¨ Kg©x</w:t>
            </w:r>
            <w:r w:rsidRPr="001C653E">
              <w:rPr>
                <w:sz w:val="20"/>
                <w:szCs w:val="20"/>
              </w:rPr>
              <w:t>)</w:t>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8"/>
              <w:rPr>
                <w:bCs/>
                <w:sz w:val="20"/>
                <w:szCs w:val="25"/>
                <w:cs/>
                <w:lang w:bidi="bn-BD"/>
              </w:rPr>
            </w:pPr>
            <w:r w:rsidRPr="001C653E">
              <w:rPr>
                <w:bCs/>
                <w:sz w:val="20"/>
                <w:szCs w:val="25"/>
                <w:lang w:bidi="bn-BD"/>
              </w:rPr>
              <w:t>N</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300"/>
        </w:trPr>
        <w:tc>
          <w:tcPr>
            <w:tcW w:w="630" w:type="dxa"/>
            <w:vMerge/>
            <w:tcBorders>
              <w:left w:val="single" w:sz="12" w:space="0" w:color="auto"/>
              <w:right w:val="single" w:sz="6" w:space="0" w:color="auto"/>
            </w:tcBorders>
          </w:tcPr>
          <w:p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RELIGIOUS LEADER</w:t>
            </w:r>
            <w:r w:rsidRPr="001C653E">
              <w:rPr>
                <w:sz w:val="20"/>
                <w:szCs w:val="20"/>
              </w:rPr>
              <w:t>(</w:t>
            </w:r>
            <w:r w:rsidRPr="001C653E">
              <w:rPr>
                <w:rFonts w:ascii="SutonnyMJ" w:hAnsi="SutonnyMJ"/>
                <w:sz w:val="20"/>
                <w:szCs w:val="20"/>
              </w:rPr>
              <w:t>†gŠjex/cyiZ</w:t>
            </w:r>
            <w:r w:rsidRPr="001C653E">
              <w:rPr>
                <w:sz w:val="20"/>
                <w:szCs w:val="20"/>
              </w:rPr>
              <w:t>)</w:t>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5"/>
                <w:cs/>
                <w:lang w:bidi="bn-BD"/>
              </w:rPr>
            </w:pPr>
            <w:r w:rsidRPr="001C653E">
              <w:rPr>
                <w:bCs/>
                <w:sz w:val="20"/>
                <w:szCs w:val="25"/>
                <w:lang w:bidi="bn-BD"/>
              </w:rPr>
              <w:t>O</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345"/>
        </w:trPr>
        <w:tc>
          <w:tcPr>
            <w:tcW w:w="630" w:type="dxa"/>
            <w:vMerge/>
            <w:tcBorders>
              <w:left w:val="single" w:sz="12" w:space="0" w:color="auto"/>
              <w:right w:val="single" w:sz="6" w:space="0" w:color="auto"/>
            </w:tcBorders>
          </w:tcPr>
          <w:p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POLICE/ SOLDIER</w:t>
            </w:r>
            <w:r w:rsidRPr="001C653E">
              <w:rPr>
                <w:sz w:val="20"/>
                <w:szCs w:val="20"/>
              </w:rPr>
              <w:t>(</w:t>
            </w:r>
            <w:r w:rsidRPr="001C653E">
              <w:rPr>
                <w:rFonts w:ascii="SutonnyMJ" w:hAnsi="SutonnyMJ"/>
                <w:sz w:val="20"/>
                <w:szCs w:val="20"/>
              </w:rPr>
              <w:t>cywjk/‰mb¨</w:t>
            </w:r>
            <w:r w:rsidRPr="001C653E">
              <w:rPr>
                <w:sz w:val="20"/>
                <w:szCs w:val="20"/>
              </w:rPr>
              <w:t>)</w:t>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5"/>
                <w:cs/>
                <w:lang w:bidi="bn-BD"/>
              </w:rPr>
            </w:pPr>
            <w:r w:rsidRPr="001C653E">
              <w:rPr>
                <w:bCs/>
                <w:sz w:val="20"/>
                <w:szCs w:val="25"/>
                <w:lang w:bidi="bn-BD"/>
              </w:rPr>
              <w:t>P</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270"/>
        </w:trPr>
        <w:tc>
          <w:tcPr>
            <w:tcW w:w="630" w:type="dxa"/>
            <w:vMerge/>
            <w:tcBorders>
              <w:left w:val="single" w:sz="12" w:space="0" w:color="auto"/>
              <w:right w:val="single" w:sz="6" w:space="0" w:color="auto"/>
            </w:tcBorders>
          </w:tcPr>
          <w:p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OTHER (specify)</w:t>
            </w:r>
            <w:r w:rsidRPr="001C653E">
              <w:rPr>
                <w:rFonts w:ascii="SutonnyMJ" w:hAnsi="SutonnyMJ"/>
                <w:sz w:val="20"/>
                <w:szCs w:val="20"/>
              </w:rPr>
              <w:t xml:space="preserve"> Ab¨vb¨)(D‡jøL Kiæb)</w:t>
            </w:r>
            <w:r w:rsidRPr="001C653E">
              <w:rPr>
                <w:sz w:val="20"/>
                <w:szCs w:val="20"/>
              </w:rPr>
              <w:t xml:space="preserve">  </w:t>
            </w:r>
            <w:r w:rsidRPr="001C653E">
              <w:rPr>
                <w:bCs/>
                <w:sz w:val="20"/>
                <w:szCs w:val="20"/>
              </w:rPr>
              <w:t xml:space="preserve"> ____________</w:t>
            </w:r>
            <w:r w:rsidRPr="001C653E">
              <w:rPr>
                <w:bCs/>
                <w:sz w:val="20"/>
                <w:szCs w:val="20"/>
              </w:rPr>
              <w:tab/>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X</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6B5DE6" w:rsidRPr="001C653E" w:rsidTr="006B5DE6">
        <w:trPr>
          <w:cantSplit/>
          <w:trHeight w:val="270"/>
        </w:trPr>
        <w:tc>
          <w:tcPr>
            <w:tcW w:w="630" w:type="dxa"/>
            <w:tcBorders>
              <w:top w:val="single" w:sz="4" w:space="0" w:color="auto"/>
              <w:left w:val="single" w:sz="12" w:space="0" w:color="auto"/>
              <w:right w:val="single" w:sz="6" w:space="0" w:color="auto"/>
            </w:tcBorders>
          </w:tcPr>
          <w:p w:rsidR="006B5DE6" w:rsidRPr="004B3B3C" w:rsidRDefault="006B5DE6" w:rsidP="0000653A">
            <w:pPr>
              <w:pStyle w:val="Footer"/>
              <w:numPr>
                <w:ilvl w:val="0"/>
                <w:numId w:val="54"/>
              </w:numPr>
              <w:rPr>
                <w:b/>
                <w:bCs/>
                <w:sz w:val="20"/>
                <w:szCs w:val="20"/>
                <w:highlight w:val="yellow"/>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6B5DE6" w:rsidRPr="001C653E" w:rsidRDefault="006B5DE6" w:rsidP="006B5DE6">
            <w:pPr>
              <w:pStyle w:val="BodyText"/>
              <w:rPr>
                <w:b w:val="0"/>
                <w:sz w:val="20"/>
                <w:szCs w:val="20"/>
              </w:rPr>
            </w:pPr>
            <w:r w:rsidRPr="001C653E">
              <w:rPr>
                <w:b w:val="0"/>
                <w:sz w:val="20"/>
                <w:szCs w:val="20"/>
              </w:rPr>
              <w:t>How old were you when you first had sex?</w:t>
            </w:r>
          </w:p>
          <w:p w:rsidR="006B5DE6" w:rsidRPr="001C653E" w:rsidRDefault="006B5DE6" w:rsidP="006B5DE6">
            <w:pPr>
              <w:rPr>
                <w:rFonts w:ascii="SutonnyMJ" w:hAnsi="SutonnyMJ"/>
                <w:sz w:val="20"/>
                <w:szCs w:val="20"/>
              </w:rPr>
            </w:pPr>
            <w:r w:rsidRPr="001C653E">
              <w:rPr>
                <w:rFonts w:ascii="SutonnyMJ" w:hAnsi="SutonnyMJ"/>
                <w:sz w:val="20"/>
                <w:szCs w:val="20"/>
              </w:rPr>
              <w:t>Avcwb cÖ_g hLb kvixwiK †gjv‡gkv K‡ib ZLb Avcbvi eqm KZ wQj?</w:t>
            </w:r>
          </w:p>
        </w:tc>
        <w:tc>
          <w:tcPr>
            <w:tcW w:w="2700" w:type="dxa"/>
            <w:gridSpan w:val="11"/>
            <w:tcBorders>
              <w:top w:val="single" w:sz="4" w:space="0" w:color="auto"/>
              <w:left w:val="single" w:sz="4" w:space="0" w:color="auto"/>
              <w:bottom w:val="single" w:sz="4" w:space="0" w:color="auto"/>
              <w:right w:val="single" w:sz="4" w:space="0" w:color="auto"/>
            </w:tcBorders>
          </w:tcPr>
          <w:p w:rsidR="006B5DE6" w:rsidRPr="001C653E" w:rsidRDefault="006B5DE6" w:rsidP="006B5DE6">
            <w:pPr>
              <w:tabs>
                <w:tab w:val="right" w:leader="dot" w:pos="4706"/>
              </w:tabs>
              <w:jc w:val="both"/>
              <w:rPr>
                <w:sz w:val="20"/>
                <w:szCs w:val="20"/>
              </w:rPr>
            </w:pPr>
            <w:r w:rsidRPr="001C653E">
              <w:rPr>
                <w:sz w:val="20"/>
                <w:szCs w:val="20"/>
              </w:rPr>
              <w:t>a) AGE YEARS (MORE OR LESS) (</w:t>
            </w:r>
            <w:r w:rsidRPr="001C653E">
              <w:rPr>
                <w:rFonts w:ascii="SutonnyMJ" w:hAnsi="SutonnyMJ"/>
                <w:sz w:val="20"/>
                <w:szCs w:val="20"/>
              </w:rPr>
              <w:t>eqm AvbygvwbK</w:t>
            </w:r>
            <w:r w:rsidRPr="001C653E">
              <w:rPr>
                <w:sz w:val="20"/>
                <w:szCs w:val="20"/>
              </w:rPr>
              <w:t>)</w:t>
            </w:r>
            <w:r w:rsidRPr="001C653E">
              <w:rPr>
                <w:rFonts w:cs="Vrinda"/>
                <w:sz w:val="20"/>
                <w:szCs w:val="25"/>
                <w:lang w:val="en-US" w:bidi="bn-BD"/>
              </w:rPr>
              <w:t>………………</w:t>
            </w:r>
            <w:r w:rsidRPr="001C653E">
              <w:rPr>
                <w:sz w:val="20"/>
                <w:szCs w:val="20"/>
              </w:rPr>
              <w:t>[   ][   ]</w:t>
            </w:r>
            <w:r w:rsidRPr="001C653E">
              <w:rPr>
                <w:rFonts w:ascii="SutonnyMJ" w:hAnsi="SutonnyMJ" w:cs="SutonnyMJ"/>
                <w:sz w:val="20"/>
                <w:szCs w:val="20"/>
              </w:rPr>
              <w:t xml:space="preserve"> eQi</w:t>
            </w:r>
          </w:p>
          <w:p w:rsidR="006B5DE6" w:rsidRPr="001C653E" w:rsidRDefault="006B5DE6" w:rsidP="006B5DE6">
            <w:pPr>
              <w:tabs>
                <w:tab w:val="right" w:leader="dot" w:pos="4706"/>
              </w:tabs>
              <w:jc w:val="both"/>
              <w:rPr>
                <w:sz w:val="20"/>
                <w:szCs w:val="20"/>
              </w:rPr>
            </w:pPr>
          </w:p>
          <w:p w:rsidR="006B5DE6" w:rsidRPr="001C653E" w:rsidRDefault="006B5DE6" w:rsidP="006B5DE6">
            <w:pPr>
              <w:tabs>
                <w:tab w:val="right" w:leader="dot" w:pos="4585"/>
              </w:tabs>
              <w:jc w:val="both"/>
              <w:rPr>
                <w:rFonts w:cs="Vrinda"/>
                <w:sz w:val="20"/>
                <w:szCs w:val="20"/>
                <w:cs/>
                <w:lang w:bidi="bn-BD"/>
              </w:rPr>
            </w:pPr>
            <w:r w:rsidRPr="001C653E">
              <w:rPr>
                <w:sz w:val="20"/>
                <w:szCs w:val="20"/>
              </w:rPr>
              <w:t>REFUSED/NO ANSWER</w:t>
            </w:r>
            <w:r w:rsidRPr="001C653E">
              <w:rPr>
                <w:rFonts w:ascii="SutonnyMJ" w:hAnsi="SutonnyMJ" w:cs="SutonnyMJ" w:hint="cs"/>
                <w:sz w:val="20"/>
                <w:szCs w:val="20"/>
                <w:cs/>
                <w:lang w:bidi="bn-IN"/>
              </w:rPr>
              <w:t>(</w:t>
            </w:r>
            <w:r w:rsidRPr="001C653E">
              <w:rPr>
                <w:rFonts w:ascii="SutonnyMJ" w:hAnsi="SutonnyMJ" w:cs="SutonnyMJ"/>
                <w:sz w:val="20"/>
                <w:szCs w:val="20"/>
                <w:lang w:bidi="bn-IN"/>
              </w:rPr>
              <w:t>evwZj/ DËi bvB</w:t>
            </w:r>
            <w:r w:rsidRPr="001C653E">
              <w:rPr>
                <w:rFonts w:ascii="SutonnyMJ" w:hAnsi="SutonnyMJ" w:cs="SutonnyMJ" w:hint="cs"/>
                <w:sz w:val="20"/>
                <w:szCs w:val="20"/>
                <w:cs/>
                <w:lang w:bidi="bn-IN"/>
              </w:rPr>
              <w:t>)</w:t>
            </w:r>
            <w:r w:rsidRPr="001C653E">
              <w:rPr>
                <w:sz w:val="20"/>
                <w:szCs w:val="20"/>
              </w:rPr>
              <w:tab/>
              <w:t>99</w:t>
            </w:r>
          </w:p>
        </w:tc>
        <w:tc>
          <w:tcPr>
            <w:tcW w:w="1170" w:type="dxa"/>
            <w:gridSpan w:val="3"/>
            <w:tcBorders>
              <w:left w:val="single" w:sz="4" w:space="0" w:color="auto"/>
              <w:right w:val="single" w:sz="12" w:space="0" w:color="auto"/>
            </w:tcBorders>
          </w:tcPr>
          <w:p w:rsidR="006B5DE6" w:rsidRPr="001C653E" w:rsidRDefault="006B5DE6" w:rsidP="006B5DE6">
            <w:pPr>
              <w:pStyle w:val="Footer"/>
              <w:rPr>
                <w:bCs/>
                <w:sz w:val="20"/>
                <w:szCs w:val="20"/>
              </w:rPr>
            </w:pPr>
          </w:p>
        </w:tc>
      </w:tr>
      <w:tr w:rsidR="006B5DE6" w:rsidRPr="001C653E" w:rsidTr="006B5DE6">
        <w:trPr>
          <w:cantSplit/>
          <w:trHeight w:val="270"/>
        </w:trPr>
        <w:tc>
          <w:tcPr>
            <w:tcW w:w="630" w:type="dxa"/>
            <w:tcBorders>
              <w:top w:val="single" w:sz="4" w:space="0" w:color="auto"/>
              <w:left w:val="single" w:sz="12" w:space="0" w:color="auto"/>
              <w:right w:val="single" w:sz="6" w:space="0" w:color="auto"/>
            </w:tcBorders>
          </w:tcPr>
          <w:p w:rsidR="006B5DE6" w:rsidRPr="004B3B3C" w:rsidRDefault="006B5DE6" w:rsidP="0000653A">
            <w:pPr>
              <w:pStyle w:val="Footer"/>
              <w:numPr>
                <w:ilvl w:val="0"/>
                <w:numId w:val="54"/>
              </w:numPr>
              <w:rPr>
                <w:b/>
                <w:bCs/>
                <w:sz w:val="20"/>
                <w:szCs w:val="20"/>
                <w:highlight w:val="yellow"/>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6B5DE6" w:rsidRPr="001C653E" w:rsidRDefault="006B5DE6" w:rsidP="006B5DE6">
            <w:pPr>
              <w:pStyle w:val="BodyText"/>
              <w:rPr>
                <w:b w:val="0"/>
                <w:sz w:val="20"/>
                <w:szCs w:val="20"/>
              </w:rPr>
            </w:pPr>
            <w:r w:rsidRPr="001C653E">
              <w:rPr>
                <w:b w:val="0"/>
                <w:sz w:val="20"/>
                <w:szCs w:val="20"/>
              </w:rPr>
              <w:t>How would you describe the first time that you had sex? Would you say that you wanted to have sex, you did not want to have sex but it happened anyway, or were you forced to have sex?</w:t>
            </w:r>
          </w:p>
          <w:p w:rsidR="006B5DE6" w:rsidRPr="001C653E" w:rsidRDefault="006B5DE6" w:rsidP="006B5DE6">
            <w:pPr>
              <w:pStyle w:val="BodyText"/>
              <w:rPr>
                <w:sz w:val="20"/>
                <w:szCs w:val="20"/>
              </w:rPr>
            </w:pPr>
            <w:r w:rsidRPr="001C653E">
              <w:rPr>
                <w:rFonts w:ascii="SutonnyMJ" w:hAnsi="SutonnyMJ"/>
                <w:b w:val="0"/>
                <w:sz w:val="20"/>
                <w:szCs w:val="20"/>
              </w:rPr>
              <w:t>Avcwb cÖ_g hLb kvixwiK †gjv‡gkv K‡ib ZLb wK Avcbvi c~Y©  m¤§wZ wQj, bvwK bv PvB‡ZI e¨vcviUv N‡U †M‡Q, bvwK Avcbvi Ici †Rvi LvwU‡q</w:t>
            </w:r>
            <w:r w:rsidRPr="001C653E">
              <w:rPr>
                <w:rFonts w:ascii="SutonnyMJ" w:hAnsi="SutonnyMJ" w:cs="Vrinda" w:hint="cs"/>
                <w:b w:val="0"/>
                <w:sz w:val="20"/>
                <w:szCs w:val="20"/>
                <w:cs/>
                <w:lang w:bidi="bn-BD"/>
              </w:rPr>
              <w:t xml:space="preserve"> </w:t>
            </w:r>
            <w:r w:rsidRPr="001C653E">
              <w:rPr>
                <w:rFonts w:ascii="SutonnyMJ" w:hAnsi="SutonnyMJ"/>
                <w:b w:val="0"/>
                <w:sz w:val="20"/>
                <w:szCs w:val="20"/>
              </w:rPr>
              <w:t>mnevm Kiv n‡q‡Q ?</w:t>
            </w:r>
          </w:p>
        </w:tc>
        <w:tc>
          <w:tcPr>
            <w:tcW w:w="2700" w:type="dxa"/>
            <w:gridSpan w:val="11"/>
            <w:tcBorders>
              <w:top w:val="single" w:sz="4" w:space="0" w:color="auto"/>
              <w:left w:val="single" w:sz="4" w:space="0" w:color="auto"/>
              <w:bottom w:val="single" w:sz="4" w:space="0" w:color="auto"/>
              <w:right w:val="single" w:sz="4" w:space="0" w:color="auto"/>
            </w:tcBorders>
          </w:tcPr>
          <w:p w:rsidR="006B5DE6" w:rsidRPr="001C653E" w:rsidRDefault="006B5DE6" w:rsidP="006B5DE6">
            <w:pPr>
              <w:tabs>
                <w:tab w:val="right" w:leader="dot" w:pos="4706"/>
              </w:tabs>
              <w:jc w:val="both"/>
              <w:rPr>
                <w:sz w:val="20"/>
                <w:szCs w:val="20"/>
              </w:rPr>
            </w:pPr>
            <w:r w:rsidRPr="001C653E">
              <w:rPr>
                <w:sz w:val="20"/>
                <w:szCs w:val="20"/>
              </w:rPr>
              <w:t xml:space="preserve">WANTED TO HAVE SEX </w:t>
            </w:r>
          </w:p>
          <w:p w:rsidR="006B5DE6" w:rsidRPr="001C653E" w:rsidRDefault="006B5DE6" w:rsidP="006B5DE6">
            <w:pPr>
              <w:tabs>
                <w:tab w:val="right" w:leader="dot" w:pos="4706"/>
              </w:tabs>
              <w:jc w:val="both"/>
              <w:rPr>
                <w:sz w:val="20"/>
                <w:szCs w:val="20"/>
              </w:rPr>
            </w:pPr>
            <w:r w:rsidRPr="001C653E">
              <w:rPr>
                <w:sz w:val="20"/>
                <w:szCs w:val="20"/>
              </w:rPr>
              <w:t>(</w:t>
            </w:r>
            <w:r w:rsidRPr="001C653E">
              <w:rPr>
                <w:rFonts w:ascii="SutonnyMJ" w:hAnsi="SutonnyMJ"/>
                <w:sz w:val="20"/>
                <w:szCs w:val="20"/>
              </w:rPr>
              <w:t xml:space="preserve">c~Y© m¤§wZ wQj) </w:t>
            </w:r>
            <w:r w:rsidRPr="001C653E">
              <w:rPr>
                <w:sz w:val="20"/>
                <w:szCs w:val="20"/>
              </w:rPr>
              <w:t>......................................1</w:t>
            </w:r>
          </w:p>
          <w:p w:rsidR="006B5DE6" w:rsidRPr="001C653E" w:rsidRDefault="006B5DE6" w:rsidP="006B5DE6">
            <w:pPr>
              <w:tabs>
                <w:tab w:val="right" w:leader="dot" w:pos="4706"/>
              </w:tabs>
              <w:jc w:val="both"/>
              <w:rPr>
                <w:sz w:val="20"/>
                <w:szCs w:val="20"/>
              </w:rPr>
            </w:pPr>
            <w:r w:rsidRPr="001C653E">
              <w:rPr>
                <w:sz w:val="20"/>
                <w:szCs w:val="20"/>
              </w:rPr>
              <w:t>NOT WANT BUT HAD SEX (</w:t>
            </w:r>
            <w:r w:rsidRPr="001C653E">
              <w:rPr>
                <w:rFonts w:ascii="SutonnyMJ" w:hAnsi="SutonnyMJ"/>
                <w:sz w:val="20"/>
                <w:szCs w:val="20"/>
              </w:rPr>
              <w:t xml:space="preserve">bv PvB‡ZI N‡U‡Q) </w:t>
            </w:r>
            <w:r w:rsidRPr="001C653E">
              <w:rPr>
                <w:sz w:val="20"/>
                <w:szCs w:val="20"/>
              </w:rPr>
              <w:t>.................................................2</w:t>
            </w:r>
          </w:p>
          <w:p w:rsidR="006B5DE6" w:rsidRPr="001C653E" w:rsidRDefault="006B5DE6" w:rsidP="006B5DE6">
            <w:pPr>
              <w:tabs>
                <w:tab w:val="right" w:leader="dot" w:pos="4706"/>
              </w:tabs>
              <w:jc w:val="both"/>
              <w:rPr>
                <w:sz w:val="20"/>
                <w:szCs w:val="20"/>
              </w:rPr>
            </w:pPr>
            <w:r w:rsidRPr="001C653E">
              <w:rPr>
                <w:sz w:val="20"/>
                <w:szCs w:val="20"/>
              </w:rPr>
              <w:t>FORCED TO HAVE  SEX</w:t>
            </w:r>
          </w:p>
          <w:p w:rsidR="006B5DE6" w:rsidRPr="001C653E" w:rsidRDefault="006B5DE6" w:rsidP="006B5DE6">
            <w:pPr>
              <w:tabs>
                <w:tab w:val="right" w:leader="dot" w:pos="4706"/>
              </w:tabs>
              <w:jc w:val="both"/>
              <w:rPr>
                <w:sz w:val="20"/>
                <w:szCs w:val="20"/>
              </w:rPr>
            </w:pPr>
            <w:r w:rsidRPr="001C653E">
              <w:rPr>
                <w:sz w:val="20"/>
                <w:szCs w:val="20"/>
              </w:rPr>
              <w:t xml:space="preserve"> (</w:t>
            </w:r>
            <w:r w:rsidRPr="001C653E">
              <w:rPr>
                <w:rFonts w:ascii="SutonnyMJ" w:hAnsi="SutonnyMJ"/>
                <w:sz w:val="20"/>
                <w:szCs w:val="20"/>
              </w:rPr>
              <w:t>†Rvic~</w:t>
            </w:r>
            <w:r w:rsidRPr="001C653E">
              <w:rPr>
                <w:rFonts w:ascii="SutonnyMJ" w:hAnsi="SutonnyMJ" w:cs="SutonnyMJ"/>
                <w:sz w:val="20"/>
                <w:szCs w:val="20"/>
              </w:rPr>
              <w:t>e©K) .......</w:t>
            </w:r>
            <w:r w:rsidRPr="001C653E">
              <w:rPr>
                <w:sz w:val="20"/>
                <w:szCs w:val="20"/>
              </w:rPr>
              <w:t>...................................3</w:t>
            </w:r>
          </w:p>
          <w:p w:rsidR="006B5DE6" w:rsidRPr="001C653E" w:rsidRDefault="006B5DE6" w:rsidP="006B5DE6">
            <w:pPr>
              <w:tabs>
                <w:tab w:val="right" w:leader="dot" w:pos="4706"/>
              </w:tabs>
              <w:jc w:val="both"/>
              <w:rPr>
                <w:sz w:val="20"/>
                <w:szCs w:val="20"/>
              </w:rPr>
            </w:pPr>
            <w:r w:rsidRPr="001C653E">
              <w:rPr>
                <w:sz w:val="20"/>
                <w:szCs w:val="20"/>
              </w:rPr>
              <w:t>REFUSED/NO ANSWER</w:t>
            </w:r>
            <w:r w:rsidRPr="001C653E">
              <w:rPr>
                <w:rFonts w:ascii="SutonnyMJ" w:hAnsi="SutonnyMJ" w:cs="SutonnyMJ"/>
                <w:sz w:val="20"/>
                <w:szCs w:val="20"/>
                <w:lang w:bidi="bn-IN"/>
              </w:rPr>
              <w:t xml:space="preserve">  DËi bvB</w:t>
            </w:r>
            <w:r w:rsidRPr="001C653E">
              <w:rPr>
                <w:rFonts w:ascii="SutonnyMJ" w:hAnsi="SutonnyMJ" w:cs="SutonnyMJ" w:hint="cs"/>
                <w:sz w:val="20"/>
                <w:szCs w:val="20"/>
                <w:cs/>
                <w:lang w:bidi="bn-IN"/>
              </w:rPr>
              <w:t>)</w:t>
            </w:r>
            <w:r w:rsidRPr="001C653E">
              <w:rPr>
                <w:rFonts w:ascii="SutonnyMJ" w:hAnsi="SutonnyMJ" w:cs="SutonnyMJ"/>
                <w:sz w:val="20"/>
                <w:szCs w:val="20"/>
                <w:lang w:val="en-US" w:bidi="bn-IN"/>
              </w:rPr>
              <w:t xml:space="preserve"> </w:t>
            </w:r>
            <w:r w:rsidRPr="001C653E">
              <w:rPr>
                <w:sz w:val="20"/>
                <w:szCs w:val="20"/>
                <w:lang w:val="en-US" w:bidi="bn-IN"/>
              </w:rPr>
              <w:t>….</w:t>
            </w:r>
            <w:r w:rsidRPr="001C653E">
              <w:rPr>
                <w:sz w:val="20"/>
                <w:szCs w:val="20"/>
              </w:rPr>
              <w:t>9</w:t>
            </w:r>
          </w:p>
          <w:p w:rsidR="006B5DE6" w:rsidRPr="001C653E" w:rsidRDefault="006B5DE6" w:rsidP="006B5DE6">
            <w:pPr>
              <w:tabs>
                <w:tab w:val="right" w:leader="dot" w:pos="4706"/>
              </w:tabs>
              <w:jc w:val="both"/>
              <w:rPr>
                <w:sz w:val="20"/>
                <w:szCs w:val="20"/>
              </w:rPr>
            </w:pPr>
          </w:p>
        </w:tc>
        <w:tc>
          <w:tcPr>
            <w:tcW w:w="1170" w:type="dxa"/>
            <w:gridSpan w:val="3"/>
            <w:tcBorders>
              <w:left w:val="single" w:sz="4" w:space="0" w:color="auto"/>
              <w:right w:val="single" w:sz="12" w:space="0" w:color="auto"/>
            </w:tcBorders>
          </w:tcPr>
          <w:p w:rsidR="006B5DE6" w:rsidRPr="001C653E" w:rsidRDefault="006B5DE6" w:rsidP="006B5DE6">
            <w:pPr>
              <w:pStyle w:val="Footer"/>
              <w:rPr>
                <w:bCs/>
                <w:sz w:val="20"/>
                <w:szCs w:val="20"/>
              </w:rPr>
            </w:pP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4" w:space="0" w:color="auto"/>
            </w:tcBorders>
          </w:tcPr>
          <w:p w:rsidR="006B5DE6" w:rsidRPr="006B5DE6" w:rsidRDefault="006B5DE6" w:rsidP="0000653A">
            <w:pPr>
              <w:pStyle w:val="Footer"/>
              <w:numPr>
                <w:ilvl w:val="0"/>
                <w:numId w:val="54"/>
              </w:numPr>
              <w:jc w:val="center"/>
              <w:rPr>
                <w:bCs/>
                <w:sz w:val="20"/>
                <w:szCs w:val="20"/>
                <w:lang w:val="en-US" w:bidi="bn-BD"/>
              </w:rPr>
            </w:pPr>
          </w:p>
        </w:tc>
        <w:tc>
          <w:tcPr>
            <w:tcW w:w="10260" w:type="dxa"/>
            <w:gridSpan w:val="22"/>
            <w:tcBorders>
              <w:top w:val="single" w:sz="4" w:space="0" w:color="auto"/>
              <w:left w:val="single" w:sz="4" w:space="0" w:color="auto"/>
              <w:bottom w:val="single" w:sz="4" w:space="0" w:color="auto"/>
              <w:right w:val="single" w:sz="12" w:space="0" w:color="auto"/>
            </w:tcBorders>
          </w:tcPr>
          <w:p w:rsidR="006B5DE6" w:rsidRPr="001C653E" w:rsidRDefault="006B5DE6" w:rsidP="006B5DE6">
            <w:pPr>
              <w:jc w:val="center"/>
              <w:rPr>
                <w:rFonts w:cs="Vrinda"/>
                <w:i/>
                <w:sz w:val="20"/>
                <w:szCs w:val="25"/>
                <w:cs/>
                <w:lang w:bidi="bn-BD"/>
              </w:rPr>
            </w:pPr>
            <w:r w:rsidRPr="001C653E">
              <w:rPr>
                <w:sz w:val="20"/>
                <w:szCs w:val="20"/>
              </w:rPr>
              <w:t>CHILDHOOD TRAUMA SCALE</w:t>
            </w:r>
          </w:p>
          <w:p w:rsidR="006B5DE6" w:rsidRPr="001C653E" w:rsidRDefault="006B5DE6" w:rsidP="006B5DE6">
            <w:pPr>
              <w:rPr>
                <w:rFonts w:cs="Vrinda"/>
                <w:color w:val="FF0000"/>
                <w:sz w:val="20"/>
                <w:szCs w:val="25"/>
                <w:cs/>
                <w:lang w:bidi="bn-BD"/>
              </w:rPr>
            </w:pPr>
          </w:p>
          <w:p w:rsidR="006B5DE6" w:rsidRPr="001C653E" w:rsidRDefault="006B5DE6" w:rsidP="006B5DE6">
            <w:pPr>
              <w:rPr>
                <w:rFonts w:cs="Vrinda"/>
                <w:sz w:val="20"/>
                <w:szCs w:val="25"/>
                <w:cs/>
                <w:lang w:bidi="bn-BD"/>
              </w:rPr>
            </w:pPr>
            <w:r w:rsidRPr="001C653E">
              <w:rPr>
                <w:sz w:val="20"/>
                <w:szCs w:val="20"/>
              </w:rPr>
              <w:t>Now I will ask you some questions about your childhood and teenage years, specifically from the time you were born until you were 18 years old.</w:t>
            </w:r>
            <w:r w:rsidRPr="001C653E">
              <w:rPr>
                <w:sz w:val="20"/>
                <w:szCs w:val="20"/>
                <w:u w:val="single"/>
              </w:rPr>
              <w:t xml:space="preserve"> </w:t>
            </w:r>
            <w:r w:rsidRPr="001C653E">
              <w:rPr>
                <w:sz w:val="20"/>
                <w:szCs w:val="20"/>
              </w:rPr>
              <w:t>Please remember that everything you say is strictly confidential and will help us a lot in understanding the lives of men like you.</w:t>
            </w:r>
          </w:p>
          <w:p w:rsidR="006B5DE6" w:rsidRPr="001C653E" w:rsidRDefault="006B5DE6" w:rsidP="006B5DE6">
            <w:pPr>
              <w:pStyle w:val="Footer"/>
              <w:rPr>
                <w:rFonts w:ascii="SutonnyMJ" w:hAnsi="SutonnyMJ"/>
                <w:sz w:val="20"/>
                <w:szCs w:val="20"/>
                <w:cs/>
              </w:rPr>
            </w:pPr>
            <w:r w:rsidRPr="001C653E">
              <w:rPr>
                <w:rFonts w:ascii="SutonnyMJ" w:hAnsi="SutonnyMJ"/>
                <w:sz w:val="20"/>
                <w:szCs w:val="20"/>
              </w:rPr>
              <w:t xml:space="preserve">GLb Avwg Avcbv‡K Avcbvi †QvU‡ejv Ges hLb Avcwb wK‡kvix wQ‡jb </w:t>
            </w:r>
            <w:r w:rsidRPr="001C653E">
              <w:rPr>
                <w:rFonts w:ascii="SutonnyMJ" w:hAnsi="SutonnyMJ" w:hint="cs"/>
                <w:sz w:val="20"/>
                <w:szCs w:val="20"/>
                <w:cs/>
                <w:lang w:bidi="bn-BD"/>
              </w:rPr>
              <w:t>(</w:t>
            </w:r>
            <w:r w:rsidRPr="001C653E">
              <w:rPr>
                <w:rFonts w:ascii="SutonnyMJ" w:hAnsi="SutonnyMJ"/>
                <w:sz w:val="20"/>
                <w:szCs w:val="20"/>
              </w:rPr>
              <w:t xml:space="preserve">18 eQi eqm ch©šÍ </w:t>
            </w:r>
            <w:r w:rsidRPr="001C653E">
              <w:rPr>
                <w:rFonts w:ascii="SutonnyMJ" w:hAnsi="SutonnyMJ" w:hint="cs"/>
                <w:sz w:val="20"/>
                <w:szCs w:val="20"/>
                <w:cs/>
                <w:lang w:bidi="bn-BD"/>
              </w:rPr>
              <w:t>)</w:t>
            </w:r>
            <w:r w:rsidRPr="001C653E">
              <w:rPr>
                <w:rFonts w:ascii="SutonnyMJ" w:hAnsi="SutonnyMJ"/>
                <w:sz w:val="20"/>
                <w:szCs w:val="20"/>
              </w:rPr>
              <w:t xml:space="preserve"> †mB mg‡qi AwfÁZv m¤c‡K© wKQz cÖkœ Kie</w:t>
            </w:r>
            <w:r w:rsidRPr="001C653E">
              <w:rPr>
                <w:rFonts w:ascii="SutonnyMJ" w:hAnsi="SutonnyMJ"/>
              </w:rPr>
              <w:t xml:space="preserve">| </w:t>
            </w:r>
            <w:r w:rsidRPr="001C653E">
              <w:rPr>
                <w:rFonts w:ascii="SutonnyMJ" w:hAnsi="SutonnyMJ"/>
                <w:sz w:val="20"/>
                <w:szCs w:val="20"/>
              </w:rPr>
              <w:t>Avcbvi DËi¸‡jv G‡Kev‡i †Mvcb ivLv n‡e|</w:t>
            </w:r>
          </w:p>
          <w:p w:rsidR="006B5DE6" w:rsidRPr="001C653E" w:rsidRDefault="006B5DE6" w:rsidP="006B5DE6">
            <w:pPr>
              <w:rPr>
                <w:color w:val="FF0000"/>
                <w:sz w:val="20"/>
                <w:szCs w:val="20"/>
              </w:rPr>
            </w:pPr>
          </w:p>
          <w:p w:rsidR="006B5DE6" w:rsidRPr="001C653E" w:rsidRDefault="006B5DE6" w:rsidP="006B5DE6">
            <w:pPr>
              <w:pStyle w:val="Footer"/>
              <w:rPr>
                <w:rFonts w:cs="Vrinda"/>
                <w:sz w:val="20"/>
                <w:szCs w:val="25"/>
                <w:cs/>
                <w:lang w:bidi="bn-BD"/>
              </w:rPr>
            </w:pPr>
            <w:r w:rsidRPr="001C653E">
              <w:rPr>
                <w:sz w:val="20"/>
                <w:szCs w:val="20"/>
              </w:rPr>
              <w:t>I will read some statements to you, and would like to know how often each of the things described in the statements has happened to you – would you say never, sometimes, often or very often.</w:t>
            </w:r>
          </w:p>
          <w:p w:rsidR="006B5DE6" w:rsidRPr="001C653E" w:rsidRDefault="006B5DE6" w:rsidP="006B5DE6">
            <w:pPr>
              <w:pStyle w:val="Footer"/>
              <w:rPr>
                <w:rFonts w:cs="Vrinda"/>
                <w:bCs/>
                <w:sz w:val="20"/>
                <w:szCs w:val="25"/>
                <w:cs/>
                <w:lang w:val="en-US" w:bidi="bn-BD"/>
              </w:rPr>
            </w:pPr>
            <w:r w:rsidRPr="001C653E">
              <w:rPr>
                <w:rFonts w:ascii="SutonnyMJ" w:hAnsi="SutonnyMJ"/>
                <w:sz w:val="20"/>
                <w:szCs w:val="20"/>
              </w:rPr>
              <w:t xml:space="preserve">Avwg wKQy e³e¨ c‡o †kvbv‡ev| Avcwb Avgv‡K ej‡eb </w:t>
            </w:r>
            <w:r w:rsidRPr="001C653E">
              <w:rPr>
                <w:rFonts w:ascii="SutonnyMJ" w:hAnsi="SutonnyMJ" w:cs="SutonnyMJ"/>
                <w:sz w:val="20"/>
                <w:szCs w:val="20"/>
                <w:lang w:bidi="bn-BD"/>
              </w:rPr>
              <w:t>KZ Nb Nb</w:t>
            </w:r>
            <w:r w:rsidRPr="001C653E">
              <w:rPr>
                <w:rFonts w:ascii="SutonnyMJ" w:hAnsi="SutonnyMJ" w:cs="Vrinda"/>
                <w:sz w:val="20"/>
                <w:szCs w:val="20"/>
                <w:lang w:bidi="bn-BD"/>
              </w:rPr>
              <w:t xml:space="preserve"> </w:t>
            </w:r>
            <w:r w:rsidRPr="001C653E">
              <w:rPr>
                <w:rFonts w:ascii="SutonnyMJ" w:hAnsi="SutonnyMJ" w:cs="SutonnyMJ"/>
                <w:sz w:val="20"/>
                <w:szCs w:val="20"/>
                <w:lang w:bidi="bn-BD"/>
              </w:rPr>
              <w:t xml:space="preserve">n‡qwQ‡jv/N‡UwQ‡jv? </w:t>
            </w:r>
            <w:r w:rsidRPr="001C653E">
              <w:rPr>
                <w:rFonts w:ascii="SutonnyMJ" w:hAnsi="SutonnyMJ" w:cs="Vrinda"/>
                <w:sz w:val="20"/>
                <w:szCs w:val="20"/>
                <w:lang w:bidi="bn-BD"/>
              </w:rPr>
              <w:t>KLbB bv</w:t>
            </w:r>
            <w:r w:rsidRPr="001C653E">
              <w:rPr>
                <w:rFonts w:ascii="SutonnyMJ" w:hAnsi="SutonnyMJ" w:cs="SutonnyMJ"/>
                <w:sz w:val="20"/>
                <w:szCs w:val="20"/>
                <w:lang w:bidi="bn-BD"/>
              </w:rPr>
              <w:t>, gv‡S g‡a¨, Nb Nb bvwK cÖvqB?)</w:t>
            </w: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6B5DE6">
            <w:pPr>
              <w:pStyle w:val="Footer"/>
              <w:rPr>
                <w:bCs/>
                <w:sz w:val="20"/>
                <w:szCs w:val="25"/>
                <w:lang w:val="en-US"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pStyle w:val="Footer"/>
              <w:rPr>
                <w:rFonts w:cs="Vrinda"/>
                <w:sz w:val="20"/>
                <w:szCs w:val="25"/>
                <w:cs/>
                <w:lang w:bidi="bn-BD"/>
              </w:rPr>
            </w:pPr>
            <w:r w:rsidRPr="001C653E">
              <w:rPr>
                <w:sz w:val="20"/>
                <w:szCs w:val="20"/>
              </w:rPr>
              <w:t>Before I reached 18,</w:t>
            </w:r>
          </w:p>
          <w:p w:rsidR="006B5DE6" w:rsidRPr="001C653E" w:rsidRDefault="006B5DE6" w:rsidP="006B5DE6">
            <w:pPr>
              <w:pStyle w:val="Footer"/>
              <w:rPr>
                <w:rFonts w:cs="Vrinda"/>
                <w:sz w:val="20"/>
                <w:szCs w:val="25"/>
                <w:cs/>
                <w:lang w:bidi="bn-BD"/>
              </w:rPr>
            </w:pPr>
            <w:r w:rsidRPr="001C653E">
              <w:rPr>
                <w:rFonts w:ascii="SutonnyMJ" w:hAnsi="SutonnyMJ"/>
                <w:sz w:val="20"/>
                <w:szCs w:val="20"/>
              </w:rPr>
              <w:t xml:space="preserve">18 eQi eqm </w:t>
            </w:r>
            <w:r w:rsidRPr="001C653E">
              <w:rPr>
                <w:rFonts w:ascii="SutonnyMJ" w:hAnsi="SutonnyMJ" w:cs="Vrinda"/>
                <w:sz w:val="20"/>
                <w:szCs w:val="20"/>
                <w:lang w:bidi="bn-BD"/>
              </w:rPr>
              <w:t>nevi c~‡e©</w:t>
            </w:r>
          </w:p>
        </w:tc>
        <w:tc>
          <w:tcPr>
            <w:tcW w:w="915" w:type="dxa"/>
            <w:gridSpan w:val="6"/>
            <w:tcBorders>
              <w:top w:val="single" w:sz="6" w:space="0" w:color="auto"/>
              <w:left w:val="single" w:sz="6" w:space="0" w:color="auto"/>
              <w:bottom w:val="single" w:sz="6" w:space="0" w:color="auto"/>
              <w:right w:val="single" w:sz="4" w:space="0" w:color="auto"/>
            </w:tcBorders>
          </w:tcPr>
          <w:p w:rsidR="006B5DE6" w:rsidRPr="001C653E" w:rsidRDefault="006B5DE6" w:rsidP="006B5DE6">
            <w:pPr>
              <w:rPr>
                <w:sz w:val="20"/>
                <w:szCs w:val="20"/>
                <w:lang w:val="en-US" w:bidi="bn-IN"/>
              </w:rPr>
            </w:pPr>
            <w:r w:rsidRPr="001C653E">
              <w:rPr>
                <w:sz w:val="20"/>
                <w:szCs w:val="20"/>
              </w:rPr>
              <w:t>Never</w:t>
            </w:r>
          </w:p>
          <w:p w:rsidR="006B5DE6" w:rsidRPr="001C653E" w:rsidRDefault="006B5DE6" w:rsidP="006B5DE6">
            <w:pPr>
              <w:tabs>
                <w:tab w:val="right" w:leader="dot" w:pos="4428"/>
                <w:tab w:val="right" w:leader="dot" w:pos="4706"/>
              </w:tabs>
              <w:rPr>
                <w:sz w:val="20"/>
                <w:szCs w:val="20"/>
              </w:rPr>
            </w:pPr>
            <w:r w:rsidRPr="001C653E">
              <w:rPr>
                <w:rFonts w:ascii="SutonnyMJ" w:hAnsi="SutonnyMJ" w:cs="SutonnyMJ"/>
                <w:sz w:val="20"/>
                <w:szCs w:val="20"/>
                <w:cs/>
                <w:lang w:bidi="bn-BD"/>
              </w:rPr>
              <w:t>(</w:t>
            </w:r>
            <w:r w:rsidRPr="001C653E">
              <w:rPr>
                <w:rFonts w:ascii="SutonnyMJ" w:hAnsi="SutonnyMJ" w:cs="Vrinda"/>
                <w:sz w:val="20"/>
                <w:szCs w:val="20"/>
                <w:lang w:bidi="bn-BD"/>
              </w:rPr>
              <w:t>KLbB bv</w:t>
            </w:r>
            <w:r w:rsidRPr="001C653E">
              <w:rPr>
                <w:rFonts w:ascii="SutonnyMJ" w:hAnsi="SutonnyMJ" w:cs="SutonnyMJ"/>
                <w:sz w:val="20"/>
                <w:szCs w:val="20"/>
                <w:cs/>
                <w:lang w:bidi="bn-BD"/>
              </w:rPr>
              <w:t>)</w:t>
            </w:r>
          </w:p>
        </w:tc>
        <w:tc>
          <w:tcPr>
            <w:tcW w:w="1065" w:type="dxa"/>
            <w:gridSpan w:val="4"/>
            <w:tcBorders>
              <w:top w:val="single" w:sz="6" w:space="0" w:color="auto"/>
              <w:left w:val="single" w:sz="4" w:space="0" w:color="auto"/>
              <w:bottom w:val="single" w:sz="6" w:space="0" w:color="auto"/>
              <w:right w:val="single" w:sz="4" w:space="0" w:color="auto"/>
            </w:tcBorders>
          </w:tcPr>
          <w:p w:rsidR="006B5DE6" w:rsidRPr="001C653E" w:rsidRDefault="006B5DE6" w:rsidP="006B5DE6">
            <w:pPr>
              <w:tabs>
                <w:tab w:val="right" w:leader="dot" w:pos="4428"/>
                <w:tab w:val="right" w:leader="dot" w:pos="4706"/>
              </w:tabs>
              <w:rPr>
                <w:sz w:val="20"/>
                <w:szCs w:val="20"/>
              </w:rPr>
            </w:pPr>
            <w:r w:rsidRPr="001C653E">
              <w:rPr>
                <w:sz w:val="20"/>
                <w:szCs w:val="20"/>
              </w:rPr>
              <w:t xml:space="preserve">Someties </w:t>
            </w:r>
            <w:r w:rsidRPr="001C653E">
              <w:rPr>
                <w:rFonts w:ascii="SutonnyMJ" w:hAnsi="SutonnyMJ" w:cs="SutonnyMJ"/>
                <w:sz w:val="20"/>
                <w:szCs w:val="20"/>
                <w:cs/>
                <w:lang w:bidi="bn-BD"/>
              </w:rPr>
              <w:t>(</w:t>
            </w:r>
            <w:r w:rsidRPr="001C653E">
              <w:rPr>
                <w:rFonts w:ascii="SutonnyMJ" w:hAnsi="SutonnyMJ" w:cs="SutonnyMJ"/>
                <w:sz w:val="20"/>
                <w:szCs w:val="20"/>
                <w:lang w:bidi="bn-BD"/>
              </w:rPr>
              <w:t>gv‡S g‡a¨</w:t>
            </w:r>
            <w:r w:rsidRPr="001C653E">
              <w:rPr>
                <w:rFonts w:ascii="SutonnyMJ" w:hAnsi="SutonnyMJ" w:cs="SutonnyMJ"/>
                <w:sz w:val="20"/>
                <w:szCs w:val="20"/>
                <w:cs/>
                <w:lang w:bidi="bn-BD"/>
              </w:rPr>
              <w:t>)</w:t>
            </w:r>
          </w:p>
        </w:tc>
        <w:tc>
          <w:tcPr>
            <w:tcW w:w="1728" w:type="dxa"/>
            <w:gridSpan w:val="5"/>
            <w:tcBorders>
              <w:top w:val="single" w:sz="6" w:space="0" w:color="auto"/>
              <w:left w:val="single" w:sz="4" w:space="0" w:color="auto"/>
              <w:bottom w:val="single" w:sz="6" w:space="0" w:color="auto"/>
              <w:right w:val="single" w:sz="4" w:space="0" w:color="auto"/>
            </w:tcBorders>
          </w:tcPr>
          <w:p w:rsidR="006B5DE6" w:rsidRPr="001C653E" w:rsidRDefault="006B5DE6" w:rsidP="006B5DE6">
            <w:pPr>
              <w:tabs>
                <w:tab w:val="right" w:leader="dot" w:pos="4428"/>
                <w:tab w:val="right" w:leader="dot" w:pos="4706"/>
              </w:tabs>
              <w:jc w:val="center"/>
              <w:rPr>
                <w:sz w:val="20"/>
                <w:szCs w:val="20"/>
              </w:rPr>
            </w:pPr>
            <w:r w:rsidRPr="001C653E">
              <w:rPr>
                <w:sz w:val="20"/>
                <w:szCs w:val="20"/>
              </w:rPr>
              <w:t>Often</w:t>
            </w:r>
          </w:p>
          <w:p w:rsidR="006B5DE6" w:rsidRPr="001C653E" w:rsidRDefault="006B5DE6" w:rsidP="006B5DE6">
            <w:pPr>
              <w:tabs>
                <w:tab w:val="right" w:leader="dot" w:pos="4428"/>
                <w:tab w:val="right" w:leader="dot" w:pos="4706"/>
              </w:tabs>
              <w:jc w:val="center"/>
              <w:rPr>
                <w:sz w:val="20"/>
                <w:szCs w:val="20"/>
              </w:rPr>
            </w:pPr>
            <w:r w:rsidRPr="001C653E">
              <w:rPr>
                <w:sz w:val="20"/>
                <w:szCs w:val="20"/>
                <w:cs/>
                <w:lang w:bidi="bn-IN"/>
              </w:rPr>
              <w:t xml:space="preserve"> </w:t>
            </w:r>
            <w:r w:rsidRPr="001C653E">
              <w:rPr>
                <w:rFonts w:ascii="SutonnyMJ" w:hAnsi="SutonnyMJ" w:cs="SutonnyMJ"/>
                <w:sz w:val="20"/>
                <w:szCs w:val="20"/>
                <w:cs/>
                <w:lang w:bidi="bn-BD"/>
              </w:rPr>
              <w:t>(</w:t>
            </w:r>
            <w:r w:rsidRPr="001C653E">
              <w:rPr>
                <w:rFonts w:ascii="SutonnyMJ" w:hAnsi="SutonnyMJ" w:cs="SutonnyMJ"/>
                <w:sz w:val="20"/>
                <w:szCs w:val="20"/>
                <w:lang w:bidi="bn-BD"/>
              </w:rPr>
              <w:t>Nb Nb</w:t>
            </w:r>
            <w:r w:rsidRPr="001C653E">
              <w:rPr>
                <w:rFonts w:ascii="SutonnyMJ" w:hAnsi="SutonnyMJ" w:cs="SutonnyMJ"/>
                <w:sz w:val="20"/>
                <w:szCs w:val="20"/>
                <w:cs/>
                <w:lang w:bidi="bn-BD"/>
              </w:rPr>
              <w:t>)</w:t>
            </w: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rPr>
                <w:bCs/>
                <w:sz w:val="20"/>
                <w:szCs w:val="20"/>
              </w:rPr>
            </w:pPr>
            <w:r w:rsidRPr="001C653E">
              <w:rPr>
                <w:sz w:val="20"/>
                <w:szCs w:val="20"/>
              </w:rPr>
              <w:t>Very Often</w:t>
            </w:r>
            <w:r w:rsidRPr="001C653E">
              <w:rPr>
                <w:sz w:val="20"/>
                <w:szCs w:val="20"/>
                <w:cs/>
                <w:lang w:bidi="bn-IN"/>
              </w:rPr>
              <w:t xml:space="preserve"> </w:t>
            </w:r>
            <w:r w:rsidRPr="001C653E">
              <w:rPr>
                <w:rFonts w:ascii="SutonnyMJ" w:hAnsi="SutonnyMJ" w:cs="SutonnyMJ"/>
                <w:sz w:val="20"/>
                <w:szCs w:val="20"/>
                <w:cs/>
                <w:lang w:bidi="bn-BD"/>
              </w:rPr>
              <w:t>(</w:t>
            </w:r>
            <w:r w:rsidRPr="001C653E">
              <w:rPr>
                <w:rFonts w:ascii="SutonnyMJ" w:hAnsi="SutonnyMJ" w:cs="SutonnyMJ"/>
                <w:sz w:val="20"/>
                <w:szCs w:val="20"/>
                <w:lang w:bidi="bn-BD"/>
              </w:rPr>
              <w:t>cÖvqB</w:t>
            </w:r>
            <w:r w:rsidRPr="001C653E">
              <w:rPr>
                <w:rFonts w:ascii="SutonnyMJ" w:hAnsi="SutonnyMJ" w:cs="SutonnyMJ" w:hint="cs"/>
                <w:sz w:val="20"/>
                <w:szCs w:val="20"/>
                <w:cs/>
                <w:lang w:bidi="bn-BD"/>
              </w:rPr>
              <w:t>)</w:t>
            </w: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6B5DE6">
            <w:pPr>
              <w:pStyle w:val="Footer"/>
              <w:rPr>
                <w:bCs/>
                <w:sz w:val="20"/>
                <w:szCs w:val="25"/>
                <w:lang w:val="en-US" w:bidi="bn-BD"/>
              </w:rPr>
            </w:pPr>
            <w:r w:rsidRPr="001C653E">
              <w:rPr>
                <w:bCs/>
                <w:sz w:val="20"/>
                <w:szCs w:val="25"/>
                <w:lang w:val="en-US" w:bidi="bn-BD"/>
              </w:rPr>
              <w:t>a</w:t>
            </w: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rPr>
                <w:rFonts w:cs="Vrinda"/>
                <w:sz w:val="20"/>
                <w:szCs w:val="25"/>
                <w:cs/>
                <w:lang w:bidi="bn-BD"/>
              </w:rPr>
            </w:pPr>
            <w:r w:rsidRPr="001C653E">
              <w:rPr>
                <w:sz w:val="20"/>
                <w:szCs w:val="20"/>
              </w:rPr>
              <w:t>I did not have enough to eat.</w:t>
            </w:r>
          </w:p>
          <w:p w:rsidR="006B5DE6" w:rsidRPr="001C653E" w:rsidRDefault="006B5DE6" w:rsidP="006B5DE6">
            <w:pPr>
              <w:rPr>
                <w:rFonts w:cs="Vrinda"/>
                <w:sz w:val="20"/>
                <w:szCs w:val="25"/>
                <w:cs/>
                <w:lang w:bidi="bn-BD"/>
              </w:rPr>
            </w:pPr>
            <w:r w:rsidRPr="001C653E">
              <w:rPr>
                <w:rFonts w:ascii="SutonnyMJ" w:hAnsi="SutonnyMJ"/>
                <w:sz w:val="20"/>
                <w:szCs w:val="20"/>
              </w:rPr>
              <w:t>ch©vß cwigv‡b Lvevi cvbwb|</w:t>
            </w:r>
          </w:p>
        </w:tc>
        <w:tc>
          <w:tcPr>
            <w:tcW w:w="915" w:type="dxa"/>
            <w:gridSpan w:val="6"/>
            <w:tcBorders>
              <w:top w:val="single" w:sz="6" w:space="0" w:color="auto"/>
              <w:left w:val="single" w:sz="6"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1</w:t>
            </w:r>
          </w:p>
        </w:tc>
        <w:tc>
          <w:tcPr>
            <w:tcW w:w="1065" w:type="dxa"/>
            <w:gridSpan w:val="4"/>
            <w:tcBorders>
              <w:top w:val="single" w:sz="6" w:space="0" w:color="auto"/>
              <w:left w:val="single" w:sz="4"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2</w:t>
            </w:r>
          </w:p>
        </w:tc>
        <w:tc>
          <w:tcPr>
            <w:tcW w:w="1728" w:type="dxa"/>
            <w:gridSpan w:val="5"/>
            <w:tcBorders>
              <w:top w:val="single" w:sz="6" w:space="0" w:color="auto"/>
              <w:left w:val="single" w:sz="4"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3</w:t>
            </w: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jc w:val="center"/>
              <w:rPr>
                <w:sz w:val="20"/>
                <w:szCs w:val="20"/>
              </w:rPr>
            </w:pPr>
            <w:r w:rsidRPr="001C653E">
              <w:rPr>
                <w:sz w:val="20"/>
                <w:szCs w:val="20"/>
              </w:rPr>
              <w:t>4</w:t>
            </w: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6B5DE6">
            <w:pPr>
              <w:pStyle w:val="Footer"/>
              <w:rPr>
                <w:bCs/>
                <w:sz w:val="20"/>
                <w:szCs w:val="20"/>
                <w:cs/>
                <w:lang w:bidi="bn-BD"/>
              </w:rPr>
            </w:pPr>
            <w:r w:rsidRPr="001C653E">
              <w:rPr>
                <w:bCs/>
                <w:sz w:val="20"/>
                <w:szCs w:val="20"/>
                <w:lang w:bidi="bn-BD"/>
              </w:rPr>
              <w:t>b</w:t>
            </w: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rPr>
                <w:rFonts w:cs="Vrinda"/>
                <w:sz w:val="20"/>
                <w:szCs w:val="25"/>
                <w:cs/>
                <w:lang w:bidi="bn-BD"/>
              </w:rPr>
            </w:pPr>
            <w:r w:rsidRPr="001C653E">
              <w:rPr>
                <w:sz w:val="20"/>
                <w:szCs w:val="20"/>
              </w:rPr>
              <w:t>I lived in different households at different times.</w:t>
            </w:r>
          </w:p>
          <w:p w:rsidR="006B5DE6" w:rsidRPr="001C653E" w:rsidRDefault="006B5DE6" w:rsidP="006B5DE6">
            <w:pPr>
              <w:rPr>
                <w:rFonts w:cs="Vrinda"/>
                <w:sz w:val="20"/>
                <w:szCs w:val="25"/>
                <w:cs/>
                <w:lang w:bidi="bn-BD"/>
              </w:rPr>
            </w:pPr>
            <w:r w:rsidRPr="001C653E">
              <w:rPr>
                <w:rFonts w:ascii="SutonnyMJ" w:hAnsi="SutonnyMJ"/>
                <w:sz w:val="20"/>
                <w:szCs w:val="20"/>
              </w:rPr>
              <w:t>wewfbœ mgq wewfbœ RvqMvq emevm K‡i‡Qb|</w:t>
            </w:r>
          </w:p>
        </w:tc>
        <w:tc>
          <w:tcPr>
            <w:tcW w:w="915" w:type="dxa"/>
            <w:gridSpan w:val="6"/>
            <w:tcBorders>
              <w:top w:val="single" w:sz="6" w:space="0" w:color="auto"/>
              <w:left w:val="single" w:sz="6"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1</w:t>
            </w:r>
          </w:p>
        </w:tc>
        <w:tc>
          <w:tcPr>
            <w:tcW w:w="1065" w:type="dxa"/>
            <w:gridSpan w:val="4"/>
            <w:tcBorders>
              <w:top w:val="single" w:sz="6" w:space="0" w:color="auto"/>
              <w:left w:val="single" w:sz="4"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2</w:t>
            </w:r>
          </w:p>
        </w:tc>
        <w:tc>
          <w:tcPr>
            <w:tcW w:w="1728" w:type="dxa"/>
            <w:gridSpan w:val="5"/>
            <w:tcBorders>
              <w:top w:val="single" w:sz="6" w:space="0" w:color="auto"/>
              <w:left w:val="single" w:sz="4"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3</w:t>
            </w: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jc w:val="center"/>
              <w:rPr>
                <w:sz w:val="20"/>
                <w:szCs w:val="20"/>
              </w:rPr>
            </w:pPr>
            <w:r w:rsidRPr="001C653E">
              <w:rPr>
                <w:sz w:val="20"/>
                <w:szCs w:val="20"/>
              </w:rPr>
              <w:t>4</w:t>
            </w: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6B5DE6">
            <w:pPr>
              <w:pStyle w:val="Footer"/>
              <w:rPr>
                <w:bCs/>
                <w:sz w:val="20"/>
                <w:szCs w:val="20"/>
                <w:cs/>
                <w:lang w:bidi="bn-BD"/>
              </w:rPr>
            </w:pPr>
            <w:r w:rsidRPr="001C653E">
              <w:rPr>
                <w:bCs/>
                <w:sz w:val="20"/>
                <w:szCs w:val="20"/>
                <w:lang w:bidi="bn-BD"/>
              </w:rPr>
              <w:t>c</w:t>
            </w: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rPr>
                <w:rFonts w:cs="Vrinda"/>
                <w:sz w:val="20"/>
                <w:szCs w:val="25"/>
                <w:cs/>
                <w:lang w:bidi="bn-BD"/>
              </w:rPr>
            </w:pPr>
            <w:r w:rsidRPr="001C653E">
              <w:rPr>
                <w:sz w:val="20"/>
                <w:szCs w:val="20"/>
              </w:rPr>
              <w:t>I saw or heard my mother being beaten by her husband or boyfriend.</w:t>
            </w:r>
          </w:p>
          <w:p w:rsidR="006B5DE6" w:rsidRPr="001C653E" w:rsidRDefault="006B5DE6" w:rsidP="006B5DE6">
            <w:pPr>
              <w:rPr>
                <w:rFonts w:cs="Vrinda"/>
                <w:sz w:val="20"/>
                <w:szCs w:val="25"/>
                <w:cs/>
                <w:lang w:bidi="bn-BD"/>
              </w:rPr>
            </w:pPr>
            <w:r w:rsidRPr="001C653E">
              <w:rPr>
                <w:rFonts w:ascii="SutonnyMJ" w:hAnsi="SutonnyMJ"/>
                <w:sz w:val="20"/>
                <w:szCs w:val="20"/>
              </w:rPr>
              <w:t>Evev/mr evev Avcbvi gv‡K gviai Ki‡Z †`‡L‡Qb/ï‡b‡Qb|</w:t>
            </w:r>
          </w:p>
        </w:tc>
        <w:tc>
          <w:tcPr>
            <w:tcW w:w="915" w:type="dxa"/>
            <w:gridSpan w:val="6"/>
            <w:tcBorders>
              <w:top w:val="single" w:sz="6" w:space="0" w:color="auto"/>
              <w:left w:val="single" w:sz="6"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1</w:t>
            </w:r>
          </w:p>
        </w:tc>
        <w:tc>
          <w:tcPr>
            <w:tcW w:w="1065" w:type="dxa"/>
            <w:gridSpan w:val="4"/>
            <w:tcBorders>
              <w:top w:val="single" w:sz="6" w:space="0" w:color="auto"/>
              <w:left w:val="single" w:sz="4"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2</w:t>
            </w:r>
          </w:p>
        </w:tc>
        <w:tc>
          <w:tcPr>
            <w:tcW w:w="1728" w:type="dxa"/>
            <w:gridSpan w:val="5"/>
            <w:tcBorders>
              <w:top w:val="single" w:sz="6" w:space="0" w:color="auto"/>
              <w:left w:val="single" w:sz="4"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3</w:t>
            </w: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jc w:val="center"/>
              <w:rPr>
                <w:sz w:val="20"/>
                <w:szCs w:val="20"/>
              </w:rPr>
            </w:pPr>
            <w:r w:rsidRPr="001C653E">
              <w:rPr>
                <w:sz w:val="20"/>
                <w:szCs w:val="20"/>
              </w:rPr>
              <w:t>4</w:t>
            </w: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6B5DE6">
            <w:pPr>
              <w:pStyle w:val="Footer"/>
              <w:rPr>
                <w:bCs/>
                <w:sz w:val="20"/>
                <w:szCs w:val="20"/>
                <w:cs/>
                <w:lang w:bidi="bn-BD"/>
              </w:rPr>
            </w:pPr>
            <w:r w:rsidRPr="001C653E">
              <w:rPr>
                <w:bCs/>
                <w:sz w:val="20"/>
                <w:szCs w:val="20"/>
                <w:lang w:bidi="bn-BD"/>
              </w:rPr>
              <w:t>d</w:t>
            </w: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rPr>
                <w:rFonts w:cs="Vrinda"/>
                <w:sz w:val="20"/>
                <w:szCs w:val="25"/>
                <w:cs/>
                <w:lang w:bidi="bn-BD"/>
              </w:rPr>
            </w:pPr>
            <w:r w:rsidRPr="001C653E">
              <w:rPr>
                <w:sz w:val="20"/>
                <w:szCs w:val="20"/>
              </w:rPr>
              <w:t>I was told I was lazy or stupid or weak by someone in my family.</w:t>
            </w:r>
          </w:p>
          <w:p w:rsidR="006B5DE6" w:rsidRPr="001C653E" w:rsidRDefault="006B5DE6" w:rsidP="006B5DE6">
            <w:pPr>
              <w:rPr>
                <w:rFonts w:cs="Vrinda"/>
                <w:sz w:val="20"/>
                <w:szCs w:val="25"/>
                <w:cs/>
                <w:lang w:bidi="bn-BD"/>
              </w:rPr>
            </w:pPr>
            <w:r w:rsidRPr="001C653E">
              <w:rPr>
                <w:rFonts w:ascii="SutonnyMJ" w:hAnsi="SutonnyMJ"/>
                <w:sz w:val="20"/>
                <w:szCs w:val="20"/>
              </w:rPr>
              <w:t>cwiev‡ii †KD Avcbv‡K Ajm/ wb‡e©va/ `ye©j e‡jwQj|</w:t>
            </w:r>
          </w:p>
        </w:tc>
        <w:tc>
          <w:tcPr>
            <w:tcW w:w="915" w:type="dxa"/>
            <w:gridSpan w:val="6"/>
            <w:tcBorders>
              <w:top w:val="single" w:sz="6" w:space="0" w:color="auto"/>
              <w:left w:val="single" w:sz="6"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1</w:t>
            </w:r>
          </w:p>
        </w:tc>
        <w:tc>
          <w:tcPr>
            <w:tcW w:w="1065" w:type="dxa"/>
            <w:gridSpan w:val="4"/>
            <w:tcBorders>
              <w:top w:val="single" w:sz="6" w:space="0" w:color="auto"/>
              <w:left w:val="single" w:sz="4"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2</w:t>
            </w:r>
          </w:p>
        </w:tc>
        <w:tc>
          <w:tcPr>
            <w:tcW w:w="1728" w:type="dxa"/>
            <w:gridSpan w:val="5"/>
            <w:tcBorders>
              <w:top w:val="single" w:sz="6" w:space="0" w:color="auto"/>
              <w:left w:val="single" w:sz="4"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3</w:t>
            </w: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jc w:val="center"/>
              <w:rPr>
                <w:sz w:val="20"/>
                <w:szCs w:val="20"/>
              </w:rPr>
            </w:pPr>
            <w:r w:rsidRPr="001C653E">
              <w:rPr>
                <w:sz w:val="20"/>
                <w:szCs w:val="20"/>
              </w:rPr>
              <w:t>4</w:t>
            </w: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6B5DE6">
            <w:pPr>
              <w:pStyle w:val="Footer"/>
              <w:rPr>
                <w:bCs/>
                <w:sz w:val="20"/>
                <w:szCs w:val="20"/>
                <w:cs/>
                <w:lang w:bidi="bn-BD"/>
              </w:rPr>
            </w:pPr>
            <w:r w:rsidRPr="001C653E">
              <w:rPr>
                <w:bCs/>
                <w:sz w:val="20"/>
                <w:szCs w:val="20"/>
                <w:lang w:bidi="bn-BD"/>
              </w:rPr>
              <w:t>e</w:t>
            </w: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rPr>
                <w:rFonts w:cs="Vrinda"/>
                <w:sz w:val="20"/>
                <w:szCs w:val="25"/>
                <w:cs/>
                <w:lang w:bidi="bn-BD"/>
              </w:rPr>
            </w:pPr>
            <w:r w:rsidRPr="001C653E">
              <w:rPr>
                <w:sz w:val="20"/>
                <w:szCs w:val="20"/>
              </w:rPr>
              <w:t>someone touched my buttocks or genitals or made me touch them when I did not want to.</w:t>
            </w:r>
          </w:p>
          <w:p w:rsidR="006B5DE6" w:rsidRPr="001C653E" w:rsidRDefault="006B5DE6" w:rsidP="006B5DE6">
            <w:pPr>
              <w:rPr>
                <w:rFonts w:ascii="SutonnyMJ" w:hAnsi="SutonnyMJ"/>
                <w:sz w:val="20"/>
                <w:szCs w:val="20"/>
              </w:rPr>
            </w:pPr>
            <w:r w:rsidRPr="001C653E">
              <w:rPr>
                <w:rFonts w:ascii="SutonnyMJ" w:hAnsi="SutonnyMJ"/>
                <w:sz w:val="20"/>
                <w:szCs w:val="20"/>
              </w:rPr>
              <w:t xml:space="preserve">Ab¨ †KD Avcbvi B”Qvi weiæ‡× †Mvcb ¯’v‡b ¯ck© K‡iwQ‡jv ev Zvi †Mvcb ¯’v‡b ¯ck© </w:t>
            </w:r>
          </w:p>
          <w:p w:rsidR="006B5DE6" w:rsidRPr="001C653E" w:rsidRDefault="006B5DE6" w:rsidP="006B5DE6">
            <w:pPr>
              <w:rPr>
                <w:rFonts w:cs="Vrinda"/>
                <w:sz w:val="20"/>
                <w:szCs w:val="25"/>
                <w:cs/>
                <w:lang w:bidi="bn-BD"/>
              </w:rPr>
            </w:pPr>
            <w:r w:rsidRPr="001C653E">
              <w:rPr>
                <w:rFonts w:ascii="SutonnyMJ" w:hAnsi="SutonnyMJ"/>
                <w:sz w:val="20"/>
                <w:szCs w:val="20"/>
              </w:rPr>
              <w:t>Kwi‡qwQj|</w:t>
            </w:r>
          </w:p>
        </w:tc>
        <w:tc>
          <w:tcPr>
            <w:tcW w:w="915" w:type="dxa"/>
            <w:gridSpan w:val="6"/>
            <w:tcBorders>
              <w:top w:val="single" w:sz="6" w:space="0" w:color="auto"/>
              <w:left w:val="single" w:sz="6"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1</w:t>
            </w:r>
          </w:p>
        </w:tc>
        <w:tc>
          <w:tcPr>
            <w:tcW w:w="1065" w:type="dxa"/>
            <w:gridSpan w:val="4"/>
            <w:tcBorders>
              <w:top w:val="single" w:sz="6" w:space="0" w:color="auto"/>
              <w:left w:val="single" w:sz="4"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2</w:t>
            </w:r>
          </w:p>
        </w:tc>
        <w:tc>
          <w:tcPr>
            <w:tcW w:w="1728" w:type="dxa"/>
            <w:gridSpan w:val="5"/>
            <w:tcBorders>
              <w:top w:val="single" w:sz="6" w:space="0" w:color="auto"/>
              <w:left w:val="single" w:sz="4"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3</w:t>
            </w: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jc w:val="center"/>
              <w:rPr>
                <w:sz w:val="20"/>
                <w:szCs w:val="20"/>
              </w:rPr>
            </w:pPr>
            <w:r w:rsidRPr="001C653E">
              <w:rPr>
                <w:sz w:val="20"/>
                <w:szCs w:val="20"/>
              </w:rPr>
              <w:t>4</w:t>
            </w: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6B5DE6">
            <w:pPr>
              <w:pStyle w:val="Footer"/>
              <w:rPr>
                <w:bCs/>
                <w:sz w:val="20"/>
                <w:szCs w:val="20"/>
                <w:cs/>
                <w:lang w:bidi="bn-BD"/>
              </w:rPr>
            </w:pPr>
            <w:r w:rsidRPr="001C653E">
              <w:rPr>
                <w:bCs/>
                <w:sz w:val="20"/>
                <w:szCs w:val="20"/>
                <w:lang w:bidi="bn-BD"/>
              </w:rPr>
              <w:t>f</w:t>
            </w: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rPr>
                <w:rFonts w:cs="Vrinda"/>
                <w:sz w:val="20"/>
                <w:szCs w:val="25"/>
                <w:cs/>
                <w:lang w:bidi="bn-BD"/>
              </w:rPr>
            </w:pPr>
            <w:r w:rsidRPr="001C653E">
              <w:rPr>
                <w:sz w:val="20"/>
                <w:szCs w:val="20"/>
              </w:rPr>
              <w:t xml:space="preserve"> I was insulted or humiliated by someone in my family in front of other people.</w:t>
            </w:r>
          </w:p>
          <w:p w:rsidR="006B5DE6" w:rsidRPr="001C653E" w:rsidRDefault="006B5DE6" w:rsidP="006B5DE6">
            <w:pPr>
              <w:rPr>
                <w:rFonts w:cs="Vrinda"/>
                <w:sz w:val="20"/>
                <w:szCs w:val="25"/>
                <w:cs/>
                <w:lang w:bidi="bn-BD"/>
              </w:rPr>
            </w:pPr>
            <w:r w:rsidRPr="001C653E">
              <w:rPr>
                <w:rFonts w:ascii="SutonnyMJ" w:hAnsi="SutonnyMJ"/>
                <w:sz w:val="20"/>
                <w:szCs w:val="20"/>
              </w:rPr>
              <w:t>cwiev‡ii †KD Avcbv‡K</w:t>
            </w:r>
            <w:r w:rsidRPr="001C653E">
              <w:rPr>
                <w:rFonts w:ascii="SutonnyMJ" w:hAnsi="SutonnyMJ" w:cs="Vrinda" w:hint="cs"/>
                <w:sz w:val="20"/>
                <w:szCs w:val="25"/>
                <w:cs/>
                <w:lang w:bidi="bn-BD"/>
              </w:rPr>
              <w:t xml:space="preserve"> </w:t>
            </w:r>
            <w:r w:rsidRPr="001C653E">
              <w:rPr>
                <w:rFonts w:ascii="SutonnyMJ" w:hAnsi="SutonnyMJ"/>
                <w:sz w:val="20"/>
                <w:szCs w:val="20"/>
              </w:rPr>
              <w:t>Ab¨ †jv‡Ki mvg‡b †QvU ev Acgvb K‡iwQj|</w:t>
            </w:r>
          </w:p>
        </w:tc>
        <w:tc>
          <w:tcPr>
            <w:tcW w:w="915" w:type="dxa"/>
            <w:gridSpan w:val="6"/>
            <w:tcBorders>
              <w:top w:val="single" w:sz="6" w:space="0" w:color="auto"/>
              <w:left w:val="single" w:sz="6"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1</w:t>
            </w:r>
          </w:p>
        </w:tc>
        <w:tc>
          <w:tcPr>
            <w:tcW w:w="1065" w:type="dxa"/>
            <w:gridSpan w:val="4"/>
            <w:tcBorders>
              <w:top w:val="single" w:sz="6" w:space="0" w:color="auto"/>
              <w:left w:val="single" w:sz="4"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2</w:t>
            </w:r>
          </w:p>
        </w:tc>
        <w:tc>
          <w:tcPr>
            <w:tcW w:w="1728" w:type="dxa"/>
            <w:gridSpan w:val="5"/>
            <w:tcBorders>
              <w:top w:val="single" w:sz="6" w:space="0" w:color="auto"/>
              <w:left w:val="single" w:sz="4"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3</w:t>
            </w: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jc w:val="center"/>
              <w:rPr>
                <w:sz w:val="20"/>
                <w:szCs w:val="20"/>
              </w:rPr>
            </w:pPr>
            <w:r w:rsidRPr="001C653E">
              <w:rPr>
                <w:sz w:val="20"/>
                <w:szCs w:val="20"/>
              </w:rPr>
              <w:t>4</w:t>
            </w: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6B5DE6">
            <w:pPr>
              <w:pStyle w:val="Footer"/>
              <w:rPr>
                <w:bCs/>
                <w:sz w:val="20"/>
                <w:szCs w:val="20"/>
                <w:cs/>
                <w:lang w:bidi="bn-BD"/>
              </w:rPr>
            </w:pPr>
            <w:r w:rsidRPr="001C653E">
              <w:rPr>
                <w:bCs/>
                <w:sz w:val="20"/>
                <w:szCs w:val="20"/>
                <w:lang w:bidi="bn-BD"/>
              </w:rPr>
              <w:t>g</w:t>
            </w: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rPr>
                <w:rFonts w:cs="Vrinda"/>
                <w:sz w:val="20"/>
                <w:szCs w:val="25"/>
                <w:cs/>
                <w:lang w:bidi="bn-BD"/>
              </w:rPr>
            </w:pPr>
            <w:r w:rsidRPr="001C653E">
              <w:rPr>
                <w:sz w:val="20"/>
                <w:szCs w:val="20"/>
              </w:rPr>
              <w:t>I was beaten at home with a belt or stick or whip or something else that was hard.</w:t>
            </w:r>
          </w:p>
          <w:p w:rsidR="006B5DE6" w:rsidRPr="001C653E" w:rsidRDefault="006B5DE6" w:rsidP="006B5DE6">
            <w:pPr>
              <w:rPr>
                <w:rFonts w:cs="Vrinda"/>
                <w:sz w:val="20"/>
                <w:szCs w:val="25"/>
                <w:cs/>
                <w:lang w:bidi="bn-BD"/>
              </w:rPr>
            </w:pPr>
            <w:r w:rsidRPr="001C653E">
              <w:rPr>
                <w:rFonts w:ascii="SutonnyMJ" w:hAnsi="SutonnyMJ"/>
                <w:sz w:val="20"/>
                <w:szCs w:val="20"/>
              </w:rPr>
              <w:t>evwo‡Z †KD †eë ev jvwV w`‡q wcwU‡qwQj |</w:t>
            </w:r>
          </w:p>
        </w:tc>
        <w:tc>
          <w:tcPr>
            <w:tcW w:w="915" w:type="dxa"/>
            <w:gridSpan w:val="6"/>
            <w:tcBorders>
              <w:top w:val="single" w:sz="6" w:space="0" w:color="auto"/>
              <w:left w:val="single" w:sz="6"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1</w:t>
            </w:r>
          </w:p>
        </w:tc>
        <w:tc>
          <w:tcPr>
            <w:tcW w:w="1065" w:type="dxa"/>
            <w:gridSpan w:val="4"/>
            <w:tcBorders>
              <w:top w:val="single" w:sz="6" w:space="0" w:color="auto"/>
              <w:left w:val="single" w:sz="4"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2</w:t>
            </w:r>
          </w:p>
        </w:tc>
        <w:tc>
          <w:tcPr>
            <w:tcW w:w="1728" w:type="dxa"/>
            <w:gridSpan w:val="5"/>
            <w:tcBorders>
              <w:top w:val="single" w:sz="6" w:space="0" w:color="auto"/>
              <w:left w:val="single" w:sz="4"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3</w:t>
            </w: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jc w:val="center"/>
              <w:rPr>
                <w:sz w:val="20"/>
                <w:szCs w:val="20"/>
              </w:rPr>
            </w:pPr>
            <w:r w:rsidRPr="001C653E">
              <w:rPr>
                <w:sz w:val="20"/>
                <w:szCs w:val="20"/>
              </w:rPr>
              <w:t>4</w:t>
            </w: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6B5DE6">
            <w:pPr>
              <w:pStyle w:val="Footer"/>
              <w:rPr>
                <w:b/>
                <w:bCs/>
                <w:sz w:val="20"/>
                <w:szCs w:val="20"/>
                <w:cs/>
                <w:lang w:bidi="bn-BD"/>
              </w:rPr>
            </w:pPr>
            <w:r w:rsidRPr="001C653E">
              <w:rPr>
                <w:b/>
                <w:bCs/>
                <w:sz w:val="20"/>
                <w:szCs w:val="20"/>
                <w:cs/>
                <w:lang w:bidi="bn-BD"/>
              </w:rPr>
              <w:t>h</w:t>
            </w: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rPr>
                <w:rFonts w:cs="Vrinda"/>
                <w:sz w:val="20"/>
                <w:szCs w:val="25"/>
                <w:cs/>
                <w:lang w:bidi="bn-BD"/>
              </w:rPr>
            </w:pPr>
            <w:r w:rsidRPr="001C653E">
              <w:rPr>
                <w:sz w:val="20"/>
                <w:szCs w:val="20"/>
              </w:rPr>
              <w:t>I was beaten so hard at home that it left a mark or bruise.</w:t>
            </w:r>
          </w:p>
          <w:p w:rsidR="006B5DE6" w:rsidRPr="001C653E" w:rsidRDefault="006B5DE6" w:rsidP="006B5DE6">
            <w:pPr>
              <w:rPr>
                <w:rFonts w:cs="Vrinda"/>
                <w:sz w:val="20"/>
                <w:szCs w:val="25"/>
                <w:cs/>
                <w:lang w:bidi="bn-BD"/>
              </w:rPr>
            </w:pPr>
            <w:r w:rsidRPr="001C653E">
              <w:rPr>
                <w:rFonts w:ascii="SutonnyMJ" w:hAnsi="SutonnyMJ"/>
                <w:sz w:val="20"/>
                <w:szCs w:val="20"/>
              </w:rPr>
              <w:t>Ggb fv‡e †g‡iwQj †h `vM/ Kvjwk‡U n‡qwQj|</w:t>
            </w:r>
          </w:p>
        </w:tc>
        <w:tc>
          <w:tcPr>
            <w:tcW w:w="915" w:type="dxa"/>
            <w:gridSpan w:val="6"/>
            <w:tcBorders>
              <w:top w:val="single" w:sz="6" w:space="0" w:color="auto"/>
              <w:left w:val="single" w:sz="6"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1</w:t>
            </w:r>
          </w:p>
        </w:tc>
        <w:tc>
          <w:tcPr>
            <w:tcW w:w="1065" w:type="dxa"/>
            <w:gridSpan w:val="4"/>
            <w:tcBorders>
              <w:top w:val="single" w:sz="6" w:space="0" w:color="auto"/>
              <w:left w:val="single" w:sz="4"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2</w:t>
            </w:r>
          </w:p>
        </w:tc>
        <w:tc>
          <w:tcPr>
            <w:tcW w:w="1728" w:type="dxa"/>
            <w:gridSpan w:val="5"/>
            <w:tcBorders>
              <w:top w:val="single" w:sz="6" w:space="0" w:color="auto"/>
              <w:left w:val="single" w:sz="4"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3</w:t>
            </w: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jc w:val="center"/>
              <w:rPr>
                <w:sz w:val="20"/>
                <w:szCs w:val="20"/>
              </w:rPr>
            </w:pPr>
            <w:r w:rsidRPr="001C653E">
              <w:rPr>
                <w:sz w:val="20"/>
                <w:szCs w:val="20"/>
              </w:rPr>
              <w:t>4</w:t>
            </w: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6B5DE6">
            <w:pPr>
              <w:pStyle w:val="Footer"/>
              <w:rPr>
                <w:bCs/>
                <w:sz w:val="20"/>
                <w:szCs w:val="20"/>
                <w:lang w:bidi="bn-BD"/>
              </w:rPr>
            </w:pPr>
            <w:r w:rsidRPr="001C653E">
              <w:rPr>
                <w:bCs/>
                <w:sz w:val="20"/>
                <w:szCs w:val="20"/>
                <w:cs/>
                <w:lang w:bidi="bn-BD"/>
              </w:rPr>
              <w:t>i</w:t>
            </w: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rPr>
                <w:rFonts w:cs="Vrinda"/>
                <w:sz w:val="20"/>
                <w:szCs w:val="25"/>
                <w:cs/>
                <w:lang w:bidi="bn-BD"/>
              </w:rPr>
            </w:pPr>
            <w:r w:rsidRPr="001C653E">
              <w:rPr>
                <w:sz w:val="20"/>
                <w:szCs w:val="20"/>
              </w:rPr>
              <w:t>I had sex with someone because I was threatened or frightened or forced.</w:t>
            </w:r>
          </w:p>
          <w:p w:rsidR="006B5DE6" w:rsidRPr="001C653E" w:rsidRDefault="006B5DE6" w:rsidP="006B5DE6">
            <w:pPr>
              <w:rPr>
                <w:rFonts w:cs="Vrinda"/>
                <w:sz w:val="20"/>
                <w:szCs w:val="25"/>
                <w:cs/>
                <w:lang w:bidi="bn-BD"/>
              </w:rPr>
            </w:pPr>
            <w:r w:rsidRPr="001C653E">
              <w:rPr>
                <w:rFonts w:ascii="SutonnyMJ" w:hAnsi="SutonnyMJ"/>
                <w:sz w:val="20"/>
                <w:szCs w:val="20"/>
              </w:rPr>
              <w:t>†KD ûgwK w`‡q ev fq †`wL‡q ev †Rvi K‡i kvwiwiK †gjv‡gkv K‡iwQ‡jv|</w:t>
            </w:r>
          </w:p>
        </w:tc>
        <w:tc>
          <w:tcPr>
            <w:tcW w:w="915" w:type="dxa"/>
            <w:gridSpan w:val="6"/>
            <w:tcBorders>
              <w:top w:val="single" w:sz="6" w:space="0" w:color="auto"/>
              <w:left w:val="single" w:sz="6"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1</w:t>
            </w:r>
          </w:p>
        </w:tc>
        <w:tc>
          <w:tcPr>
            <w:tcW w:w="1065" w:type="dxa"/>
            <w:gridSpan w:val="4"/>
            <w:tcBorders>
              <w:top w:val="single" w:sz="6" w:space="0" w:color="auto"/>
              <w:left w:val="single" w:sz="4"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2</w:t>
            </w:r>
          </w:p>
        </w:tc>
        <w:tc>
          <w:tcPr>
            <w:tcW w:w="1728" w:type="dxa"/>
            <w:gridSpan w:val="5"/>
            <w:tcBorders>
              <w:top w:val="single" w:sz="6" w:space="0" w:color="auto"/>
              <w:left w:val="single" w:sz="4"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3</w:t>
            </w: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jc w:val="center"/>
              <w:rPr>
                <w:sz w:val="20"/>
                <w:szCs w:val="20"/>
              </w:rPr>
            </w:pPr>
            <w:r w:rsidRPr="001C653E">
              <w:rPr>
                <w:sz w:val="20"/>
                <w:szCs w:val="20"/>
              </w:rPr>
              <w:t>4</w:t>
            </w: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6B5DE6">
            <w:pPr>
              <w:pStyle w:val="Footer"/>
              <w:rPr>
                <w:bCs/>
                <w:sz w:val="20"/>
                <w:szCs w:val="20"/>
                <w:cs/>
                <w:lang w:bidi="bn-BD"/>
              </w:rPr>
            </w:pPr>
            <w:r w:rsidRPr="001C653E">
              <w:rPr>
                <w:bCs/>
                <w:sz w:val="20"/>
                <w:szCs w:val="20"/>
                <w:cs/>
                <w:lang w:bidi="bn-BD"/>
              </w:rPr>
              <w:t>j</w:t>
            </w: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rPr>
                <w:rFonts w:cs="Vrinda"/>
                <w:sz w:val="20"/>
                <w:szCs w:val="25"/>
                <w:cs/>
                <w:lang w:bidi="bn-BD"/>
              </w:rPr>
            </w:pPr>
            <w:r w:rsidRPr="001C653E">
              <w:rPr>
                <w:sz w:val="20"/>
                <w:szCs w:val="20"/>
              </w:rPr>
              <w:t>I was beaten or physically punished at school by a teacher or headmaster.</w:t>
            </w:r>
          </w:p>
          <w:p w:rsidR="006B5DE6" w:rsidRPr="001C653E" w:rsidRDefault="006B5DE6" w:rsidP="006B5DE6">
            <w:pPr>
              <w:rPr>
                <w:rFonts w:cs="Vrinda"/>
                <w:sz w:val="20"/>
                <w:szCs w:val="25"/>
                <w:cs/>
                <w:lang w:bidi="bn-BD"/>
              </w:rPr>
            </w:pPr>
            <w:r w:rsidRPr="001C653E">
              <w:rPr>
                <w:rFonts w:ascii="SutonnyMJ" w:hAnsi="SutonnyMJ"/>
                <w:sz w:val="20"/>
                <w:szCs w:val="20"/>
              </w:rPr>
              <w:t>¯‹z‡j wk¶K kvwiwiK †Kvb mvRv w`‡qwQ‡jv|</w:t>
            </w:r>
          </w:p>
        </w:tc>
        <w:tc>
          <w:tcPr>
            <w:tcW w:w="915" w:type="dxa"/>
            <w:gridSpan w:val="6"/>
            <w:tcBorders>
              <w:top w:val="single" w:sz="6" w:space="0" w:color="auto"/>
              <w:left w:val="single" w:sz="6"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1</w:t>
            </w:r>
          </w:p>
        </w:tc>
        <w:tc>
          <w:tcPr>
            <w:tcW w:w="1065" w:type="dxa"/>
            <w:gridSpan w:val="4"/>
            <w:tcBorders>
              <w:top w:val="single" w:sz="6" w:space="0" w:color="auto"/>
              <w:left w:val="single" w:sz="4"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2</w:t>
            </w:r>
          </w:p>
        </w:tc>
        <w:tc>
          <w:tcPr>
            <w:tcW w:w="1728" w:type="dxa"/>
            <w:gridSpan w:val="5"/>
            <w:tcBorders>
              <w:top w:val="single" w:sz="6" w:space="0" w:color="auto"/>
              <w:left w:val="single" w:sz="4"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3</w:t>
            </w: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jc w:val="center"/>
              <w:rPr>
                <w:sz w:val="20"/>
                <w:szCs w:val="20"/>
              </w:rPr>
            </w:pPr>
            <w:r w:rsidRPr="001C653E">
              <w:rPr>
                <w:sz w:val="20"/>
                <w:szCs w:val="20"/>
              </w:rPr>
              <w:t>4</w:t>
            </w: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6B5DE6" w:rsidRDefault="006B5DE6" w:rsidP="0000653A">
            <w:pPr>
              <w:pStyle w:val="Footer"/>
              <w:numPr>
                <w:ilvl w:val="0"/>
                <w:numId w:val="54"/>
              </w:numPr>
              <w:rPr>
                <w:bCs/>
                <w:sz w:val="20"/>
                <w:szCs w:val="20"/>
                <w:lang w:val="en-US"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pStyle w:val="BodyText"/>
              <w:rPr>
                <w:b w:val="0"/>
                <w:sz w:val="20"/>
                <w:szCs w:val="20"/>
              </w:rPr>
            </w:pPr>
            <w:r w:rsidRPr="001C653E">
              <w:rPr>
                <w:b w:val="0"/>
                <w:sz w:val="20"/>
                <w:szCs w:val="20"/>
                <w:u w:val="single"/>
              </w:rPr>
              <w:t>In your exprieriences</w:t>
            </w:r>
            <w:r w:rsidRPr="001C653E">
              <w:rPr>
                <w:b w:val="0"/>
                <w:sz w:val="20"/>
                <w:szCs w:val="20"/>
              </w:rPr>
              <w:t xml:space="preserve"> do you remember if anyone ever touched you sexually or made you do something sexual that you didn’t want to on your walk to or from the place you normally go to defecate</w:t>
            </w:r>
            <w:r w:rsidR="00EC2081">
              <w:rPr>
                <w:b w:val="0"/>
                <w:sz w:val="20"/>
                <w:szCs w:val="20"/>
              </w:rPr>
              <w:t>/urinate</w:t>
            </w:r>
            <w:r w:rsidRPr="001C653E">
              <w:rPr>
                <w:b w:val="0"/>
                <w:sz w:val="20"/>
                <w:szCs w:val="20"/>
              </w:rPr>
              <w:t>?</w:t>
            </w:r>
          </w:p>
          <w:p w:rsidR="006B5DE6" w:rsidRPr="001C653E" w:rsidRDefault="006B5DE6" w:rsidP="006B5DE6">
            <w:pPr>
              <w:rPr>
                <w:rFonts w:ascii="SutonnyMJ" w:hAnsi="SutonnyMJ"/>
                <w:sz w:val="20"/>
                <w:szCs w:val="20"/>
              </w:rPr>
            </w:pPr>
            <w:r w:rsidRPr="001C653E">
              <w:rPr>
                <w:rFonts w:ascii="SutonnyMJ" w:hAnsi="SutonnyMJ"/>
                <w:sz w:val="20"/>
                <w:szCs w:val="20"/>
              </w:rPr>
              <w:t>cÖ¯ªve-cvqLvbv Ki‡Z hvIqvi-Avmvi c‡_ †KD wK Avcbv‡K KLbI †hŠb fv‡e ¯ck© K‡iwQj A_ev B”Qvi weiæ‡×</w:t>
            </w:r>
            <w:r w:rsidRPr="001C653E">
              <w:rPr>
                <w:rFonts w:ascii="SutonnyMJ" w:hAnsi="SutonnyMJ" w:cs="Vrinda" w:hint="cs"/>
                <w:sz w:val="20"/>
                <w:szCs w:val="20"/>
                <w:cs/>
                <w:lang w:bidi="bn-BD"/>
              </w:rPr>
              <w:t xml:space="preserve"> </w:t>
            </w:r>
            <w:r w:rsidRPr="001C653E">
              <w:rPr>
                <w:rFonts w:ascii="SutonnyMJ" w:hAnsi="SutonnyMJ"/>
                <w:sz w:val="20"/>
                <w:szCs w:val="20"/>
              </w:rPr>
              <w:t>†hŠb †Kv‡bv wKQz Ki‡Z eva¨ K‡iwQj?</w:t>
            </w:r>
          </w:p>
        </w:tc>
        <w:tc>
          <w:tcPr>
            <w:tcW w:w="3708" w:type="dxa"/>
            <w:gridSpan w:val="15"/>
            <w:tcBorders>
              <w:top w:val="single" w:sz="6" w:space="0" w:color="auto"/>
              <w:left w:val="single" w:sz="6" w:space="0" w:color="auto"/>
              <w:bottom w:val="single" w:sz="6" w:space="0" w:color="auto"/>
              <w:right w:val="single" w:sz="4" w:space="0" w:color="auto"/>
            </w:tcBorders>
          </w:tcPr>
          <w:p w:rsidR="006B5DE6" w:rsidRPr="001C653E" w:rsidRDefault="006B5DE6" w:rsidP="006B5DE6">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cs/>
                <w:lang w:bidi="bn-BD"/>
              </w:rPr>
              <w:t>.....................................</w:t>
            </w:r>
            <w:r w:rsidRPr="001C653E">
              <w:rPr>
                <w:sz w:val="20"/>
                <w:szCs w:val="20"/>
              </w:rPr>
              <w:t>1</w:t>
            </w:r>
          </w:p>
          <w:p w:rsidR="006B5DE6" w:rsidRPr="001C653E" w:rsidRDefault="006B5DE6" w:rsidP="006B5DE6">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lang w:val="en-US" w:bidi="bn-BD"/>
              </w:rPr>
              <w:t>.....................................</w:t>
            </w:r>
            <w:r w:rsidRPr="001C653E">
              <w:rPr>
                <w:sz w:val="20"/>
                <w:szCs w:val="20"/>
              </w:rPr>
              <w:t>2</w:t>
            </w:r>
          </w:p>
          <w:p w:rsidR="006B5DE6" w:rsidRPr="001C653E" w:rsidRDefault="006B5DE6" w:rsidP="006B5DE6">
            <w:pPr>
              <w:tabs>
                <w:tab w:val="right" w:leader="dot" w:pos="4706"/>
              </w:tabs>
              <w:jc w:val="both"/>
              <w:rPr>
                <w:sz w:val="20"/>
                <w:szCs w:val="20"/>
              </w:rPr>
            </w:pP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pStyle w:val="Footer"/>
              <w:jc w:val="center"/>
              <w:rPr>
                <w:bCs/>
                <w:sz w:val="20"/>
                <w:szCs w:val="20"/>
              </w:rPr>
            </w:pPr>
          </w:p>
          <w:p w:rsidR="006B5DE6" w:rsidRPr="001C653E" w:rsidRDefault="006B5DE6" w:rsidP="006B5DE6">
            <w:pPr>
              <w:pStyle w:val="Footer"/>
              <w:jc w:val="center"/>
              <w:rPr>
                <w:bCs/>
                <w:sz w:val="20"/>
                <w:szCs w:val="20"/>
                <w:lang w:val="en-US"/>
              </w:rPr>
            </w:pPr>
            <w:r w:rsidRPr="001C653E">
              <w:rPr>
                <w:sz w:val="20"/>
                <w:szCs w:val="20"/>
              </w:rPr>
              <w:sym w:font="Symbol" w:char="F0DE"/>
            </w:r>
            <w:r w:rsidRPr="001C653E">
              <w:rPr>
                <w:sz w:val="20"/>
                <w:szCs w:val="20"/>
              </w:rPr>
              <w:t>1</w:t>
            </w:r>
            <w:r w:rsidRPr="001C653E">
              <w:rPr>
                <w:sz w:val="20"/>
                <w:szCs w:val="20"/>
                <w:cs/>
                <w:lang w:bidi="bn-BD"/>
              </w:rPr>
              <w:t>11</w:t>
            </w:r>
            <w:r>
              <w:rPr>
                <w:sz w:val="20"/>
                <w:szCs w:val="20"/>
                <w:lang w:val="en-US" w:bidi="bn-BD"/>
              </w:rPr>
              <w:t>9</w:t>
            </w: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6B5DE6" w:rsidRDefault="006B5DE6" w:rsidP="0000653A">
            <w:pPr>
              <w:pStyle w:val="Footer"/>
              <w:numPr>
                <w:ilvl w:val="0"/>
                <w:numId w:val="54"/>
              </w:numPr>
              <w:rPr>
                <w:bCs/>
                <w:sz w:val="20"/>
                <w:szCs w:val="20"/>
                <w:lang w:val="en-US"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pStyle w:val="BodyText"/>
              <w:rPr>
                <w:sz w:val="20"/>
                <w:szCs w:val="20"/>
                <w:u w:val="single"/>
              </w:rPr>
            </w:pPr>
            <w:r w:rsidRPr="001C653E">
              <w:rPr>
                <w:b w:val="0"/>
                <w:sz w:val="20"/>
                <w:szCs w:val="20"/>
              </w:rPr>
              <w:t>If YES:</w:t>
            </w:r>
            <w:r w:rsidRPr="001C653E">
              <w:rPr>
                <w:rFonts w:cs="Vrinda"/>
                <w:sz w:val="20"/>
                <w:szCs w:val="20"/>
                <w:u w:val="single"/>
                <w:cs/>
                <w:lang w:bidi="bn-IN"/>
              </w:rPr>
              <w:t xml:space="preserve"> </w:t>
            </w:r>
            <w:r w:rsidRPr="001C653E">
              <w:rPr>
                <w:rFonts w:ascii="SutonnyMJ" w:hAnsi="SutonnyMJ" w:cs="SutonnyMJ"/>
                <w:b w:val="0"/>
                <w:sz w:val="20"/>
                <w:szCs w:val="20"/>
                <w:lang w:bidi="bn-BD"/>
              </w:rPr>
              <w:t xml:space="preserve">hw` </w:t>
            </w:r>
            <w:r w:rsidRPr="001C653E">
              <w:rPr>
                <w:rFonts w:ascii="SutonnyMJ" w:hAnsi="SutonnyMJ" w:cs="SutonnyMJ"/>
                <w:sz w:val="20"/>
                <w:szCs w:val="20"/>
                <w:lang w:bidi="bn-BD"/>
              </w:rPr>
              <w:t>nu¨v</w:t>
            </w:r>
            <w:r w:rsidRPr="001C653E">
              <w:rPr>
                <w:rFonts w:ascii="SutonnyMJ" w:hAnsi="SutonnyMJ" w:cs="SutonnyMJ"/>
                <w:b w:val="0"/>
                <w:sz w:val="20"/>
                <w:szCs w:val="20"/>
                <w:lang w:bidi="bn-BD"/>
              </w:rPr>
              <w:t xml:space="preserve"> nq</w:t>
            </w:r>
          </w:p>
          <w:p w:rsidR="006B5DE6" w:rsidRPr="001C653E" w:rsidRDefault="006B5DE6" w:rsidP="006B5DE6">
            <w:pPr>
              <w:pStyle w:val="BodyText"/>
              <w:rPr>
                <w:b w:val="0"/>
                <w:sz w:val="20"/>
                <w:szCs w:val="20"/>
              </w:rPr>
            </w:pPr>
            <w:r w:rsidRPr="001C653E">
              <w:rPr>
                <w:b w:val="0"/>
                <w:sz w:val="20"/>
                <w:szCs w:val="20"/>
              </w:rPr>
              <w:t>a) How many times has this occurred during your lifetime?</w:t>
            </w:r>
          </w:p>
          <w:p w:rsidR="006B5DE6" w:rsidRPr="001C653E" w:rsidRDefault="006B5DE6" w:rsidP="006B5DE6">
            <w:pPr>
              <w:pStyle w:val="BodyText"/>
              <w:rPr>
                <w:rFonts w:ascii="SutonnyMJ" w:hAnsi="SutonnyMJ" w:cs="SutonnyMJ"/>
                <w:b w:val="0"/>
                <w:sz w:val="20"/>
                <w:szCs w:val="20"/>
                <w:lang w:bidi="bn-BD"/>
              </w:rPr>
            </w:pPr>
            <w:r w:rsidRPr="001C653E">
              <w:rPr>
                <w:rFonts w:ascii="SutonnyMJ" w:hAnsi="SutonnyMJ" w:cs="SutonnyMJ"/>
                <w:b w:val="0"/>
                <w:sz w:val="20"/>
                <w:szCs w:val="20"/>
                <w:lang w:bidi="bn-BD"/>
              </w:rPr>
              <w:t>KZevi Avcbvi Rxe‡b GiKg N‡UwQj?</w:t>
            </w:r>
          </w:p>
          <w:p w:rsidR="006B5DE6" w:rsidRPr="001C653E" w:rsidRDefault="006B5DE6" w:rsidP="0000653A">
            <w:pPr>
              <w:pStyle w:val="BodyText"/>
              <w:numPr>
                <w:ilvl w:val="0"/>
                <w:numId w:val="23"/>
              </w:numPr>
              <w:rPr>
                <w:rFonts w:cs="Vrinda"/>
                <w:b w:val="0"/>
                <w:sz w:val="20"/>
                <w:szCs w:val="20"/>
                <w:cs/>
                <w:lang w:val="en-US" w:bidi="bn-BD"/>
              </w:rPr>
            </w:pPr>
            <w:r w:rsidRPr="001C653E">
              <w:rPr>
                <w:b w:val="0"/>
                <w:sz w:val="20"/>
                <w:szCs w:val="20"/>
              </w:rPr>
              <w:t>How old were you?</w:t>
            </w:r>
          </w:p>
          <w:p w:rsidR="006B5DE6" w:rsidRPr="001C653E" w:rsidRDefault="006B5DE6" w:rsidP="006B5DE6">
            <w:pPr>
              <w:pStyle w:val="BodyText"/>
              <w:rPr>
                <w:sz w:val="20"/>
                <w:szCs w:val="20"/>
                <w:u w:val="single"/>
              </w:rPr>
            </w:pPr>
            <w:r w:rsidRPr="001C653E">
              <w:rPr>
                <w:rFonts w:cs="Vrinda" w:hint="cs"/>
                <w:sz w:val="20"/>
                <w:szCs w:val="20"/>
                <w:u w:val="single"/>
                <w:cs/>
                <w:lang w:val="en-US" w:bidi="bn-BD"/>
              </w:rPr>
              <w:t xml:space="preserve">  </w:t>
            </w:r>
            <w:r w:rsidRPr="001C653E">
              <w:rPr>
                <w:rFonts w:ascii="SutonnyMJ" w:hAnsi="SutonnyMJ" w:cs="SutonnyMJ"/>
                <w:b w:val="0"/>
                <w:sz w:val="20"/>
                <w:szCs w:val="20"/>
                <w:lang w:bidi="bn-BD"/>
              </w:rPr>
              <w:t>Avcbvi eqm KZ wQj?</w:t>
            </w:r>
          </w:p>
          <w:p w:rsidR="006B5DE6" w:rsidRPr="001C653E" w:rsidRDefault="006B5DE6" w:rsidP="0000653A">
            <w:pPr>
              <w:pStyle w:val="BodyText"/>
              <w:numPr>
                <w:ilvl w:val="0"/>
                <w:numId w:val="23"/>
              </w:numPr>
              <w:rPr>
                <w:rFonts w:cs="Vrinda"/>
                <w:sz w:val="20"/>
                <w:szCs w:val="20"/>
                <w:u w:val="single"/>
                <w:cs/>
                <w:lang w:bidi="bn-BD"/>
              </w:rPr>
            </w:pPr>
            <w:r w:rsidRPr="001C653E">
              <w:rPr>
                <w:b w:val="0"/>
                <w:sz w:val="20"/>
                <w:szCs w:val="20"/>
              </w:rPr>
              <w:t>What time of day did it occur?</w:t>
            </w:r>
          </w:p>
          <w:p w:rsidR="006B5DE6" w:rsidRPr="001C653E" w:rsidRDefault="006B5DE6" w:rsidP="006B5DE6">
            <w:pPr>
              <w:pStyle w:val="BodyText"/>
              <w:ind w:left="360"/>
              <w:rPr>
                <w:rFonts w:ascii="SutonnyMJ" w:hAnsi="SutonnyMJ" w:cs="Vrinda"/>
                <w:b w:val="0"/>
                <w:sz w:val="20"/>
                <w:szCs w:val="20"/>
                <w:cs/>
                <w:lang w:bidi="bn-BD"/>
              </w:rPr>
            </w:pPr>
            <w:r w:rsidRPr="001C653E">
              <w:rPr>
                <w:rFonts w:ascii="SutonnyMJ" w:hAnsi="SutonnyMJ" w:cs="SutonnyMJ"/>
                <w:b w:val="0"/>
                <w:sz w:val="20"/>
                <w:szCs w:val="20"/>
                <w:lang w:bidi="bn-BD"/>
              </w:rPr>
              <w:t>w`‡bi †Kvb mg‡q GUv N‡UwQj?</w:t>
            </w:r>
          </w:p>
          <w:p w:rsidR="006B5DE6" w:rsidRPr="001C653E" w:rsidRDefault="006B5DE6" w:rsidP="006B5DE6">
            <w:pPr>
              <w:pStyle w:val="BodyText"/>
              <w:rPr>
                <w:rFonts w:ascii="SutonnyMJ" w:hAnsi="SutonnyMJ" w:cs="Vrinda"/>
                <w:b w:val="0"/>
                <w:sz w:val="20"/>
                <w:szCs w:val="20"/>
                <w:cs/>
                <w:lang w:bidi="bn-BD"/>
              </w:rPr>
            </w:pPr>
          </w:p>
          <w:p w:rsidR="006B5DE6" w:rsidRPr="001C653E" w:rsidRDefault="006B5DE6" w:rsidP="006B5DE6">
            <w:pPr>
              <w:pStyle w:val="BodyText"/>
              <w:rPr>
                <w:rFonts w:ascii="SutonnyMJ" w:hAnsi="SutonnyMJ" w:cs="Vrinda"/>
                <w:b w:val="0"/>
                <w:sz w:val="20"/>
                <w:szCs w:val="20"/>
                <w:cs/>
                <w:lang w:bidi="bn-BD"/>
              </w:rPr>
            </w:pPr>
          </w:p>
          <w:p w:rsidR="006B5DE6" w:rsidRPr="001C653E" w:rsidRDefault="006B5DE6" w:rsidP="006B5DE6">
            <w:pPr>
              <w:pStyle w:val="BodyText"/>
              <w:rPr>
                <w:rFonts w:ascii="SutonnyMJ" w:hAnsi="SutonnyMJ" w:cs="Vrinda"/>
                <w:b w:val="0"/>
                <w:sz w:val="20"/>
                <w:szCs w:val="20"/>
                <w:cs/>
                <w:lang w:bidi="bn-BD"/>
              </w:rPr>
            </w:pPr>
          </w:p>
          <w:p w:rsidR="006B5DE6" w:rsidRPr="001C653E" w:rsidRDefault="006B5DE6" w:rsidP="006B5DE6">
            <w:pPr>
              <w:pStyle w:val="BodyText"/>
              <w:rPr>
                <w:rFonts w:ascii="SutonnyMJ" w:hAnsi="SutonnyMJ" w:cs="Vrinda"/>
                <w:b w:val="0"/>
                <w:sz w:val="20"/>
                <w:szCs w:val="20"/>
                <w:cs/>
                <w:lang w:bidi="bn-BD"/>
              </w:rPr>
            </w:pPr>
          </w:p>
          <w:p w:rsidR="006B5DE6" w:rsidRPr="001C653E" w:rsidRDefault="006B5DE6" w:rsidP="006B5DE6">
            <w:pPr>
              <w:pStyle w:val="BodyText"/>
              <w:rPr>
                <w:rFonts w:ascii="SutonnyMJ" w:hAnsi="SutonnyMJ" w:cs="Vrinda"/>
                <w:b w:val="0"/>
                <w:sz w:val="20"/>
                <w:szCs w:val="20"/>
                <w:cs/>
                <w:lang w:bidi="bn-BD"/>
              </w:rPr>
            </w:pPr>
          </w:p>
          <w:p w:rsidR="006B5DE6" w:rsidRPr="001C653E" w:rsidRDefault="006B5DE6" w:rsidP="006B5DE6">
            <w:pPr>
              <w:pStyle w:val="BodyText"/>
              <w:rPr>
                <w:b w:val="0"/>
                <w:sz w:val="20"/>
                <w:szCs w:val="20"/>
              </w:rPr>
            </w:pPr>
          </w:p>
          <w:p w:rsidR="006B5DE6" w:rsidRPr="001C653E" w:rsidRDefault="006B5DE6" w:rsidP="006B5DE6">
            <w:pPr>
              <w:pStyle w:val="BodyText"/>
              <w:rPr>
                <w:b w:val="0"/>
                <w:sz w:val="20"/>
                <w:szCs w:val="20"/>
              </w:rPr>
            </w:pPr>
            <w:r w:rsidRPr="001C653E">
              <w:rPr>
                <w:b w:val="0"/>
                <w:sz w:val="20"/>
                <w:szCs w:val="20"/>
              </w:rPr>
              <w:t>d) At that time, was the place of defecation</w:t>
            </w:r>
            <w:r w:rsidR="00EC2081">
              <w:rPr>
                <w:b w:val="0"/>
                <w:sz w:val="20"/>
                <w:szCs w:val="20"/>
              </w:rPr>
              <w:t>/urination</w:t>
            </w:r>
            <w:r w:rsidRPr="001C653E">
              <w:rPr>
                <w:b w:val="0"/>
                <w:sz w:val="20"/>
                <w:szCs w:val="20"/>
              </w:rPr>
              <w:t xml:space="preserve"> inside or outside the compound?</w:t>
            </w:r>
          </w:p>
          <w:p w:rsidR="006B5DE6" w:rsidRPr="001C653E" w:rsidRDefault="006B5DE6" w:rsidP="006B5DE6">
            <w:pPr>
              <w:pStyle w:val="BodyText"/>
              <w:rPr>
                <w:b w:val="0"/>
                <w:sz w:val="20"/>
                <w:szCs w:val="20"/>
              </w:rPr>
            </w:pPr>
            <w:r w:rsidRPr="001C653E">
              <w:rPr>
                <w:rFonts w:ascii="SutonnyMJ" w:hAnsi="SutonnyMJ"/>
                <w:b w:val="0"/>
                <w:sz w:val="20"/>
                <w:szCs w:val="20"/>
              </w:rPr>
              <w:t>cÖ¯ªve-cvqLvbv</w:t>
            </w:r>
            <w:r w:rsidRPr="001C653E">
              <w:rPr>
                <w:rFonts w:ascii="SutonnyMJ" w:hAnsi="SutonnyMJ"/>
                <w:sz w:val="20"/>
                <w:szCs w:val="20"/>
              </w:rPr>
              <w:t xml:space="preserve"> </w:t>
            </w:r>
            <w:r w:rsidRPr="001C653E">
              <w:rPr>
                <w:rFonts w:ascii="SutonnyMJ" w:hAnsi="SutonnyMJ"/>
                <w:b w:val="0"/>
                <w:sz w:val="20"/>
                <w:szCs w:val="20"/>
              </w:rPr>
              <w:t>Ki</w:t>
            </w:r>
            <w:r w:rsidRPr="001C653E">
              <w:rPr>
                <w:rFonts w:ascii="SutonnyMJ" w:hAnsi="SutonnyMJ" w:cs="SutonnyMJ"/>
                <w:b w:val="0"/>
                <w:sz w:val="20"/>
                <w:szCs w:val="20"/>
              </w:rPr>
              <w:t>vi</w:t>
            </w:r>
            <w:r w:rsidRPr="001C653E">
              <w:rPr>
                <w:rFonts w:ascii="SutonnyMJ" w:hAnsi="SutonnyMJ"/>
                <w:sz w:val="20"/>
                <w:szCs w:val="20"/>
              </w:rPr>
              <w:t xml:space="preserve"> </w:t>
            </w:r>
            <w:r w:rsidRPr="001C653E">
              <w:rPr>
                <w:rFonts w:ascii="SutonnyMJ" w:hAnsi="SutonnyMJ" w:cs="SutonnyMJ"/>
                <w:b w:val="0"/>
                <w:sz w:val="20"/>
                <w:szCs w:val="20"/>
              </w:rPr>
              <w:t>RvqMvUv wK evwoi †fZ‡i wQj bvwK evB‡i wQj?</w:t>
            </w:r>
          </w:p>
          <w:p w:rsidR="006B5DE6" w:rsidRPr="001C653E" w:rsidRDefault="006B5DE6" w:rsidP="006B5DE6">
            <w:pPr>
              <w:pStyle w:val="BodyText"/>
              <w:rPr>
                <w:b w:val="0"/>
                <w:sz w:val="20"/>
                <w:szCs w:val="20"/>
              </w:rPr>
            </w:pPr>
            <w:r w:rsidRPr="001C653E">
              <w:rPr>
                <w:b w:val="0"/>
                <w:sz w:val="20"/>
                <w:szCs w:val="20"/>
              </w:rPr>
              <w:t>e) At that time, how many minutes did it take to walk from your house to the place where you defecated</w:t>
            </w:r>
            <w:r w:rsidR="00EC2081">
              <w:rPr>
                <w:b w:val="0"/>
                <w:sz w:val="20"/>
                <w:szCs w:val="20"/>
              </w:rPr>
              <w:t>/urinated</w:t>
            </w:r>
            <w:r w:rsidRPr="001C653E">
              <w:rPr>
                <w:b w:val="0"/>
                <w:sz w:val="20"/>
                <w:szCs w:val="20"/>
              </w:rPr>
              <w:t>?</w:t>
            </w:r>
          </w:p>
          <w:p w:rsidR="006B5DE6" w:rsidRPr="001C653E" w:rsidRDefault="006B5DE6" w:rsidP="006B5DE6">
            <w:pPr>
              <w:pStyle w:val="BodyText"/>
              <w:rPr>
                <w:rFonts w:ascii="SutonnyMJ" w:hAnsi="SutonnyMJ" w:cs="SutonnyMJ"/>
                <w:b w:val="0"/>
                <w:sz w:val="20"/>
                <w:szCs w:val="20"/>
              </w:rPr>
            </w:pPr>
            <w:r w:rsidRPr="001C653E">
              <w:rPr>
                <w:rFonts w:ascii="SutonnyMJ" w:hAnsi="SutonnyMJ" w:cs="SutonnyMJ"/>
                <w:b w:val="0"/>
                <w:sz w:val="20"/>
                <w:szCs w:val="20"/>
              </w:rPr>
              <w:t>Avcbvi Ni †_‡K cvqLvbvq †h‡Z Avcwb KZ wgwbU mgq wb‡qwQ†jb?</w:t>
            </w:r>
          </w:p>
          <w:p w:rsidR="006B5DE6" w:rsidRPr="001C653E" w:rsidRDefault="006B5DE6" w:rsidP="006B5DE6">
            <w:pPr>
              <w:pStyle w:val="BodyText"/>
              <w:rPr>
                <w:sz w:val="20"/>
                <w:szCs w:val="20"/>
                <w:u w:val="single"/>
              </w:rPr>
            </w:pPr>
          </w:p>
        </w:tc>
        <w:tc>
          <w:tcPr>
            <w:tcW w:w="3708" w:type="dxa"/>
            <w:gridSpan w:val="15"/>
            <w:tcBorders>
              <w:top w:val="single" w:sz="6" w:space="0" w:color="auto"/>
              <w:left w:val="single" w:sz="6" w:space="0" w:color="auto"/>
              <w:bottom w:val="single" w:sz="6" w:space="0" w:color="auto"/>
              <w:right w:val="single" w:sz="4" w:space="0" w:color="auto"/>
            </w:tcBorders>
          </w:tcPr>
          <w:p w:rsidR="006B5DE6" w:rsidRPr="001C653E" w:rsidRDefault="006B5DE6" w:rsidP="006B5DE6">
            <w:pPr>
              <w:tabs>
                <w:tab w:val="right" w:leader="dot" w:pos="4706"/>
              </w:tabs>
              <w:jc w:val="both"/>
              <w:rPr>
                <w:sz w:val="20"/>
                <w:szCs w:val="20"/>
              </w:rPr>
            </w:pPr>
          </w:p>
          <w:p w:rsidR="006B5DE6" w:rsidRPr="001C653E" w:rsidRDefault="006B5DE6" w:rsidP="006B5DE6">
            <w:pPr>
              <w:tabs>
                <w:tab w:val="right" w:leader="dot" w:pos="4706"/>
              </w:tabs>
              <w:jc w:val="both"/>
              <w:rPr>
                <w:sz w:val="20"/>
                <w:szCs w:val="20"/>
                <w:lang w:val="en-US"/>
              </w:rPr>
            </w:pPr>
            <w:r w:rsidRPr="001C653E">
              <w:rPr>
                <w:sz w:val="20"/>
                <w:szCs w:val="20"/>
              </w:rPr>
              <w:t>a) ____________ TIMES(</w:t>
            </w:r>
            <w:r w:rsidRPr="001C653E">
              <w:rPr>
                <w:rFonts w:ascii="SutonnyMJ" w:hAnsi="SutonnyMJ" w:cs="SutonnyMJ"/>
                <w:b/>
                <w:sz w:val="20"/>
                <w:szCs w:val="20"/>
              </w:rPr>
              <w:t>mgq</w:t>
            </w:r>
            <w:r w:rsidRPr="001C653E">
              <w:rPr>
                <w:rFonts w:cs="Vrinda"/>
                <w:sz w:val="20"/>
                <w:szCs w:val="20"/>
                <w:lang w:val="en-US" w:bidi="bn-IN"/>
              </w:rPr>
              <w:t>)</w:t>
            </w:r>
          </w:p>
          <w:p w:rsidR="006B5DE6" w:rsidRPr="001C653E" w:rsidRDefault="006B5DE6" w:rsidP="006B5DE6">
            <w:pPr>
              <w:tabs>
                <w:tab w:val="right" w:leader="dot" w:pos="4706"/>
              </w:tabs>
              <w:jc w:val="both"/>
              <w:rPr>
                <w:rFonts w:cs="Vrinda"/>
                <w:sz w:val="20"/>
                <w:szCs w:val="20"/>
                <w:cs/>
                <w:lang w:bidi="bn-BD"/>
              </w:rPr>
            </w:pPr>
          </w:p>
          <w:p w:rsidR="006B5DE6" w:rsidRPr="001C653E" w:rsidRDefault="006B5DE6" w:rsidP="006B5DE6">
            <w:pPr>
              <w:tabs>
                <w:tab w:val="right" w:leader="dot" w:pos="4706"/>
              </w:tabs>
              <w:jc w:val="both"/>
              <w:rPr>
                <w:sz w:val="20"/>
                <w:szCs w:val="20"/>
              </w:rPr>
            </w:pPr>
            <w:r w:rsidRPr="001C653E">
              <w:rPr>
                <w:sz w:val="20"/>
                <w:szCs w:val="20"/>
              </w:rPr>
              <w:t>b) AGE (YEARS) (</w:t>
            </w:r>
            <w:r w:rsidRPr="001C653E">
              <w:rPr>
                <w:rFonts w:ascii="SutonnyMJ" w:hAnsi="SutonnyMJ"/>
                <w:sz w:val="20"/>
                <w:szCs w:val="20"/>
              </w:rPr>
              <w:t>eQi</w:t>
            </w:r>
            <w:r w:rsidRPr="001C653E">
              <w:rPr>
                <w:sz w:val="20"/>
                <w:szCs w:val="20"/>
              </w:rPr>
              <w:t>)</w:t>
            </w:r>
            <w:r>
              <w:rPr>
                <w:sz w:val="20"/>
                <w:szCs w:val="20"/>
              </w:rPr>
              <w:t>..................</w:t>
            </w:r>
            <w:r w:rsidRPr="001C653E">
              <w:rPr>
                <w:sz w:val="20"/>
                <w:szCs w:val="20"/>
              </w:rPr>
              <w:t>[   ][   ]</w:t>
            </w:r>
          </w:p>
          <w:p w:rsidR="006B5DE6" w:rsidRPr="001C653E" w:rsidRDefault="006B5DE6" w:rsidP="006B5DE6">
            <w:pPr>
              <w:tabs>
                <w:tab w:val="right" w:leader="dot" w:pos="4253"/>
              </w:tabs>
              <w:jc w:val="both"/>
              <w:rPr>
                <w:rFonts w:cs="Vrinda"/>
                <w:sz w:val="20"/>
                <w:szCs w:val="20"/>
                <w:cs/>
                <w:lang w:bidi="bn-BD"/>
              </w:rPr>
            </w:pPr>
          </w:p>
          <w:p w:rsidR="006B5DE6" w:rsidRPr="001C653E" w:rsidRDefault="006B5DE6" w:rsidP="006B5DE6">
            <w:pPr>
              <w:tabs>
                <w:tab w:val="right" w:leader="dot" w:pos="4253"/>
              </w:tabs>
              <w:jc w:val="both"/>
              <w:rPr>
                <w:sz w:val="20"/>
                <w:szCs w:val="20"/>
              </w:rPr>
            </w:pPr>
            <w:r w:rsidRPr="001C653E">
              <w:rPr>
                <w:sz w:val="20"/>
                <w:szCs w:val="20"/>
              </w:rPr>
              <w:t xml:space="preserve">c) </w:t>
            </w:r>
            <w:r w:rsidRPr="001C653E">
              <w:rPr>
                <w:rFonts w:cs="Vrinda" w:hint="cs"/>
                <w:sz w:val="20"/>
                <w:szCs w:val="20"/>
                <w:cs/>
                <w:lang w:bidi="bn-BD"/>
              </w:rPr>
              <w:t xml:space="preserve"> </w:t>
            </w:r>
            <w:r w:rsidRPr="001C653E">
              <w:rPr>
                <w:sz w:val="20"/>
                <w:szCs w:val="20"/>
              </w:rPr>
              <w:t>EARLY MORNING</w:t>
            </w:r>
            <w:r w:rsidRPr="001C653E">
              <w:rPr>
                <w:rFonts w:ascii="SutonnyMJ" w:hAnsi="SutonnyMJ" w:cs="SutonnyMJ"/>
                <w:b/>
                <w:sz w:val="20"/>
                <w:szCs w:val="20"/>
              </w:rPr>
              <w:t>(‡fv‡i</w:t>
            </w:r>
            <w:r w:rsidRPr="001C653E">
              <w:rPr>
                <w:rFonts w:ascii="SutonnyMJ" w:hAnsi="SutonnyMJ" w:cs="SutonnyMJ" w:hint="cs"/>
                <w:b/>
                <w:sz w:val="20"/>
                <w:szCs w:val="20"/>
                <w:cs/>
                <w:lang w:bidi="bn-BD"/>
              </w:rPr>
              <w:t>)</w:t>
            </w:r>
            <w:r w:rsidRPr="001C653E">
              <w:rPr>
                <w:rFonts w:ascii="SutonnyMJ" w:hAnsi="SutonnyMJ" w:cs="SutonnyMJ"/>
                <w:b/>
                <w:sz w:val="20"/>
                <w:szCs w:val="20"/>
                <w:lang w:val="en-US" w:bidi="bn-BD"/>
              </w:rPr>
              <w:t>...</w:t>
            </w:r>
            <w:r w:rsidRPr="001C653E">
              <w:rPr>
                <w:sz w:val="20"/>
                <w:szCs w:val="20"/>
              </w:rPr>
              <w:t>1</w:t>
            </w:r>
          </w:p>
          <w:p w:rsidR="006B5DE6" w:rsidRPr="001C653E" w:rsidRDefault="006B5DE6" w:rsidP="006B5DE6">
            <w:pPr>
              <w:tabs>
                <w:tab w:val="right" w:leader="dot" w:pos="4253"/>
              </w:tabs>
              <w:jc w:val="both"/>
              <w:rPr>
                <w:sz w:val="20"/>
                <w:szCs w:val="20"/>
              </w:rPr>
            </w:pPr>
            <w:r w:rsidRPr="001C653E">
              <w:rPr>
                <w:rFonts w:cs="Vrinda" w:hint="cs"/>
                <w:sz w:val="20"/>
                <w:szCs w:val="20"/>
                <w:cs/>
                <w:lang w:bidi="bn-BD"/>
              </w:rPr>
              <w:t xml:space="preserve">  </w:t>
            </w:r>
            <w:r w:rsidRPr="001C653E">
              <w:rPr>
                <w:sz w:val="20"/>
                <w:szCs w:val="20"/>
              </w:rPr>
              <w:t xml:space="preserve"> MID MORNING(</w:t>
            </w:r>
            <w:r w:rsidRPr="001C653E">
              <w:rPr>
                <w:rFonts w:ascii="SutonnyMJ" w:hAnsi="SutonnyMJ" w:cs="SutonnyMJ"/>
                <w:b/>
                <w:sz w:val="20"/>
                <w:szCs w:val="20"/>
              </w:rPr>
              <w:t>mKv‡j</w:t>
            </w:r>
            <w:r w:rsidRPr="001C653E">
              <w:rPr>
                <w:rFonts w:ascii="SutonnyMJ" w:hAnsi="SutonnyMJ" w:cs="SutonnyMJ" w:hint="cs"/>
                <w:b/>
                <w:sz w:val="20"/>
                <w:szCs w:val="20"/>
                <w:cs/>
                <w:lang w:bidi="bn-BD"/>
              </w:rPr>
              <w:t>)</w:t>
            </w:r>
            <w:r w:rsidRPr="001C653E">
              <w:rPr>
                <w:b/>
                <w:sz w:val="20"/>
                <w:szCs w:val="20"/>
                <w:cs/>
                <w:lang w:bidi="bn-BD"/>
              </w:rPr>
              <w:t xml:space="preserve"> .......</w:t>
            </w:r>
            <w:r w:rsidRPr="001C653E">
              <w:rPr>
                <w:sz w:val="20"/>
                <w:szCs w:val="20"/>
              </w:rPr>
              <w:t>2</w:t>
            </w:r>
          </w:p>
          <w:p w:rsidR="006B5DE6" w:rsidRPr="001C653E" w:rsidRDefault="006B5DE6" w:rsidP="006B5DE6">
            <w:pPr>
              <w:tabs>
                <w:tab w:val="right" w:leader="dot" w:pos="4253"/>
              </w:tabs>
              <w:jc w:val="both"/>
              <w:rPr>
                <w:rFonts w:ascii="SutonnyMJ" w:hAnsi="SutonnyMJ" w:cs="SutonnyMJ"/>
                <w:sz w:val="20"/>
                <w:szCs w:val="20"/>
              </w:rPr>
            </w:pPr>
            <w:r w:rsidRPr="001C653E">
              <w:rPr>
                <w:sz w:val="20"/>
                <w:szCs w:val="20"/>
              </w:rPr>
              <w:t xml:space="preserve">     NOON (</w:t>
            </w:r>
            <w:r w:rsidRPr="001C653E">
              <w:rPr>
                <w:rFonts w:ascii="SutonnyMJ" w:hAnsi="SutonnyMJ" w:cs="SutonnyMJ"/>
                <w:sz w:val="20"/>
                <w:szCs w:val="20"/>
              </w:rPr>
              <w:t>`ycy‡i) ......................</w:t>
            </w:r>
            <w:r w:rsidRPr="001C653E">
              <w:rPr>
                <w:sz w:val="20"/>
                <w:szCs w:val="20"/>
              </w:rPr>
              <w:t>3</w:t>
            </w:r>
          </w:p>
          <w:p w:rsidR="006B5DE6" w:rsidRPr="001C653E" w:rsidRDefault="006B5DE6" w:rsidP="006B5DE6">
            <w:pPr>
              <w:tabs>
                <w:tab w:val="right" w:leader="dot" w:pos="4253"/>
              </w:tabs>
              <w:jc w:val="both"/>
              <w:rPr>
                <w:sz w:val="20"/>
                <w:szCs w:val="20"/>
              </w:rPr>
            </w:pPr>
            <w:r w:rsidRPr="001C653E">
              <w:rPr>
                <w:sz w:val="20"/>
                <w:szCs w:val="20"/>
              </w:rPr>
              <w:t xml:space="preserve"> </w:t>
            </w:r>
            <w:r w:rsidRPr="001C653E">
              <w:rPr>
                <w:rFonts w:cs="Vrinda" w:hint="cs"/>
                <w:sz w:val="20"/>
                <w:szCs w:val="20"/>
                <w:cs/>
                <w:lang w:bidi="bn-BD"/>
              </w:rPr>
              <w:t xml:space="preserve">  </w:t>
            </w:r>
            <w:r w:rsidRPr="001C653E">
              <w:rPr>
                <w:sz w:val="20"/>
                <w:szCs w:val="20"/>
              </w:rPr>
              <w:t>AFTERNOON(</w:t>
            </w:r>
            <w:r w:rsidRPr="001C653E">
              <w:rPr>
                <w:rFonts w:ascii="SutonnyMJ" w:hAnsi="SutonnyMJ" w:cs="SutonnyMJ"/>
                <w:b/>
                <w:sz w:val="20"/>
                <w:szCs w:val="20"/>
              </w:rPr>
              <w:t>we‡K‡j</w:t>
            </w:r>
            <w:r w:rsidRPr="001C653E">
              <w:rPr>
                <w:sz w:val="20"/>
                <w:szCs w:val="20"/>
              </w:rPr>
              <w:t>)...........4</w:t>
            </w:r>
          </w:p>
          <w:p w:rsidR="006B5DE6" w:rsidRPr="001C653E" w:rsidRDefault="006B5DE6" w:rsidP="006B5DE6">
            <w:pPr>
              <w:tabs>
                <w:tab w:val="right" w:leader="dot" w:pos="4253"/>
              </w:tabs>
              <w:jc w:val="both"/>
              <w:rPr>
                <w:sz w:val="20"/>
                <w:szCs w:val="20"/>
              </w:rPr>
            </w:pPr>
            <w:r w:rsidRPr="001C653E">
              <w:rPr>
                <w:rFonts w:cs="Vrinda" w:hint="cs"/>
                <w:sz w:val="20"/>
                <w:szCs w:val="20"/>
                <w:cs/>
                <w:lang w:bidi="bn-BD"/>
              </w:rPr>
              <w:t xml:space="preserve">  </w:t>
            </w:r>
            <w:r w:rsidRPr="001C653E">
              <w:rPr>
                <w:sz w:val="20"/>
                <w:szCs w:val="20"/>
              </w:rPr>
              <w:t>EVENING(</w:t>
            </w:r>
            <w:r w:rsidRPr="001C653E">
              <w:rPr>
                <w:rFonts w:ascii="SutonnyMJ" w:hAnsi="SutonnyMJ" w:cs="SutonnyMJ"/>
                <w:b/>
                <w:sz w:val="20"/>
                <w:szCs w:val="20"/>
              </w:rPr>
              <w:t>mÜ¨vq</w:t>
            </w:r>
            <w:r w:rsidRPr="001C653E">
              <w:rPr>
                <w:sz w:val="20"/>
                <w:szCs w:val="20"/>
              </w:rPr>
              <w:t>)....................5</w:t>
            </w:r>
          </w:p>
          <w:p w:rsidR="006B5DE6" w:rsidRPr="001C653E" w:rsidRDefault="006B5DE6" w:rsidP="006B5DE6">
            <w:pPr>
              <w:tabs>
                <w:tab w:val="right" w:leader="dot" w:pos="4253"/>
              </w:tabs>
              <w:jc w:val="both"/>
              <w:rPr>
                <w:sz w:val="20"/>
                <w:szCs w:val="20"/>
              </w:rPr>
            </w:pPr>
            <w:r w:rsidRPr="001C653E">
              <w:rPr>
                <w:sz w:val="20"/>
                <w:szCs w:val="20"/>
              </w:rPr>
              <w:t xml:space="preserve"> </w:t>
            </w:r>
            <w:r w:rsidRPr="001C653E">
              <w:rPr>
                <w:rFonts w:cs="Vrinda" w:hint="cs"/>
                <w:sz w:val="20"/>
                <w:szCs w:val="20"/>
                <w:cs/>
                <w:lang w:bidi="bn-BD"/>
              </w:rPr>
              <w:t xml:space="preserve">  </w:t>
            </w:r>
            <w:r w:rsidRPr="001C653E">
              <w:rPr>
                <w:sz w:val="20"/>
                <w:szCs w:val="20"/>
              </w:rPr>
              <w:t>LATE AT NIGHT (</w:t>
            </w:r>
            <w:r w:rsidRPr="001C653E">
              <w:rPr>
                <w:rFonts w:ascii="SutonnyMJ" w:hAnsi="SutonnyMJ" w:cs="SutonnyMJ"/>
                <w:b/>
                <w:sz w:val="20"/>
                <w:szCs w:val="20"/>
              </w:rPr>
              <w:t>Mfxi   iv‡Z</w:t>
            </w:r>
            <w:r w:rsidRPr="001C653E">
              <w:rPr>
                <w:sz w:val="20"/>
                <w:szCs w:val="20"/>
              </w:rPr>
              <w:t>)......6</w:t>
            </w:r>
          </w:p>
          <w:p w:rsidR="006B5DE6" w:rsidRPr="001C653E" w:rsidRDefault="006B5DE6" w:rsidP="006B5DE6">
            <w:pPr>
              <w:tabs>
                <w:tab w:val="right" w:leader="dot" w:pos="4253"/>
              </w:tabs>
              <w:jc w:val="both"/>
              <w:rPr>
                <w:sz w:val="20"/>
                <w:szCs w:val="20"/>
              </w:rPr>
            </w:pPr>
          </w:p>
          <w:p w:rsidR="006B5DE6" w:rsidRPr="001C653E" w:rsidRDefault="006B5DE6" w:rsidP="006B5DE6">
            <w:pPr>
              <w:tabs>
                <w:tab w:val="right" w:leader="dot" w:pos="4253"/>
              </w:tabs>
              <w:jc w:val="both"/>
              <w:rPr>
                <w:b/>
                <w:sz w:val="20"/>
                <w:szCs w:val="20"/>
                <w:lang w:val="en-US" w:bidi="bn-BD"/>
              </w:rPr>
            </w:pPr>
            <w:r w:rsidRPr="001C653E">
              <w:rPr>
                <w:sz w:val="20"/>
                <w:szCs w:val="20"/>
              </w:rPr>
              <w:t>d) INSIDE</w:t>
            </w:r>
            <w:r w:rsidRPr="001C653E">
              <w:rPr>
                <w:rFonts w:ascii="SutonnyMJ" w:hAnsi="SutonnyMJ" w:cs="SutonnyMJ" w:hint="cs"/>
                <w:b/>
                <w:sz w:val="20"/>
                <w:szCs w:val="20"/>
                <w:cs/>
                <w:lang w:bidi="bn-BD"/>
              </w:rPr>
              <w:t>(</w:t>
            </w:r>
            <w:r w:rsidRPr="001C653E">
              <w:rPr>
                <w:rFonts w:ascii="SutonnyMJ" w:hAnsi="SutonnyMJ" w:cs="SutonnyMJ"/>
                <w:b/>
                <w:sz w:val="20"/>
                <w:szCs w:val="20"/>
              </w:rPr>
              <w:t>†fZ‡i</w:t>
            </w:r>
            <w:r w:rsidRPr="001C653E">
              <w:rPr>
                <w:rFonts w:ascii="SutonnyMJ" w:hAnsi="SutonnyMJ" w:cs="SutonnyMJ" w:hint="cs"/>
                <w:b/>
                <w:sz w:val="20"/>
                <w:szCs w:val="20"/>
                <w:cs/>
                <w:lang w:bidi="bn-BD"/>
              </w:rPr>
              <w:t>)</w:t>
            </w:r>
            <w:r w:rsidRPr="001C653E">
              <w:rPr>
                <w:rFonts w:ascii="SutonnyMJ" w:hAnsi="SutonnyMJ" w:cs="SutonnyMJ"/>
                <w:b/>
                <w:sz w:val="20"/>
                <w:szCs w:val="20"/>
                <w:lang w:val="en-US" w:bidi="bn-BD"/>
              </w:rPr>
              <w:t xml:space="preserve"> </w:t>
            </w:r>
            <w:r w:rsidRPr="001C653E">
              <w:rPr>
                <w:sz w:val="20"/>
                <w:szCs w:val="20"/>
                <w:lang w:val="en-US" w:bidi="bn-BD"/>
              </w:rPr>
              <w:t>……………..1</w:t>
            </w:r>
          </w:p>
          <w:p w:rsidR="006B5DE6" w:rsidRPr="001C653E" w:rsidRDefault="006B5DE6" w:rsidP="006B5DE6">
            <w:pPr>
              <w:tabs>
                <w:tab w:val="right" w:leader="dot" w:pos="4253"/>
              </w:tabs>
              <w:jc w:val="both"/>
              <w:rPr>
                <w:sz w:val="20"/>
                <w:szCs w:val="20"/>
              </w:rPr>
            </w:pPr>
            <w:r w:rsidRPr="001C653E">
              <w:rPr>
                <w:sz w:val="20"/>
                <w:szCs w:val="20"/>
              </w:rPr>
              <w:t xml:space="preserve">   OUTSIDE</w:t>
            </w:r>
            <w:r w:rsidRPr="001C653E">
              <w:rPr>
                <w:rFonts w:ascii="SutonnyMJ" w:hAnsi="SutonnyMJ" w:cs="SutonnyMJ" w:hint="cs"/>
                <w:b/>
                <w:sz w:val="20"/>
                <w:szCs w:val="20"/>
                <w:cs/>
                <w:lang w:bidi="bn-BD"/>
              </w:rPr>
              <w:t>(</w:t>
            </w:r>
            <w:r w:rsidRPr="001C653E">
              <w:rPr>
                <w:rFonts w:ascii="SutonnyMJ" w:hAnsi="SutonnyMJ" w:cs="SutonnyMJ"/>
                <w:b/>
                <w:sz w:val="20"/>
                <w:szCs w:val="20"/>
                <w:lang w:bidi="bn-BD"/>
              </w:rPr>
              <w:t>evB‡i</w:t>
            </w:r>
            <w:r w:rsidRPr="001C653E">
              <w:rPr>
                <w:rFonts w:ascii="SutonnyMJ" w:hAnsi="SutonnyMJ" w:cs="SutonnyMJ" w:hint="cs"/>
                <w:b/>
                <w:sz w:val="20"/>
                <w:szCs w:val="20"/>
                <w:cs/>
                <w:lang w:bidi="bn-BD"/>
              </w:rPr>
              <w:t>)</w:t>
            </w:r>
            <w:r w:rsidRPr="001C653E">
              <w:rPr>
                <w:rFonts w:ascii="SutonnyMJ" w:hAnsi="SutonnyMJ" w:cs="SutonnyMJ"/>
                <w:b/>
                <w:sz w:val="20"/>
                <w:szCs w:val="20"/>
                <w:lang w:val="en-US" w:bidi="bn-BD"/>
              </w:rPr>
              <w:t xml:space="preserve"> </w:t>
            </w:r>
            <w:r w:rsidRPr="001C653E">
              <w:rPr>
                <w:sz w:val="20"/>
                <w:szCs w:val="20"/>
                <w:lang w:val="en-US" w:bidi="bn-BD"/>
              </w:rPr>
              <w:t>……………</w:t>
            </w:r>
            <w:r w:rsidRPr="001C653E">
              <w:rPr>
                <w:sz w:val="20"/>
                <w:szCs w:val="20"/>
              </w:rPr>
              <w:t>2</w:t>
            </w:r>
          </w:p>
          <w:p w:rsidR="006B5DE6" w:rsidRPr="001C653E" w:rsidRDefault="006B5DE6" w:rsidP="006B5DE6">
            <w:pPr>
              <w:tabs>
                <w:tab w:val="right" w:leader="dot" w:pos="4253"/>
              </w:tabs>
              <w:jc w:val="both"/>
              <w:rPr>
                <w:sz w:val="20"/>
                <w:szCs w:val="20"/>
              </w:rPr>
            </w:pPr>
          </w:p>
          <w:p w:rsidR="006B5DE6" w:rsidRPr="001C653E" w:rsidRDefault="006B5DE6" w:rsidP="006B5DE6">
            <w:pPr>
              <w:tabs>
                <w:tab w:val="right" w:leader="dot" w:pos="4253"/>
              </w:tabs>
              <w:jc w:val="both"/>
              <w:rPr>
                <w:rFonts w:cs="Vrinda"/>
                <w:sz w:val="20"/>
                <w:szCs w:val="20"/>
                <w:cs/>
                <w:lang w:bidi="bn-BD"/>
              </w:rPr>
            </w:pPr>
            <w:r w:rsidRPr="001C653E">
              <w:rPr>
                <w:sz w:val="20"/>
                <w:szCs w:val="20"/>
              </w:rPr>
              <w:t>e) _________ MINUTES</w:t>
            </w:r>
            <w:r w:rsidRPr="001C653E">
              <w:rPr>
                <w:rFonts w:cs="Vrinda" w:hint="cs"/>
                <w:sz w:val="20"/>
                <w:szCs w:val="20"/>
                <w:cs/>
                <w:lang w:bidi="bn-BD"/>
              </w:rPr>
              <w:t>(</w:t>
            </w:r>
            <w:r w:rsidRPr="001C653E">
              <w:rPr>
                <w:rFonts w:ascii="SutonnyMJ" w:hAnsi="SutonnyMJ" w:cs="SutonnyMJ"/>
                <w:b/>
                <w:sz w:val="20"/>
                <w:szCs w:val="20"/>
              </w:rPr>
              <w:t>wgwbU</w:t>
            </w:r>
            <w:r w:rsidRPr="001C653E">
              <w:rPr>
                <w:rFonts w:cs="Vrinda" w:hint="cs"/>
                <w:sz w:val="20"/>
                <w:szCs w:val="20"/>
                <w:cs/>
                <w:lang w:bidi="bn-BD"/>
              </w:rPr>
              <w:t>)</w:t>
            </w: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pStyle w:val="Footer"/>
              <w:jc w:val="center"/>
              <w:rPr>
                <w:bCs/>
                <w:sz w:val="20"/>
                <w:szCs w:val="20"/>
              </w:rPr>
            </w:pP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00653A">
            <w:pPr>
              <w:pStyle w:val="Footer"/>
              <w:numPr>
                <w:ilvl w:val="0"/>
                <w:numId w:val="54"/>
              </w:numP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pStyle w:val="BodyText"/>
              <w:rPr>
                <w:rFonts w:cs="Vrinda"/>
                <w:b w:val="0"/>
                <w:sz w:val="20"/>
                <w:szCs w:val="20"/>
                <w:cs/>
                <w:lang w:bidi="bn-BD"/>
              </w:rPr>
            </w:pPr>
            <w:r w:rsidRPr="001C653E">
              <w:rPr>
                <w:b w:val="0"/>
                <w:sz w:val="20"/>
                <w:szCs w:val="20"/>
                <w:u w:val="single"/>
              </w:rPr>
              <w:t>In your exprieriences</w:t>
            </w:r>
            <w:r w:rsidRPr="001C653E">
              <w:rPr>
                <w:b w:val="0"/>
                <w:sz w:val="20"/>
                <w:szCs w:val="20"/>
              </w:rPr>
              <w:t xml:space="preserve"> do you remember if anyone ever physically attacked you on your walk to or from the place you normally go to defecate</w:t>
            </w:r>
            <w:r w:rsidR="00EC2081">
              <w:rPr>
                <w:b w:val="0"/>
                <w:sz w:val="20"/>
                <w:szCs w:val="20"/>
              </w:rPr>
              <w:t>/urinate</w:t>
            </w:r>
            <w:r w:rsidRPr="001C653E">
              <w:rPr>
                <w:b w:val="0"/>
                <w:sz w:val="20"/>
                <w:szCs w:val="20"/>
              </w:rPr>
              <w:t>?</w:t>
            </w:r>
            <w:r w:rsidRPr="001C653E">
              <w:rPr>
                <w:rFonts w:cs="Vrinda"/>
                <w:b w:val="0"/>
                <w:sz w:val="20"/>
                <w:szCs w:val="20"/>
                <w:cs/>
                <w:lang w:bidi="bn-IN"/>
              </w:rPr>
              <w:t xml:space="preserve"> </w:t>
            </w:r>
          </w:p>
          <w:p w:rsidR="006B5DE6" w:rsidRPr="001C653E" w:rsidRDefault="006B5DE6" w:rsidP="006B5DE6">
            <w:pPr>
              <w:pStyle w:val="BodyText"/>
              <w:rPr>
                <w:rFonts w:ascii="SutonnyMJ" w:hAnsi="SutonnyMJ" w:cs="SutonnyMJ"/>
                <w:b w:val="0"/>
                <w:sz w:val="20"/>
                <w:szCs w:val="20"/>
              </w:rPr>
            </w:pPr>
            <w:r w:rsidRPr="001C653E">
              <w:rPr>
                <w:rFonts w:ascii="SutonnyMJ" w:hAnsi="SutonnyMJ"/>
                <w:b w:val="0"/>
                <w:sz w:val="20"/>
                <w:szCs w:val="20"/>
              </w:rPr>
              <w:t>cÖ¯ªve-cvqLvbv</w:t>
            </w:r>
            <w:r w:rsidRPr="001C653E">
              <w:rPr>
                <w:rFonts w:ascii="SutonnyMJ" w:hAnsi="SutonnyMJ"/>
                <w:sz w:val="20"/>
                <w:szCs w:val="20"/>
              </w:rPr>
              <w:t xml:space="preserve"> </w:t>
            </w:r>
            <w:r w:rsidRPr="001C653E">
              <w:rPr>
                <w:rFonts w:ascii="SutonnyMJ" w:hAnsi="SutonnyMJ" w:cs="SutonnyMJ"/>
                <w:b w:val="0"/>
                <w:sz w:val="20"/>
                <w:szCs w:val="20"/>
              </w:rPr>
              <w:t>Ki‡Z</w:t>
            </w:r>
            <w:r w:rsidRPr="001C653E">
              <w:rPr>
                <w:rFonts w:ascii="SutonnyMJ" w:hAnsi="SutonnyMJ"/>
                <w:b w:val="0"/>
                <w:sz w:val="20"/>
                <w:szCs w:val="20"/>
              </w:rPr>
              <w:t xml:space="preserve"> hvIqvi-Avmvi </w:t>
            </w:r>
            <w:r w:rsidRPr="001C653E">
              <w:rPr>
                <w:rFonts w:ascii="SutonnyMJ" w:hAnsi="SutonnyMJ" w:cs="SutonnyMJ"/>
                <w:b w:val="0"/>
                <w:sz w:val="20"/>
                <w:szCs w:val="20"/>
              </w:rPr>
              <w:t xml:space="preserve">c‡_ †KD wK </w:t>
            </w:r>
            <w:r w:rsidRPr="001C653E">
              <w:rPr>
                <w:rFonts w:ascii="SutonnyMJ" w:hAnsi="SutonnyMJ"/>
                <w:sz w:val="20"/>
                <w:szCs w:val="20"/>
              </w:rPr>
              <w:t>KLbI</w:t>
            </w:r>
            <w:r w:rsidRPr="001C653E">
              <w:rPr>
                <w:rFonts w:ascii="SutonnyMJ" w:hAnsi="SutonnyMJ" w:cs="SutonnyMJ"/>
                <w:b w:val="0"/>
                <w:sz w:val="20"/>
                <w:szCs w:val="20"/>
              </w:rPr>
              <w:t xml:space="preserve"> Avcbv‡K kvixwiKfv‡e AvNvZ K‡iwQj?</w:t>
            </w:r>
          </w:p>
        </w:tc>
        <w:tc>
          <w:tcPr>
            <w:tcW w:w="3708" w:type="dxa"/>
            <w:gridSpan w:val="15"/>
            <w:tcBorders>
              <w:top w:val="single" w:sz="6" w:space="0" w:color="auto"/>
              <w:left w:val="single" w:sz="6" w:space="0" w:color="auto"/>
              <w:bottom w:val="single" w:sz="6" w:space="0" w:color="auto"/>
              <w:right w:val="single" w:sz="4" w:space="0" w:color="auto"/>
            </w:tcBorders>
          </w:tcPr>
          <w:p w:rsidR="006B5DE6" w:rsidRPr="001C653E" w:rsidRDefault="006B5DE6" w:rsidP="006B5DE6">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rPr>
              <w:t>1</w:t>
            </w:r>
          </w:p>
          <w:p w:rsidR="006B5DE6" w:rsidRPr="001C653E" w:rsidRDefault="006B5DE6" w:rsidP="006B5DE6">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sz w:val="20"/>
                <w:szCs w:val="20"/>
              </w:rPr>
              <w:t>2</w:t>
            </w:r>
          </w:p>
          <w:p w:rsidR="006B5DE6" w:rsidRPr="001C653E" w:rsidRDefault="006B5DE6" w:rsidP="006B5DE6">
            <w:pPr>
              <w:tabs>
                <w:tab w:val="right" w:leader="dot" w:pos="4706"/>
              </w:tabs>
              <w:jc w:val="both"/>
              <w:rPr>
                <w:sz w:val="20"/>
                <w:szCs w:val="20"/>
              </w:rPr>
            </w:pP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pStyle w:val="Footer"/>
              <w:jc w:val="center"/>
              <w:rPr>
                <w:sz w:val="20"/>
                <w:szCs w:val="20"/>
              </w:rPr>
            </w:pPr>
          </w:p>
          <w:p w:rsidR="006B5DE6" w:rsidRPr="006B5DE6" w:rsidRDefault="006B5DE6" w:rsidP="006B5DE6">
            <w:pPr>
              <w:pStyle w:val="Footer"/>
              <w:jc w:val="center"/>
              <w:rPr>
                <w:bCs/>
                <w:sz w:val="20"/>
                <w:szCs w:val="20"/>
                <w:lang w:val="en-US"/>
              </w:rPr>
            </w:pPr>
            <w:r w:rsidRPr="001C653E">
              <w:rPr>
                <w:sz w:val="20"/>
                <w:szCs w:val="20"/>
              </w:rPr>
              <w:sym w:font="Symbol" w:char="F0DE"/>
            </w:r>
            <w:r w:rsidRPr="001C653E">
              <w:rPr>
                <w:sz w:val="20"/>
                <w:szCs w:val="20"/>
              </w:rPr>
              <w:t>1</w:t>
            </w:r>
            <w:r w:rsidRPr="001C653E">
              <w:rPr>
                <w:sz w:val="20"/>
                <w:szCs w:val="20"/>
                <w:cs/>
                <w:lang w:bidi="bn-BD"/>
              </w:rPr>
              <w:t>1</w:t>
            </w:r>
            <w:r>
              <w:rPr>
                <w:sz w:val="20"/>
                <w:szCs w:val="20"/>
                <w:lang w:val="en-US" w:bidi="bn-BD"/>
              </w:rPr>
              <w:t>21</w:t>
            </w: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00653A">
            <w:pPr>
              <w:pStyle w:val="Footer"/>
              <w:numPr>
                <w:ilvl w:val="0"/>
                <w:numId w:val="54"/>
              </w:numP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pStyle w:val="BodyText"/>
              <w:rPr>
                <w:sz w:val="20"/>
                <w:szCs w:val="20"/>
                <w:u w:val="single"/>
              </w:rPr>
            </w:pPr>
            <w:r w:rsidRPr="001C653E">
              <w:rPr>
                <w:b w:val="0"/>
                <w:sz w:val="20"/>
                <w:szCs w:val="20"/>
              </w:rPr>
              <w:t>If YES:</w:t>
            </w:r>
            <w:r w:rsidRPr="001C653E">
              <w:rPr>
                <w:rFonts w:cs="Vrinda"/>
                <w:sz w:val="20"/>
                <w:szCs w:val="20"/>
                <w:u w:val="single"/>
                <w:cs/>
                <w:lang w:bidi="bn-IN"/>
              </w:rPr>
              <w:t xml:space="preserve"> </w:t>
            </w:r>
            <w:r w:rsidRPr="001C653E">
              <w:rPr>
                <w:rFonts w:ascii="SutonnyMJ" w:hAnsi="SutonnyMJ" w:cs="SutonnyMJ"/>
                <w:b w:val="0"/>
                <w:sz w:val="20"/>
                <w:szCs w:val="20"/>
                <w:lang w:bidi="bn-BD"/>
              </w:rPr>
              <w:t xml:space="preserve">hw` </w:t>
            </w:r>
            <w:r w:rsidRPr="001C653E">
              <w:rPr>
                <w:rFonts w:ascii="SutonnyMJ" w:hAnsi="SutonnyMJ" w:cs="SutonnyMJ"/>
                <w:sz w:val="20"/>
                <w:szCs w:val="20"/>
                <w:lang w:bidi="bn-BD"/>
              </w:rPr>
              <w:t>nu¨v</w:t>
            </w:r>
            <w:r w:rsidRPr="001C653E">
              <w:rPr>
                <w:rFonts w:ascii="SutonnyMJ" w:hAnsi="SutonnyMJ" w:cs="SutonnyMJ"/>
                <w:b w:val="0"/>
                <w:sz w:val="20"/>
                <w:szCs w:val="20"/>
                <w:lang w:bidi="bn-BD"/>
              </w:rPr>
              <w:t xml:space="preserve"> nq</w:t>
            </w:r>
          </w:p>
          <w:p w:rsidR="006B5DE6" w:rsidRPr="001C653E" w:rsidRDefault="006B5DE6" w:rsidP="0000653A">
            <w:pPr>
              <w:pStyle w:val="BodyText"/>
              <w:numPr>
                <w:ilvl w:val="0"/>
                <w:numId w:val="44"/>
              </w:numPr>
              <w:rPr>
                <w:rFonts w:cs="Vrinda"/>
                <w:b w:val="0"/>
                <w:sz w:val="20"/>
                <w:szCs w:val="20"/>
                <w:cs/>
                <w:lang w:bidi="bn-BD"/>
              </w:rPr>
            </w:pPr>
            <w:r w:rsidRPr="001C653E">
              <w:rPr>
                <w:b w:val="0"/>
                <w:sz w:val="20"/>
                <w:szCs w:val="20"/>
              </w:rPr>
              <w:t xml:space="preserve">How many times has this occurred during your lifetime? </w:t>
            </w:r>
          </w:p>
          <w:p w:rsidR="006B5DE6" w:rsidRPr="001C653E" w:rsidRDefault="006B5DE6" w:rsidP="006B5DE6">
            <w:pPr>
              <w:pStyle w:val="BodyText"/>
              <w:ind w:left="720"/>
              <w:rPr>
                <w:rFonts w:cs="Vrinda"/>
                <w:b w:val="0"/>
                <w:sz w:val="20"/>
                <w:szCs w:val="20"/>
                <w:lang w:bidi="bn-BD"/>
              </w:rPr>
            </w:pPr>
            <w:r w:rsidRPr="001C653E">
              <w:rPr>
                <w:rFonts w:ascii="SutonnyMJ" w:hAnsi="SutonnyMJ" w:cs="SutonnyMJ"/>
                <w:b w:val="0"/>
                <w:sz w:val="20"/>
                <w:szCs w:val="20"/>
                <w:lang w:bidi="bn-BD"/>
              </w:rPr>
              <w:t>KZevi Avcbvi Rxe‡b GiKg N‡UwQj?</w:t>
            </w:r>
          </w:p>
          <w:p w:rsidR="006B5DE6" w:rsidRPr="001C653E" w:rsidRDefault="006B5DE6" w:rsidP="0000653A">
            <w:pPr>
              <w:pStyle w:val="BodyText"/>
              <w:numPr>
                <w:ilvl w:val="0"/>
                <w:numId w:val="44"/>
              </w:numPr>
              <w:rPr>
                <w:rFonts w:cs="Vrinda"/>
                <w:b w:val="0"/>
                <w:sz w:val="20"/>
                <w:szCs w:val="20"/>
                <w:cs/>
                <w:lang w:bidi="bn-BD"/>
              </w:rPr>
            </w:pPr>
            <w:r w:rsidRPr="001C653E">
              <w:rPr>
                <w:b w:val="0"/>
                <w:sz w:val="20"/>
                <w:szCs w:val="20"/>
              </w:rPr>
              <w:t>How old were you?</w:t>
            </w:r>
          </w:p>
          <w:p w:rsidR="006B5DE6" w:rsidRPr="001C653E" w:rsidRDefault="006B5DE6" w:rsidP="006B5DE6">
            <w:pPr>
              <w:pStyle w:val="BodyText"/>
              <w:rPr>
                <w:sz w:val="20"/>
                <w:szCs w:val="20"/>
                <w:u w:val="single"/>
              </w:rPr>
            </w:pPr>
            <w:r w:rsidRPr="001C653E">
              <w:rPr>
                <w:rFonts w:cs="Vrinda" w:hint="cs"/>
                <w:sz w:val="20"/>
                <w:szCs w:val="20"/>
                <w:cs/>
                <w:lang w:bidi="bn-BD"/>
              </w:rPr>
              <w:t xml:space="preserve">     </w:t>
            </w:r>
            <w:r w:rsidRPr="001C653E">
              <w:rPr>
                <w:rFonts w:ascii="SutonnyMJ" w:hAnsi="SutonnyMJ" w:cs="SutonnyMJ"/>
                <w:b w:val="0"/>
                <w:sz w:val="20"/>
                <w:szCs w:val="20"/>
                <w:lang w:bidi="bn-BD"/>
              </w:rPr>
              <w:t>Avcbvi eqm KZ wQj?</w:t>
            </w:r>
          </w:p>
          <w:p w:rsidR="006B5DE6" w:rsidRPr="001C653E" w:rsidRDefault="006B5DE6" w:rsidP="0000653A">
            <w:pPr>
              <w:pStyle w:val="BodyText"/>
              <w:numPr>
                <w:ilvl w:val="0"/>
                <w:numId w:val="44"/>
              </w:numPr>
              <w:rPr>
                <w:rFonts w:cs="Vrinda"/>
                <w:b w:val="0"/>
                <w:sz w:val="20"/>
                <w:szCs w:val="20"/>
                <w:cs/>
                <w:lang w:bidi="bn-BD"/>
              </w:rPr>
            </w:pPr>
            <w:r w:rsidRPr="001C653E">
              <w:rPr>
                <w:b w:val="0"/>
                <w:sz w:val="20"/>
                <w:szCs w:val="20"/>
              </w:rPr>
              <w:t>What time of day did it occur?</w:t>
            </w:r>
            <w:r w:rsidRPr="001C653E">
              <w:rPr>
                <w:rFonts w:cs="Vrinda"/>
                <w:b w:val="0"/>
                <w:sz w:val="20"/>
                <w:szCs w:val="20"/>
                <w:cs/>
                <w:lang w:bidi="bn-IN"/>
              </w:rPr>
              <w:t xml:space="preserve"> </w:t>
            </w:r>
          </w:p>
          <w:p w:rsidR="006B5DE6" w:rsidRPr="001C653E" w:rsidRDefault="006B5DE6" w:rsidP="006B5DE6">
            <w:pPr>
              <w:pStyle w:val="BodyText"/>
              <w:ind w:left="360"/>
              <w:rPr>
                <w:rFonts w:ascii="SutonnyMJ" w:hAnsi="SutonnyMJ" w:cs="Vrinda"/>
                <w:b w:val="0"/>
                <w:sz w:val="20"/>
                <w:szCs w:val="20"/>
                <w:cs/>
                <w:lang w:bidi="bn-BD"/>
              </w:rPr>
            </w:pPr>
            <w:r w:rsidRPr="001C653E">
              <w:rPr>
                <w:rFonts w:ascii="SutonnyMJ" w:hAnsi="SutonnyMJ" w:cs="Vrinda" w:hint="cs"/>
                <w:b w:val="0"/>
                <w:sz w:val="20"/>
                <w:szCs w:val="20"/>
                <w:cs/>
                <w:lang w:bidi="bn-BD"/>
              </w:rPr>
              <w:t xml:space="preserve">   </w:t>
            </w:r>
            <w:r w:rsidRPr="001C653E">
              <w:rPr>
                <w:rFonts w:ascii="SutonnyMJ" w:hAnsi="SutonnyMJ" w:cs="SutonnyMJ"/>
                <w:b w:val="0"/>
                <w:sz w:val="20"/>
                <w:szCs w:val="20"/>
                <w:lang w:bidi="bn-BD"/>
              </w:rPr>
              <w:t>w`‡bi †Kvb mg‡q GUv N‡UwQj?</w:t>
            </w:r>
          </w:p>
          <w:p w:rsidR="006B5DE6" w:rsidRPr="001C653E" w:rsidRDefault="006B5DE6" w:rsidP="006B5DE6">
            <w:pPr>
              <w:pStyle w:val="BodyText"/>
              <w:ind w:left="360"/>
              <w:rPr>
                <w:rFonts w:ascii="SutonnyMJ" w:hAnsi="SutonnyMJ" w:cs="Vrinda"/>
                <w:b w:val="0"/>
                <w:sz w:val="20"/>
                <w:szCs w:val="20"/>
                <w:cs/>
                <w:lang w:bidi="bn-BD"/>
              </w:rPr>
            </w:pPr>
          </w:p>
          <w:p w:rsidR="006B5DE6" w:rsidRPr="001C653E" w:rsidRDefault="006B5DE6" w:rsidP="006B5DE6">
            <w:pPr>
              <w:pStyle w:val="BodyText"/>
              <w:ind w:left="360"/>
              <w:rPr>
                <w:rFonts w:ascii="SutonnyMJ" w:hAnsi="SutonnyMJ" w:cs="Vrinda"/>
                <w:b w:val="0"/>
                <w:sz w:val="20"/>
                <w:szCs w:val="20"/>
                <w:cs/>
                <w:lang w:bidi="bn-BD"/>
              </w:rPr>
            </w:pPr>
          </w:p>
          <w:p w:rsidR="006B5DE6" w:rsidRPr="001C653E" w:rsidRDefault="006B5DE6" w:rsidP="006B5DE6">
            <w:pPr>
              <w:pStyle w:val="BodyText"/>
              <w:ind w:left="360"/>
              <w:rPr>
                <w:rFonts w:ascii="SutonnyMJ" w:hAnsi="SutonnyMJ" w:cs="Vrinda"/>
                <w:b w:val="0"/>
                <w:sz w:val="20"/>
                <w:szCs w:val="20"/>
                <w:cs/>
                <w:lang w:bidi="bn-BD"/>
              </w:rPr>
            </w:pPr>
          </w:p>
          <w:p w:rsidR="006B5DE6" w:rsidRPr="001C653E" w:rsidRDefault="006B5DE6" w:rsidP="006B5DE6">
            <w:pPr>
              <w:pStyle w:val="BodyText"/>
              <w:ind w:left="360"/>
              <w:rPr>
                <w:rFonts w:ascii="SutonnyMJ" w:hAnsi="SutonnyMJ" w:cs="Vrinda"/>
                <w:b w:val="0"/>
                <w:sz w:val="20"/>
                <w:szCs w:val="20"/>
                <w:cs/>
                <w:lang w:bidi="bn-BD"/>
              </w:rPr>
            </w:pPr>
          </w:p>
          <w:p w:rsidR="006B5DE6" w:rsidRPr="001C653E" w:rsidRDefault="006B5DE6" w:rsidP="006B5DE6">
            <w:pPr>
              <w:pStyle w:val="BodyText"/>
              <w:ind w:left="360"/>
              <w:rPr>
                <w:rFonts w:ascii="SutonnyMJ" w:hAnsi="SutonnyMJ" w:cs="Vrinda"/>
                <w:b w:val="0"/>
                <w:sz w:val="20"/>
                <w:szCs w:val="20"/>
                <w:cs/>
                <w:lang w:bidi="bn-BD"/>
              </w:rPr>
            </w:pPr>
          </w:p>
          <w:p w:rsidR="006B5DE6" w:rsidRPr="001C653E" w:rsidRDefault="006B5DE6" w:rsidP="0000653A">
            <w:pPr>
              <w:pStyle w:val="BodyText"/>
              <w:numPr>
                <w:ilvl w:val="0"/>
                <w:numId w:val="44"/>
              </w:numPr>
              <w:rPr>
                <w:rFonts w:cs="Vrinda"/>
                <w:b w:val="0"/>
                <w:sz w:val="20"/>
                <w:szCs w:val="20"/>
                <w:cs/>
                <w:lang w:bidi="bn-BD"/>
              </w:rPr>
            </w:pPr>
            <w:r w:rsidRPr="001C653E">
              <w:rPr>
                <w:b w:val="0"/>
                <w:sz w:val="20"/>
                <w:szCs w:val="20"/>
              </w:rPr>
              <w:t>At that time, was the place of defecation</w:t>
            </w:r>
            <w:r w:rsidR="00EC2081">
              <w:rPr>
                <w:b w:val="0"/>
                <w:sz w:val="20"/>
                <w:szCs w:val="20"/>
              </w:rPr>
              <w:t>/urination</w:t>
            </w:r>
            <w:r w:rsidRPr="001C653E">
              <w:rPr>
                <w:b w:val="0"/>
                <w:sz w:val="20"/>
                <w:szCs w:val="20"/>
              </w:rPr>
              <w:t xml:space="preserve"> inside or outside the compound?</w:t>
            </w:r>
          </w:p>
          <w:p w:rsidR="006B5DE6" w:rsidRPr="001C653E" w:rsidRDefault="006B5DE6" w:rsidP="006B5DE6">
            <w:pPr>
              <w:pStyle w:val="BodyText"/>
              <w:rPr>
                <w:rFonts w:cs="Vrinda"/>
                <w:b w:val="0"/>
                <w:sz w:val="20"/>
                <w:szCs w:val="20"/>
                <w:cs/>
                <w:lang w:bidi="bn-BD"/>
              </w:rPr>
            </w:pPr>
            <w:r w:rsidRPr="001C653E">
              <w:rPr>
                <w:rFonts w:ascii="SutonnyMJ" w:hAnsi="SutonnyMJ" w:cs="Vrinda" w:hint="cs"/>
                <w:b w:val="0"/>
                <w:sz w:val="20"/>
                <w:szCs w:val="20"/>
                <w:cs/>
                <w:lang w:bidi="bn-BD"/>
              </w:rPr>
              <w:t xml:space="preserve">     </w:t>
            </w:r>
            <w:r w:rsidRPr="001C653E">
              <w:rPr>
                <w:rFonts w:ascii="SutonnyMJ" w:hAnsi="SutonnyMJ"/>
                <w:b w:val="0"/>
                <w:sz w:val="20"/>
                <w:szCs w:val="20"/>
              </w:rPr>
              <w:t xml:space="preserve"> cÖ¯ªve-cvqLvbv Ki</w:t>
            </w:r>
            <w:r w:rsidRPr="001C653E">
              <w:rPr>
                <w:rFonts w:ascii="SutonnyMJ" w:hAnsi="SutonnyMJ" w:cs="SutonnyMJ"/>
                <w:b w:val="0"/>
                <w:sz w:val="20"/>
                <w:szCs w:val="20"/>
              </w:rPr>
              <w:t>vi</w:t>
            </w:r>
            <w:r w:rsidRPr="001C653E">
              <w:rPr>
                <w:rFonts w:ascii="SutonnyMJ" w:hAnsi="SutonnyMJ"/>
                <w:sz w:val="20"/>
                <w:szCs w:val="20"/>
              </w:rPr>
              <w:t xml:space="preserve"> </w:t>
            </w:r>
            <w:r w:rsidRPr="001C653E">
              <w:rPr>
                <w:rFonts w:ascii="SutonnyMJ" w:hAnsi="SutonnyMJ" w:cs="SutonnyMJ"/>
                <w:b w:val="0"/>
                <w:sz w:val="20"/>
                <w:szCs w:val="20"/>
              </w:rPr>
              <w:t>RvqMvUv wK evwoi †fZ‡i wQj bvwK evB‡i wQj?</w:t>
            </w:r>
          </w:p>
          <w:p w:rsidR="006B5DE6" w:rsidRPr="001C653E" w:rsidRDefault="006B5DE6" w:rsidP="0000653A">
            <w:pPr>
              <w:pStyle w:val="BodyText"/>
              <w:numPr>
                <w:ilvl w:val="0"/>
                <w:numId w:val="44"/>
              </w:numPr>
              <w:rPr>
                <w:rFonts w:cs="Vrinda"/>
                <w:b w:val="0"/>
                <w:sz w:val="20"/>
                <w:szCs w:val="20"/>
                <w:cs/>
                <w:lang w:bidi="bn-BD"/>
              </w:rPr>
            </w:pPr>
            <w:r w:rsidRPr="001C653E">
              <w:rPr>
                <w:b w:val="0"/>
                <w:sz w:val="20"/>
                <w:szCs w:val="20"/>
              </w:rPr>
              <w:t>At that time, how many minutes did it take to walk from your house to the place where you defecated</w:t>
            </w:r>
            <w:r w:rsidR="00EC2081">
              <w:rPr>
                <w:b w:val="0"/>
                <w:sz w:val="20"/>
                <w:szCs w:val="20"/>
              </w:rPr>
              <w:t>/urinated</w:t>
            </w:r>
            <w:r w:rsidRPr="001C653E">
              <w:rPr>
                <w:b w:val="0"/>
                <w:sz w:val="20"/>
                <w:szCs w:val="20"/>
              </w:rPr>
              <w:t>?</w:t>
            </w:r>
          </w:p>
          <w:p w:rsidR="006B5DE6" w:rsidRPr="001C653E" w:rsidRDefault="006B5DE6" w:rsidP="006B5DE6">
            <w:pPr>
              <w:pStyle w:val="BodyText"/>
              <w:rPr>
                <w:rFonts w:ascii="SutonnyMJ" w:hAnsi="SutonnyMJ" w:cs="SutonnyMJ"/>
                <w:b w:val="0"/>
                <w:sz w:val="20"/>
                <w:szCs w:val="20"/>
              </w:rPr>
            </w:pPr>
            <w:r w:rsidRPr="001C653E">
              <w:rPr>
                <w:rFonts w:ascii="SutonnyMJ" w:hAnsi="SutonnyMJ" w:cs="Vrinda" w:hint="cs"/>
                <w:b w:val="0"/>
                <w:sz w:val="20"/>
                <w:szCs w:val="20"/>
                <w:cs/>
                <w:lang w:bidi="bn-BD"/>
              </w:rPr>
              <w:t xml:space="preserve">    </w:t>
            </w:r>
            <w:r w:rsidRPr="001C653E">
              <w:rPr>
                <w:rFonts w:ascii="SutonnyMJ" w:hAnsi="SutonnyMJ" w:cs="SutonnyMJ"/>
                <w:b w:val="0"/>
                <w:sz w:val="20"/>
                <w:szCs w:val="20"/>
              </w:rPr>
              <w:t>Avcbvi Ni †_‡K cvqLvbvq †h‡Z Avcwb KZ wgwbU mgq wb‡qwQ†jb?</w:t>
            </w:r>
          </w:p>
          <w:p w:rsidR="006B5DE6" w:rsidRPr="001C653E" w:rsidRDefault="006B5DE6" w:rsidP="006B5DE6">
            <w:pPr>
              <w:pStyle w:val="BodyText"/>
              <w:rPr>
                <w:sz w:val="20"/>
                <w:szCs w:val="20"/>
                <w:u w:val="single"/>
              </w:rPr>
            </w:pPr>
          </w:p>
        </w:tc>
        <w:tc>
          <w:tcPr>
            <w:tcW w:w="3708" w:type="dxa"/>
            <w:gridSpan w:val="15"/>
            <w:tcBorders>
              <w:top w:val="single" w:sz="6" w:space="0" w:color="auto"/>
              <w:left w:val="single" w:sz="6" w:space="0" w:color="auto"/>
              <w:bottom w:val="single" w:sz="6" w:space="0" w:color="auto"/>
              <w:right w:val="single" w:sz="4" w:space="0" w:color="auto"/>
            </w:tcBorders>
          </w:tcPr>
          <w:p w:rsidR="006B5DE6" w:rsidRPr="001C653E" w:rsidRDefault="006B5DE6" w:rsidP="006B5DE6">
            <w:pPr>
              <w:tabs>
                <w:tab w:val="right" w:leader="dot" w:pos="4706"/>
              </w:tabs>
              <w:jc w:val="both"/>
              <w:rPr>
                <w:rFonts w:cs="Vrinda"/>
                <w:sz w:val="20"/>
                <w:szCs w:val="20"/>
                <w:cs/>
                <w:lang w:bidi="bn-BD"/>
              </w:rPr>
            </w:pPr>
          </w:p>
          <w:p w:rsidR="006B5DE6" w:rsidRPr="001C653E" w:rsidRDefault="006B5DE6" w:rsidP="006B5DE6">
            <w:pPr>
              <w:tabs>
                <w:tab w:val="right" w:leader="dot" w:pos="4706"/>
              </w:tabs>
              <w:jc w:val="both"/>
              <w:rPr>
                <w:sz w:val="20"/>
                <w:szCs w:val="20"/>
                <w:lang w:val="en-US"/>
              </w:rPr>
            </w:pPr>
            <w:r w:rsidRPr="001C653E">
              <w:rPr>
                <w:sz w:val="20"/>
                <w:szCs w:val="20"/>
                <w:lang w:val="en-US" w:bidi="bn-BD"/>
              </w:rPr>
              <w:t>a</w:t>
            </w:r>
            <w:r w:rsidRPr="001C653E">
              <w:rPr>
                <w:sz w:val="20"/>
                <w:szCs w:val="20"/>
                <w:lang w:bidi="bn-BD"/>
              </w:rPr>
              <w:t>)</w:t>
            </w:r>
            <w:r w:rsidRPr="001C653E">
              <w:rPr>
                <w:sz w:val="20"/>
                <w:szCs w:val="20"/>
              </w:rPr>
              <w:t xml:space="preserve"> ____________ TIMES(</w:t>
            </w:r>
            <w:r w:rsidRPr="001C653E">
              <w:rPr>
                <w:rFonts w:ascii="SutonnyMJ" w:hAnsi="SutonnyMJ" w:cs="SutonnyMJ"/>
                <w:b/>
                <w:sz w:val="20"/>
                <w:szCs w:val="20"/>
              </w:rPr>
              <w:t>mgq</w:t>
            </w:r>
            <w:r w:rsidRPr="001C653E">
              <w:rPr>
                <w:rFonts w:cs="Vrinda"/>
                <w:sz w:val="20"/>
                <w:szCs w:val="20"/>
                <w:lang w:val="en-US" w:bidi="bn-IN"/>
              </w:rPr>
              <w:t>)</w:t>
            </w:r>
          </w:p>
          <w:p w:rsidR="006B5DE6" w:rsidRPr="001C653E" w:rsidRDefault="006B5DE6" w:rsidP="006B5DE6">
            <w:pPr>
              <w:tabs>
                <w:tab w:val="right" w:leader="dot" w:pos="4706"/>
              </w:tabs>
              <w:jc w:val="both"/>
              <w:rPr>
                <w:sz w:val="20"/>
                <w:szCs w:val="20"/>
                <w:lang w:val="en-US" w:bidi="bn-BD"/>
              </w:rPr>
            </w:pPr>
          </w:p>
          <w:p w:rsidR="006B5DE6" w:rsidRPr="001C653E" w:rsidRDefault="006B5DE6" w:rsidP="006B5DE6">
            <w:pPr>
              <w:tabs>
                <w:tab w:val="right" w:leader="dot" w:pos="4706"/>
              </w:tabs>
              <w:jc w:val="both"/>
              <w:rPr>
                <w:sz w:val="20"/>
                <w:szCs w:val="20"/>
              </w:rPr>
            </w:pPr>
            <w:r w:rsidRPr="001C653E">
              <w:rPr>
                <w:sz w:val="20"/>
                <w:szCs w:val="20"/>
                <w:lang w:val="en-US" w:bidi="bn-BD"/>
              </w:rPr>
              <w:t>b</w:t>
            </w:r>
            <w:r w:rsidRPr="001C653E">
              <w:rPr>
                <w:sz w:val="20"/>
                <w:szCs w:val="20"/>
              </w:rPr>
              <w:t>) AGE (YEARS) (</w:t>
            </w:r>
            <w:r w:rsidRPr="001C653E">
              <w:rPr>
                <w:rFonts w:ascii="SutonnyMJ" w:hAnsi="SutonnyMJ"/>
                <w:sz w:val="20"/>
                <w:szCs w:val="20"/>
              </w:rPr>
              <w:t>eQi</w:t>
            </w:r>
            <w:r w:rsidRPr="001C653E">
              <w:rPr>
                <w:sz w:val="20"/>
                <w:szCs w:val="20"/>
              </w:rPr>
              <w:t>)</w:t>
            </w:r>
            <w:r>
              <w:rPr>
                <w:sz w:val="20"/>
                <w:szCs w:val="20"/>
              </w:rPr>
              <w:t>............</w:t>
            </w:r>
            <w:r w:rsidRPr="001C653E">
              <w:rPr>
                <w:sz w:val="20"/>
                <w:szCs w:val="20"/>
              </w:rPr>
              <w:t>[   ][   ]</w:t>
            </w:r>
          </w:p>
          <w:p w:rsidR="006B5DE6" w:rsidRPr="001C653E" w:rsidRDefault="006B5DE6" w:rsidP="006B5DE6">
            <w:pPr>
              <w:tabs>
                <w:tab w:val="right" w:leader="dot" w:pos="4253"/>
              </w:tabs>
              <w:jc w:val="both"/>
              <w:rPr>
                <w:sz w:val="20"/>
                <w:szCs w:val="20"/>
              </w:rPr>
            </w:pPr>
            <w:r w:rsidRPr="001C653E">
              <w:rPr>
                <w:sz w:val="20"/>
                <w:szCs w:val="20"/>
              </w:rPr>
              <w:t xml:space="preserve">c) </w:t>
            </w:r>
            <w:r w:rsidRPr="001C653E">
              <w:rPr>
                <w:rFonts w:cs="Vrinda" w:hint="cs"/>
                <w:sz w:val="20"/>
                <w:szCs w:val="20"/>
                <w:cs/>
                <w:lang w:bidi="bn-BD"/>
              </w:rPr>
              <w:t xml:space="preserve"> </w:t>
            </w:r>
            <w:r w:rsidRPr="001C653E">
              <w:rPr>
                <w:sz w:val="20"/>
                <w:szCs w:val="20"/>
              </w:rPr>
              <w:t>EARLY MORNING</w:t>
            </w:r>
            <w:r w:rsidRPr="001C653E">
              <w:rPr>
                <w:rFonts w:ascii="SutonnyMJ" w:hAnsi="SutonnyMJ" w:cs="SutonnyMJ"/>
                <w:b/>
                <w:sz w:val="20"/>
                <w:szCs w:val="20"/>
              </w:rPr>
              <w:t>(‡fv‡i</w:t>
            </w:r>
            <w:r w:rsidRPr="001C653E">
              <w:rPr>
                <w:rFonts w:ascii="SutonnyMJ" w:hAnsi="SutonnyMJ" w:cs="SutonnyMJ" w:hint="cs"/>
                <w:b/>
                <w:sz w:val="20"/>
                <w:szCs w:val="20"/>
                <w:cs/>
                <w:lang w:bidi="bn-BD"/>
              </w:rPr>
              <w:t>)</w:t>
            </w:r>
            <w:r w:rsidRPr="001C653E">
              <w:rPr>
                <w:rFonts w:ascii="SutonnyMJ" w:hAnsi="SutonnyMJ" w:cs="SutonnyMJ"/>
                <w:b/>
                <w:sz w:val="20"/>
                <w:szCs w:val="20"/>
                <w:lang w:val="en-US" w:bidi="bn-BD"/>
              </w:rPr>
              <w:t>...</w:t>
            </w:r>
            <w:r w:rsidRPr="001C653E">
              <w:rPr>
                <w:sz w:val="20"/>
                <w:szCs w:val="20"/>
              </w:rPr>
              <w:t>1</w:t>
            </w:r>
          </w:p>
          <w:p w:rsidR="006B5DE6" w:rsidRPr="001C653E" w:rsidRDefault="006B5DE6" w:rsidP="006B5DE6">
            <w:pPr>
              <w:tabs>
                <w:tab w:val="right" w:leader="dot" w:pos="4253"/>
              </w:tabs>
              <w:jc w:val="both"/>
              <w:rPr>
                <w:sz w:val="20"/>
                <w:szCs w:val="20"/>
              </w:rPr>
            </w:pPr>
            <w:r w:rsidRPr="001C653E">
              <w:rPr>
                <w:rFonts w:cs="Vrinda" w:hint="cs"/>
                <w:sz w:val="20"/>
                <w:szCs w:val="20"/>
                <w:cs/>
                <w:lang w:bidi="bn-BD"/>
              </w:rPr>
              <w:t xml:space="preserve">  </w:t>
            </w:r>
            <w:r w:rsidRPr="001C653E">
              <w:rPr>
                <w:sz w:val="20"/>
                <w:szCs w:val="20"/>
              </w:rPr>
              <w:t xml:space="preserve"> MID MORNING(</w:t>
            </w:r>
            <w:r w:rsidRPr="001C653E">
              <w:rPr>
                <w:rFonts w:ascii="SutonnyMJ" w:hAnsi="SutonnyMJ" w:cs="SutonnyMJ"/>
                <w:b/>
                <w:sz w:val="20"/>
                <w:szCs w:val="20"/>
              </w:rPr>
              <w:t>mKv‡j</w:t>
            </w:r>
            <w:r w:rsidRPr="001C653E">
              <w:rPr>
                <w:rFonts w:ascii="SutonnyMJ" w:hAnsi="SutonnyMJ" w:cs="SutonnyMJ" w:hint="cs"/>
                <w:b/>
                <w:sz w:val="20"/>
                <w:szCs w:val="20"/>
                <w:cs/>
                <w:lang w:bidi="bn-BD"/>
              </w:rPr>
              <w:t>)</w:t>
            </w:r>
            <w:r w:rsidRPr="001C653E">
              <w:rPr>
                <w:b/>
                <w:sz w:val="20"/>
                <w:szCs w:val="20"/>
                <w:cs/>
                <w:lang w:bidi="bn-BD"/>
              </w:rPr>
              <w:t xml:space="preserve"> .......</w:t>
            </w:r>
            <w:r w:rsidRPr="001C653E">
              <w:rPr>
                <w:sz w:val="20"/>
                <w:szCs w:val="20"/>
              </w:rPr>
              <w:t>2</w:t>
            </w:r>
          </w:p>
          <w:p w:rsidR="006B5DE6" w:rsidRPr="001C653E" w:rsidRDefault="006B5DE6" w:rsidP="006B5DE6">
            <w:pPr>
              <w:tabs>
                <w:tab w:val="right" w:leader="dot" w:pos="4253"/>
              </w:tabs>
              <w:jc w:val="both"/>
              <w:rPr>
                <w:rFonts w:ascii="SutonnyMJ" w:hAnsi="SutonnyMJ" w:cs="SutonnyMJ"/>
                <w:sz w:val="20"/>
                <w:szCs w:val="20"/>
              </w:rPr>
            </w:pPr>
            <w:r w:rsidRPr="001C653E">
              <w:rPr>
                <w:sz w:val="20"/>
                <w:szCs w:val="20"/>
              </w:rPr>
              <w:t xml:space="preserve">     NOON (</w:t>
            </w:r>
            <w:r w:rsidRPr="001C653E">
              <w:rPr>
                <w:rFonts w:ascii="SutonnyMJ" w:hAnsi="SutonnyMJ" w:cs="SutonnyMJ"/>
                <w:sz w:val="20"/>
                <w:szCs w:val="20"/>
              </w:rPr>
              <w:t>`ycy‡i) ......................</w:t>
            </w:r>
            <w:r w:rsidRPr="001C653E">
              <w:rPr>
                <w:sz w:val="20"/>
                <w:szCs w:val="20"/>
              </w:rPr>
              <w:t>3</w:t>
            </w:r>
          </w:p>
          <w:p w:rsidR="006B5DE6" w:rsidRPr="001C653E" w:rsidRDefault="006B5DE6" w:rsidP="006B5DE6">
            <w:pPr>
              <w:tabs>
                <w:tab w:val="right" w:leader="dot" w:pos="4253"/>
              </w:tabs>
              <w:jc w:val="both"/>
              <w:rPr>
                <w:sz w:val="20"/>
                <w:szCs w:val="20"/>
              </w:rPr>
            </w:pPr>
            <w:r w:rsidRPr="001C653E">
              <w:rPr>
                <w:sz w:val="20"/>
                <w:szCs w:val="20"/>
              </w:rPr>
              <w:t xml:space="preserve"> </w:t>
            </w:r>
            <w:r w:rsidRPr="001C653E">
              <w:rPr>
                <w:rFonts w:cs="Vrinda" w:hint="cs"/>
                <w:sz w:val="20"/>
                <w:szCs w:val="20"/>
                <w:cs/>
                <w:lang w:bidi="bn-BD"/>
              </w:rPr>
              <w:t xml:space="preserve">  </w:t>
            </w:r>
            <w:r w:rsidRPr="001C653E">
              <w:rPr>
                <w:sz w:val="20"/>
                <w:szCs w:val="20"/>
              </w:rPr>
              <w:t>AFTERNOON(</w:t>
            </w:r>
            <w:r w:rsidRPr="001C653E">
              <w:rPr>
                <w:rFonts w:ascii="SutonnyMJ" w:hAnsi="SutonnyMJ" w:cs="SutonnyMJ"/>
                <w:b/>
                <w:sz w:val="20"/>
                <w:szCs w:val="20"/>
              </w:rPr>
              <w:t>we‡K‡j</w:t>
            </w:r>
            <w:r w:rsidRPr="001C653E">
              <w:rPr>
                <w:sz w:val="20"/>
                <w:szCs w:val="20"/>
              </w:rPr>
              <w:t>)...........4</w:t>
            </w:r>
          </w:p>
          <w:p w:rsidR="006B5DE6" w:rsidRPr="001C653E" w:rsidRDefault="006B5DE6" w:rsidP="006B5DE6">
            <w:pPr>
              <w:tabs>
                <w:tab w:val="right" w:leader="dot" w:pos="4253"/>
              </w:tabs>
              <w:jc w:val="both"/>
              <w:rPr>
                <w:sz w:val="20"/>
                <w:szCs w:val="20"/>
              </w:rPr>
            </w:pPr>
            <w:r w:rsidRPr="001C653E">
              <w:rPr>
                <w:rFonts w:cs="Vrinda" w:hint="cs"/>
                <w:sz w:val="20"/>
                <w:szCs w:val="20"/>
                <w:cs/>
                <w:lang w:bidi="bn-BD"/>
              </w:rPr>
              <w:t xml:space="preserve">  </w:t>
            </w:r>
            <w:r w:rsidRPr="001C653E">
              <w:rPr>
                <w:sz w:val="20"/>
                <w:szCs w:val="20"/>
              </w:rPr>
              <w:t>EVENING(</w:t>
            </w:r>
            <w:r w:rsidRPr="001C653E">
              <w:rPr>
                <w:rFonts w:ascii="SutonnyMJ" w:hAnsi="SutonnyMJ" w:cs="SutonnyMJ"/>
                <w:b/>
                <w:sz w:val="20"/>
                <w:szCs w:val="20"/>
              </w:rPr>
              <w:t>mÜ¨vq</w:t>
            </w:r>
            <w:r w:rsidRPr="001C653E">
              <w:rPr>
                <w:sz w:val="20"/>
                <w:szCs w:val="20"/>
              </w:rPr>
              <w:t>)....................5</w:t>
            </w:r>
          </w:p>
          <w:p w:rsidR="006B5DE6" w:rsidRPr="001C653E" w:rsidRDefault="006B5DE6" w:rsidP="006B5DE6">
            <w:pPr>
              <w:tabs>
                <w:tab w:val="right" w:leader="dot" w:pos="4253"/>
              </w:tabs>
              <w:jc w:val="both"/>
              <w:rPr>
                <w:sz w:val="20"/>
                <w:szCs w:val="20"/>
              </w:rPr>
            </w:pPr>
            <w:r w:rsidRPr="001C653E">
              <w:rPr>
                <w:sz w:val="20"/>
                <w:szCs w:val="20"/>
              </w:rPr>
              <w:t xml:space="preserve"> </w:t>
            </w:r>
            <w:r w:rsidRPr="001C653E">
              <w:rPr>
                <w:rFonts w:cs="Vrinda" w:hint="cs"/>
                <w:sz w:val="20"/>
                <w:szCs w:val="20"/>
                <w:cs/>
                <w:lang w:bidi="bn-BD"/>
              </w:rPr>
              <w:t xml:space="preserve">  </w:t>
            </w:r>
            <w:r w:rsidRPr="001C653E">
              <w:rPr>
                <w:sz w:val="20"/>
                <w:szCs w:val="20"/>
              </w:rPr>
              <w:t>LATE AT NIGHT (</w:t>
            </w:r>
            <w:r w:rsidRPr="001C653E">
              <w:rPr>
                <w:rFonts w:ascii="SutonnyMJ" w:hAnsi="SutonnyMJ" w:cs="SutonnyMJ"/>
                <w:b/>
                <w:sz w:val="20"/>
                <w:szCs w:val="20"/>
              </w:rPr>
              <w:t>Mfxi   iv‡Z</w:t>
            </w:r>
            <w:r w:rsidRPr="001C653E">
              <w:rPr>
                <w:sz w:val="20"/>
                <w:szCs w:val="20"/>
              </w:rPr>
              <w:t>)......6</w:t>
            </w:r>
          </w:p>
          <w:p w:rsidR="006B5DE6" w:rsidRPr="001C653E" w:rsidRDefault="006B5DE6" w:rsidP="006B5DE6">
            <w:pPr>
              <w:tabs>
                <w:tab w:val="right" w:leader="dot" w:pos="4253"/>
              </w:tabs>
              <w:jc w:val="both"/>
              <w:rPr>
                <w:rFonts w:cs="Vrinda"/>
                <w:sz w:val="20"/>
                <w:szCs w:val="20"/>
                <w:lang w:val="en-US" w:bidi="bn-IN"/>
              </w:rPr>
            </w:pPr>
          </w:p>
          <w:p w:rsidR="006B5DE6" w:rsidRPr="001C653E" w:rsidRDefault="006B5DE6" w:rsidP="006B5DE6">
            <w:pPr>
              <w:tabs>
                <w:tab w:val="right" w:leader="dot" w:pos="4253"/>
              </w:tabs>
              <w:jc w:val="both"/>
              <w:rPr>
                <w:b/>
                <w:sz w:val="20"/>
                <w:szCs w:val="20"/>
                <w:lang w:val="en-US" w:bidi="bn-BD"/>
              </w:rPr>
            </w:pPr>
            <w:r w:rsidRPr="001C653E">
              <w:rPr>
                <w:sz w:val="20"/>
                <w:szCs w:val="20"/>
              </w:rPr>
              <w:t>d) INSIDE</w:t>
            </w:r>
            <w:r w:rsidRPr="001C653E">
              <w:rPr>
                <w:rFonts w:ascii="SutonnyMJ" w:hAnsi="SutonnyMJ" w:cs="SutonnyMJ" w:hint="cs"/>
                <w:b/>
                <w:sz w:val="20"/>
                <w:szCs w:val="20"/>
                <w:cs/>
                <w:lang w:bidi="bn-BD"/>
              </w:rPr>
              <w:t>(</w:t>
            </w:r>
            <w:r w:rsidRPr="001C653E">
              <w:rPr>
                <w:rFonts w:ascii="SutonnyMJ" w:hAnsi="SutonnyMJ" w:cs="SutonnyMJ"/>
                <w:b/>
                <w:sz w:val="20"/>
                <w:szCs w:val="20"/>
              </w:rPr>
              <w:t>†fZ‡i</w:t>
            </w:r>
            <w:r w:rsidRPr="001C653E">
              <w:rPr>
                <w:rFonts w:ascii="SutonnyMJ" w:hAnsi="SutonnyMJ" w:cs="SutonnyMJ" w:hint="cs"/>
                <w:b/>
                <w:sz w:val="20"/>
                <w:szCs w:val="20"/>
                <w:cs/>
                <w:lang w:bidi="bn-BD"/>
              </w:rPr>
              <w:t>)</w:t>
            </w:r>
            <w:r w:rsidRPr="001C653E">
              <w:rPr>
                <w:rFonts w:ascii="SutonnyMJ" w:hAnsi="SutonnyMJ" w:cs="SutonnyMJ"/>
                <w:b/>
                <w:sz w:val="20"/>
                <w:szCs w:val="20"/>
                <w:lang w:val="en-US" w:bidi="bn-BD"/>
              </w:rPr>
              <w:t xml:space="preserve"> </w:t>
            </w:r>
            <w:r w:rsidRPr="001C653E">
              <w:rPr>
                <w:sz w:val="20"/>
                <w:szCs w:val="20"/>
                <w:lang w:val="en-US" w:bidi="bn-BD"/>
              </w:rPr>
              <w:t>……………..1</w:t>
            </w:r>
          </w:p>
          <w:p w:rsidR="006B5DE6" w:rsidRPr="001C653E" w:rsidRDefault="006B5DE6" w:rsidP="006B5DE6">
            <w:pPr>
              <w:tabs>
                <w:tab w:val="right" w:leader="dot" w:pos="4253"/>
              </w:tabs>
              <w:jc w:val="both"/>
              <w:rPr>
                <w:sz w:val="20"/>
                <w:szCs w:val="20"/>
              </w:rPr>
            </w:pPr>
            <w:r w:rsidRPr="001C653E">
              <w:rPr>
                <w:sz w:val="20"/>
                <w:szCs w:val="20"/>
              </w:rPr>
              <w:t xml:space="preserve">   OUTSIDE</w:t>
            </w:r>
            <w:r w:rsidRPr="001C653E">
              <w:rPr>
                <w:rFonts w:ascii="SutonnyMJ" w:hAnsi="SutonnyMJ" w:cs="SutonnyMJ" w:hint="cs"/>
                <w:b/>
                <w:sz w:val="20"/>
                <w:szCs w:val="20"/>
                <w:cs/>
                <w:lang w:bidi="bn-BD"/>
              </w:rPr>
              <w:t>(</w:t>
            </w:r>
            <w:r w:rsidRPr="001C653E">
              <w:rPr>
                <w:rFonts w:ascii="SutonnyMJ" w:hAnsi="SutonnyMJ" w:cs="SutonnyMJ"/>
                <w:b/>
                <w:sz w:val="20"/>
                <w:szCs w:val="20"/>
                <w:lang w:bidi="bn-BD"/>
              </w:rPr>
              <w:t>evB‡i</w:t>
            </w:r>
            <w:r w:rsidRPr="001C653E">
              <w:rPr>
                <w:rFonts w:ascii="SutonnyMJ" w:hAnsi="SutonnyMJ" w:cs="SutonnyMJ" w:hint="cs"/>
                <w:b/>
                <w:sz w:val="20"/>
                <w:szCs w:val="20"/>
                <w:cs/>
                <w:lang w:bidi="bn-BD"/>
              </w:rPr>
              <w:t>)</w:t>
            </w:r>
            <w:r w:rsidRPr="001C653E">
              <w:rPr>
                <w:rFonts w:ascii="SutonnyMJ" w:hAnsi="SutonnyMJ" w:cs="SutonnyMJ"/>
                <w:b/>
                <w:sz w:val="20"/>
                <w:szCs w:val="20"/>
                <w:lang w:val="en-US" w:bidi="bn-BD"/>
              </w:rPr>
              <w:t xml:space="preserve"> </w:t>
            </w:r>
            <w:r w:rsidRPr="001C653E">
              <w:rPr>
                <w:sz w:val="20"/>
                <w:szCs w:val="20"/>
                <w:lang w:val="en-US" w:bidi="bn-BD"/>
              </w:rPr>
              <w:t>……………</w:t>
            </w:r>
            <w:r w:rsidRPr="001C653E">
              <w:rPr>
                <w:sz w:val="20"/>
                <w:szCs w:val="20"/>
              </w:rPr>
              <w:t>2</w:t>
            </w:r>
          </w:p>
          <w:p w:rsidR="006B5DE6" w:rsidRPr="001C653E" w:rsidRDefault="006B5DE6" w:rsidP="006B5DE6">
            <w:pPr>
              <w:tabs>
                <w:tab w:val="right" w:leader="dot" w:pos="4253"/>
              </w:tabs>
              <w:jc w:val="both"/>
              <w:rPr>
                <w:sz w:val="20"/>
                <w:szCs w:val="20"/>
              </w:rPr>
            </w:pPr>
          </w:p>
          <w:p w:rsidR="006B5DE6" w:rsidRPr="001C653E" w:rsidRDefault="006B5DE6" w:rsidP="006B5DE6">
            <w:pPr>
              <w:tabs>
                <w:tab w:val="right" w:leader="dot" w:pos="4253"/>
              </w:tabs>
              <w:jc w:val="both"/>
              <w:rPr>
                <w:sz w:val="20"/>
                <w:szCs w:val="20"/>
              </w:rPr>
            </w:pPr>
            <w:r w:rsidRPr="001C653E">
              <w:rPr>
                <w:sz w:val="20"/>
                <w:szCs w:val="20"/>
              </w:rPr>
              <w:t>e) _________ MINUTES</w:t>
            </w:r>
            <w:r w:rsidRPr="001C653E">
              <w:rPr>
                <w:rFonts w:cs="Vrinda" w:hint="cs"/>
                <w:sz w:val="20"/>
                <w:szCs w:val="20"/>
                <w:cs/>
                <w:lang w:bidi="bn-BD"/>
              </w:rPr>
              <w:t>(</w:t>
            </w:r>
            <w:r w:rsidRPr="001C653E">
              <w:rPr>
                <w:rFonts w:ascii="SutonnyMJ" w:hAnsi="SutonnyMJ" w:cs="SutonnyMJ"/>
                <w:b/>
                <w:sz w:val="20"/>
                <w:szCs w:val="20"/>
              </w:rPr>
              <w:t>wgwbU</w:t>
            </w:r>
            <w:r w:rsidRPr="001C653E">
              <w:rPr>
                <w:rFonts w:cs="Vrinda" w:hint="cs"/>
                <w:sz w:val="20"/>
                <w:szCs w:val="20"/>
                <w:cs/>
                <w:lang w:bidi="bn-BD"/>
              </w:rPr>
              <w:t>)</w:t>
            </w: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pStyle w:val="Footer"/>
              <w:jc w:val="center"/>
              <w:rPr>
                <w:bCs/>
                <w:sz w:val="20"/>
                <w:szCs w:val="20"/>
              </w:rPr>
            </w:pP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00653A">
            <w:pPr>
              <w:pStyle w:val="Footer"/>
              <w:numPr>
                <w:ilvl w:val="0"/>
                <w:numId w:val="54"/>
              </w:numP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pStyle w:val="BodyText"/>
              <w:rPr>
                <w:b w:val="0"/>
                <w:sz w:val="20"/>
                <w:szCs w:val="20"/>
              </w:rPr>
            </w:pPr>
            <w:r w:rsidRPr="001C653E">
              <w:rPr>
                <w:b w:val="0"/>
                <w:sz w:val="20"/>
                <w:szCs w:val="20"/>
                <w:u w:val="single"/>
              </w:rPr>
              <w:t>In your exprieriences</w:t>
            </w:r>
            <w:r w:rsidRPr="001C653E">
              <w:rPr>
                <w:b w:val="0"/>
                <w:sz w:val="20"/>
                <w:szCs w:val="20"/>
              </w:rPr>
              <w:t xml:space="preserve"> do you remember if any girl or woman from your community was ever touched sexually or made to do something sexual that she didn’t want to on her walk to or from the place she went to defecate</w:t>
            </w:r>
            <w:r w:rsidR="00EC2081">
              <w:rPr>
                <w:b w:val="0"/>
                <w:sz w:val="20"/>
                <w:szCs w:val="20"/>
              </w:rPr>
              <w:t>/urinate</w:t>
            </w:r>
            <w:r w:rsidRPr="001C653E">
              <w:rPr>
                <w:b w:val="0"/>
                <w:sz w:val="20"/>
                <w:szCs w:val="20"/>
              </w:rPr>
              <w:t>?</w:t>
            </w:r>
          </w:p>
          <w:p w:rsidR="006B5DE6" w:rsidRPr="001C653E" w:rsidRDefault="006B5DE6" w:rsidP="006B5DE6">
            <w:pPr>
              <w:pStyle w:val="BodyText"/>
              <w:rPr>
                <w:rFonts w:ascii="SutonnyMJ" w:hAnsi="SutonnyMJ" w:cs="Vrinda"/>
                <w:b w:val="0"/>
                <w:sz w:val="20"/>
                <w:szCs w:val="20"/>
                <w:lang w:val="en-US" w:bidi="bn-BD"/>
              </w:rPr>
            </w:pPr>
            <w:r w:rsidRPr="001C653E">
              <w:rPr>
                <w:rFonts w:ascii="SutonnyMJ" w:hAnsi="SutonnyMJ"/>
                <w:b w:val="0"/>
                <w:sz w:val="20"/>
                <w:szCs w:val="20"/>
              </w:rPr>
              <w:t xml:space="preserve">cÖ¯ªve-cvqLvbv </w:t>
            </w:r>
            <w:r w:rsidRPr="001C653E">
              <w:rPr>
                <w:rFonts w:ascii="SutonnyMJ" w:hAnsi="SutonnyMJ" w:cs="SutonnyMJ"/>
                <w:b w:val="0"/>
                <w:sz w:val="20"/>
                <w:szCs w:val="20"/>
              </w:rPr>
              <w:t xml:space="preserve">Ki‡Z </w:t>
            </w:r>
            <w:r w:rsidRPr="001C653E">
              <w:rPr>
                <w:rFonts w:ascii="SutonnyMJ" w:hAnsi="SutonnyMJ"/>
                <w:b w:val="0"/>
                <w:sz w:val="20"/>
                <w:szCs w:val="20"/>
              </w:rPr>
              <w:t>hvIqvi-Avmvi</w:t>
            </w:r>
            <w:r w:rsidRPr="001C653E">
              <w:rPr>
                <w:rFonts w:ascii="SutonnyMJ" w:hAnsi="SutonnyMJ" w:cs="SutonnyMJ"/>
                <w:b w:val="0"/>
                <w:sz w:val="20"/>
                <w:szCs w:val="20"/>
              </w:rPr>
              <w:t xml:space="preserve"> c‡_ †KD wK Avcbvi GjvKvi †Kvb †g‡q‡K</w:t>
            </w:r>
            <w:r w:rsidRPr="001C653E">
              <w:rPr>
                <w:rFonts w:ascii="SutonnyMJ" w:hAnsi="SutonnyMJ" w:cs="Vrinda" w:hint="cs"/>
                <w:b w:val="0"/>
                <w:sz w:val="20"/>
                <w:szCs w:val="20"/>
                <w:cs/>
                <w:lang w:bidi="bn-BD"/>
              </w:rPr>
              <w:t xml:space="preserve"> </w:t>
            </w:r>
            <w:r w:rsidRPr="001C653E">
              <w:rPr>
                <w:rFonts w:ascii="SutonnyMJ" w:hAnsi="SutonnyMJ"/>
                <w:b w:val="0"/>
                <w:sz w:val="20"/>
                <w:szCs w:val="20"/>
              </w:rPr>
              <w:t>†hŠb fv‡e</w:t>
            </w:r>
            <w:r w:rsidRPr="001C653E">
              <w:rPr>
                <w:rFonts w:ascii="SutonnyMJ" w:hAnsi="SutonnyMJ"/>
                <w:sz w:val="20"/>
                <w:szCs w:val="20"/>
              </w:rPr>
              <w:t xml:space="preserve"> ¯</w:t>
            </w:r>
            <w:r w:rsidRPr="001C653E">
              <w:rPr>
                <w:rFonts w:ascii="SutonnyMJ" w:hAnsi="SutonnyMJ"/>
                <w:b w:val="0"/>
                <w:sz w:val="20"/>
                <w:szCs w:val="20"/>
              </w:rPr>
              <w:t>ck© K‡iwQj A_ev B”Qvi weiæ‡×</w:t>
            </w:r>
            <w:r w:rsidRPr="001C653E">
              <w:rPr>
                <w:rFonts w:ascii="SutonnyMJ" w:hAnsi="SutonnyMJ" w:cs="Vrinda" w:hint="cs"/>
                <w:b w:val="0"/>
                <w:sz w:val="20"/>
                <w:szCs w:val="20"/>
                <w:cs/>
                <w:lang w:bidi="bn-BD"/>
              </w:rPr>
              <w:t xml:space="preserve"> </w:t>
            </w:r>
            <w:r w:rsidRPr="001C653E">
              <w:rPr>
                <w:rFonts w:ascii="SutonnyMJ" w:hAnsi="SutonnyMJ"/>
                <w:b w:val="0"/>
                <w:sz w:val="20"/>
                <w:szCs w:val="20"/>
              </w:rPr>
              <w:t>†hŠb †Kv‡bv wKQz Ki‡Z eva¨ K‡iwQj</w:t>
            </w:r>
            <w:r w:rsidRPr="001C653E">
              <w:rPr>
                <w:rFonts w:ascii="SutonnyMJ" w:hAnsi="SutonnyMJ" w:cs="Vrinda"/>
                <w:b w:val="0"/>
                <w:sz w:val="20"/>
                <w:szCs w:val="20"/>
                <w:lang w:bidi="bn-BD"/>
              </w:rPr>
              <w:t>?</w:t>
            </w:r>
          </w:p>
        </w:tc>
        <w:tc>
          <w:tcPr>
            <w:tcW w:w="3708" w:type="dxa"/>
            <w:gridSpan w:val="15"/>
            <w:tcBorders>
              <w:top w:val="single" w:sz="6" w:space="0" w:color="auto"/>
              <w:left w:val="single" w:sz="6" w:space="0" w:color="auto"/>
              <w:bottom w:val="single" w:sz="6" w:space="0" w:color="auto"/>
              <w:right w:val="single" w:sz="4" w:space="0" w:color="auto"/>
            </w:tcBorders>
          </w:tcPr>
          <w:p w:rsidR="006B5DE6" w:rsidRPr="001C653E" w:rsidRDefault="006B5DE6" w:rsidP="006B5DE6">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rPr>
              <w:t>1</w:t>
            </w:r>
          </w:p>
          <w:p w:rsidR="006B5DE6" w:rsidRPr="001C653E" w:rsidRDefault="006B5DE6" w:rsidP="006B5DE6">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sz w:val="20"/>
                <w:szCs w:val="20"/>
              </w:rPr>
              <w:t>2</w:t>
            </w:r>
          </w:p>
          <w:p w:rsidR="006B5DE6" w:rsidRPr="001C653E" w:rsidRDefault="006B5DE6" w:rsidP="006B5DE6">
            <w:pPr>
              <w:tabs>
                <w:tab w:val="right" w:leader="dot" w:pos="4253"/>
              </w:tabs>
              <w:jc w:val="both"/>
              <w:rPr>
                <w:sz w:val="20"/>
                <w:szCs w:val="20"/>
              </w:rPr>
            </w:pPr>
            <w:r w:rsidRPr="001C653E">
              <w:rPr>
                <w:sz w:val="20"/>
                <w:szCs w:val="20"/>
              </w:rPr>
              <w:t>DON’T KNOW(</w:t>
            </w:r>
            <w:r w:rsidRPr="001C653E">
              <w:rPr>
                <w:rFonts w:ascii="SutonnyMJ" w:hAnsi="SutonnyMJ"/>
                <w:sz w:val="20"/>
                <w:szCs w:val="20"/>
              </w:rPr>
              <w:t>Rvwb bv/ g‡b co‡Q bv</w:t>
            </w:r>
            <w:r w:rsidRPr="001C653E">
              <w:rPr>
                <w:sz w:val="20"/>
                <w:szCs w:val="20"/>
              </w:rPr>
              <w:t>) ............................................8</w:t>
            </w:r>
          </w:p>
          <w:p w:rsidR="006B5DE6" w:rsidRPr="001C653E" w:rsidRDefault="006B5DE6" w:rsidP="006B5DE6">
            <w:pPr>
              <w:tabs>
                <w:tab w:val="right" w:leader="dot" w:pos="4706"/>
              </w:tabs>
              <w:jc w:val="both"/>
              <w:rPr>
                <w:sz w:val="20"/>
                <w:szCs w:val="20"/>
              </w:rPr>
            </w:pP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pStyle w:val="Footer"/>
              <w:jc w:val="center"/>
              <w:rPr>
                <w:bCs/>
                <w:sz w:val="20"/>
                <w:szCs w:val="20"/>
              </w:rPr>
            </w:pP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00653A">
            <w:pPr>
              <w:pStyle w:val="Footer"/>
              <w:numPr>
                <w:ilvl w:val="0"/>
                <w:numId w:val="54"/>
              </w:numP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pStyle w:val="BodyText"/>
              <w:rPr>
                <w:b w:val="0"/>
                <w:sz w:val="20"/>
                <w:szCs w:val="20"/>
              </w:rPr>
            </w:pPr>
            <w:r w:rsidRPr="001C653E">
              <w:rPr>
                <w:b w:val="0"/>
                <w:sz w:val="20"/>
                <w:szCs w:val="20"/>
                <w:u w:val="single"/>
              </w:rPr>
              <w:t>In your exprieriences</w:t>
            </w:r>
            <w:r w:rsidRPr="001C653E">
              <w:rPr>
                <w:b w:val="0"/>
                <w:sz w:val="20"/>
                <w:szCs w:val="20"/>
              </w:rPr>
              <w:t xml:space="preserve"> do you remember if any girl or woman from your community was ever physically attacked during her walk to or from the place she went to defecate</w:t>
            </w:r>
            <w:r w:rsidR="00EC2081">
              <w:rPr>
                <w:b w:val="0"/>
                <w:sz w:val="20"/>
                <w:szCs w:val="20"/>
              </w:rPr>
              <w:t>/urinate</w:t>
            </w:r>
            <w:r w:rsidRPr="001C653E">
              <w:rPr>
                <w:b w:val="0"/>
                <w:sz w:val="20"/>
                <w:szCs w:val="20"/>
              </w:rPr>
              <w:t>?</w:t>
            </w:r>
          </w:p>
          <w:p w:rsidR="006B5DE6" w:rsidRPr="001C653E" w:rsidRDefault="006B5DE6" w:rsidP="006B5DE6">
            <w:pPr>
              <w:pStyle w:val="BodyText"/>
              <w:rPr>
                <w:rFonts w:ascii="SutonnyMJ" w:hAnsi="SutonnyMJ" w:cs="Vrinda"/>
                <w:b w:val="0"/>
                <w:sz w:val="20"/>
                <w:szCs w:val="20"/>
                <w:cs/>
                <w:lang w:bidi="bn-BD"/>
              </w:rPr>
            </w:pPr>
            <w:r w:rsidRPr="001C653E">
              <w:rPr>
                <w:rFonts w:ascii="SutonnyMJ" w:hAnsi="SutonnyMJ"/>
                <w:b w:val="0"/>
                <w:sz w:val="20"/>
                <w:szCs w:val="20"/>
              </w:rPr>
              <w:t xml:space="preserve">cÖ¯ªve-cvqLvbv </w:t>
            </w:r>
            <w:r w:rsidRPr="001C653E">
              <w:rPr>
                <w:rFonts w:ascii="SutonnyMJ" w:hAnsi="SutonnyMJ" w:cs="SutonnyMJ"/>
                <w:b w:val="0"/>
                <w:sz w:val="20"/>
                <w:szCs w:val="20"/>
              </w:rPr>
              <w:t xml:space="preserve">Ki‡Z </w:t>
            </w:r>
            <w:r w:rsidRPr="001C653E">
              <w:rPr>
                <w:rFonts w:ascii="SutonnyMJ" w:hAnsi="SutonnyMJ"/>
                <w:b w:val="0"/>
                <w:sz w:val="20"/>
                <w:szCs w:val="20"/>
              </w:rPr>
              <w:t>hvIqvi-Avmvi</w:t>
            </w:r>
            <w:r w:rsidRPr="001C653E">
              <w:rPr>
                <w:rFonts w:ascii="SutonnyMJ" w:hAnsi="SutonnyMJ" w:cs="SutonnyMJ"/>
                <w:b w:val="0"/>
                <w:sz w:val="20"/>
                <w:szCs w:val="20"/>
              </w:rPr>
              <w:t xml:space="preserve"> c‡_ †KD wK Avcbvi GjvKvi †Kvb †g‡q‡K</w:t>
            </w:r>
            <w:r w:rsidRPr="001C653E">
              <w:rPr>
                <w:rFonts w:ascii="SutonnyMJ" w:hAnsi="SutonnyMJ" w:cs="Vrinda" w:hint="cs"/>
                <w:b w:val="0"/>
                <w:sz w:val="20"/>
                <w:szCs w:val="20"/>
                <w:cs/>
                <w:lang w:bidi="bn-BD"/>
              </w:rPr>
              <w:t xml:space="preserve"> </w:t>
            </w:r>
            <w:r w:rsidRPr="001C653E">
              <w:rPr>
                <w:rFonts w:ascii="SutonnyMJ" w:hAnsi="SutonnyMJ" w:cs="SutonnyMJ"/>
                <w:b w:val="0"/>
                <w:sz w:val="20"/>
                <w:szCs w:val="20"/>
              </w:rPr>
              <w:t>kvixwiKfv‡e AvNvZ K‡iwQj</w:t>
            </w:r>
            <w:r w:rsidRPr="001C653E">
              <w:rPr>
                <w:rFonts w:ascii="SutonnyMJ" w:hAnsi="SutonnyMJ" w:cs="Vrinda"/>
                <w:b w:val="0"/>
                <w:sz w:val="20"/>
                <w:szCs w:val="20"/>
                <w:lang w:bidi="bn-BD"/>
              </w:rPr>
              <w:t>?</w:t>
            </w:r>
          </w:p>
          <w:p w:rsidR="006B5DE6" w:rsidRPr="001C653E" w:rsidRDefault="006B5DE6" w:rsidP="006B5DE6">
            <w:pPr>
              <w:pStyle w:val="BodyText"/>
              <w:rPr>
                <w:sz w:val="20"/>
                <w:szCs w:val="20"/>
                <w:u w:val="single"/>
              </w:rPr>
            </w:pPr>
          </w:p>
        </w:tc>
        <w:tc>
          <w:tcPr>
            <w:tcW w:w="3708" w:type="dxa"/>
            <w:gridSpan w:val="15"/>
            <w:tcBorders>
              <w:top w:val="single" w:sz="6" w:space="0" w:color="auto"/>
              <w:left w:val="single" w:sz="6" w:space="0" w:color="auto"/>
              <w:bottom w:val="single" w:sz="6" w:space="0" w:color="auto"/>
              <w:right w:val="single" w:sz="4" w:space="0" w:color="auto"/>
            </w:tcBorders>
          </w:tcPr>
          <w:p w:rsidR="006B5DE6" w:rsidRPr="001C653E" w:rsidRDefault="006B5DE6" w:rsidP="006B5DE6">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rPr>
              <w:t>1</w:t>
            </w:r>
          </w:p>
          <w:p w:rsidR="006B5DE6" w:rsidRPr="001C653E" w:rsidRDefault="006B5DE6" w:rsidP="006B5DE6">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sz w:val="20"/>
                <w:szCs w:val="20"/>
              </w:rPr>
              <w:t>2</w:t>
            </w:r>
          </w:p>
          <w:p w:rsidR="006B5DE6" w:rsidRPr="001C653E" w:rsidRDefault="006B5DE6" w:rsidP="006B5DE6">
            <w:pPr>
              <w:tabs>
                <w:tab w:val="right" w:leader="dot" w:pos="4253"/>
              </w:tabs>
              <w:jc w:val="both"/>
              <w:rPr>
                <w:sz w:val="20"/>
                <w:szCs w:val="20"/>
              </w:rPr>
            </w:pPr>
            <w:r w:rsidRPr="001C653E">
              <w:rPr>
                <w:sz w:val="20"/>
                <w:szCs w:val="20"/>
              </w:rPr>
              <w:t>DON’T KNOW(</w:t>
            </w:r>
            <w:r w:rsidRPr="001C653E">
              <w:rPr>
                <w:rFonts w:ascii="SutonnyMJ" w:hAnsi="SutonnyMJ"/>
                <w:sz w:val="20"/>
                <w:szCs w:val="20"/>
              </w:rPr>
              <w:t>Rvwb bv/ g‡b co‡Q bv</w:t>
            </w:r>
            <w:r w:rsidRPr="001C653E">
              <w:rPr>
                <w:sz w:val="20"/>
                <w:szCs w:val="20"/>
              </w:rPr>
              <w:t>) ............................................8</w:t>
            </w:r>
          </w:p>
          <w:p w:rsidR="006B5DE6" w:rsidRPr="001C653E" w:rsidRDefault="006B5DE6" w:rsidP="006B5DE6">
            <w:pPr>
              <w:tabs>
                <w:tab w:val="right" w:leader="dot" w:pos="4706"/>
              </w:tabs>
              <w:jc w:val="both"/>
              <w:rPr>
                <w:sz w:val="20"/>
                <w:szCs w:val="20"/>
              </w:rPr>
            </w:pP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pStyle w:val="Footer"/>
              <w:jc w:val="center"/>
              <w:rPr>
                <w:bCs/>
                <w:sz w:val="20"/>
                <w:szCs w:val="20"/>
              </w:rPr>
            </w:pP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00653A">
            <w:pPr>
              <w:pStyle w:val="Footer"/>
              <w:numPr>
                <w:ilvl w:val="0"/>
                <w:numId w:val="54"/>
              </w:numP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pStyle w:val="BodyText"/>
              <w:rPr>
                <w:b w:val="0"/>
                <w:sz w:val="20"/>
                <w:szCs w:val="20"/>
              </w:rPr>
            </w:pPr>
            <w:r w:rsidRPr="001C653E">
              <w:rPr>
                <w:b w:val="0"/>
                <w:sz w:val="20"/>
                <w:szCs w:val="20"/>
              </w:rPr>
              <w:t>Currently, is the place where you normally go to defecate</w:t>
            </w:r>
            <w:r w:rsidR="00EC2081">
              <w:rPr>
                <w:b w:val="0"/>
                <w:sz w:val="20"/>
                <w:szCs w:val="20"/>
              </w:rPr>
              <w:t>/urinate</w:t>
            </w:r>
            <w:r w:rsidRPr="001C653E">
              <w:rPr>
                <w:b w:val="0"/>
                <w:sz w:val="20"/>
                <w:szCs w:val="20"/>
              </w:rPr>
              <w:t xml:space="preserve"> inside or outside the compound?</w:t>
            </w:r>
          </w:p>
          <w:p w:rsidR="006B5DE6" w:rsidRPr="001C653E" w:rsidRDefault="006B5DE6" w:rsidP="006B5DE6">
            <w:pPr>
              <w:pStyle w:val="BodyText"/>
              <w:rPr>
                <w:rFonts w:ascii="SutonnyMJ" w:hAnsi="SutonnyMJ" w:cs="SutonnyMJ"/>
                <w:sz w:val="20"/>
                <w:szCs w:val="20"/>
              </w:rPr>
            </w:pPr>
            <w:r w:rsidRPr="001C653E">
              <w:rPr>
                <w:rFonts w:ascii="SutonnyMJ" w:hAnsi="SutonnyMJ" w:cs="SutonnyMJ"/>
                <w:b w:val="0"/>
                <w:sz w:val="20"/>
                <w:szCs w:val="20"/>
              </w:rPr>
              <w:t>eZ©gv‡b Avcbviv †hLv‡b cvqLvbv Ki‡Z hvb, ‡mUv wK evoxi wfZ‡i bv evB‡i?</w:t>
            </w:r>
          </w:p>
        </w:tc>
        <w:tc>
          <w:tcPr>
            <w:tcW w:w="3708" w:type="dxa"/>
            <w:gridSpan w:val="15"/>
            <w:tcBorders>
              <w:top w:val="single" w:sz="6" w:space="0" w:color="auto"/>
              <w:left w:val="single" w:sz="6" w:space="0" w:color="auto"/>
              <w:bottom w:val="single" w:sz="6" w:space="0" w:color="auto"/>
              <w:right w:val="single" w:sz="4" w:space="0" w:color="auto"/>
            </w:tcBorders>
          </w:tcPr>
          <w:p w:rsidR="006B5DE6" w:rsidRPr="001C653E" w:rsidRDefault="006B5DE6" w:rsidP="006B5DE6">
            <w:pPr>
              <w:tabs>
                <w:tab w:val="right" w:leader="dot" w:pos="4253"/>
              </w:tabs>
              <w:jc w:val="both"/>
              <w:rPr>
                <w:rFonts w:cs="Vrinda"/>
                <w:sz w:val="20"/>
                <w:szCs w:val="20"/>
                <w:cs/>
                <w:lang w:bidi="bn-BD"/>
              </w:rPr>
            </w:pPr>
            <w:r w:rsidRPr="001C653E">
              <w:rPr>
                <w:sz w:val="20"/>
                <w:szCs w:val="20"/>
              </w:rPr>
              <w:t>INSIDE</w:t>
            </w:r>
            <w:r w:rsidRPr="001C653E">
              <w:rPr>
                <w:rFonts w:hint="cs"/>
                <w:sz w:val="20"/>
                <w:szCs w:val="20"/>
                <w:cs/>
                <w:lang w:bidi="bn-BD"/>
              </w:rPr>
              <w:t>(</w:t>
            </w:r>
            <w:r w:rsidRPr="001C653E">
              <w:rPr>
                <w:rFonts w:ascii="SutonnyMJ" w:hAnsi="SutonnyMJ" w:cs="SutonnyMJ"/>
                <w:sz w:val="20"/>
                <w:szCs w:val="20"/>
                <w:cs/>
                <w:lang w:bidi="bn-IN"/>
              </w:rPr>
              <w:t>†fZ‡i</w:t>
            </w:r>
            <w:r w:rsidRPr="001C653E">
              <w:rPr>
                <w:rFonts w:hint="cs"/>
                <w:sz w:val="20"/>
                <w:szCs w:val="20"/>
                <w:cs/>
                <w:lang w:bidi="bn-BD"/>
              </w:rPr>
              <w:t>)</w:t>
            </w:r>
            <w:r w:rsidRPr="001C653E">
              <w:rPr>
                <w:sz w:val="20"/>
                <w:szCs w:val="20"/>
                <w:lang w:val="en-US" w:bidi="bn-BD"/>
              </w:rPr>
              <w:t xml:space="preserve"> …………………</w:t>
            </w:r>
            <w:r w:rsidRPr="001C653E">
              <w:rPr>
                <w:sz w:val="20"/>
                <w:szCs w:val="20"/>
              </w:rPr>
              <w:t>1</w:t>
            </w:r>
          </w:p>
          <w:p w:rsidR="006B5DE6" w:rsidRPr="001C653E" w:rsidRDefault="006B5DE6" w:rsidP="006B5DE6">
            <w:pPr>
              <w:tabs>
                <w:tab w:val="right" w:leader="dot" w:pos="4253"/>
              </w:tabs>
              <w:jc w:val="both"/>
              <w:rPr>
                <w:rFonts w:cs="Vrinda"/>
                <w:sz w:val="20"/>
                <w:szCs w:val="20"/>
                <w:lang w:bidi="bn-BD"/>
              </w:rPr>
            </w:pPr>
            <w:r w:rsidRPr="001C653E">
              <w:rPr>
                <w:sz w:val="20"/>
                <w:szCs w:val="20"/>
              </w:rPr>
              <w:t>OUTSIDE</w:t>
            </w:r>
            <w:r w:rsidRPr="001C653E">
              <w:rPr>
                <w:rFonts w:ascii="SutonnyMJ" w:hAnsi="SutonnyMJ" w:cs="SutonnyMJ" w:hint="cs"/>
                <w:sz w:val="20"/>
                <w:szCs w:val="20"/>
                <w:cs/>
                <w:lang w:bidi="bn-IN"/>
              </w:rPr>
              <w:t>(</w:t>
            </w:r>
            <w:r w:rsidRPr="001C653E">
              <w:rPr>
                <w:rFonts w:ascii="SutonnyMJ" w:hAnsi="SutonnyMJ" w:cs="SutonnyMJ"/>
                <w:sz w:val="20"/>
                <w:szCs w:val="20"/>
                <w:cs/>
                <w:lang w:bidi="bn-IN"/>
              </w:rPr>
              <w:t>evB‡i</w:t>
            </w:r>
            <w:r w:rsidRPr="001C653E">
              <w:rPr>
                <w:sz w:val="20"/>
                <w:szCs w:val="20"/>
                <w:cs/>
                <w:lang w:bidi="bn-IN"/>
              </w:rPr>
              <w:t>)</w:t>
            </w:r>
            <w:r w:rsidRPr="001C653E">
              <w:rPr>
                <w:sz w:val="20"/>
                <w:szCs w:val="20"/>
                <w:lang w:val="en-US" w:bidi="bn-IN"/>
              </w:rPr>
              <w:t>………..............2</w:t>
            </w: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pStyle w:val="Footer"/>
              <w:jc w:val="center"/>
              <w:rPr>
                <w:bCs/>
                <w:sz w:val="20"/>
                <w:szCs w:val="20"/>
              </w:rPr>
            </w:pP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00653A">
            <w:pPr>
              <w:pStyle w:val="Footer"/>
              <w:numPr>
                <w:ilvl w:val="0"/>
                <w:numId w:val="54"/>
              </w:numP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pStyle w:val="BodyText"/>
              <w:rPr>
                <w:b w:val="0"/>
                <w:sz w:val="20"/>
                <w:szCs w:val="20"/>
              </w:rPr>
            </w:pPr>
            <w:r w:rsidRPr="001C653E">
              <w:rPr>
                <w:b w:val="0"/>
                <w:sz w:val="20"/>
                <w:szCs w:val="20"/>
              </w:rPr>
              <w:t>Currently, how many minutes does it take to walk from your house to the place where you normally go to defecate</w:t>
            </w:r>
            <w:r w:rsidR="00EC2081">
              <w:rPr>
                <w:b w:val="0"/>
                <w:sz w:val="20"/>
                <w:szCs w:val="20"/>
              </w:rPr>
              <w:t>/urinate</w:t>
            </w:r>
            <w:r w:rsidRPr="001C653E">
              <w:rPr>
                <w:b w:val="0"/>
                <w:sz w:val="20"/>
                <w:szCs w:val="20"/>
              </w:rPr>
              <w:t>?</w:t>
            </w:r>
          </w:p>
          <w:p w:rsidR="006B5DE6" w:rsidRPr="001C653E" w:rsidRDefault="006B5DE6" w:rsidP="006B5DE6">
            <w:pPr>
              <w:pStyle w:val="BodyText"/>
              <w:rPr>
                <w:sz w:val="20"/>
                <w:szCs w:val="20"/>
              </w:rPr>
            </w:pPr>
            <w:r w:rsidRPr="001C653E">
              <w:rPr>
                <w:rFonts w:ascii="SutonnyMJ" w:hAnsi="SutonnyMJ" w:cs="SutonnyMJ"/>
                <w:b w:val="0"/>
                <w:sz w:val="20"/>
                <w:szCs w:val="20"/>
              </w:rPr>
              <w:t>eZ©gv‡b Avcbviv †hLv‡b cvqLvbv Ki‡Z hvb, Avcbvi Ni †_‡K cvqLvbvq †n‡U †h‡Z KZ wgwbU mgq jv‡M?</w:t>
            </w:r>
          </w:p>
        </w:tc>
        <w:tc>
          <w:tcPr>
            <w:tcW w:w="3708" w:type="dxa"/>
            <w:gridSpan w:val="15"/>
            <w:tcBorders>
              <w:top w:val="single" w:sz="6" w:space="0" w:color="auto"/>
              <w:left w:val="single" w:sz="6" w:space="0" w:color="auto"/>
              <w:bottom w:val="single" w:sz="6" w:space="0" w:color="auto"/>
              <w:right w:val="single" w:sz="4" w:space="0" w:color="auto"/>
            </w:tcBorders>
          </w:tcPr>
          <w:p w:rsidR="006B5DE6" w:rsidRPr="001C653E" w:rsidRDefault="006B5DE6" w:rsidP="006B5DE6">
            <w:pPr>
              <w:tabs>
                <w:tab w:val="right" w:leader="dot" w:pos="4253"/>
              </w:tabs>
              <w:jc w:val="both"/>
              <w:rPr>
                <w:rFonts w:cs="Vrinda"/>
                <w:sz w:val="20"/>
                <w:szCs w:val="20"/>
                <w:lang w:bidi="bn-BD"/>
              </w:rPr>
            </w:pPr>
            <w:r w:rsidRPr="001C653E">
              <w:rPr>
                <w:sz w:val="20"/>
                <w:szCs w:val="20"/>
              </w:rPr>
              <w:t xml:space="preserve"> ____________ MINUTES</w:t>
            </w:r>
            <w:r w:rsidRPr="001C653E">
              <w:rPr>
                <w:rFonts w:ascii="SutonnyMJ" w:hAnsi="SutonnyMJ" w:cs="SutonnyMJ" w:hint="cs"/>
                <w:sz w:val="20"/>
                <w:szCs w:val="20"/>
                <w:cs/>
                <w:lang w:bidi="bn-IN"/>
              </w:rPr>
              <w:t>(</w:t>
            </w:r>
            <w:r w:rsidRPr="001C653E">
              <w:rPr>
                <w:rFonts w:ascii="SutonnyMJ" w:hAnsi="SutonnyMJ" w:cs="SutonnyMJ"/>
                <w:sz w:val="20"/>
                <w:szCs w:val="20"/>
                <w:cs/>
                <w:lang w:bidi="bn-IN"/>
              </w:rPr>
              <w:t>wgwbU</w:t>
            </w:r>
            <w:r w:rsidRPr="001C653E">
              <w:rPr>
                <w:rFonts w:ascii="SutonnyMJ" w:hAnsi="SutonnyMJ" w:cs="SutonnyMJ" w:hint="cs"/>
                <w:sz w:val="20"/>
                <w:szCs w:val="20"/>
                <w:cs/>
                <w:lang w:bidi="bn-IN"/>
              </w:rPr>
              <w:t>)</w:t>
            </w: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pStyle w:val="Footer"/>
              <w:jc w:val="center"/>
              <w:rPr>
                <w:bCs/>
                <w:sz w:val="20"/>
                <w:szCs w:val="20"/>
              </w:rPr>
            </w:pP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00653A">
            <w:pPr>
              <w:pStyle w:val="Footer"/>
              <w:numPr>
                <w:ilvl w:val="0"/>
                <w:numId w:val="54"/>
              </w:numP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pStyle w:val="BodyText"/>
              <w:rPr>
                <w:b w:val="0"/>
                <w:sz w:val="20"/>
                <w:szCs w:val="20"/>
              </w:rPr>
            </w:pPr>
            <w:r w:rsidRPr="001C653E">
              <w:rPr>
                <w:b w:val="0"/>
                <w:sz w:val="20"/>
                <w:szCs w:val="20"/>
              </w:rPr>
              <w:t>At night, are you ever concerned about your safety when you go to defecate</w:t>
            </w:r>
            <w:r w:rsidR="00EC2081">
              <w:rPr>
                <w:b w:val="0"/>
                <w:sz w:val="20"/>
                <w:szCs w:val="20"/>
              </w:rPr>
              <w:t>/urinate</w:t>
            </w:r>
            <w:r w:rsidRPr="001C653E">
              <w:rPr>
                <w:b w:val="0"/>
                <w:sz w:val="20"/>
                <w:szCs w:val="20"/>
              </w:rPr>
              <w:t xml:space="preserve">?  </w:t>
            </w:r>
          </w:p>
          <w:p w:rsidR="006B5DE6" w:rsidRPr="001C653E" w:rsidRDefault="006B5DE6" w:rsidP="006B5DE6">
            <w:pPr>
              <w:pStyle w:val="BodyText"/>
              <w:rPr>
                <w:b w:val="0"/>
                <w:sz w:val="20"/>
                <w:szCs w:val="20"/>
              </w:rPr>
            </w:pPr>
            <w:r w:rsidRPr="001C653E">
              <w:rPr>
                <w:b w:val="0"/>
                <w:sz w:val="20"/>
                <w:szCs w:val="20"/>
              </w:rPr>
              <w:t>Would you say that you are not at all concerned, a little concerned, or very concerned?</w:t>
            </w:r>
          </w:p>
          <w:p w:rsidR="006B5DE6" w:rsidRPr="001C653E" w:rsidRDefault="006B5DE6" w:rsidP="006B5DE6">
            <w:pPr>
              <w:pStyle w:val="BodyText"/>
              <w:rPr>
                <w:rFonts w:ascii="SutonnyMJ" w:hAnsi="SutonnyMJ" w:cs="SutonnyMJ"/>
                <w:b w:val="0"/>
                <w:sz w:val="20"/>
                <w:szCs w:val="20"/>
              </w:rPr>
            </w:pPr>
            <w:r w:rsidRPr="001C653E">
              <w:rPr>
                <w:rFonts w:ascii="SutonnyMJ" w:hAnsi="SutonnyMJ" w:cs="SutonnyMJ"/>
                <w:b w:val="0"/>
                <w:sz w:val="20"/>
                <w:szCs w:val="20"/>
              </w:rPr>
              <w:t xml:space="preserve">iv‡Z cvqLvbv Ki‡Z hvIqvi mgq wbivcËvi e¨vcv‡i Avcwb wK KL‡bv DwØMœ n‡q‡Qb? </w:t>
            </w:r>
          </w:p>
          <w:p w:rsidR="006B5DE6" w:rsidRPr="001C653E" w:rsidRDefault="006B5DE6" w:rsidP="006B5DE6">
            <w:pPr>
              <w:pStyle w:val="BodyText"/>
              <w:rPr>
                <w:sz w:val="20"/>
                <w:szCs w:val="20"/>
              </w:rPr>
            </w:pPr>
            <w:r w:rsidRPr="001C653E">
              <w:rPr>
                <w:rFonts w:ascii="SutonnyMJ" w:hAnsi="SutonnyMJ" w:cs="SutonnyMJ"/>
                <w:b w:val="0"/>
                <w:sz w:val="20"/>
                <w:szCs w:val="20"/>
              </w:rPr>
              <w:t>Avcwb wK ej‡eb †h GK`g DwØMœ bv, wKQzUv DwØMœ ev A‡bK †ekx DwØMœ?</w:t>
            </w:r>
          </w:p>
        </w:tc>
        <w:tc>
          <w:tcPr>
            <w:tcW w:w="3708" w:type="dxa"/>
            <w:gridSpan w:val="15"/>
            <w:tcBorders>
              <w:top w:val="single" w:sz="6" w:space="0" w:color="auto"/>
              <w:left w:val="single" w:sz="6" w:space="0" w:color="auto"/>
              <w:bottom w:val="single" w:sz="6" w:space="0" w:color="auto"/>
              <w:right w:val="single" w:sz="4" w:space="0" w:color="auto"/>
            </w:tcBorders>
          </w:tcPr>
          <w:p w:rsidR="006B5DE6" w:rsidRPr="001C653E" w:rsidRDefault="006B5DE6" w:rsidP="006B5DE6">
            <w:pPr>
              <w:tabs>
                <w:tab w:val="right" w:leader="dot" w:pos="3997"/>
              </w:tabs>
              <w:spacing w:line="276" w:lineRule="auto"/>
              <w:jc w:val="both"/>
              <w:rPr>
                <w:sz w:val="20"/>
                <w:szCs w:val="20"/>
              </w:rPr>
            </w:pPr>
            <w:r w:rsidRPr="001C653E">
              <w:rPr>
                <w:sz w:val="20"/>
                <w:szCs w:val="20"/>
              </w:rPr>
              <w:t>NOT CONCERNED</w:t>
            </w:r>
            <w:r w:rsidRPr="001C653E">
              <w:rPr>
                <w:rFonts w:ascii="SutonnyMJ" w:hAnsi="SutonnyMJ" w:cs="SutonnyMJ" w:hint="cs"/>
                <w:sz w:val="20"/>
                <w:szCs w:val="20"/>
                <w:cs/>
                <w:lang w:bidi="bn-IN"/>
              </w:rPr>
              <w:t>(</w:t>
            </w:r>
            <w:r w:rsidRPr="001C653E">
              <w:rPr>
                <w:rFonts w:ascii="SutonnyMJ" w:hAnsi="SutonnyMJ" w:cs="SutonnyMJ"/>
                <w:sz w:val="20"/>
                <w:szCs w:val="20"/>
                <w:lang w:bidi="bn-IN"/>
              </w:rPr>
              <w:t>GK`g DwØMœ bv</w:t>
            </w:r>
            <w:r w:rsidRPr="001C653E">
              <w:rPr>
                <w:rFonts w:ascii="SutonnyMJ" w:hAnsi="SutonnyMJ" w:cs="SutonnyMJ" w:hint="cs"/>
                <w:sz w:val="20"/>
                <w:szCs w:val="20"/>
                <w:cs/>
                <w:lang w:bidi="bn-IN"/>
              </w:rPr>
              <w:t>)</w:t>
            </w:r>
            <w:r w:rsidRPr="001C653E">
              <w:rPr>
                <w:rFonts w:ascii="SutonnyMJ" w:hAnsi="SutonnyMJ" w:cs="SutonnyMJ"/>
                <w:sz w:val="20"/>
                <w:szCs w:val="20"/>
                <w:lang w:val="en-US" w:bidi="bn-IN"/>
              </w:rPr>
              <w:t xml:space="preserve"> ... ... </w:t>
            </w:r>
            <w:r w:rsidRPr="001C653E">
              <w:rPr>
                <w:sz w:val="20"/>
                <w:szCs w:val="20"/>
              </w:rPr>
              <w:t>1</w:t>
            </w:r>
          </w:p>
          <w:p w:rsidR="006B5DE6" w:rsidRPr="001C653E" w:rsidRDefault="006B5DE6" w:rsidP="006B5DE6">
            <w:pPr>
              <w:tabs>
                <w:tab w:val="right" w:leader="dot" w:pos="3997"/>
              </w:tabs>
              <w:spacing w:line="276" w:lineRule="auto"/>
              <w:jc w:val="both"/>
              <w:rPr>
                <w:sz w:val="20"/>
                <w:szCs w:val="20"/>
              </w:rPr>
            </w:pPr>
            <w:r w:rsidRPr="001C653E">
              <w:rPr>
                <w:sz w:val="20"/>
                <w:szCs w:val="20"/>
              </w:rPr>
              <w:t>A LITTLE CONCERNED</w:t>
            </w:r>
            <w:r w:rsidRPr="001C653E">
              <w:rPr>
                <w:rFonts w:ascii="SutonnyMJ" w:hAnsi="SutonnyMJ" w:cs="SutonnyMJ" w:hint="cs"/>
                <w:sz w:val="20"/>
                <w:szCs w:val="20"/>
                <w:cs/>
                <w:lang w:bidi="bn-IN"/>
              </w:rPr>
              <w:t>(</w:t>
            </w:r>
            <w:r w:rsidRPr="001C653E">
              <w:rPr>
                <w:rFonts w:ascii="SutonnyMJ" w:hAnsi="SutonnyMJ" w:cs="SutonnyMJ"/>
                <w:sz w:val="20"/>
                <w:szCs w:val="20"/>
                <w:lang w:bidi="bn-IN"/>
              </w:rPr>
              <w:t>wKQzUv DwØMœ</w:t>
            </w:r>
            <w:r w:rsidRPr="001C653E">
              <w:rPr>
                <w:rFonts w:ascii="SutonnyMJ" w:hAnsi="SutonnyMJ" w:cs="SutonnyMJ" w:hint="cs"/>
                <w:sz w:val="20"/>
                <w:szCs w:val="20"/>
                <w:cs/>
                <w:lang w:bidi="bn-IN"/>
              </w:rPr>
              <w:t>)</w:t>
            </w:r>
            <w:r w:rsidRPr="001C653E">
              <w:rPr>
                <w:rFonts w:ascii="SutonnyMJ" w:hAnsi="SutonnyMJ" w:cs="SutonnyMJ"/>
                <w:sz w:val="20"/>
                <w:szCs w:val="20"/>
                <w:lang w:val="en-US" w:bidi="bn-IN"/>
              </w:rPr>
              <w:t xml:space="preserve"> ...</w:t>
            </w:r>
            <w:r w:rsidRPr="001C653E">
              <w:rPr>
                <w:sz w:val="20"/>
                <w:szCs w:val="20"/>
                <w:lang w:val="en-US" w:bidi="bn-IN"/>
              </w:rPr>
              <w:t xml:space="preserve"> ..</w:t>
            </w:r>
            <w:r w:rsidRPr="001C653E">
              <w:rPr>
                <w:sz w:val="20"/>
                <w:szCs w:val="20"/>
              </w:rPr>
              <w:t>2</w:t>
            </w:r>
          </w:p>
          <w:p w:rsidR="006B5DE6" w:rsidRPr="001C653E" w:rsidRDefault="006B5DE6" w:rsidP="006B5DE6">
            <w:pPr>
              <w:tabs>
                <w:tab w:val="right" w:leader="dot" w:pos="3997"/>
              </w:tabs>
              <w:spacing w:line="276" w:lineRule="auto"/>
              <w:jc w:val="both"/>
              <w:rPr>
                <w:sz w:val="20"/>
                <w:szCs w:val="20"/>
              </w:rPr>
            </w:pPr>
            <w:r w:rsidRPr="001C653E">
              <w:rPr>
                <w:sz w:val="20"/>
                <w:szCs w:val="20"/>
              </w:rPr>
              <w:t>VERY CONCERNED</w:t>
            </w:r>
            <w:r w:rsidRPr="001C653E">
              <w:rPr>
                <w:rFonts w:ascii="SutonnyMJ" w:hAnsi="SutonnyMJ" w:cs="SutonnyMJ" w:hint="cs"/>
                <w:sz w:val="20"/>
                <w:szCs w:val="20"/>
                <w:cs/>
                <w:lang w:bidi="bn-IN"/>
              </w:rPr>
              <w:t>(</w:t>
            </w:r>
            <w:r w:rsidRPr="001C653E">
              <w:rPr>
                <w:rFonts w:ascii="SutonnyMJ" w:hAnsi="SutonnyMJ" w:cs="SutonnyMJ"/>
                <w:sz w:val="20"/>
                <w:szCs w:val="20"/>
                <w:lang w:bidi="bn-IN"/>
              </w:rPr>
              <w:t>A‡bK †ekx DwØMœ</w:t>
            </w:r>
            <w:r w:rsidRPr="001C653E">
              <w:rPr>
                <w:rFonts w:ascii="SutonnyMJ" w:hAnsi="SutonnyMJ" w:cs="SutonnyMJ" w:hint="cs"/>
                <w:sz w:val="20"/>
                <w:szCs w:val="20"/>
                <w:cs/>
                <w:lang w:bidi="bn-IN"/>
              </w:rPr>
              <w:t>)</w:t>
            </w:r>
            <w:r w:rsidRPr="001C653E">
              <w:rPr>
                <w:rFonts w:ascii="SutonnyMJ" w:hAnsi="SutonnyMJ" w:cs="SutonnyMJ"/>
                <w:sz w:val="20"/>
                <w:szCs w:val="20"/>
                <w:lang w:val="en-US" w:bidi="bn-IN"/>
              </w:rPr>
              <w:t xml:space="preserve"> </w:t>
            </w:r>
            <w:r w:rsidRPr="001C653E">
              <w:rPr>
                <w:sz w:val="20"/>
                <w:szCs w:val="20"/>
                <w:lang w:val="en-US" w:bidi="bn-IN"/>
              </w:rPr>
              <w:t>….</w:t>
            </w:r>
            <w:r w:rsidRPr="001C653E">
              <w:rPr>
                <w:sz w:val="20"/>
                <w:szCs w:val="20"/>
              </w:rPr>
              <w:t>3</w:t>
            </w:r>
          </w:p>
          <w:p w:rsidR="006B5DE6" w:rsidRPr="001C653E" w:rsidRDefault="006B5DE6" w:rsidP="006B5DE6">
            <w:pPr>
              <w:tabs>
                <w:tab w:val="right" w:leader="dot" w:pos="3997"/>
              </w:tabs>
              <w:spacing w:line="276" w:lineRule="auto"/>
              <w:rPr>
                <w:sz w:val="20"/>
                <w:szCs w:val="20"/>
              </w:rPr>
            </w:pPr>
            <w:r w:rsidRPr="001C653E">
              <w:rPr>
                <w:sz w:val="20"/>
                <w:szCs w:val="20"/>
              </w:rPr>
              <w:t>DON’T KNOW/DON’T REMEMBER</w:t>
            </w:r>
            <w:r w:rsidRPr="001C653E">
              <w:rPr>
                <w:rFonts w:ascii="SutonnyMJ" w:hAnsi="SutonnyMJ" w:cs="SutonnyMJ" w:hint="cs"/>
                <w:sz w:val="20"/>
                <w:szCs w:val="20"/>
                <w:cs/>
                <w:lang w:bidi="bn-IN"/>
              </w:rPr>
              <w:t>(</w:t>
            </w:r>
            <w:r w:rsidRPr="001C653E">
              <w:rPr>
                <w:rFonts w:ascii="SutonnyMJ" w:hAnsi="SutonnyMJ" w:cs="SutonnyMJ"/>
                <w:sz w:val="20"/>
                <w:szCs w:val="20"/>
                <w:lang w:bidi="bn-IN"/>
              </w:rPr>
              <w:t>Rvwb bv/ g‡b co‡Q bv</w:t>
            </w:r>
            <w:r w:rsidRPr="001C653E">
              <w:rPr>
                <w:rFonts w:ascii="SutonnyMJ" w:hAnsi="SutonnyMJ" w:cs="SutonnyMJ" w:hint="cs"/>
                <w:sz w:val="20"/>
                <w:szCs w:val="20"/>
                <w:cs/>
                <w:lang w:bidi="bn-IN"/>
              </w:rPr>
              <w:t>)</w:t>
            </w:r>
            <w:r w:rsidRPr="001C653E">
              <w:rPr>
                <w:rFonts w:ascii="SutonnyMJ" w:hAnsi="SutonnyMJ" w:cs="SutonnyMJ"/>
                <w:sz w:val="20"/>
                <w:szCs w:val="20"/>
                <w:lang w:val="en-US" w:bidi="bn-IN"/>
              </w:rPr>
              <w:t xml:space="preserve"> </w:t>
            </w:r>
            <w:r w:rsidRPr="001C653E">
              <w:rPr>
                <w:sz w:val="20"/>
                <w:szCs w:val="20"/>
                <w:lang w:val="en-US" w:bidi="bn-IN"/>
              </w:rPr>
              <w:t>………</w:t>
            </w:r>
            <w:r w:rsidRPr="001C653E">
              <w:rPr>
                <w:sz w:val="20"/>
                <w:szCs w:val="20"/>
              </w:rPr>
              <w:t>8</w:t>
            </w:r>
          </w:p>
          <w:p w:rsidR="006B5DE6" w:rsidRPr="001C653E" w:rsidRDefault="006B5DE6" w:rsidP="006B5DE6">
            <w:pPr>
              <w:tabs>
                <w:tab w:val="right" w:leader="dot" w:pos="4706"/>
              </w:tabs>
              <w:spacing w:line="276" w:lineRule="auto"/>
              <w:jc w:val="both"/>
              <w:rPr>
                <w:sz w:val="20"/>
                <w:szCs w:val="20"/>
              </w:rPr>
            </w:pPr>
            <w:r w:rsidRPr="001C653E">
              <w:rPr>
                <w:sz w:val="20"/>
                <w:szCs w:val="20"/>
              </w:rPr>
              <w:t xml:space="preserve">REFUSED/NO ANSWER </w:t>
            </w:r>
          </w:p>
          <w:p w:rsidR="006B5DE6" w:rsidRPr="001C653E" w:rsidRDefault="006B5DE6" w:rsidP="006B5DE6">
            <w:pPr>
              <w:tabs>
                <w:tab w:val="right" w:leader="dot" w:pos="4706"/>
              </w:tabs>
              <w:spacing w:line="276" w:lineRule="auto"/>
              <w:jc w:val="both"/>
              <w:rPr>
                <w:rFonts w:cs="Vrinda"/>
                <w:sz w:val="20"/>
                <w:szCs w:val="20"/>
                <w:cs/>
                <w:lang w:bidi="bn-BD"/>
              </w:rPr>
            </w:pPr>
            <w:r w:rsidRPr="001C653E">
              <w:rPr>
                <w:rFonts w:ascii="SutonnyMJ" w:hAnsi="SutonnyMJ" w:cs="SutonnyMJ" w:hint="cs"/>
                <w:sz w:val="20"/>
                <w:szCs w:val="20"/>
                <w:cs/>
                <w:lang w:bidi="bn-IN"/>
              </w:rPr>
              <w:t>(</w:t>
            </w:r>
            <w:r w:rsidRPr="001C653E">
              <w:rPr>
                <w:rFonts w:ascii="SutonnyMJ" w:hAnsi="SutonnyMJ" w:cs="SutonnyMJ"/>
                <w:sz w:val="20"/>
                <w:szCs w:val="20"/>
                <w:lang w:bidi="bn-IN"/>
              </w:rPr>
              <w:t>evwZj/ DËi bvB</w:t>
            </w:r>
            <w:r w:rsidRPr="001C653E">
              <w:rPr>
                <w:rFonts w:ascii="SutonnyMJ" w:hAnsi="SutonnyMJ" w:cs="SutonnyMJ" w:hint="cs"/>
                <w:sz w:val="20"/>
                <w:szCs w:val="20"/>
                <w:cs/>
                <w:lang w:bidi="bn-IN"/>
              </w:rPr>
              <w:t>)</w:t>
            </w:r>
            <w:r w:rsidRPr="001C653E">
              <w:rPr>
                <w:rFonts w:ascii="SutonnyMJ" w:hAnsi="SutonnyMJ" w:cs="SutonnyMJ"/>
                <w:sz w:val="20"/>
                <w:szCs w:val="20"/>
                <w:lang w:val="en-US" w:bidi="bn-IN"/>
              </w:rPr>
              <w:t xml:space="preserve"> </w:t>
            </w:r>
            <w:r w:rsidRPr="001C653E">
              <w:rPr>
                <w:sz w:val="20"/>
                <w:szCs w:val="20"/>
                <w:lang w:val="en-US" w:bidi="bn-IN"/>
              </w:rPr>
              <w:t>.........................................</w:t>
            </w:r>
            <w:r w:rsidRPr="001C653E">
              <w:rPr>
                <w:sz w:val="20"/>
                <w:szCs w:val="20"/>
              </w:rPr>
              <w:t>9</w:t>
            </w: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pStyle w:val="Footer"/>
              <w:jc w:val="center"/>
              <w:rPr>
                <w:bCs/>
                <w:sz w:val="20"/>
                <w:szCs w:val="20"/>
              </w:rPr>
            </w:pP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00653A">
            <w:pPr>
              <w:pStyle w:val="Footer"/>
              <w:numPr>
                <w:ilvl w:val="0"/>
                <w:numId w:val="54"/>
              </w:numP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rPr>
                <w:sz w:val="20"/>
                <w:szCs w:val="20"/>
              </w:rPr>
            </w:pPr>
            <w:r w:rsidRPr="001C653E">
              <w:rPr>
                <w:sz w:val="20"/>
                <w:szCs w:val="20"/>
              </w:rPr>
              <w:t>When you were a child, was your mother hit by your father (or her husband or boyfriend)?</w:t>
            </w:r>
          </w:p>
          <w:p w:rsidR="006B5DE6" w:rsidRPr="001C653E" w:rsidRDefault="006B5DE6" w:rsidP="006B5DE6">
            <w:pPr>
              <w:pStyle w:val="BodyText3"/>
              <w:rPr>
                <w:rFonts w:ascii="SutonnyMJ" w:hAnsi="SutonnyMJ"/>
                <w:sz w:val="20"/>
                <w:szCs w:val="20"/>
              </w:rPr>
            </w:pPr>
            <w:r w:rsidRPr="001C653E">
              <w:rPr>
                <w:rFonts w:ascii="SutonnyMJ" w:hAnsi="SutonnyMJ"/>
                <w:sz w:val="20"/>
                <w:szCs w:val="20"/>
              </w:rPr>
              <w:t xml:space="preserve">Avcwb hLb ‡QvU wQ‡jb ZLb wK Avcbvi evev/mr evev Avcvbvi gv‡K gvi‡Zb? </w:t>
            </w:r>
          </w:p>
          <w:p w:rsidR="006B5DE6" w:rsidRPr="001C653E" w:rsidRDefault="006B5DE6" w:rsidP="006B5DE6">
            <w:pPr>
              <w:rPr>
                <w:sz w:val="20"/>
                <w:szCs w:val="20"/>
              </w:rPr>
            </w:pPr>
          </w:p>
        </w:tc>
        <w:tc>
          <w:tcPr>
            <w:tcW w:w="3708" w:type="dxa"/>
            <w:gridSpan w:val="15"/>
            <w:tcBorders>
              <w:top w:val="single" w:sz="6" w:space="0" w:color="auto"/>
              <w:left w:val="single" w:sz="6" w:space="0" w:color="auto"/>
              <w:bottom w:val="single" w:sz="6" w:space="0" w:color="auto"/>
              <w:right w:val="single" w:sz="4" w:space="0" w:color="auto"/>
            </w:tcBorders>
          </w:tcPr>
          <w:p w:rsidR="006B5DE6" w:rsidRPr="001C653E" w:rsidRDefault="006B5DE6" w:rsidP="006B5DE6">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lang w:val="en-US" w:bidi="bn-BD"/>
              </w:rPr>
              <w:t>...............................................</w:t>
            </w:r>
            <w:r w:rsidRPr="001C653E">
              <w:rPr>
                <w:sz w:val="20"/>
                <w:szCs w:val="20"/>
              </w:rPr>
              <w:t>1</w:t>
            </w:r>
          </w:p>
          <w:p w:rsidR="006B5DE6" w:rsidRPr="001C653E" w:rsidRDefault="00422C48" w:rsidP="006B5DE6">
            <w:pPr>
              <w:tabs>
                <w:tab w:val="right" w:leader="dot" w:pos="3997"/>
                <w:tab w:val="right" w:leader="dot" w:pos="4253"/>
              </w:tabs>
              <w:jc w:val="both"/>
              <w:rPr>
                <w:sz w:val="20"/>
                <w:szCs w:val="20"/>
              </w:rPr>
            </w:pPr>
            <w:r>
              <w:rPr>
                <w:noProof/>
                <w:sz w:val="20"/>
                <w:szCs w:val="20"/>
                <w:lang w:val="en-US"/>
              </w:rPr>
              <w:pict>
                <v:group id="Group 71" o:spid="_x0000_s1050" style="position:absolute;left:0;text-align:left;margin-left:164.95pt;margin-top:2.25pt;width:25.9pt;height:66.65pt;z-index:251760128" coordorigin="10540,7349" coordsize="518,12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">
                  <v:shape id="AutoShape 72" o:spid="_x0000_s1054" type="#_x0000_t32" style="position:absolute;left:10540;top:7363;width:355;height: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X+Gu8UAAADbAAAADwAAAGRycy9kb3ducmV2LnhtbESPQWsCMRCF74X+hzCFXkrNKlhka5Rt&#10;QVDBg9rep5vpJnQz2W6ibv+9cxB6m+G9ee+b+XIIrTpTn3xkA+NRAYq4jtZzY+DjuHqegUoZ2WIb&#10;mQz8UYLl4v5ujqWNF97T+ZAbJSGcSjTgcu5KrVPtKGAaxY5YtO/YB8yy9o22PV4kPLR6UhQvOqBn&#10;aXDY0buj+udwCgZ2m/Fb9eX8Zrv/9bvpqmpPzdOnMY8PQ/UKKtOQ/82367UVfIGVX2QAvbg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X+Gu8UAAADbAAAADwAAAAAAAAAA&#10;AAAAAAChAgAAZHJzL2Rvd25yZXYueG1sUEsFBgAAAAAEAAQA+QAAAJMDAAAAAA==&#10;"/>
                  <v:shape id="AutoShape 73" o:spid="_x0000_s1053" type="#_x0000_t32" style="position:absolute;left:10895;top:7349;width:0;height:1209;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jMjIMIAAADbAAAADwAAAGRycy9kb3ducmV2LnhtbERPS2sCMRC+F/ofwgheimYVKro1yrYg&#10;1IIHH71PN9NNcDPZbqKu/94UBG/z8T1nvuxcLc7UButZwWiYgSAuvbZcKTjsV4MpiBCRNdaeScGV&#10;AiwXz09zzLW/8JbOu1iJFMIhRwUmxiaXMpSGHIahb4gT9+tbhzHBtpK6xUsKd7UcZ9lEOrScGgw2&#10;9GGoPO5OTsFmPXovfoxdf23/7OZ1VdSn6uVbqX6vK95AROriQ3x3f+o0fwb/v6QD5OIG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jMjIMIAAADbAAAADwAAAAAAAAAAAAAA&#10;AAChAgAAZHJzL2Rvd25yZXYueG1sUEsFBgAAAAAEAAQA+QAAAJADAAAAAA==&#10;"/>
                  <v:shape id="AutoShape 74" o:spid="_x0000_s1052" type="#_x0000_t32" style="position:absolute;left:10540;top:8558;width:367;height: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WVAAMEAAADbAAAADwAAAGRycy9kb3ducmV2LnhtbERPTWsCMRC9C/6HMEIvolmFSlmNshaE&#10;WvCg1vu4GTfBzWTdRN3+++ZQ8Ph434tV52rxoDZYzwom4wwEcem15UrBz3Ez+gARIrLG2jMp+KUA&#10;q2W/t8Bc+yfv6XGIlUghHHJUYGJscilDachhGPuGOHEX3zqMCbaV1C0+U7ir5TTLZtKh5dRgsKFP&#10;Q+X1cHcKdtvJujgbu/3e3+zufVPU92p4Uupt0BVzEJG6+BL/u7+0gmlan76kHyCXf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lZUAAwQAAANsAAAAPAAAAAAAAAAAAAAAA&#10;AKECAABkcnMvZG93bnJldi54bWxQSwUGAAAAAAQABAD5AAAAjwMAAAAA&#10;"/>
                  <v:shape id="AutoShape 75" o:spid="_x0000_s1051" type="#_x0000_t32" style="position:absolute;left:10895;top:7893;width:163;height:13;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IYdfxAAAANsAAAAPAAAAAAAAAAAA&#10;AAAAAKECAABkcnMvZG93bnJldi54bWxQSwUGAAAAAAQABAD5AAAAkgMAAAAA&#10;">
                    <v:stroke endarrow="block"/>
                  </v:shape>
                </v:group>
              </w:pict>
            </w:r>
            <w:r w:rsidR="006B5DE6" w:rsidRPr="001C653E">
              <w:rPr>
                <w:sz w:val="20"/>
                <w:szCs w:val="20"/>
              </w:rPr>
              <w:t>NO</w:t>
            </w:r>
            <w:r w:rsidR="006B5DE6" w:rsidRPr="001C653E">
              <w:rPr>
                <w:rFonts w:cs="Vrinda" w:hint="cs"/>
                <w:sz w:val="20"/>
                <w:szCs w:val="20"/>
                <w:cs/>
                <w:lang w:bidi="bn-BD"/>
              </w:rPr>
              <w:t xml:space="preserve"> </w:t>
            </w:r>
            <w:r w:rsidR="006B5DE6" w:rsidRPr="001C653E">
              <w:rPr>
                <w:rFonts w:ascii="SutonnyMJ" w:hAnsi="SutonnyMJ" w:cs="SutonnyMJ" w:hint="cs"/>
                <w:sz w:val="20"/>
                <w:szCs w:val="20"/>
                <w:cs/>
                <w:lang w:bidi="bn-BD"/>
              </w:rPr>
              <w:t>(</w:t>
            </w:r>
            <w:r w:rsidR="006B5DE6" w:rsidRPr="001C653E">
              <w:rPr>
                <w:rFonts w:ascii="SutonnyMJ" w:hAnsi="SutonnyMJ" w:cs="SutonnyMJ"/>
                <w:sz w:val="20"/>
                <w:szCs w:val="20"/>
                <w:lang w:bidi="bn-BD"/>
              </w:rPr>
              <w:t>bv)</w:t>
            </w:r>
            <w:r w:rsidR="006B5DE6" w:rsidRPr="001C653E">
              <w:rPr>
                <w:sz w:val="20"/>
                <w:szCs w:val="20"/>
                <w:lang w:bidi="bn-BD"/>
              </w:rPr>
              <w:t>.................................................</w:t>
            </w:r>
            <w:r w:rsidR="006B5DE6" w:rsidRPr="001C653E">
              <w:rPr>
                <w:sz w:val="20"/>
                <w:szCs w:val="20"/>
              </w:rPr>
              <w:t>2</w:t>
            </w:r>
          </w:p>
          <w:p w:rsidR="006B5DE6" w:rsidRPr="001C653E" w:rsidRDefault="006B5DE6" w:rsidP="006B5DE6">
            <w:pPr>
              <w:tabs>
                <w:tab w:val="right" w:leader="dot" w:pos="4428"/>
              </w:tabs>
              <w:jc w:val="both"/>
              <w:rPr>
                <w:sz w:val="20"/>
                <w:szCs w:val="20"/>
                <w:lang w:val="en-US"/>
              </w:rPr>
            </w:pPr>
            <w:r w:rsidRPr="001C653E">
              <w:rPr>
                <w:sz w:val="20"/>
                <w:szCs w:val="20"/>
              </w:rPr>
              <w:t xml:space="preserve">PARENTS DID NOT LIVE TOGETHER </w:t>
            </w:r>
            <w:r w:rsidRPr="001C653E">
              <w:rPr>
                <w:rFonts w:ascii="SutonnyMJ" w:hAnsi="SutonnyMJ" w:hint="cs"/>
                <w:sz w:val="20"/>
                <w:szCs w:val="20"/>
                <w:cs/>
                <w:lang w:bidi="bn-BD"/>
              </w:rPr>
              <w:t>(</w:t>
            </w:r>
            <w:r w:rsidRPr="001C653E">
              <w:rPr>
                <w:rFonts w:ascii="SutonnyMJ" w:hAnsi="SutonnyMJ"/>
                <w:sz w:val="20"/>
                <w:szCs w:val="20"/>
              </w:rPr>
              <w:t>wcZvgvZv GKmv‡_ evm Ki‡Zb bv</w:t>
            </w:r>
            <w:r w:rsidRPr="001C653E">
              <w:rPr>
                <w:rFonts w:ascii="SutonnyMJ" w:hAnsi="SutonnyMJ" w:hint="cs"/>
                <w:sz w:val="20"/>
                <w:szCs w:val="20"/>
                <w:cs/>
                <w:lang w:bidi="bn-BD"/>
              </w:rPr>
              <w:t>)</w:t>
            </w:r>
            <w:r w:rsidRPr="001C653E">
              <w:rPr>
                <w:rFonts w:ascii="SutonnyMJ" w:hAnsi="SutonnyMJ"/>
                <w:sz w:val="20"/>
                <w:szCs w:val="20"/>
                <w:lang w:val="en-US" w:bidi="bn-BD"/>
              </w:rPr>
              <w:t xml:space="preserve"> </w:t>
            </w:r>
            <w:r w:rsidRPr="001C653E">
              <w:rPr>
                <w:sz w:val="20"/>
                <w:szCs w:val="20"/>
                <w:lang w:val="en-US" w:bidi="bn-BD"/>
              </w:rPr>
              <w:t>………..3</w:t>
            </w:r>
          </w:p>
          <w:p w:rsidR="006B5DE6" w:rsidRPr="001C653E" w:rsidRDefault="006B5DE6" w:rsidP="006B5DE6">
            <w:pPr>
              <w:tabs>
                <w:tab w:val="right" w:leader="dot" w:pos="4428"/>
              </w:tabs>
              <w:jc w:val="both"/>
              <w:rPr>
                <w:sz w:val="20"/>
                <w:szCs w:val="20"/>
              </w:rPr>
            </w:pPr>
            <w:r w:rsidRPr="001C653E">
              <w:rPr>
                <w:sz w:val="20"/>
                <w:szCs w:val="20"/>
              </w:rPr>
              <w:t>DON’T KNOW(</w:t>
            </w:r>
            <w:r w:rsidRPr="001C653E">
              <w:rPr>
                <w:rFonts w:ascii="SutonnyMJ" w:hAnsi="SutonnyMJ"/>
                <w:sz w:val="20"/>
                <w:szCs w:val="20"/>
              </w:rPr>
              <w:t>Rvwb bv/ g‡b co‡Q bv</w:t>
            </w:r>
            <w:r w:rsidRPr="001C653E">
              <w:rPr>
                <w:sz w:val="20"/>
                <w:szCs w:val="20"/>
              </w:rPr>
              <w:t>) .....8</w:t>
            </w:r>
          </w:p>
          <w:p w:rsidR="006B5DE6" w:rsidRPr="001C653E" w:rsidRDefault="006B5DE6" w:rsidP="006B5DE6">
            <w:pPr>
              <w:tabs>
                <w:tab w:val="right" w:leader="dot" w:pos="4428"/>
              </w:tabs>
              <w:jc w:val="both"/>
              <w:rPr>
                <w:rFonts w:cs="Vrinda"/>
                <w:sz w:val="20"/>
                <w:szCs w:val="20"/>
                <w:cs/>
                <w:lang w:bidi="bn-BD"/>
              </w:rPr>
            </w:pPr>
            <w:r w:rsidRPr="001C653E">
              <w:rPr>
                <w:sz w:val="20"/>
                <w:szCs w:val="20"/>
              </w:rPr>
              <w:t>REFUSED/NO ANSWER</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sz w:val="20"/>
                <w:szCs w:val="20"/>
              </w:rPr>
              <w:t>) ..................................................9</w:t>
            </w: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pStyle w:val="Footer"/>
              <w:jc w:val="center"/>
              <w:rPr>
                <w:bCs/>
                <w:sz w:val="20"/>
                <w:szCs w:val="20"/>
              </w:rPr>
            </w:pPr>
          </w:p>
          <w:p w:rsidR="006B5DE6" w:rsidRPr="001C653E" w:rsidRDefault="006B5DE6" w:rsidP="006B5DE6">
            <w:pPr>
              <w:pStyle w:val="Footer"/>
              <w:jc w:val="center"/>
              <w:rPr>
                <w:bCs/>
                <w:sz w:val="20"/>
                <w:szCs w:val="20"/>
              </w:rPr>
            </w:pPr>
          </w:p>
          <w:p w:rsidR="006B5DE6" w:rsidRPr="001C653E" w:rsidRDefault="006B5DE6" w:rsidP="006B5DE6">
            <w:pPr>
              <w:pStyle w:val="Footer"/>
              <w:jc w:val="center"/>
              <w:rPr>
                <w:bCs/>
                <w:sz w:val="20"/>
                <w:szCs w:val="20"/>
              </w:rPr>
            </w:pPr>
          </w:p>
          <w:p w:rsidR="006B5DE6" w:rsidRPr="001C653E" w:rsidRDefault="006B5DE6" w:rsidP="006B5DE6">
            <w:pPr>
              <w:pStyle w:val="Footer"/>
              <w:jc w:val="center"/>
              <w:rPr>
                <w:bCs/>
                <w:sz w:val="10"/>
                <w:szCs w:val="10"/>
              </w:rPr>
            </w:pPr>
          </w:p>
          <w:p w:rsidR="006B5DE6" w:rsidRPr="001C653E" w:rsidRDefault="006B5DE6" w:rsidP="006B5DE6">
            <w:pPr>
              <w:pStyle w:val="Footer"/>
              <w:jc w:val="center"/>
              <w:rPr>
                <w:bCs/>
                <w:sz w:val="20"/>
                <w:szCs w:val="20"/>
              </w:rPr>
            </w:pPr>
            <w:r w:rsidRPr="001C653E">
              <w:rPr>
                <w:bCs/>
                <w:sz w:val="20"/>
                <w:szCs w:val="20"/>
              </w:rPr>
              <w:t>1128</w:t>
            </w: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00653A">
            <w:pPr>
              <w:pStyle w:val="Footer"/>
              <w:numPr>
                <w:ilvl w:val="0"/>
                <w:numId w:val="54"/>
              </w:numP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jc w:val="both"/>
              <w:rPr>
                <w:sz w:val="20"/>
                <w:szCs w:val="20"/>
              </w:rPr>
            </w:pPr>
            <w:r w:rsidRPr="001C653E">
              <w:rPr>
                <w:sz w:val="20"/>
                <w:szCs w:val="20"/>
              </w:rPr>
              <w:t>As a child, did you see or hear this violence?</w:t>
            </w:r>
          </w:p>
          <w:p w:rsidR="006B5DE6" w:rsidRPr="001C653E" w:rsidRDefault="006B5DE6" w:rsidP="006B5DE6">
            <w:pPr>
              <w:jc w:val="both"/>
              <w:rPr>
                <w:sz w:val="20"/>
                <w:szCs w:val="20"/>
              </w:rPr>
            </w:pPr>
            <w:r w:rsidRPr="001C653E">
              <w:rPr>
                <w:rFonts w:ascii="SutonnyMJ" w:hAnsi="SutonnyMJ"/>
                <w:sz w:val="20"/>
                <w:szCs w:val="20"/>
              </w:rPr>
              <w:t>‡QvU†ejvq Avcwb wK GB wbh©vZb wb‡R †`‡L‡Qb ev Avovj †_‡K ï‡b‡Qb?</w:t>
            </w:r>
          </w:p>
        </w:tc>
        <w:tc>
          <w:tcPr>
            <w:tcW w:w="3708" w:type="dxa"/>
            <w:gridSpan w:val="15"/>
            <w:tcBorders>
              <w:top w:val="single" w:sz="6" w:space="0" w:color="auto"/>
              <w:left w:val="single" w:sz="6" w:space="0" w:color="auto"/>
              <w:bottom w:val="single" w:sz="6" w:space="0" w:color="auto"/>
              <w:right w:val="single" w:sz="4" w:space="0" w:color="auto"/>
            </w:tcBorders>
          </w:tcPr>
          <w:p w:rsidR="006B5DE6" w:rsidRPr="001C653E" w:rsidRDefault="006B5DE6" w:rsidP="006B5DE6">
            <w:pPr>
              <w:tabs>
                <w:tab w:val="right" w:leader="dot" w:pos="3894"/>
              </w:tabs>
              <w:jc w:val="both"/>
              <w:rPr>
                <w:sz w:val="20"/>
                <w:szCs w:val="20"/>
              </w:rPr>
            </w:pPr>
            <w:r w:rsidRPr="001C653E">
              <w:rPr>
                <w:sz w:val="20"/>
                <w:szCs w:val="20"/>
              </w:rPr>
              <w:t>YES(</w:t>
            </w:r>
            <w:r w:rsidRPr="001C653E">
              <w:rPr>
                <w:rFonts w:ascii="SutonnyMJ" w:hAnsi="SutonnyMJ"/>
                <w:sz w:val="20"/>
                <w:szCs w:val="20"/>
              </w:rPr>
              <w:t>n¨uv)</w:t>
            </w:r>
            <w:r w:rsidRPr="001C653E">
              <w:rPr>
                <w:sz w:val="20"/>
                <w:szCs w:val="20"/>
              </w:rPr>
              <w:tab/>
              <w:t>1</w:t>
            </w:r>
          </w:p>
          <w:p w:rsidR="006B5DE6" w:rsidRPr="001C653E" w:rsidRDefault="006B5DE6" w:rsidP="006B5DE6">
            <w:pPr>
              <w:tabs>
                <w:tab w:val="right" w:leader="dot" w:pos="3894"/>
              </w:tabs>
              <w:jc w:val="both"/>
              <w:rPr>
                <w:sz w:val="20"/>
                <w:szCs w:val="20"/>
              </w:rPr>
            </w:pPr>
            <w:r w:rsidRPr="001C653E">
              <w:rPr>
                <w:sz w:val="20"/>
                <w:szCs w:val="20"/>
              </w:rPr>
              <w:t>NO(</w:t>
            </w:r>
            <w:r w:rsidRPr="001C653E">
              <w:rPr>
                <w:rFonts w:ascii="SutonnyMJ" w:hAnsi="SutonnyMJ"/>
                <w:b/>
                <w:sz w:val="20"/>
                <w:szCs w:val="20"/>
              </w:rPr>
              <w:t>bv)</w:t>
            </w:r>
            <w:r w:rsidRPr="001C653E">
              <w:rPr>
                <w:sz w:val="20"/>
                <w:szCs w:val="20"/>
              </w:rPr>
              <w:tab/>
              <w:t>2</w:t>
            </w: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pStyle w:val="Footer"/>
              <w:jc w:val="center"/>
              <w:rPr>
                <w:bCs/>
                <w:sz w:val="20"/>
                <w:szCs w:val="20"/>
              </w:rPr>
            </w:pP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00653A">
            <w:pPr>
              <w:pStyle w:val="Footer"/>
              <w:numPr>
                <w:ilvl w:val="0"/>
                <w:numId w:val="54"/>
              </w:numP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rPr>
                <w:sz w:val="20"/>
                <w:szCs w:val="20"/>
              </w:rPr>
            </w:pPr>
            <w:r w:rsidRPr="001C653E">
              <w:rPr>
                <w:sz w:val="20"/>
                <w:szCs w:val="20"/>
              </w:rPr>
              <w:t>As far as you know, was your (most recent) partner’s mother hit or beaten by her husband?</w:t>
            </w:r>
          </w:p>
          <w:p w:rsidR="006B5DE6" w:rsidRPr="001C653E" w:rsidRDefault="006B5DE6" w:rsidP="006B5DE6">
            <w:pPr>
              <w:rPr>
                <w:rFonts w:ascii="SutonnyMJ" w:hAnsi="SutonnyMJ"/>
                <w:sz w:val="20"/>
                <w:szCs w:val="20"/>
              </w:rPr>
            </w:pPr>
            <w:r w:rsidRPr="001C653E">
              <w:rPr>
                <w:rFonts w:ascii="SutonnyMJ" w:hAnsi="SutonnyMJ"/>
                <w:sz w:val="20"/>
                <w:szCs w:val="20"/>
              </w:rPr>
              <w:t>Avcbvi Rvbv g‡Z Avcbvi k¦ïi wK KLbI Avcbvi kvïox ‡K gviai K‡i‡Qb?</w:t>
            </w:r>
          </w:p>
          <w:p w:rsidR="006B5DE6" w:rsidRPr="001C653E" w:rsidRDefault="006B5DE6" w:rsidP="006B5DE6">
            <w:pPr>
              <w:rPr>
                <w:rFonts w:ascii="SutonnyMJ" w:hAnsi="SutonnyMJ"/>
                <w:sz w:val="20"/>
                <w:szCs w:val="20"/>
              </w:rPr>
            </w:pPr>
            <w:r w:rsidRPr="001C653E">
              <w:rPr>
                <w:rFonts w:ascii="SutonnyMJ" w:hAnsi="SutonnyMJ"/>
                <w:sz w:val="20"/>
                <w:szCs w:val="20"/>
              </w:rPr>
              <w:t>(eZ©gvb ev †kl ¯^vgx m¤ú‡K© wR‡Ám Kiæb)</w:t>
            </w:r>
          </w:p>
          <w:p w:rsidR="006B5DE6" w:rsidRPr="001C653E" w:rsidRDefault="006B5DE6" w:rsidP="006B5DE6">
            <w:pPr>
              <w:rPr>
                <w:sz w:val="20"/>
                <w:szCs w:val="20"/>
              </w:rPr>
            </w:pPr>
          </w:p>
        </w:tc>
        <w:tc>
          <w:tcPr>
            <w:tcW w:w="3708" w:type="dxa"/>
            <w:gridSpan w:val="15"/>
            <w:tcBorders>
              <w:top w:val="single" w:sz="6" w:space="0" w:color="auto"/>
              <w:left w:val="single" w:sz="6" w:space="0" w:color="auto"/>
              <w:bottom w:val="single" w:sz="6" w:space="0" w:color="auto"/>
              <w:right w:val="single" w:sz="4" w:space="0" w:color="auto"/>
            </w:tcBorders>
          </w:tcPr>
          <w:p w:rsidR="006B5DE6" w:rsidRPr="001C653E" w:rsidRDefault="006B5DE6" w:rsidP="006B5DE6">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lang w:val="en-US" w:bidi="bn-BD"/>
              </w:rPr>
              <w:t>...............................................</w:t>
            </w:r>
            <w:r w:rsidRPr="001C653E">
              <w:rPr>
                <w:sz w:val="20"/>
                <w:szCs w:val="20"/>
              </w:rPr>
              <w:t>1</w:t>
            </w:r>
          </w:p>
          <w:p w:rsidR="006B5DE6" w:rsidRPr="001C653E" w:rsidRDefault="00422C48" w:rsidP="006B5DE6">
            <w:pPr>
              <w:tabs>
                <w:tab w:val="right" w:leader="dot" w:pos="3997"/>
                <w:tab w:val="right" w:leader="dot" w:pos="4253"/>
              </w:tabs>
              <w:jc w:val="both"/>
              <w:rPr>
                <w:sz w:val="20"/>
                <w:szCs w:val="20"/>
              </w:rPr>
            </w:pPr>
            <w:r>
              <w:rPr>
                <w:noProof/>
                <w:sz w:val="20"/>
                <w:szCs w:val="20"/>
                <w:lang w:val="en-US"/>
              </w:rPr>
              <w:pict>
                <v:group id="Group 76" o:spid="_x0000_s1045" style="position:absolute;left:0;text-align:left;margin-left:169.1pt;margin-top:0;width:19.05pt;height:41.45pt;z-index:251761152" coordorigin="10623,9564" coordsize="381,82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">
                  <v:shape id="AutoShape 77" o:spid="_x0000_s1049" type="#_x0000_t32" style="position:absolute;left:10623;top:9573;width:159;height: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9sUysIAAADbAAAADwAAAGRycy9kb3ducmV2LnhtbERPS2sCMRC+F/ofwgheima1KLI1yrYg&#10;1IIHH71PN9NNcDPZbqKu/94UBG/z8T1nvuxcLc7UButZwWiYgSAuvbZcKTjsV4MZiBCRNdaeScGV&#10;AiwXz09zzLW/8JbOu1iJFMIhRwUmxiaXMpSGHIahb4gT9+tbhzHBtpK6xUsKd7UcZ9lUOrScGgw2&#10;9GGoPO5OTsFmPXovfoxdf23/7GayKupT9fKtVL/XFW8gInXxIb67P3Wa/wr/v6QD5OIG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9sUysIAAADbAAAADwAAAAAAAAAAAAAA&#10;AAChAgAAZHJzL2Rvd25yZXYueG1sUEsFBgAAAAAEAAQA+QAAAJADAAAAAA==&#10;"/>
                  <v:shape id="AutoShape 78" o:spid="_x0000_s1048" type="#_x0000_t32" style="position:absolute;left:10782;top:9564;width:0;height:828;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DKMvsIAAADbAAAADwAAAGRycy9kb3ducmV2LnhtbERPS2sCMRC+F/ofwgheimaVKrI1yrYg&#10;1IIHH71PN9NNcDPZbqKu/94UBG/z8T1nvuxcLc7UButZwWiYgSAuvbZcKTjsV4MZiBCRNdaeScGV&#10;AiwXz09zzLW/8JbOu1iJFMIhRwUmxiaXMpSGHIahb4gT9+tbhzHBtpK6xUsKd7UcZ9lUOrScGgw2&#10;9GGoPO5OTsFmPXovfoxdf23/7GayKupT9fKtVL/XFW8gInXxIb67P3Wa/wr/v6QD5OIG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1DKMvsIAAADbAAAADwAAAAAAAAAAAAAA&#10;AAChAgAAZHJzL2Rvd25yZXYueG1sUEsFBgAAAAAEAAQA+QAAAJADAAAAAA==&#10;"/>
                  <v:shape id="AutoShape 79" o:spid="_x0000_s1047" type="#_x0000_t32" style="position:absolute;left:10623;top:10392;width:168;height: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34pJcIAAADbAAAADwAAAGRycy9kb3ducmV2LnhtbERPTWsCMRC9F/wPYQQvpWYVlLIaZVsQ&#10;quBBbe/jZroJ3Uy2m6jrvzeC4G0e73Pmy87V4kxtsJ4VjIYZCOLSa8uVgu/D6u0dRIjIGmvPpOBK&#10;AZaL3sscc+0vvKPzPlYihXDIUYGJscmlDKUhh2HoG+LE/frWYUywraRu8ZLCXS3HWTaVDi2nBoMN&#10;fRoq//Ynp2C7Hn0UR2PXm92/3U5WRX2qXn+UGvS7YgYiUhef4of7S6f5E7j/kg6Qixs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34pJcIAAADbAAAADwAAAAAAAAAAAAAA&#10;AAChAgAAZHJzL2Rvd25yZXYueG1sUEsFBgAAAAAEAAQA+QAAAJADAAAAAA==&#10;"/>
                  <v:shape id="AutoShape 80" o:spid="_x0000_s1046" type="#_x0000_t32" style="position:absolute;left:10782;top:9937;width:222;height:8;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k1ZbDAAAA2wAAAA8AAAAAAAAAAAAA&#10;AAAAoQIAAGRycy9kb3ducmV2LnhtbFBLBQYAAAAABAAEAPkAAACRAwAAAAA=&#10;">
                    <v:stroke endarrow="block"/>
                  </v:shape>
                </v:group>
              </w:pict>
            </w:r>
            <w:r w:rsidR="006B5DE6" w:rsidRPr="001C653E">
              <w:rPr>
                <w:sz w:val="20"/>
                <w:szCs w:val="20"/>
              </w:rPr>
              <w:t>NO</w:t>
            </w:r>
            <w:r w:rsidR="006B5DE6" w:rsidRPr="001C653E">
              <w:rPr>
                <w:rFonts w:cs="Vrinda" w:hint="cs"/>
                <w:sz w:val="20"/>
                <w:szCs w:val="20"/>
                <w:cs/>
                <w:lang w:bidi="bn-BD"/>
              </w:rPr>
              <w:t xml:space="preserve"> </w:t>
            </w:r>
            <w:r w:rsidR="006B5DE6" w:rsidRPr="001C653E">
              <w:rPr>
                <w:rFonts w:ascii="SutonnyMJ" w:hAnsi="SutonnyMJ" w:cs="SutonnyMJ" w:hint="cs"/>
                <w:sz w:val="20"/>
                <w:szCs w:val="20"/>
                <w:cs/>
                <w:lang w:bidi="bn-BD"/>
              </w:rPr>
              <w:t>(</w:t>
            </w:r>
            <w:r w:rsidR="006B5DE6" w:rsidRPr="001C653E">
              <w:rPr>
                <w:rFonts w:ascii="SutonnyMJ" w:hAnsi="SutonnyMJ" w:cs="SutonnyMJ"/>
                <w:sz w:val="20"/>
                <w:szCs w:val="20"/>
                <w:lang w:bidi="bn-BD"/>
              </w:rPr>
              <w:t>bv)</w:t>
            </w:r>
            <w:r w:rsidR="006B5DE6" w:rsidRPr="001C653E">
              <w:rPr>
                <w:sz w:val="20"/>
                <w:szCs w:val="20"/>
                <w:lang w:bidi="bn-BD"/>
              </w:rPr>
              <w:t>.................................................</w:t>
            </w:r>
            <w:r w:rsidR="006B5DE6" w:rsidRPr="001C653E">
              <w:rPr>
                <w:sz w:val="20"/>
                <w:szCs w:val="20"/>
              </w:rPr>
              <w:t>2</w:t>
            </w:r>
          </w:p>
          <w:p w:rsidR="006B5DE6" w:rsidRPr="001C653E" w:rsidRDefault="006B5DE6" w:rsidP="006B5DE6">
            <w:pPr>
              <w:tabs>
                <w:tab w:val="right" w:leader="dot" w:pos="4428"/>
              </w:tabs>
              <w:jc w:val="both"/>
              <w:rPr>
                <w:sz w:val="20"/>
                <w:szCs w:val="20"/>
              </w:rPr>
            </w:pPr>
            <w:r w:rsidRPr="001C653E">
              <w:rPr>
                <w:sz w:val="20"/>
                <w:szCs w:val="20"/>
              </w:rPr>
              <w:t>DON’T KNOW(</w:t>
            </w:r>
            <w:r w:rsidRPr="001C653E">
              <w:rPr>
                <w:rFonts w:ascii="SutonnyMJ" w:hAnsi="SutonnyMJ"/>
                <w:sz w:val="20"/>
                <w:szCs w:val="20"/>
              </w:rPr>
              <w:t>Rvwb bv/ g‡b co‡Q bv</w:t>
            </w:r>
            <w:r w:rsidRPr="001C653E">
              <w:rPr>
                <w:sz w:val="20"/>
                <w:szCs w:val="20"/>
              </w:rPr>
              <w:t>) .....8</w:t>
            </w:r>
          </w:p>
          <w:p w:rsidR="006B5DE6" w:rsidRPr="001C653E" w:rsidRDefault="006B5DE6" w:rsidP="006B5DE6">
            <w:pPr>
              <w:tabs>
                <w:tab w:val="right" w:leader="dot" w:pos="4706"/>
              </w:tabs>
              <w:jc w:val="both"/>
              <w:rPr>
                <w:sz w:val="20"/>
                <w:szCs w:val="20"/>
              </w:rPr>
            </w:pPr>
            <w:r w:rsidRPr="001C653E">
              <w:rPr>
                <w:sz w:val="20"/>
                <w:szCs w:val="20"/>
              </w:rPr>
              <w:t>REFUSED/NO ANSWER</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sz w:val="20"/>
                <w:szCs w:val="20"/>
              </w:rPr>
              <w:t>) ..................................................9</w:t>
            </w: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tabs>
                <w:tab w:val="right" w:leader="dot" w:pos="4820"/>
              </w:tabs>
              <w:jc w:val="both"/>
              <w:rPr>
                <w:sz w:val="20"/>
                <w:szCs w:val="20"/>
              </w:rPr>
            </w:pPr>
          </w:p>
          <w:p w:rsidR="006B5DE6" w:rsidRPr="001C653E" w:rsidRDefault="006B5DE6" w:rsidP="006B5DE6">
            <w:pPr>
              <w:tabs>
                <w:tab w:val="right" w:leader="dot" w:pos="4820"/>
              </w:tabs>
              <w:jc w:val="both"/>
              <w:rPr>
                <w:sz w:val="20"/>
                <w:szCs w:val="20"/>
              </w:rPr>
            </w:pPr>
          </w:p>
          <w:p w:rsidR="006B5DE6" w:rsidRPr="001C653E" w:rsidRDefault="006B5DE6" w:rsidP="006B5DE6">
            <w:pPr>
              <w:tabs>
                <w:tab w:val="right" w:leader="dot" w:pos="4820"/>
              </w:tabs>
              <w:jc w:val="both"/>
              <w:rPr>
                <w:sz w:val="20"/>
                <w:szCs w:val="20"/>
              </w:rPr>
            </w:pPr>
            <w:r w:rsidRPr="001C653E">
              <w:rPr>
                <w:sz w:val="20"/>
                <w:szCs w:val="20"/>
              </w:rPr>
              <w:t>1130</w:t>
            </w: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00653A">
            <w:pPr>
              <w:pStyle w:val="Footer"/>
              <w:numPr>
                <w:ilvl w:val="0"/>
                <w:numId w:val="54"/>
              </w:numP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jc w:val="both"/>
              <w:rPr>
                <w:sz w:val="20"/>
                <w:szCs w:val="20"/>
              </w:rPr>
            </w:pPr>
            <w:r w:rsidRPr="001C653E">
              <w:rPr>
                <w:sz w:val="20"/>
                <w:szCs w:val="20"/>
              </w:rPr>
              <w:t>Did your (most recent) husband/partner see or hear this violence?</w:t>
            </w:r>
          </w:p>
          <w:p w:rsidR="006B5DE6" w:rsidRPr="001C653E" w:rsidRDefault="006B5DE6" w:rsidP="006B5DE6">
            <w:pPr>
              <w:jc w:val="both"/>
              <w:rPr>
                <w:sz w:val="20"/>
                <w:szCs w:val="20"/>
              </w:rPr>
            </w:pPr>
            <w:r w:rsidRPr="001C653E">
              <w:rPr>
                <w:rFonts w:ascii="SutonnyMJ" w:hAnsi="SutonnyMJ"/>
                <w:sz w:val="20"/>
                <w:szCs w:val="20"/>
              </w:rPr>
              <w:t>Avcbvi ¯^vgx wK Zv wb‡Ri †Pv‡L †`‡L‡Qb ev Avovj †_‡K ï‡b‡Qb?</w:t>
            </w:r>
          </w:p>
          <w:p w:rsidR="006B5DE6" w:rsidRPr="001C653E" w:rsidRDefault="006B5DE6" w:rsidP="006B5DE6">
            <w:pPr>
              <w:jc w:val="both"/>
              <w:rPr>
                <w:sz w:val="20"/>
                <w:szCs w:val="20"/>
              </w:rPr>
            </w:pPr>
          </w:p>
        </w:tc>
        <w:tc>
          <w:tcPr>
            <w:tcW w:w="3708" w:type="dxa"/>
            <w:gridSpan w:val="15"/>
            <w:tcBorders>
              <w:top w:val="single" w:sz="6" w:space="0" w:color="auto"/>
              <w:left w:val="single" w:sz="6" w:space="0" w:color="auto"/>
              <w:bottom w:val="single" w:sz="6" w:space="0" w:color="auto"/>
              <w:right w:val="single" w:sz="4" w:space="0" w:color="auto"/>
            </w:tcBorders>
          </w:tcPr>
          <w:p w:rsidR="006B5DE6" w:rsidRPr="001C653E" w:rsidRDefault="006B5DE6" w:rsidP="006B5DE6">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lang w:val="en-US" w:bidi="bn-BD"/>
              </w:rPr>
              <w:t>...............................................</w:t>
            </w:r>
            <w:r w:rsidRPr="001C653E">
              <w:rPr>
                <w:sz w:val="20"/>
                <w:szCs w:val="20"/>
              </w:rPr>
              <w:t>1</w:t>
            </w:r>
          </w:p>
          <w:p w:rsidR="006B5DE6" w:rsidRPr="001C653E" w:rsidRDefault="006B5DE6" w:rsidP="006B5DE6">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sz w:val="20"/>
                <w:szCs w:val="20"/>
                <w:lang w:bidi="bn-BD"/>
              </w:rPr>
              <w:t>.................................................</w:t>
            </w:r>
            <w:r w:rsidRPr="001C653E">
              <w:rPr>
                <w:sz w:val="20"/>
                <w:szCs w:val="20"/>
              </w:rPr>
              <w:t>2</w:t>
            </w:r>
          </w:p>
          <w:p w:rsidR="006B5DE6" w:rsidRPr="001C653E" w:rsidRDefault="006B5DE6" w:rsidP="006B5DE6">
            <w:pPr>
              <w:tabs>
                <w:tab w:val="right" w:leader="dot" w:pos="4428"/>
              </w:tabs>
              <w:jc w:val="both"/>
              <w:rPr>
                <w:sz w:val="20"/>
                <w:szCs w:val="20"/>
              </w:rPr>
            </w:pPr>
            <w:r w:rsidRPr="001C653E">
              <w:rPr>
                <w:sz w:val="20"/>
                <w:szCs w:val="20"/>
              </w:rPr>
              <w:t>DON’T KNOW(</w:t>
            </w:r>
            <w:r w:rsidRPr="001C653E">
              <w:rPr>
                <w:rFonts w:ascii="SutonnyMJ" w:hAnsi="SutonnyMJ"/>
                <w:sz w:val="20"/>
                <w:szCs w:val="20"/>
              </w:rPr>
              <w:t>Rvwb bv/ g‡b co‡Q bv</w:t>
            </w:r>
            <w:r w:rsidRPr="001C653E">
              <w:rPr>
                <w:sz w:val="20"/>
                <w:szCs w:val="20"/>
              </w:rPr>
              <w:t>) .....8</w:t>
            </w:r>
          </w:p>
          <w:p w:rsidR="006B5DE6" w:rsidRPr="001C653E" w:rsidRDefault="006B5DE6" w:rsidP="006B5DE6">
            <w:pPr>
              <w:tabs>
                <w:tab w:val="right" w:leader="dot" w:pos="4706"/>
              </w:tabs>
              <w:jc w:val="both"/>
              <w:rPr>
                <w:sz w:val="20"/>
                <w:szCs w:val="20"/>
              </w:rPr>
            </w:pPr>
            <w:r w:rsidRPr="001C653E">
              <w:rPr>
                <w:sz w:val="20"/>
                <w:szCs w:val="20"/>
              </w:rPr>
              <w:t>REFUSED/NO ANSWER</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sz w:val="20"/>
                <w:szCs w:val="20"/>
              </w:rPr>
              <w:t>) ..................................................9</w:t>
            </w: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pStyle w:val="Footer"/>
              <w:jc w:val="center"/>
              <w:rPr>
                <w:bCs/>
                <w:sz w:val="20"/>
                <w:szCs w:val="20"/>
              </w:rPr>
            </w:pPr>
          </w:p>
        </w:tc>
      </w:tr>
      <w:tr w:rsidR="006B5DE6" w:rsidRPr="001C653E" w:rsidTr="006B5DE6">
        <w:trPr>
          <w:cantSplit/>
          <w:trHeight w:val="322"/>
        </w:trPr>
        <w:tc>
          <w:tcPr>
            <w:tcW w:w="630" w:type="dxa"/>
            <w:tcBorders>
              <w:top w:val="single" w:sz="4" w:space="0" w:color="auto"/>
              <w:left w:val="single" w:sz="12" w:space="0" w:color="auto"/>
              <w:bottom w:val="single" w:sz="12" w:space="0" w:color="auto"/>
              <w:right w:val="single" w:sz="6" w:space="0" w:color="auto"/>
            </w:tcBorders>
          </w:tcPr>
          <w:p w:rsidR="006B5DE6" w:rsidRPr="001C653E" w:rsidRDefault="006B5DE6" w:rsidP="0000653A">
            <w:pPr>
              <w:pStyle w:val="Footer"/>
              <w:numPr>
                <w:ilvl w:val="0"/>
                <w:numId w:val="54"/>
              </w:numPr>
              <w:rPr>
                <w:bCs/>
                <w:sz w:val="20"/>
                <w:szCs w:val="20"/>
                <w:cs/>
                <w:lang w:bidi="bn-BD"/>
              </w:rPr>
            </w:pPr>
          </w:p>
        </w:tc>
        <w:tc>
          <w:tcPr>
            <w:tcW w:w="5742" w:type="dxa"/>
            <w:gridSpan w:val="5"/>
            <w:tcBorders>
              <w:top w:val="single" w:sz="4" w:space="0" w:color="auto"/>
              <w:left w:val="single" w:sz="6" w:space="0" w:color="auto"/>
              <w:bottom w:val="single" w:sz="12" w:space="0" w:color="auto"/>
              <w:right w:val="single" w:sz="4" w:space="0" w:color="auto"/>
            </w:tcBorders>
          </w:tcPr>
          <w:p w:rsidR="006B5DE6" w:rsidRPr="001C653E" w:rsidRDefault="006B5DE6" w:rsidP="006B5DE6">
            <w:pPr>
              <w:pStyle w:val="CommentText"/>
            </w:pPr>
            <w:r w:rsidRPr="001C653E">
              <w:t>As far as you know, was your (most recent) husband/partner himself hit or beaten regularly by someone in his family?</w:t>
            </w:r>
          </w:p>
          <w:p w:rsidR="006B5DE6" w:rsidRPr="001C653E" w:rsidRDefault="006B5DE6" w:rsidP="006B5DE6">
            <w:pPr>
              <w:rPr>
                <w:rFonts w:ascii="SutonnyMJ" w:hAnsi="SutonnyMJ"/>
                <w:sz w:val="20"/>
                <w:szCs w:val="20"/>
              </w:rPr>
            </w:pPr>
            <w:r w:rsidRPr="001C653E">
              <w:rPr>
                <w:rFonts w:ascii="SutonnyMJ" w:hAnsi="SutonnyMJ"/>
                <w:sz w:val="20"/>
                <w:szCs w:val="20"/>
              </w:rPr>
              <w:t xml:space="preserve">Avcbvi Rvbv g‡Z Avcbvi ¯^vgx wK †Q‡j‡ejvq Zuvi cwiev‡ii Kv‡iv Kv‡Q wbqwgZ gvi †L‡Zb?  </w:t>
            </w:r>
            <w:r w:rsidRPr="001C653E">
              <w:rPr>
                <w:rFonts w:ascii="SutonnyMJ" w:hAnsi="SutonnyMJ"/>
                <w:sz w:val="20"/>
                <w:szCs w:val="20"/>
              </w:rPr>
              <w:tab/>
            </w:r>
          </w:p>
          <w:p w:rsidR="006B5DE6" w:rsidRPr="001C653E" w:rsidRDefault="006B5DE6" w:rsidP="006B5DE6">
            <w:pPr>
              <w:pStyle w:val="CommentText"/>
            </w:pPr>
          </w:p>
        </w:tc>
        <w:tc>
          <w:tcPr>
            <w:tcW w:w="3708" w:type="dxa"/>
            <w:gridSpan w:val="15"/>
            <w:tcBorders>
              <w:top w:val="single" w:sz="6" w:space="0" w:color="auto"/>
              <w:left w:val="single" w:sz="6" w:space="0" w:color="auto"/>
              <w:bottom w:val="single" w:sz="12" w:space="0" w:color="auto"/>
              <w:right w:val="single" w:sz="4" w:space="0" w:color="auto"/>
            </w:tcBorders>
          </w:tcPr>
          <w:p w:rsidR="006B5DE6" w:rsidRPr="001C653E" w:rsidRDefault="006B5DE6" w:rsidP="006B5DE6">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lang w:val="en-US" w:bidi="bn-BD"/>
              </w:rPr>
              <w:t>...............................................</w:t>
            </w:r>
            <w:r w:rsidRPr="001C653E">
              <w:rPr>
                <w:sz w:val="20"/>
                <w:szCs w:val="20"/>
              </w:rPr>
              <w:t>1</w:t>
            </w:r>
          </w:p>
          <w:p w:rsidR="006B5DE6" w:rsidRPr="001C653E" w:rsidRDefault="006B5DE6" w:rsidP="006B5DE6">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sz w:val="20"/>
                <w:szCs w:val="20"/>
                <w:lang w:bidi="bn-BD"/>
              </w:rPr>
              <w:t>.................................................</w:t>
            </w:r>
            <w:r w:rsidRPr="001C653E">
              <w:rPr>
                <w:sz w:val="20"/>
                <w:szCs w:val="20"/>
              </w:rPr>
              <w:t>2</w:t>
            </w:r>
          </w:p>
          <w:p w:rsidR="006B5DE6" w:rsidRPr="001C653E" w:rsidRDefault="006B5DE6" w:rsidP="006B5DE6">
            <w:pPr>
              <w:tabs>
                <w:tab w:val="right" w:leader="dot" w:pos="4428"/>
              </w:tabs>
              <w:jc w:val="both"/>
              <w:rPr>
                <w:sz w:val="20"/>
                <w:szCs w:val="20"/>
              </w:rPr>
            </w:pPr>
            <w:r w:rsidRPr="001C653E">
              <w:rPr>
                <w:sz w:val="20"/>
                <w:szCs w:val="20"/>
              </w:rPr>
              <w:t>DON’T KNOW(</w:t>
            </w:r>
            <w:r w:rsidRPr="001C653E">
              <w:rPr>
                <w:rFonts w:ascii="SutonnyMJ" w:hAnsi="SutonnyMJ"/>
                <w:sz w:val="20"/>
                <w:szCs w:val="20"/>
              </w:rPr>
              <w:t>Rvwb bv/ g‡b co‡Q bv</w:t>
            </w:r>
            <w:r w:rsidRPr="001C653E">
              <w:rPr>
                <w:sz w:val="20"/>
                <w:szCs w:val="20"/>
              </w:rPr>
              <w:t>) .....8</w:t>
            </w:r>
          </w:p>
          <w:p w:rsidR="006B5DE6" w:rsidRPr="001C653E" w:rsidRDefault="006B5DE6" w:rsidP="006B5DE6">
            <w:pPr>
              <w:tabs>
                <w:tab w:val="right" w:leader="dot" w:pos="4706"/>
              </w:tabs>
              <w:jc w:val="both"/>
              <w:rPr>
                <w:sz w:val="20"/>
                <w:szCs w:val="20"/>
              </w:rPr>
            </w:pPr>
            <w:r w:rsidRPr="001C653E">
              <w:rPr>
                <w:sz w:val="20"/>
                <w:szCs w:val="20"/>
              </w:rPr>
              <w:t>REFUSED/NO ANSWER</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sz w:val="20"/>
                <w:szCs w:val="20"/>
              </w:rPr>
              <w:t>) .................................................9</w:t>
            </w:r>
          </w:p>
        </w:tc>
        <w:tc>
          <w:tcPr>
            <w:tcW w:w="810" w:type="dxa"/>
            <w:gridSpan w:val="2"/>
            <w:tcBorders>
              <w:top w:val="single" w:sz="6" w:space="0" w:color="auto"/>
              <w:left w:val="single" w:sz="4" w:space="0" w:color="auto"/>
              <w:bottom w:val="single" w:sz="12" w:space="0" w:color="auto"/>
              <w:right w:val="single" w:sz="12" w:space="0" w:color="auto"/>
            </w:tcBorders>
          </w:tcPr>
          <w:p w:rsidR="006B5DE6" w:rsidRPr="001C653E" w:rsidRDefault="006B5DE6" w:rsidP="006B5DE6">
            <w:pPr>
              <w:pStyle w:val="Footer"/>
              <w:jc w:val="center"/>
              <w:rPr>
                <w:bCs/>
                <w:sz w:val="20"/>
                <w:szCs w:val="20"/>
              </w:rPr>
            </w:pPr>
          </w:p>
        </w:tc>
      </w:tr>
    </w:tbl>
    <w:p w:rsidR="00C077E9" w:rsidRPr="001C653E" w:rsidRDefault="00C077E9" w:rsidP="00374D24">
      <w:pPr>
        <w:rPr>
          <w:sz w:val="16"/>
          <w:szCs w:val="16"/>
        </w:rPr>
      </w:pPr>
    </w:p>
    <w:p w:rsidR="00374D24" w:rsidRPr="001C653E" w:rsidRDefault="00374D24" w:rsidP="00374D24">
      <w:pPr>
        <w:pStyle w:val="Footer"/>
        <w:rPr>
          <w:sz w:val="16"/>
          <w:szCs w:val="16"/>
        </w:rPr>
      </w:pPr>
    </w:p>
    <w:p w:rsidR="00374D24" w:rsidRPr="001C653E" w:rsidRDefault="00374D24" w:rsidP="00374D24">
      <w:pPr>
        <w:rPr>
          <w:sz w:val="16"/>
          <w:szCs w:val="16"/>
        </w:rPr>
      </w:pPr>
      <w:r w:rsidRPr="001C653E">
        <w:rPr>
          <w:sz w:val="16"/>
          <w:szCs w:val="16"/>
        </w:rPr>
        <w:br w:type="page"/>
      </w:r>
    </w:p>
    <w:p w:rsidR="00374D24" w:rsidRPr="001C653E" w:rsidRDefault="00374D24" w:rsidP="00374D24">
      <w:pPr>
        <w:rPr>
          <w:sz w:val="16"/>
          <w:szCs w:val="16"/>
        </w:rPr>
      </w:pPr>
    </w:p>
    <w:tbl>
      <w:tblPr>
        <w:tblW w:w="10351" w:type="dxa"/>
        <w:tblLayout w:type="fixed"/>
        <w:tblLook w:val="0000"/>
      </w:tblPr>
      <w:tblGrid>
        <w:gridCol w:w="737"/>
        <w:gridCol w:w="4231"/>
        <w:gridCol w:w="627"/>
        <w:gridCol w:w="903"/>
        <w:gridCol w:w="1260"/>
        <w:gridCol w:w="1783"/>
        <w:gridCol w:w="17"/>
        <w:gridCol w:w="793"/>
      </w:tblGrid>
      <w:tr w:rsidR="00E1722C" w:rsidRPr="001C653E" w:rsidTr="00E1722C">
        <w:trPr>
          <w:cantSplit/>
        </w:trPr>
        <w:tc>
          <w:tcPr>
            <w:tcW w:w="10351" w:type="dxa"/>
            <w:gridSpan w:val="8"/>
            <w:tcBorders>
              <w:top w:val="single" w:sz="6" w:space="0" w:color="auto"/>
              <w:left w:val="single" w:sz="4" w:space="0" w:color="auto"/>
              <w:bottom w:val="single" w:sz="6" w:space="0" w:color="auto"/>
              <w:right w:val="single" w:sz="6" w:space="0" w:color="auto"/>
            </w:tcBorders>
            <w:shd w:val="clear" w:color="auto" w:fill="FFFF00"/>
          </w:tcPr>
          <w:p w:rsidR="00E1722C" w:rsidRPr="001C653E" w:rsidRDefault="00E1722C" w:rsidP="007167BF">
            <w:pPr>
              <w:jc w:val="center"/>
              <w:rPr>
                <w:b/>
                <w:sz w:val="20"/>
                <w:szCs w:val="20"/>
              </w:rPr>
            </w:pPr>
          </w:p>
          <w:p w:rsidR="00E1722C" w:rsidRPr="001C653E" w:rsidRDefault="00E1722C" w:rsidP="007167BF">
            <w:pPr>
              <w:jc w:val="center"/>
              <w:rPr>
                <w:b/>
                <w:sz w:val="20"/>
                <w:szCs w:val="20"/>
              </w:rPr>
            </w:pPr>
            <w:r w:rsidRPr="001C653E">
              <w:rPr>
                <w:b/>
                <w:sz w:val="20"/>
                <w:szCs w:val="20"/>
              </w:rPr>
              <w:t>SECTION 12  WOMEN’S EMPOWERMENT AND FINANCIAL AUTONOMY</w:t>
            </w:r>
          </w:p>
          <w:p w:rsidR="00E1722C" w:rsidRPr="001C653E" w:rsidRDefault="00E1722C" w:rsidP="00F73C29">
            <w:pPr>
              <w:jc w:val="center"/>
              <w:rPr>
                <w:b/>
                <w:sz w:val="20"/>
                <w:szCs w:val="20"/>
              </w:rPr>
            </w:pPr>
          </w:p>
        </w:tc>
      </w:tr>
      <w:tr w:rsidR="00E1722C" w:rsidRPr="001C653E" w:rsidTr="00E1722C">
        <w:trPr>
          <w:cantSplit/>
        </w:trPr>
        <w:tc>
          <w:tcPr>
            <w:tcW w:w="10351" w:type="dxa"/>
            <w:gridSpan w:val="8"/>
            <w:tcBorders>
              <w:top w:val="single" w:sz="6" w:space="0" w:color="auto"/>
              <w:left w:val="single" w:sz="4" w:space="0" w:color="auto"/>
              <w:bottom w:val="single" w:sz="6" w:space="0" w:color="auto"/>
              <w:right w:val="single" w:sz="6" w:space="0" w:color="auto"/>
            </w:tcBorders>
            <w:shd w:val="clear" w:color="auto" w:fill="auto"/>
          </w:tcPr>
          <w:p w:rsidR="00E1722C" w:rsidRPr="001C653E" w:rsidRDefault="00E1722C" w:rsidP="007167BF">
            <w:pPr>
              <w:rPr>
                <w:sz w:val="20"/>
                <w:szCs w:val="20"/>
              </w:rPr>
            </w:pPr>
            <w:r w:rsidRPr="001C653E">
              <w:rPr>
                <w:sz w:val="20"/>
                <w:szCs w:val="20"/>
              </w:rPr>
              <w:t>Now I would like to ask you some questions about things that you own and your earnings. We need this information to understand the financial position of women nowadays</w:t>
            </w:r>
          </w:p>
          <w:p w:rsidR="00E1722C" w:rsidRPr="001C653E" w:rsidRDefault="00E1722C" w:rsidP="007167BF">
            <w:pPr>
              <w:rPr>
                <w:rFonts w:ascii="SutonnyMJ" w:hAnsi="SutonnyMJ"/>
                <w:sz w:val="20"/>
                <w:szCs w:val="20"/>
              </w:rPr>
            </w:pPr>
            <w:r w:rsidRPr="001C653E">
              <w:rPr>
                <w:rFonts w:ascii="SutonnyMJ" w:hAnsi="SutonnyMJ"/>
                <w:sz w:val="20"/>
                <w:szCs w:val="20"/>
              </w:rPr>
              <w:t>Avwg GLb Avcbvi wb‡Ri wKQy wRwbm Ges Avcbvi Avq m¤c‡K© wKQy cÖkœ Ki‡Z PvB|   eZ©v‡b GKRb bvixi Avw_©K Ae¯nvb Rvbvi Rb¨ GB Z_¨ Avgv‡`i cÖ‡qvRb|</w:t>
            </w:r>
          </w:p>
          <w:p w:rsidR="00E1722C" w:rsidRPr="001C653E" w:rsidRDefault="00E1722C" w:rsidP="007167BF">
            <w:pPr>
              <w:rPr>
                <w:sz w:val="20"/>
                <w:szCs w:val="20"/>
              </w:rPr>
            </w:pPr>
          </w:p>
        </w:tc>
      </w:tr>
      <w:tr w:rsidR="00E1722C" w:rsidRPr="001C653E" w:rsidTr="00560416">
        <w:trPr>
          <w:cantSplit/>
        </w:trPr>
        <w:tc>
          <w:tcPr>
            <w:tcW w:w="737" w:type="dxa"/>
            <w:tcBorders>
              <w:left w:val="single" w:sz="6" w:space="0" w:color="auto"/>
              <w:bottom w:val="single" w:sz="6" w:space="0" w:color="auto"/>
              <w:right w:val="single" w:sz="12" w:space="0" w:color="auto"/>
            </w:tcBorders>
            <w:shd w:val="clear" w:color="auto" w:fill="auto"/>
          </w:tcPr>
          <w:p w:rsidR="00E1722C" w:rsidRPr="001C653E" w:rsidRDefault="00E1722C" w:rsidP="0000653A">
            <w:pPr>
              <w:numPr>
                <w:ilvl w:val="0"/>
                <w:numId w:val="47"/>
              </w:numPr>
              <w:jc w:val="both"/>
              <w:rPr>
                <w:sz w:val="20"/>
                <w:szCs w:val="20"/>
              </w:rPr>
            </w:pPr>
          </w:p>
        </w:tc>
        <w:tc>
          <w:tcPr>
            <w:tcW w:w="4231" w:type="dxa"/>
            <w:tcBorders>
              <w:left w:val="nil"/>
              <w:bottom w:val="single" w:sz="6" w:space="0" w:color="auto"/>
              <w:right w:val="single" w:sz="6" w:space="0" w:color="auto"/>
            </w:tcBorders>
            <w:shd w:val="clear" w:color="auto" w:fill="auto"/>
          </w:tcPr>
          <w:p w:rsidR="00E1722C" w:rsidRPr="001C653E" w:rsidRDefault="00E1722C" w:rsidP="007167BF">
            <w:pPr>
              <w:rPr>
                <w:sz w:val="20"/>
                <w:szCs w:val="20"/>
              </w:rPr>
            </w:pPr>
            <w:r w:rsidRPr="001C653E">
              <w:rPr>
                <w:sz w:val="20"/>
                <w:szCs w:val="20"/>
              </w:rPr>
              <w:t>Have you ever been to the bazaar?</w:t>
            </w:r>
          </w:p>
          <w:p w:rsidR="00E1722C" w:rsidRPr="001C653E" w:rsidRDefault="00E1722C" w:rsidP="007167BF">
            <w:pPr>
              <w:rPr>
                <w:rFonts w:ascii="SutonnyMJ" w:hAnsi="SutonnyMJ"/>
                <w:sz w:val="20"/>
                <w:szCs w:val="20"/>
              </w:rPr>
            </w:pPr>
            <w:r w:rsidRPr="001C653E">
              <w:rPr>
                <w:rFonts w:ascii="SutonnyMJ" w:hAnsi="SutonnyMJ"/>
                <w:sz w:val="20"/>
                <w:szCs w:val="20"/>
              </w:rPr>
              <w:t xml:space="preserve">Avcwb wK KL‡bv evRv‡i wM‡q‡Qb?  </w:t>
            </w:r>
          </w:p>
          <w:p w:rsidR="009F41B1" w:rsidRPr="001C653E" w:rsidRDefault="009F41B1" w:rsidP="007167BF">
            <w:pPr>
              <w:rPr>
                <w:sz w:val="20"/>
                <w:szCs w:val="20"/>
              </w:rPr>
            </w:pPr>
            <w:r w:rsidRPr="001C653E">
              <w:rPr>
                <w:sz w:val="20"/>
                <w:szCs w:val="20"/>
              </w:rPr>
              <w:t>If yes, ask with whom</w:t>
            </w:r>
            <w:r w:rsidR="00F11125" w:rsidRPr="001C653E">
              <w:rPr>
                <w:sz w:val="20"/>
                <w:szCs w:val="20"/>
              </w:rPr>
              <w:t xml:space="preserve"> usually</w:t>
            </w:r>
            <w:r w:rsidR="002F1071" w:rsidRPr="001C653E">
              <w:rPr>
                <w:sz w:val="20"/>
                <w:szCs w:val="20"/>
              </w:rPr>
              <w:t>?</w:t>
            </w:r>
            <w:r w:rsidRPr="001C653E">
              <w:rPr>
                <w:sz w:val="20"/>
                <w:szCs w:val="20"/>
              </w:rPr>
              <w:t xml:space="preserve"> </w:t>
            </w:r>
          </w:p>
          <w:p w:rsidR="009F41B1" w:rsidRPr="001C653E" w:rsidRDefault="00F11125" w:rsidP="007167BF">
            <w:pPr>
              <w:rPr>
                <w:rFonts w:cs="Vrinda"/>
                <w:sz w:val="20"/>
                <w:szCs w:val="25"/>
                <w:cs/>
                <w:lang w:bidi="bn-BD"/>
              </w:rPr>
            </w:pPr>
            <w:r w:rsidRPr="001C653E">
              <w:rPr>
                <w:rFonts w:ascii="SutonnyMJ" w:hAnsi="SutonnyMJ" w:cs="SutonnyMJ"/>
                <w:sz w:val="20"/>
                <w:szCs w:val="20"/>
                <w:lang w:bidi="bn-BD"/>
              </w:rPr>
              <w:t>nu¨v</w:t>
            </w:r>
            <w:r w:rsidRPr="001C653E">
              <w:rPr>
                <w:rFonts w:ascii="SutonnyMJ" w:hAnsi="SutonnyMJ"/>
                <w:sz w:val="20"/>
                <w:szCs w:val="20"/>
              </w:rPr>
              <w:t xml:space="preserve"> </w:t>
            </w:r>
            <w:r w:rsidR="005B64AA" w:rsidRPr="001C653E">
              <w:rPr>
                <w:rFonts w:ascii="SutonnyMJ" w:hAnsi="SutonnyMJ"/>
                <w:sz w:val="20"/>
                <w:szCs w:val="20"/>
              </w:rPr>
              <w:t>n‡j, mvavibZ Kvi mv‡_ evRv‡i hvb?</w:t>
            </w:r>
          </w:p>
        </w:tc>
        <w:tc>
          <w:tcPr>
            <w:tcW w:w="4573" w:type="dxa"/>
            <w:gridSpan w:val="4"/>
            <w:tcBorders>
              <w:left w:val="single" w:sz="6" w:space="0" w:color="auto"/>
              <w:bottom w:val="single" w:sz="6" w:space="0" w:color="auto"/>
              <w:right w:val="single" w:sz="6" w:space="0" w:color="auto"/>
            </w:tcBorders>
            <w:shd w:val="clear" w:color="auto" w:fill="auto"/>
          </w:tcPr>
          <w:p w:rsidR="00DB6B96" w:rsidRPr="001C653E" w:rsidRDefault="00422C48" w:rsidP="006F7E7F">
            <w:pPr>
              <w:tabs>
                <w:tab w:val="right" w:leader="dot" w:pos="3997"/>
              </w:tabs>
              <w:jc w:val="both"/>
              <w:rPr>
                <w:sz w:val="20"/>
                <w:szCs w:val="20"/>
                <w:lang w:bidi="bn-BD"/>
              </w:rPr>
            </w:pPr>
            <w:r>
              <w:rPr>
                <w:noProof/>
                <w:sz w:val="20"/>
                <w:szCs w:val="20"/>
                <w:lang w:val="en-US"/>
              </w:rPr>
              <w:pict>
                <v:shape id="AutoShape 34" o:spid="_x0000_s1044" type="#_x0000_t32" style="position:absolute;left:0;text-align:left;margin-left:208.35pt;margin-top:4.4pt;width:20.1pt;height:.05pt;z-index:251735552;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">
                  <v:stroke endarrow="block"/>
                </v:shape>
              </w:pict>
            </w:r>
            <w:r w:rsidR="00DB6B96" w:rsidRPr="001C653E">
              <w:rPr>
                <w:sz w:val="20"/>
                <w:szCs w:val="20"/>
              </w:rPr>
              <w:t>NO</w:t>
            </w:r>
            <w:r w:rsidR="00DB6B96" w:rsidRPr="001C653E">
              <w:rPr>
                <w:rFonts w:cs="Vrinda" w:hint="cs"/>
                <w:sz w:val="20"/>
                <w:szCs w:val="20"/>
                <w:cs/>
                <w:lang w:bidi="bn-BD"/>
              </w:rPr>
              <w:t xml:space="preserve"> </w:t>
            </w:r>
            <w:r w:rsidR="00DB6B96" w:rsidRPr="001C653E">
              <w:rPr>
                <w:rFonts w:ascii="SutonnyMJ" w:hAnsi="SutonnyMJ" w:cs="SutonnyMJ" w:hint="cs"/>
                <w:sz w:val="20"/>
                <w:szCs w:val="20"/>
                <w:cs/>
                <w:lang w:bidi="bn-BD"/>
              </w:rPr>
              <w:t>(</w:t>
            </w:r>
            <w:r w:rsidR="00DB6B96" w:rsidRPr="001C653E">
              <w:rPr>
                <w:rFonts w:ascii="SutonnyMJ" w:hAnsi="SutonnyMJ" w:cs="SutonnyMJ"/>
                <w:sz w:val="20"/>
                <w:szCs w:val="20"/>
                <w:lang w:bidi="bn-BD"/>
              </w:rPr>
              <w:t>bv</w:t>
            </w:r>
            <w:r w:rsidR="00DB6B96" w:rsidRPr="001C653E">
              <w:rPr>
                <w:rFonts w:hint="cs"/>
                <w:sz w:val="20"/>
                <w:szCs w:val="20"/>
                <w:cs/>
                <w:lang w:bidi="bn-BD"/>
              </w:rPr>
              <w:t>)...............................</w:t>
            </w:r>
            <w:r w:rsidR="005A1D92" w:rsidRPr="001C653E">
              <w:rPr>
                <w:sz w:val="20"/>
                <w:szCs w:val="20"/>
                <w:lang w:val="en-US" w:bidi="bn-BD"/>
              </w:rPr>
              <w:t>...</w:t>
            </w:r>
            <w:r w:rsidR="00DB6B96" w:rsidRPr="001C653E">
              <w:rPr>
                <w:rFonts w:hint="cs"/>
                <w:sz w:val="20"/>
                <w:szCs w:val="20"/>
                <w:cs/>
                <w:lang w:bidi="bn-BD"/>
              </w:rPr>
              <w:t>...</w:t>
            </w:r>
            <w:r w:rsidR="00231551" w:rsidRPr="001C653E">
              <w:rPr>
                <w:sz w:val="20"/>
                <w:szCs w:val="20"/>
                <w:lang w:val="en-US" w:bidi="bn-BD"/>
              </w:rPr>
              <w:t>............................</w:t>
            </w:r>
            <w:r w:rsidR="00DB6B96" w:rsidRPr="001C653E">
              <w:rPr>
                <w:rFonts w:hint="cs"/>
                <w:sz w:val="20"/>
                <w:szCs w:val="20"/>
                <w:cs/>
                <w:lang w:bidi="bn-BD"/>
              </w:rPr>
              <w:t>.</w:t>
            </w:r>
            <w:r w:rsidR="00DB6B96" w:rsidRPr="001C653E">
              <w:rPr>
                <w:sz w:val="20"/>
                <w:szCs w:val="20"/>
                <w:lang w:bidi="bn-BD"/>
              </w:rPr>
              <w:t>0</w:t>
            </w:r>
          </w:p>
          <w:p w:rsidR="00E1722C" w:rsidRPr="001C653E" w:rsidRDefault="00422C48" w:rsidP="006F7E7F">
            <w:pPr>
              <w:tabs>
                <w:tab w:val="right" w:leader="dot" w:pos="3997"/>
              </w:tabs>
              <w:jc w:val="both"/>
              <w:rPr>
                <w:sz w:val="20"/>
                <w:szCs w:val="20"/>
              </w:rPr>
            </w:pPr>
            <w:r>
              <w:rPr>
                <w:noProof/>
                <w:sz w:val="20"/>
                <w:szCs w:val="20"/>
                <w:lang w:val="en-US"/>
              </w:rPr>
              <w:pict>
                <v:shape id="AutoShape 35" o:spid="_x0000_s1043" type="#_x0000_t32" style="position:absolute;left:0;text-align:left;margin-left:208.35pt;margin-top:3.9pt;width:21pt;height:.05pt;z-index:25173657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">
                  <v:stroke endarrow="block"/>
                </v:shape>
              </w:pict>
            </w:r>
            <w:r w:rsidR="00E1722C" w:rsidRPr="001C653E">
              <w:rPr>
                <w:sz w:val="20"/>
                <w:szCs w:val="20"/>
              </w:rPr>
              <w:t>YES</w:t>
            </w:r>
            <w:r w:rsidR="00D72F71" w:rsidRPr="001C653E">
              <w:rPr>
                <w:sz w:val="20"/>
                <w:szCs w:val="20"/>
              </w:rPr>
              <w:t>, ALONE</w:t>
            </w:r>
            <w:r w:rsidR="00E1722C" w:rsidRPr="001C653E">
              <w:rPr>
                <w:rFonts w:ascii="SutonnyMJ" w:hAnsi="SutonnyMJ" w:cs="SutonnyMJ" w:hint="cs"/>
                <w:sz w:val="20"/>
                <w:szCs w:val="20"/>
                <w:cs/>
                <w:lang w:bidi="bn-BD"/>
              </w:rPr>
              <w:t xml:space="preserve"> (</w:t>
            </w:r>
            <w:r w:rsidR="00E1722C" w:rsidRPr="001C653E">
              <w:rPr>
                <w:rFonts w:ascii="SutonnyMJ" w:hAnsi="SutonnyMJ" w:cs="SutonnyMJ"/>
                <w:sz w:val="20"/>
                <w:szCs w:val="20"/>
                <w:lang w:bidi="bn-BD"/>
              </w:rPr>
              <w:t>nu¨v</w:t>
            </w:r>
            <w:r w:rsidR="00560416" w:rsidRPr="001C653E">
              <w:rPr>
                <w:rFonts w:ascii="SutonnyMJ" w:hAnsi="SutonnyMJ" w:cs="Vrinda"/>
                <w:sz w:val="20"/>
                <w:szCs w:val="20"/>
                <w:lang w:val="en-US" w:bidi="bn-BD"/>
              </w:rPr>
              <w:t xml:space="preserve">, </w:t>
            </w:r>
            <w:r w:rsidR="00391F56" w:rsidRPr="001C653E">
              <w:rPr>
                <w:rFonts w:ascii="SutonnyMJ" w:hAnsi="SutonnyMJ" w:cs="Vrinda"/>
                <w:sz w:val="20"/>
                <w:szCs w:val="20"/>
                <w:lang w:bidi="bn-BD"/>
              </w:rPr>
              <w:t>GKv</w:t>
            </w:r>
            <w:r w:rsidR="005A1D92" w:rsidRPr="001C653E">
              <w:rPr>
                <w:rFonts w:hint="cs"/>
                <w:sz w:val="20"/>
                <w:szCs w:val="20"/>
                <w:cs/>
                <w:lang w:bidi="bn-BD"/>
              </w:rPr>
              <w:t>).................</w:t>
            </w:r>
            <w:r w:rsidR="00231551" w:rsidRPr="001C653E">
              <w:rPr>
                <w:sz w:val="20"/>
                <w:szCs w:val="20"/>
                <w:lang w:val="en-US" w:bidi="bn-BD"/>
              </w:rPr>
              <w:t>.....................</w:t>
            </w:r>
            <w:r w:rsidR="005A1D92" w:rsidRPr="001C653E">
              <w:rPr>
                <w:rFonts w:hint="cs"/>
                <w:sz w:val="20"/>
                <w:szCs w:val="20"/>
                <w:cs/>
                <w:lang w:bidi="bn-BD"/>
              </w:rPr>
              <w:t>...</w:t>
            </w:r>
            <w:r w:rsidR="00E1722C" w:rsidRPr="001C653E">
              <w:rPr>
                <w:rFonts w:hint="cs"/>
                <w:sz w:val="20"/>
                <w:szCs w:val="20"/>
                <w:cs/>
                <w:lang w:bidi="bn-BD"/>
              </w:rPr>
              <w:t>.</w:t>
            </w:r>
            <w:r w:rsidR="00DB6B96" w:rsidRPr="001C653E">
              <w:rPr>
                <w:sz w:val="20"/>
                <w:szCs w:val="20"/>
              </w:rPr>
              <w:t>1</w:t>
            </w:r>
          </w:p>
          <w:p w:rsidR="00D72F71" w:rsidRPr="001C653E" w:rsidRDefault="00D72F71" w:rsidP="006F7E7F">
            <w:pPr>
              <w:tabs>
                <w:tab w:val="right" w:leader="dot" w:pos="3997"/>
              </w:tabs>
              <w:jc w:val="both"/>
              <w:rPr>
                <w:sz w:val="20"/>
                <w:szCs w:val="20"/>
              </w:rPr>
            </w:pPr>
            <w:r w:rsidRPr="001C653E">
              <w:rPr>
                <w:sz w:val="20"/>
                <w:szCs w:val="20"/>
              </w:rPr>
              <w:t>YES, WITH CHILD</w:t>
            </w:r>
            <w:r w:rsidR="005B64AA" w:rsidRPr="001C653E">
              <w:rPr>
                <w:rFonts w:ascii="SutonnyMJ" w:hAnsi="SutonnyMJ" w:cs="SutonnyMJ"/>
                <w:sz w:val="20"/>
                <w:szCs w:val="20"/>
                <w:lang w:bidi="bn-BD"/>
              </w:rPr>
              <w:t>(</w:t>
            </w:r>
            <w:r w:rsidR="00560416" w:rsidRPr="001C653E">
              <w:rPr>
                <w:rFonts w:ascii="SutonnyMJ" w:hAnsi="SutonnyMJ" w:cs="SutonnyMJ"/>
                <w:sz w:val="20"/>
                <w:szCs w:val="20"/>
                <w:lang w:bidi="bn-BD"/>
              </w:rPr>
              <w:t>nu¨v</w:t>
            </w:r>
            <w:r w:rsidR="00560416" w:rsidRPr="001C653E">
              <w:rPr>
                <w:rFonts w:ascii="SutonnyMJ" w:hAnsi="SutonnyMJ" w:cs="Vrinda"/>
                <w:sz w:val="20"/>
                <w:szCs w:val="20"/>
                <w:lang w:val="en-US" w:bidi="bn-BD"/>
              </w:rPr>
              <w:t xml:space="preserve">,  </w:t>
            </w:r>
            <w:r w:rsidR="00C3049E" w:rsidRPr="001C653E">
              <w:rPr>
                <w:rFonts w:ascii="SutonnyMJ" w:hAnsi="SutonnyMJ" w:cs="Arial"/>
                <w:sz w:val="20"/>
                <w:szCs w:val="20"/>
              </w:rPr>
              <w:t>mšÍv</w:t>
            </w:r>
            <w:r w:rsidR="00C3049E" w:rsidRPr="001C653E">
              <w:rPr>
                <w:rFonts w:ascii="SutonnyMJ" w:hAnsi="SutonnyMJ"/>
                <w:sz w:val="20"/>
                <w:szCs w:val="20"/>
              </w:rPr>
              <w:t>‡</w:t>
            </w:r>
            <w:r w:rsidR="00C3049E" w:rsidRPr="001C653E">
              <w:rPr>
                <w:rFonts w:ascii="SutonnyMJ" w:hAnsi="SutonnyMJ" w:cs="Arial"/>
                <w:sz w:val="20"/>
                <w:szCs w:val="20"/>
              </w:rPr>
              <w:t>b</w:t>
            </w:r>
            <w:r w:rsidR="00C3049E" w:rsidRPr="001C653E">
              <w:rPr>
                <w:rFonts w:ascii="SutonnyMJ" w:hAnsi="SutonnyMJ"/>
                <w:sz w:val="20"/>
                <w:szCs w:val="20"/>
              </w:rPr>
              <w:t xml:space="preserve">i </w:t>
            </w:r>
            <w:r w:rsidR="00391F56" w:rsidRPr="001C653E">
              <w:rPr>
                <w:rFonts w:ascii="SutonnyMJ" w:hAnsi="SutonnyMJ" w:cs="SutonnyMJ"/>
                <w:sz w:val="20"/>
                <w:szCs w:val="20"/>
                <w:lang w:bidi="bn-BD"/>
              </w:rPr>
              <w:t>mv‡_</w:t>
            </w:r>
            <w:r w:rsidR="005B64AA" w:rsidRPr="001C653E">
              <w:rPr>
                <w:sz w:val="20"/>
                <w:szCs w:val="20"/>
                <w:lang w:bidi="bn-BD"/>
              </w:rPr>
              <w:t>)</w:t>
            </w:r>
            <w:r w:rsidR="00231551" w:rsidRPr="001C653E">
              <w:rPr>
                <w:sz w:val="20"/>
                <w:szCs w:val="20"/>
                <w:lang w:bidi="bn-BD"/>
              </w:rPr>
              <w:t>....................3</w:t>
            </w:r>
          </w:p>
          <w:p w:rsidR="00D72F71" w:rsidRPr="001C653E" w:rsidRDefault="00D72F71" w:rsidP="006F7E7F">
            <w:pPr>
              <w:tabs>
                <w:tab w:val="right" w:leader="dot" w:pos="3997"/>
              </w:tabs>
              <w:jc w:val="both"/>
              <w:rPr>
                <w:rFonts w:ascii="SutonnyMJ" w:hAnsi="SutonnyMJ" w:cs="SutonnyMJ"/>
                <w:sz w:val="20"/>
                <w:szCs w:val="20"/>
                <w:cs/>
                <w:lang w:bidi="bn-BD"/>
              </w:rPr>
            </w:pPr>
            <w:r w:rsidRPr="001C653E">
              <w:rPr>
                <w:sz w:val="20"/>
                <w:szCs w:val="20"/>
              </w:rPr>
              <w:t>YES, WITH HUSBAND</w:t>
            </w:r>
            <w:r w:rsidR="00560416" w:rsidRPr="001C653E">
              <w:rPr>
                <w:rFonts w:cs="Vrinda"/>
                <w:sz w:val="20"/>
                <w:szCs w:val="25"/>
                <w:lang w:val="en-US" w:bidi="bn-BD"/>
              </w:rPr>
              <w:t xml:space="preserve"> </w:t>
            </w:r>
            <w:r w:rsidR="00560416" w:rsidRPr="001C653E">
              <w:rPr>
                <w:rFonts w:ascii="SutonnyMJ" w:hAnsi="SutonnyMJ" w:cs="SutonnyMJ"/>
                <w:sz w:val="20"/>
                <w:szCs w:val="20"/>
                <w:lang w:bidi="bn-BD"/>
              </w:rPr>
              <w:t>(nu¨v</w:t>
            </w:r>
            <w:r w:rsidR="00560416" w:rsidRPr="001C653E">
              <w:rPr>
                <w:rFonts w:ascii="SutonnyMJ" w:hAnsi="SutonnyMJ" w:cs="Vrinda"/>
                <w:sz w:val="20"/>
                <w:szCs w:val="20"/>
                <w:lang w:val="en-US" w:bidi="bn-BD"/>
              </w:rPr>
              <w:t xml:space="preserve">,  </w:t>
            </w:r>
            <w:r w:rsidR="00560416" w:rsidRPr="001C653E">
              <w:rPr>
                <w:rFonts w:ascii="SutonnyMJ" w:hAnsi="SutonnyMJ" w:cs="SutonnyMJ"/>
                <w:sz w:val="20"/>
                <w:szCs w:val="20"/>
                <w:lang w:bidi="bn-BD"/>
              </w:rPr>
              <w:t>¯^vgxi mv‡_</w:t>
            </w:r>
            <w:r w:rsidR="00560416" w:rsidRPr="001C653E">
              <w:rPr>
                <w:sz w:val="20"/>
                <w:szCs w:val="20"/>
                <w:lang w:bidi="bn-BD"/>
              </w:rPr>
              <w:t>)</w:t>
            </w:r>
            <w:r w:rsidR="00231551" w:rsidRPr="001C653E">
              <w:rPr>
                <w:sz w:val="20"/>
                <w:szCs w:val="20"/>
                <w:lang w:bidi="bn-BD"/>
              </w:rPr>
              <w:t>..............4</w:t>
            </w:r>
          </w:p>
          <w:p w:rsidR="00560416" w:rsidRPr="001C653E" w:rsidRDefault="00D72F71" w:rsidP="006F7E7F">
            <w:pPr>
              <w:tabs>
                <w:tab w:val="right" w:leader="dot" w:pos="3997"/>
              </w:tabs>
              <w:jc w:val="both"/>
              <w:rPr>
                <w:rFonts w:ascii="SutonnyMJ" w:hAnsi="SutonnyMJ" w:cs="SutonnyMJ"/>
                <w:sz w:val="20"/>
                <w:szCs w:val="20"/>
                <w:cs/>
                <w:lang w:bidi="bn-BD"/>
              </w:rPr>
            </w:pPr>
            <w:r w:rsidRPr="001C653E">
              <w:rPr>
                <w:sz w:val="20"/>
                <w:szCs w:val="20"/>
              </w:rPr>
              <w:t>YES,WITH ADULT FEMALE</w:t>
            </w:r>
            <w:r w:rsidR="00560416" w:rsidRPr="001C653E">
              <w:rPr>
                <w:sz w:val="20"/>
                <w:szCs w:val="20"/>
              </w:rPr>
              <w:t xml:space="preserve"> </w:t>
            </w:r>
            <w:r w:rsidR="00560416" w:rsidRPr="001C653E">
              <w:rPr>
                <w:rFonts w:ascii="SutonnyMJ" w:hAnsi="SutonnyMJ" w:cs="SutonnyMJ"/>
                <w:sz w:val="20"/>
                <w:szCs w:val="20"/>
                <w:lang w:bidi="bn-BD"/>
              </w:rPr>
              <w:t>(nu¨v</w:t>
            </w:r>
            <w:r w:rsidR="00560416" w:rsidRPr="001C653E">
              <w:rPr>
                <w:rFonts w:ascii="SutonnyMJ" w:hAnsi="SutonnyMJ" w:cs="Vrinda"/>
                <w:sz w:val="20"/>
                <w:szCs w:val="20"/>
                <w:lang w:val="en-US" w:bidi="bn-BD"/>
              </w:rPr>
              <w:t xml:space="preserve">, </w:t>
            </w:r>
            <w:r w:rsidR="00560416" w:rsidRPr="001C653E">
              <w:rPr>
                <w:rFonts w:ascii="SutonnyMJ" w:hAnsi="SutonnyMJ" w:cs="SutonnyMJ"/>
                <w:sz w:val="20"/>
                <w:szCs w:val="20"/>
                <w:lang w:bidi="bn-BD"/>
              </w:rPr>
              <w:t>c~Y© eq¯‹ gwnjvi mv‡_</w:t>
            </w:r>
            <w:r w:rsidR="00560416" w:rsidRPr="001C653E">
              <w:rPr>
                <w:sz w:val="20"/>
                <w:szCs w:val="20"/>
                <w:lang w:bidi="bn-BD"/>
              </w:rPr>
              <w:t>)</w:t>
            </w:r>
            <w:r w:rsidR="00231551" w:rsidRPr="001C653E">
              <w:rPr>
                <w:sz w:val="20"/>
                <w:szCs w:val="20"/>
                <w:lang w:bidi="bn-BD"/>
              </w:rPr>
              <w:t>.........................................................................5</w:t>
            </w:r>
          </w:p>
          <w:p w:rsidR="00D72F71" w:rsidRPr="001C653E" w:rsidRDefault="00D72F71" w:rsidP="006F7E7F">
            <w:pPr>
              <w:tabs>
                <w:tab w:val="right" w:leader="dot" w:pos="3997"/>
              </w:tabs>
              <w:jc w:val="both"/>
              <w:rPr>
                <w:rFonts w:ascii="SutonnyMJ" w:hAnsi="SutonnyMJ" w:cs="SutonnyMJ"/>
                <w:sz w:val="20"/>
                <w:szCs w:val="20"/>
                <w:cs/>
                <w:lang w:bidi="bn-BD"/>
              </w:rPr>
            </w:pPr>
            <w:r w:rsidRPr="001C653E">
              <w:rPr>
                <w:sz w:val="20"/>
                <w:szCs w:val="20"/>
              </w:rPr>
              <w:t>YES, WITH ADULT MALE</w:t>
            </w:r>
            <w:r w:rsidR="00560416" w:rsidRPr="001C653E">
              <w:rPr>
                <w:rFonts w:cs="Vrinda" w:hint="cs"/>
                <w:sz w:val="20"/>
                <w:szCs w:val="25"/>
                <w:cs/>
                <w:lang w:bidi="bn-BD"/>
              </w:rPr>
              <w:t xml:space="preserve"> </w:t>
            </w:r>
            <w:r w:rsidR="00560416" w:rsidRPr="001C653E">
              <w:rPr>
                <w:rFonts w:ascii="SutonnyMJ" w:hAnsi="SutonnyMJ" w:cs="SutonnyMJ"/>
                <w:sz w:val="20"/>
                <w:szCs w:val="20"/>
                <w:lang w:bidi="bn-BD"/>
              </w:rPr>
              <w:t>(nu¨v</w:t>
            </w:r>
            <w:r w:rsidR="00560416" w:rsidRPr="001C653E">
              <w:rPr>
                <w:rFonts w:ascii="SutonnyMJ" w:hAnsi="SutonnyMJ" w:cs="Vrinda"/>
                <w:sz w:val="20"/>
                <w:szCs w:val="20"/>
                <w:lang w:val="en-US" w:bidi="bn-BD"/>
              </w:rPr>
              <w:t xml:space="preserve">, </w:t>
            </w:r>
            <w:r w:rsidR="00560416" w:rsidRPr="001C653E">
              <w:rPr>
                <w:rFonts w:ascii="SutonnyMJ" w:hAnsi="SutonnyMJ" w:cs="SutonnyMJ"/>
                <w:sz w:val="20"/>
                <w:szCs w:val="20"/>
                <w:lang w:bidi="bn-BD"/>
              </w:rPr>
              <w:t xml:space="preserve">c~Y© eq¯‹ </w:t>
            </w:r>
            <w:r w:rsidR="00C3049E" w:rsidRPr="001C653E">
              <w:rPr>
                <w:rFonts w:ascii="SutonnyMJ" w:hAnsi="SutonnyMJ" w:cs="SutonnyMJ"/>
                <w:bCs/>
                <w:sz w:val="20"/>
                <w:szCs w:val="20"/>
              </w:rPr>
              <w:t>cyiæ</w:t>
            </w:r>
            <w:r w:rsidR="00560416" w:rsidRPr="001C653E">
              <w:rPr>
                <w:rFonts w:ascii="SutonnyMJ" w:hAnsi="SutonnyMJ" w:cs="SutonnyMJ"/>
                <w:sz w:val="20"/>
                <w:szCs w:val="20"/>
                <w:lang w:bidi="bn-BD"/>
              </w:rPr>
              <w:t>‡li mv‡_</w:t>
            </w:r>
            <w:r w:rsidR="00560416" w:rsidRPr="001C653E">
              <w:rPr>
                <w:sz w:val="20"/>
                <w:szCs w:val="20"/>
                <w:lang w:bidi="bn-BD"/>
              </w:rPr>
              <w:t>)</w:t>
            </w:r>
            <w:r w:rsidR="00231551" w:rsidRPr="001C653E">
              <w:rPr>
                <w:sz w:val="20"/>
                <w:szCs w:val="20"/>
                <w:lang w:bidi="bn-BD"/>
              </w:rPr>
              <w:t>..........................................................................6</w:t>
            </w:r>
          </w:p>
          <w:p w:rsidR="00E1722C" w:rsidRPr="001C653E" w:rsidRDefault="00E64296" w:rsidP="003D4187">
            <w:pPr>
              <w:tabs>
                <w:tab w:val="right" w:leader="dot" w:pos="3997"/>
                <w:tab w:val="right" w:leader="dot" w:pos="4253"/>
              </w:tabs>
              <w:jc w:val="both"/>
              <w:rPr>
                <w:rFonts w:cs="Vrinda"/>
                <w:sz w:val="20"/>
                <w:szCs w:val="20"/>
                <w:cs/>
                <w:lang w:bidi="bn-BD"/>
              </w:rPr>
            </w:pPr>
            <w:r>
              <w:rPr>
                <w:rFonts w:cs="Vrinda"/>
                <w:sz w:val="20"/>
                <w:szCs w:val="20"/>
                <w:lang w:bidi="bn-BD"/>
              </w:rPr>
              <w:t xml:space="preserve">YES, WITH OTHERS </w:t>
            </w:r>
            <w:r>
              <w:rPr>
                <w:rFonts w:ascii="SutonnyMJ" w:hAnsi="SutonnyMJ"/>
                <w:sz w:val="20"/>
                <w:szCs w:val="20"/>
              </w:rPr>
              <w:t xml:space="preserve">nu¨v, </w:t>
            </w:r>
            <w:r w:rsidRPr="009E7868">
              <w:rPr>
                <w:rFonts w:ascii="SutonnyMJ" w:hAnsi="SutonnyMJ"/>
                <w:sz w:val="20"/>
                <w:szCs w:val="20"/>
              </w:rPr>
              <w:t>Ab¨vb¨</w:t>
            </w:r>
            <w:r>
              <w:rPr>
                <w:rFonts w:ascii="SutonnyMJ" w:hAnsi="SutonnyMJ"/>
                <w:sz w:val="20"/>
                <w:szCs w:val="20"/>
              </w:rPr>
              <w:t xml:space="preserve"> </w:t>
            </w:r>
            <w:r w:rsidRPr="00703305">
              <w:rPr>
                <w:rFonts w:ascii="SutonnyMJ" w:hAnsi="SutonnyMJ"/>
                <w:sz w:val="20"/>
                <w:szCs w:val="20"/>
              </w:rPr>
              <w:t>(D‡jøL Kiæb)</w:t>
            </w:r>
            <w:r>
              <w:rPr>
                <w:sz w:val="20"/>
                <w:szCs w:val="20"/>
              </w:rPr>
              <w:t>________________________......................</w:t>
            </w:r>
            <w:r w:rsidRPr="009E7868">
              <w:rPr>
                <w:sz w:val="20"/>
                <w:szCs w:val="20"/>
              </w:rPr>
              <w:t>9</w:t>
            </w:r>
          </w:p>
        </w:tc>
        <w:tc>
          <w:tcPr>
            <w:tcW w:w="810" w:type="dxa"/>
            <w:gridSpan w:val="2"/>
            <w:tcBorders>
              <w:left w:val="single" w:sz="6" w:space="0" w:color="auto"/>
              <w:bottom w:val="single" w:sz="6" w:space="0" w:color="auto"/>
              <w:right w:val="single" w:sz="6" w:space="0" w:color="auto"/>
            </w:tcBorders>
            <w:shd w:val="clear" w:color="auto" w:fill="auto"/>
          </w:tcPr>
          <w:p w:rsidR="00E1722C" w:rsidRPr="001C653E" w:rsidRDefault="00E1722C" w:rsidP="007167BF">
            <w:pPr>
              <w:jc w:val="both"/>
              <w:rPr>
                <w:sz w:val="20"/>
                <w:szCs w:val="20"/>
              </w:rPr>
            </w:pPr>
            <w:r w:rsidRPr="001C653E">
              <w:rPr>
                <w:sz w:val="20"/>
                <w:szCs w:val="20"/>
              </w:rPr>
              <w:t>1203</w:t>
            </w:r>
          </w:p>
          <w:p w:rsidR="005A1D92" w:rsidRPr="001C653E" w:rsidRDefault="005A1D92" w:rsidP="007167BF">
            <w:pPr>
              <w:jc w:val="both"/>
              <w:rPr>
                <w:sz w:val="20"/>
                <w:szCs w:val="20"/>
              </w:rPr>
            </w:pPr>
            <w:r w:rsidRPr="001C653E">
              <w:rPr>
                <w:sz w:val="20"/>
                <w:szCs w:val="20"/>
              </w:rPr>
              <w:t>1203</w:t>
            </w:r>
          </w:p>
        </w:tc>
      </w:tr>
      <w:tr w:rsidR="00E1722C" w:rsidRPr="001C653E" w:rsidTr="00560416">
        <w:trPr>
          <w:cantSplit/>
        </w:trPr>
        <w:tc>
          <w:tcPr>
            <w:tcW w:w="737" w:type="dxa"/>
            <w:tcBorders>
              <w:top w:val="single" w:sz="6" w:space="0" w:color="auto"/>
              <w:left w:val="single" w:sz="6" w:space="0" w:color="auto"/>
              <w:bottom w:val="single" w:sz="6" w:space="0" w:color="auto"/>
              <w:right w:val="single" w:sz="12" w:space="0" w:color="auto"/>
            </w:tcBorders>
            <w:shd w:val="clear" w:color="auto" w:fill="auto"/>
          </w:tcPr>
          <w:p w:rsidR="00E1722C" w:rsidRPr="001C653E" w:rsidRDefault="00E1722C" w:rsidP="0000653A">
            <w:pPr>
              <w:numPr>
                <w:ilvl w:val="0"/>
                <w:numId w:val="47"/>
              </w:numPr>
              <w:jc w:val="both"/>
              <w:rPr>
                <w:sz w:val="20"/>
                <w:szCs w:val="20"/>
              </w:rPr>
            </w:pPr>
          </w:p>
        </w:tc>
        <w:tc>
          <w:tcPr>
            <w:tcW w:w="4231" w:type="dxa"/>
            <w:tcBorders>
              <w:top w:val="single" w:sz="6" w:space="0" w:color="auto"/>
              <w:left w:val="nil"/>
              <w:bottom w:val="single" w:sz="6" w:space="0" w:color="auto"/>
              <w:right w:val="single" w:sz="6" w:space="0" w:color="auto"/>
            </w:tcBorders>
            <w:shd w:val="clear" w:color="auto" w:fill="auto"/>
          </w:tcPr>
          <w:p w:rsidR="00E1722C" w:rsidRPr="001C653E" w:rsidRDefault="00E1722C" w:rsidP="007167BF">
            <w:pPr>
              <w:jc w:val="both"/>
              <w:rPr>
                <w:sz w:val="20"/>
                <w:szCs w:val="20"/>
              </w:rPr>
            </w:pPr>
            <w:r w:rsidRPr="001C653E">
              <w:rPr>
                <w:sz w:val="20"/>
                <w:szCs w:val="20"/>
              </w:rPr>
              <w:t>Have you ever been there alone?</w:t>
            </w:r>
          </w:p>
          <w:p w:rsidR="00E1722C" w:rsidRPr="001C653E" w:rsidRDefault="00E1722C" w:rsidP="007167BF">
            <w:pPr>
              <w:jc w:val="both"/>
              <w:rPr>
                <w:sz w:val="20"/>
                <w:szCs w:val="20"/>
              </w:rPr>
            </w:pPr>
            <w:r w:rsidRPr="001C653E">
              <w:rPr>
                <w:rFonts w:ascii="SutonnyMJ" w:hAnsi="SutonnyMJ"/>
                <w:sz w:val="20"/>
                <w:szCs w:val="20"/>
              </w:rPr>
              <w:t xml:space="preserve">Avcwb wK KL‡bv ‡mLv‡b GKv wM‡q‡Qb?  </w:t>
            </w:r>
          </w:p>
        </w:tc>
        <w:tc>
          <w:tcPr>
            <w:tcW w:w="4573" w:type="dxa"/>
            <w:gridSpan w:val="4"/>
            <w:tcBorders>
              <w:top w:val="single" w:sz="6" w:space="0" w:color="auto"/>
              <w:left w:val="single" w:sz="6" w:space="0" w:color="auto"/>
              <w:bottom w:val="single" w:sz="6" w:space="0" w:color="auto"/>
              <w:right w:val="single" w:sz="6" w:space="0" w:color="auto"/>
            </w:tcBorders>
            <w:shd w:val="clear" w:color="auto" w:fill="auto"/>
          </w:tcPr>
          <w:p w:rsidR="00E1722C" w:rsidRPr="001C653E" w:rsidRDefault="00E1722C" w:rsidP="003D4187">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hint="cs"/>
                <w:sz w:val="20"/>
                <w:szCs w:val="20"/>
                <w:cs/>
                <w:lang w:bidi="bn-BD"/>
              </w:rPr>
              <w:t>)................................</w:t>
            </w:r>
            <w:r w:rsidRPr="001C653E">
              <w:rPr>
                <w:sz w:val="20"/>
                <w:szCs w:val="20"/>
              </w:rPr>
              <w:t>1</w:t>
            </w:r>
          </w:p>
          <w:p w:rsidR="00E1722C" w:rsidRPr="001C653E" w:rsidRDefault="00E1722C" w:rsidP="003D4187">
            <w:pPr>
              <w:tabs>
                <w:tab w:val="right" w:leader="dot" w:pos="4037"/>
              </w:tabs>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hint="cs"/>
                <w:sz w:val="20"/>
                <w:szCs w:val="20"/>
                <w:cs/>
                <w:lang w:bidi="bn-BD"/>
              </w:rPr>
              <w:t>)...................................</w:t>
            </w:r>
            <w:r w:rsidRPr="001C653E">
              <w:rPr>
                <w:sz w:val="20"/>
                <w:szCs w:val="20"/>
                <w:lang w:bidi="bn-BD"/>
              </w:rPr>
              <w:t>2</w:t>
            </w:r>
          </w:p>
        </w:tc>
        <w:tc>
          <w:tcPr>
            <w:tcW w:w="810" w:type="dxa"/>
            <w:gridSpan w:val="2"/>
            <w:tcBorders>
              <w:top w:val="single" w:sz="6" w:space="0" w:color="auto"/>
              <w:left w:val="single" w:sz="6" w:space="0" w:color="auto"/>
              <w:bottom w:val="single" w:sz="6" w:space="0" w:color="auto"/>
              <w:right w:val="single" w:sz="6" w:space="0" w:color="auto"/>
            </w:tcBorders>
            <w:shd w:val="clear" w:color="auto" w:fill="auto"/>
          </w:tcPr>
          <w:p w:rsidR="00E1722C" w:rsidRPr="001C653E" w:rsidRDefault="00E1722C" w:rsidP="007167BF">
            <w:pPr>
              <w:jc w:val="both"/>
              <w:rPr>
                <w:sz w:val="20"/>
                <w:szCs w:val="20"/>
              </w:rPr>
            </w:pPr>
          </w:p>
        </w:tc>
      </w:tr>
      <w:tr w:rsidR="00E1722C" w:rsidRPr="001C653E" w:rsidTr="00560416">
        <w:trPr>
          <w:cantSplit/>
        </w:trPr>
        <w:tc>
          <w:tcPr>
            <w:tcW w:w="737" w:type="dxa"/>
            <w:tcBorders>
              <w:left w:val="single" w:sz="6" w:space="0" w:color="auto"/>
              <w:right w:val="single" w:sz="12" w:space="0" w:color="auto"/>
            </w:tcBorders>
            <w:shd w:val="clear" w:color="auto" w:fill="auto"/>
          </w:tcPr>
          <w:p w:rsidR="00E1722C" w:rsidRPr="001C653E" w:rsidRDefault="00E1722C" w:rsidP="0000653A">
            <w:pPr>
              <w:numPr>
                <w:ilvl w:val="0"/>
                <w:numId w:val="47"/>
              </w:numPr>
              <w:jc w:val="both"/>
              <w:rPr>
                <w:sz w:val="20"/>
                <w:szCs w:val="20"/>
              </w:rPr>
            </w:pPr>
          </w:p>
        </w:tc>
        <w:tc>
          <w:tcPr>
            <w:tcW w:w="4231" w:type="dxa"/>
            <w:shd w:val="clear" w:color="auto" w:fill="auto"/>
          </w:tcPr>
          <w:p w:rsidR="00E1722C" w:rsidRPr="001C653E" w:rsidRDefault="00E1722C" w:rsidP="007167BF">
            <w:pPr>
              <w:pStyle w:val="BodyText"/>
              <w:rPr>
                <w:b w:val="0"/>
                <w:sz w:val="20"/>
                <w:szCs w:val="20"/>
              </w:rPr>
            </w:pPr>
            <w:r w:rsidRPr="001C653E">
              <w:rPr>
                <w:b w:val="0"/>
                <w:sz w:val="20"/>
                <w:szCs w:val="20"/>
              </w:rPr>
              <w:t>Have you ever been to the hospital/clinic/doctor?</w:t>
            </w:r>
          </w:p>
          <w:p w:rsidR="00604678" w:rsidRPr="001C653E" w:rsidRDefault="00E1722C" w:rsidP="007167BF">
            <w:pPr>
              <w:pStyle w:val="BodyText"/>
              <w:rPr>
                <w:rFonts w:ascii="SutonnyMJ" w:hAnsi="SutonnyMJ"/>
                <w:sz w:val="20"/>
                <w:szCs w:val="20"/>
              </w:rPr>
            </w:pPr>
            <w:r w:rsidRPr="001C653E">
              <w:rPr>
                <w:rFonts w:ascii="SutonnyMJ" w:hAnsi="SutonnyMJ"/>
                <w:b w:val="0"/>
                <w:sz w:val="20"/>
                <w:szCs w:val="20"/>
              </w:rPr>
              <w:t>Avcwb wK KL‡bv nvmcvZvj/wK¬wbK/Wv³viGi Kv‡Q wM‡q‡Qb?</w:t>
            </w:r>
            <w:r w:rsidRPr="001C653E">
              <w:rPr>
                <w:rFonts w:ascii="SutonnyMJ" w:hAnsi="SutonnyMJ"/>
                <w:sz w:val="20"/>
                <w:szCs w:val="20"/>
              </w:rPr>
              <w:t xml:space="preserve"> </w:t>
            </w:r>
          </w:p>
          <w:p w:rsidR="00604678" w:rsidRPr="001C653E" w:rsidRDefault="00604678" w:rsidP="00604678">
            <w:pPr>
              <w:rPr>
                <w:sz w:val="20"/>
                <w:szCs w:val="20"/>
              </w:rPr>
            </w:pPr>
            <w:r w:rsidRPr="001C653E">
              <w:rPr>
                <w:sz w:val="20"/>
                <w:szCs w:val="20"/>
              </w:rPr>
              <w:t>If yes, ask with whom usually</w:t>
            </w:r>
            <w:r w:rsidR="002F1071" w:rsidRPr="001C653E">
              <w:rPr>
                <w:sz w:val="20"/>
                <w:szCs w:val="20"/>
              </w:rPr>
              <w:t>?</w:t>
            </w:r>
          </w:p>
          <w:p w:rsidR="00E1722C" w:rsidRPr="001C653E" w:rsidRDefault="00604678" w:rsidP="00604678">
            <w:pPr>
              <w:pStyle w:val="BodyText"/>
              <w:rPr>
                <w:b w:val="0"/>
                <w:sz w:val="20"/>
                <w:szCs w:val="20"/>
              </w:rPr>
            </w:pPr>
            <w:r w:rsidRPr="001C653E">
              <w:rPr>
                <w:rFonts w:ascii="SutonnyMJ" w:hAnsi="SutonnyMJ" w:cs="SutonnyMJ"/>
                <w:b w:val="0"/>
                <w:sz w:val="20"/>
                <w:szCs w:val="20"/>
                <w:lang w:bidi="bn-BD"/>
              </w:rPr>
              <w:t>nu¨v</w:t>
            </w:r>
            <w:r w:rsidRPr="001C653E">
              <w:rPr>
                <w:rFonts w:ascii="SutonnyMJ" w:hAnsi="SutonnyMJ"/>
                <w:b w:val="0"/>
                <w:sz w:val="20"/>
                <w:szCs w:val="20"/>
              </w:rPr>
              <w:t xml:space="preserve"> n‡j, mvavibZ Kvi mv‡_ evRv‡i hvb?</w:t>
            </w:r>
            <w:r w:rsidR="00E1722C" w:rsidRPr="001C653E">
              <w:rPr>
                <w:rFonts w:ascii="SutonnyMJ" w:hAnsi="SutonnyMJ"/>
                <w:b w:val="0"/>
                <w:sz w:val="20"/>
                <w:szCs w:val="20"/>
              </w:rPr>
              <w:t xml:space="preserve"> </w:t>
            </w:r>
          </w:p>
        </w:tc>
        <w:tc>
          <w:tcPr>
            <w:tcW w:w="4573" w:type="dxa"/>
            <w:gridSpan w:val="4"/>
            <w:tcBorders>
              <w:top w:val="single" w:sz="4" w:space="0" w:color="auto"/>
              <w:left w:val="single" w:sz="8" w:space="0" w:color="auto"/>
              <w:right w:val="single" w:sz="4" w:space="0" w:color="auto"/>
            </w:tcBorders>
            <w:shd w:val="clear" w:color="auto" w:fill="auto"/>
          </w:tcPr>
          <w:p w:rsidR="00604678" w:rsidRPr="001C653E" w:rsidRDefault="00422C48" w:rsidP="00604678">
            <w:pPr>
              <w:tabs>
                <w:tab w:val="right" w:leader="dot" w:pos="3997"/>
              </w:tabs>
              <w:jc w:val="both"/>
              <w:rPr>
                <w:sz w:val="20"/>
                <w:szCs w:val="20"/>
                <w:lang w:bidi="bn-BD"/>
              </w:rPr>
            </w:pPr>
            <w:r>
              <w:rPr>
                <w:noProof/>
                <w:sz w:val="20"/>
                <w:szCs w:val="20"/>
                <w:lang w:val="en-US"/>
              </w:rPr>
              <w:pict>
                <v:shape id="AutoShape 36" o:spid="_x0000_s1042" type="#_x0000_t32" style="position:absolute;left:0;text-align:left;margin-left:208.35pt;margin-top:4.4pt;width:20.1pt;height:.05pt;z-index:251738624;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">
                  <v:stroke endarrow="block"/>
                </v:shape>
              </w:pict>
            </w:r>
            <w:r w:rsidR="00604678" w:rsidRPr="001C653E">
              <w:rPr>
                <w:sz w:val="20"/>
                <w:szCs w:val="20"/>
              </w:rPr>
              <w:t>NO</w:t>
            </w:r>
            <w:r w:rsidR="00604678" w:rsidRPr="001C653E">
              <w:rPr>
                <w:rFonts w:cs="Vrinda" w:hint="cs"/>
                <w:sz w:val="20"/>
                <w:szCs w:val="20"/>
                <w:cs/>
                <w:lang w:bidi="bn-BD"/>
              </w:rPr>
              <w:t xml:space="preserve"> </w:t>
            </w:r>
            <w:r w:rsidR="00604678" w:rsidRPr="001C653E">
              <w:rPr>
                <w:rFonts w:ascii="SutonnyMJ" w:hAnsi="SutonnyMJ" w:cs="SutonnyMJ" w:hint="cs"/>
                <w:sz w:val="20"/>
                <w:szCs w:val="20"/>
                <w:cs/>
                <w:lang w:bidi="bn-BD"/>
              </w:rPr>
              <w:t>(</w:t>
            </w:r>
            <w:r w:rsidR="00604678" w:rsidRPr="001C653E">
              <w:rPr>
                <w:rFonts w:ascii="SutonnyMJ" w:hAnsi="SutonnyMJ" w:cs="SutonnyMJ"/>
                <w:sz w:val="20"/>
                <w:szCs w:val="20"/>
                <w:lang w:bidi="bn-BD"/>
              </w:rPr>
              <w:t>bv</w:t>
            </w:r>
            <w:r w:rsidR="00604678" w:rsidRPr="001C653E">
              <w:rPr>
                <w:rFonts w:hint="cs"/>
                <w:sz w:val="20"/>
                <w:szCs w:val="20"/>
                <w:cs/>
                <w:lang w:bidi="bn-BD"/>
              </w:rPr>
              <w:t>)...............................</w:t>
            </w:r>
            <w:r w:rsidR="00604678" w:rsidRPr="001C653E">
              <w:rPr>
                <w:sz w:val="20"/>
                <w:szCs w:val="20"/>
                <w:lang w:val="en-US" w:bidi="bn-BD"/>
              </w:rPr>
              <w:t>...</w:t>
            </w:r>
            <w:r w:rsidR="00604678" w:rsidRPr="001C653E">
              <w:rPr>
                <w:rFonts w:hint="cs"/>
                <w:sz w:val="20"/>
                <w:szCs w:val="20"/>
                <w:cs/>
                <w:lang w:bidi="bn-BD"/>
              </w:rPr>
              <w:t>...</w:t>
            </w:r>
            <w:r w:rsidR="00604678" w:rsidRPr="001C653E">
              <w:rPr>
                <w:sz w:val="20"/>
                <w:szCs w:val="20"/>
                <w:lang w:val="en-US" w:bidi="bn-BD"/>
              </w:rPr>
              <w:t>............................</w:t>
            </w:r>
            <w:r w:rsidR="00604678" w:rsidRPr="001C653E">
              <w:rPr>
                <w:rFonts w:hint="cs"/>
                <w:sz w:val="20"/>
                <w:szCs w:val="20"/>
                <w:cs/>
                <w:lang w:bidi="bn-BD"/>
              </w:rPr>
              <w:t>.</w:t>
            </w:r>
            <w:r w:rsidR="00604678" w:rsidRPr="001C653E">
              <w:rPr>
                <w:sz w:val="20"/>
                <w:szCs w:val="20"/>
                <w:lang w:bidi="bn-BD"/>
              </w:rPr>
              <w:t>0</w:t>
            </w:r>
          </w:p>
          <w:p w:rsidR="00604678" w:rsidRPr="001C653E" w:rsidRDefault="00422C48" w:rsidP="00604678">
            <w:pPr>
              <w:tabs>
                <w:tab w:val="right" w:leader="dot" w:pos="3997"/>
              </w:tabs>
              <w:jc w:val="both"/>
              <w:rPr>
                <w:sz w:val="20"/>
                <w:szCs w:val="20"/>
              </w:rPr>
            </w:pPr>
            <w:r>
              <w:rPr>
                <w:noProof/>
                <w:sz w:val="20"/>
                <w:szCs w:val="20"/>
                <w:lang w:val="en-US"/>
              </w:rPr>
              <w:pict>
                <v:shape id="AutoShape 37" o:spid="_x0000_s1041" type="#_x0000_t32" style="position:absolute;left:0;text-align:left;margin-left:208.35pt;margin-top:3.9pt;width:21pt;height:.05pt;z-index:25173964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">
                  <v:stroke endarrow="block"/>
                </v:shape>
              </w:pict>
            </w:r>
            <w:r w:rsidR="00604678" w:rsidRPr="001C653E">
              <w:rPr>
                <w:sz w:val="20"/>
                <w:szCs w:val="20"/>
              </w:rPr>
              <w:t>YES, ALONE</w:t>
            </w:r>
            <w:r w:rsidR="00604678" w:rsidRPr="001C653E">
              <w:rPr>
                <w:rFonts w:ascii="SutonnyMJ" w:hAnsi="SutonnyMJ" w:cs="SutonnyMJ" w:hint="cs"/>
                <w:sz w:val="20"/>
                <w:szCs w:val="20"/>
                <w:cs/>
                <w:lang w:bidi="bn-BD"/>
              </w:rPr>
              <w:t xml:space="preserve"> (</w:t>
            </w:r>
            <w:r w:rsidR="00604678" w:rsidRPr="001C653E">
              <w:rPr>
                <w:rFonts w:ascii="SutonnyMJ" w:hAnsi="SutonnyMJ" w:cs="SutonnyMJ"/>
                <w:sz w:val="20"/>
                <w:szCs w:val="20"/>
                <w:lang w:bidi="bn-BD"/>
              </w:rPr>
              <w:t>nu¨v</w:t>
            </w:r>
            <w:r w:rsidR="00604678" w:rsidRPr="001C653E">
              <w:rPr>
                <w:rFonts w:ascii="SutonnyMJ" w:hAnsi="SutonnyMJ" w:cs="Vrinda"/>
                <w:sz w:val="20"/>
                <w:szCs w:val="20"/>
                <w:lang w:val="en-US" w:bidi="bn-BD"/>
              </w:rPr>
              <w:t xml:space="preserve">, </w:t>
            </w:r>
            <w:r w:rsidR="00604678" w:rsidRPr="001C653E">
              <w:rPr>
                <w:rFonts w:ascii="SutonnyMJ" w:hAnsi="SutonnyMJ" w:cs="Vrinda"/>
                <w:sz w:val="20"/>
                <w:szCs w:val="20"/>
                <w:lang w:bidi="bn-BD"/>
              </w:rPr>
              <w:t>GKv</w:t>
            </w:r>
            <w:r w:rsidR="00604678" w:rsidRPr="001C653E">
              <w:rPr>
                <w:rFonts w:hint="cs"/>
                <w:sz w:val="20"/>
                <w:szCs w:val="20"/>
                <w:cs/>
                <w:lang w:bidi="bn-BD"/>
              </w:rPr>
              <w:t>).................</w:t>
            </w:r>
            <w:r w:rsidR="00604678" w:rsidRPr="001C653E">
              <w:rPr>
                <w:sz w:val="20"/>
                <w:szCs w:val="20"/>
                <w:lang w:val="en-US" w:bidi="bn-BD"/>
              </w:rPr>
              <w:t>.....................</w:t>
            </w:r>
            <w:r w:rsidR="00604678" w:rsidRPr="001C653E">
              <w:rPr>
                <w:rFonts w:hint="cs"/>
                <w:sz w:val="20"/>
                <w:szCs w:val="20"/>
                <w:cs/>
                <w:lang w:bidi="bn-BD"/>
              </w:rPr>
              <w:t>....</w:t>
            </w:r>
            <w:r w:rsidR="00604678" w:rsidRPr="001C653E">
              <w:rPr>
                <w:sz w:val="20"/>
                <w:szCs w:val="20"/>
              </w:rPr>
              <w:t>1</w:t>
            </w:r>
          </w:p>
          <w:p w:rsidR="00604678" w:rsidRPr="001C653E" w:rsidRDefault="00604678" w:rsidP="00604678">
            <w:pPr>
              <w:tabs>
                <w:tab w:val="right" w:leader="dot" w:pos="3997"/>
              </w:tabs>
              <w:jc w:val="both"/>
              <w:rPr>
                <w:sz w:val="20"/>
                <w:szCs w:val="20"/>
              </w:rPr>
            </w:pPr>
            <w:r w:rsidRPr="001C653E">
              <w:rPr>
                <w:sz w:val="20"/>
                <w:szCs w:val="20"/>
              </w:rPr>
              <w:t>YES, WITH CHILD</w:t>
            </w:r>
            <w:r w:rsidRPr="001C653E">
              <w:rPr>
                <w:rFonts w:ascii="SutonnyMJ" w:hAnsi="SutonnyMJ" w:cs="SutonnyMJ"/>
                <w:sz w:val="20"/>
                <w:szCs w:val="20"/>
                <w:lang w:bidi="bn-BD"/>
              </w:rPr>
              <w:t>(nu¨v</w:t>
            </w:r>
            <w:r w:rsidRPr="001C653E">
              <w:rPr>
                <w:rFonts w:ascii="SutonnyMJ" w:hAnsi="SutonnyMJ" w:cs="Vrinda"/>
                <w:sz w:val="20"/>
                <w:szCs w:val="20"/>
                <w:lang w:val="en-US" w:bidi="bn-BD"/>
              </w:rPr>
              <w:t xml:space="preserve">,  </w:t>
            </w:r>
            <w:r w:rsidRPr="001C653E">
              <w:rPr>
                <w:rFonts w:ascii="SutonnyMJ" w:hAnsi="SutonnyMJ" w:cs="Arial"/>
                <w:sz w:val="20"/>
                <w:szCs w:val="20"/>
              </w:rPr>
              <w:t>mšÍv</w:t>
            </w:r>
            <w:r w:rsidRPr="001C653E">
              <w:rPr>
                <w:rFonts w:ascii="SutonnyMJ" w:hAnsi="SutonnyMJ"/>
                <w:sz w:val="20"/>
                <w:szCs w:val="20"/>
              </w:rPr>
              <w:t>‡</w:t>
            </w:r>
            <w:r w:rsidRPr="001C653E">
              <w:rPr>
                <w:rFonts w:ascii="SutonnyMJ" w:hAnsi="SutonnyMJ" w:cs="Arial"/>
                <w:sz w:val="20"/>
                <w:szCs w:val="20"/>
              </w:rPr>
              <w:t>b</w:t>
            </w:r>
            <w:r w:rsidRPr="001C653E">
              <w:rPr>
                <w:rFonts w:ascii="SutonnyMJ" w:hAnsi="SutonnyMJ"/>
                <w:sz w:val="20"/>
                <w:szCs w:val="20"/>
              </w:rPr>
              <w:t xml:space="preserve">i </w:t>
            </w:r>
            <w:r w:rsidRPr="001C653E">
              <w:rPr>
                <w:rFonts w:ascii="SutonnyMJ" w:hAnsi="SutonnyMJ" w:cs="SutonnyMJ"/>
                <w:sz w:val="20"/>
                <w:szCs w:val="20"/>
                <w:lang w:bidi="bn-BD"/>
              </w:rPr>
              <w:t>mv‡_</w:t>
            </w:r>
            <w:r w:rsidRPr="001C653E">
              <w:rPr>
                <w:sz w:val="20"/>
                <w:szCs w:val="20"/>
                <w:lang w:bidi="bn-BD"/>
              </w:rPr>
              <w:t>)....................3</w:t>
            </w:r>
          </w:p>
          <w:p w:rsidR="00604678" w:rsidRPr="001C653E" w:rsidRDefault="00604678" w:rsidP="00604678">
            <w:pPr>
              <w:tabs>
                <w:tab w:val="right" w:leader="dot" w:pos="3997"/>
              </w:tabs>
              <w:jc w:val="both"/>
              <w:rPr>
                <w:rFonts w:ascii="SutonnyMJ" w:hAnsi="SutonnyMJ" w:cs="SutonnyMJ"/>
                <w:sz w:val="20"/>
                <w:szCs w:val="20"/>
                <w:cs/>
                <w:lang w:bidi="bn-BD"/>
              </w:rPr>
            </w:pPr>
            <w:r w:rsidRPr="001C653E">
              <w:rPr>
                <w:sz w:val="20"/>
                <w:szCs w:val="20"/>
              </w:rPr>
              <w:t>YES, WITH HUSBAND</w:t>
            </w:r>
            <w:r w:rsidRPr="001C653E">
              <w:rPr>
                <w:rFonts w:cs="Vrinda"/>
                <w:sz w:val="20"/>
                <w:szCs w:val="25"/>
                <w:lang w:val="en-US" w:bidi="bn-BD"/>
              </w:rPr>
              <w:t xml:space="preserve"> </w:t>
            </w:r>
            <w:r w:rsidRPr="001C653E">
              <w:rPr>
                <w:rFonts w:ascii="SutonnyMJ" w:hAnsi="SutonnyMJ" w:cs="SutonnyMJ"/>
                <w:sz w:val="20"/>
                <w:szCs w:val="20"/>
                <w:lang w:bidi="bn-BD"/>
              </w:rPr>
              <w:t>(nu¨v</w:t>
            </w:r>
            <w:r w:rsidRPr="001C653E">
              <w:rPr>
                <w:rFonts w:ascii="SutonnyMJ" w:hAnsi="SutonnyMJ" w:cs="Vrinda"/>
                <w:sz w:val="20"/>
                <w:szCs w:val="20"/>
                <w:lang w:val="en-US" w:bidi="bn-BD"/>
              </w:rPr>
              <w:t xml:space="preserve">,  </w:t>
            </w:r>
            <w:r w:rsidRPr="001C653E">
              <w:rPr>
                <w:rFonts w:ascii="SutonnyMJ" w:hAnsi="SutonnyMJ" w:cs="SutonnyMJ"/>
                <w:sz w:val="20"/>
                <w:szCs w:val="20"/>
                <w:lang w:bidi="bn-BD"/>
              </w:rPr>
              <w:t>¯^vgxi mv‡_</w:t>
            </w:r>
            <w:r w:rsidRPr="001C653E">
              <w:rPr>
                <w:sz w:val="20"/>
                <w:szCs w:val="20"/>
                <w:lang w:bidi="bn-BD"/>
              </w:rPr>
              <w:t>)..............4</w:t>
            </w:r>
          </w:p>
          <w:p w:rsidR="00604678" w:rsidRPr="001C653E" w:rsidRDefault="00604678" w:rsidP="00604678">
            <w:pPr>
              <w:tabs>
                <w:tab w:val="right" w:leader="dot" w:pos="3997"/>
              </w:tabs>
              <w:jc w:val="both"/>
              <w:rPr>
                <w:rFonts w:ascii="SutonnyMJ" w:hAnsi="SutonnyMJ" w:cs="SutonnyMJ"/>
                <w:sz w:val="20"/>
                <w:szCs w:val="20"/>
                <w:cs/>
                <w:lang w:bidi="bn-BD"/>
              </w:rPr>
            </w:pPr>
            <w:r w:rsidRPr="001C653E">
              <w:rPr>
                <w:sz w:val="20"/>
                <w:szCs w:val="20"/>
              </w:rPr>
              <w:t xml:space="preserve">YES,WITH ADULT FEMALE </w:t>
            </w:r>
            <w:r w:rsidRPr="001C653E">
              <w:rPr>
                <w:rFonts w:ascii="SutonnyMJ" w:hAnsi="SutonnyMJ" w:cs="SutonnyMJ"/>
                <w:sz w:val="20"/>
                <w:szCs w:val="20"/>
                <w:lang w:bidi="bn-BD"/>
              </w:rPr>
              <w:t>(nu¨v</w:t>
            </w:r>
            <w:r w:rsidRPr="001C653E">
              <w:rPr>
                <w:rFonts w:ascii="SutonnyMJ" w:hAnsi="SutonnyMJ" w:cs="Vrinda"/>
                <w:sz w:val="20"/>
                <w:szCs w:val="20"/>
                <w:lang w:val="en-US" w:bidi="bn-BD"/>
              </w:rPr>
              <w:t xml:space="preserve">, </w:t>
            </w:r>
            <w:r w:rsidRPr="001C653E">
              <w:rPr>
                <w:rFonts w:ascii="SutonnyMJ" w:hAnsi="SutonnyMJ" w:cs="SutonnyMJ"/>
                <w:sz w:val="20"/>
                <w:szCs w:val="20"/>
                <w:lang w:bidi="bn-BD"/>
              </w:rPr>
              <w:t>c~Y© eq¯‹ gwnjvi mv‡_</w:t>
            </w:r>
            <w:r w:rsidRPr="001C653E">
              <w:rPr>
                <w:sz w:val="20"/>
                <w:szCs w:val="20"/>
                <w:lang w:bidi="bn-BD"/>
              </w:rPr>
              <w:t>).........................................................................5</w:t>
            </w:r>
          </w:p>
          <w:p w:rsidR="00604678" w:rsidRPr="001C653E" w:rsidRDefault="00604678" w:rsidP="00604678">
            <w:pPr>
              <w:tabs>
                <w:tab w:val="right" w:leader="dot" w:pos="3997"/>
              </w:tabs>
              <w:jc w:val="both"/>
              <w:rPr>
                <w:rFonts w:ascii="SutonnyMJ" w:hAnsi="SutonnyMJ" w:cs="SutonnyMJ"/>
                <w:sz w:val="20"/>
                <w:szCs w:val="20"/>
                <w:cs/>
                <w:lang w:bidi="bn-BD"/>
              </w:rPr>
            </w:pPr>
            <w:r w:rsidRPr="001C653E">
              <w:rPr>
                <w:sz w:val="20"/>
                <w:szCs w:val="20"/>
              </w:rPr>
              <w:t>YES, WITH ADULT MALE</w:t>
            </w:r>
            <w:r w:rsidRPr="001C653E">
              <w:rPr>
                <w:rFonts w:cs="Vrinda" w:hint="cs"/>
                <w:sz w:val="20"/>
                <w:szCs w:val="25"/>
                <w:cs/>
                <w:lang w:bidi="bn-BD"/>
              </w:rPr>
              <w:t xml:space="preserve"> </w:t>
            </w:r>
            <w:r w:rsidRPr="001C653E">
              <w:rPr>
                <w:rFonts w:ascii="SutonnyMJ" w:hAnsi="SutonnyMJ" w:cs="SutonnyMJ"/>
                <w:sz w:val="20"/>
                <w:szCs w:val="20"/>
                <w:lang w:bidi="bn-BD"/>
              </w:rPr>
              <w:t>(nu¨v</w:t>
            </w:r>
            <w:r w:rsidRPr="001C653E">
              <w:rPr>
                <w:rFonts w:ascii="SutonnyMJ" w:hAnsi="SutonnyMJ" w:cs="Vrinda"/>
                <w:sz w:val="20"/>
                <w:szCs w:val="20"/>
                <w:lang w:val="en-US" w:bidi="bn-BD"/>
              </w:rPr>
              <w:t xml:space="preserve">, </w:t>
            </w:r>
            <w:r w:rsidRPr="001C653E">
              <w:rPr>
                <w:rFonts w:ascii="SutonnyMJ" w:hAnsi="SutonnyMJ" w:cs="SutonnyMJ"/>
                <w:sz w:val="20"/>
                <w:szCs w:val="20"/>
                <w:lang w:bidi="bn-BD"/>
              </w:rPr>
              <w:t xml:space="preserve">c~Y© eq¯‹ </w:t>
            </w:r>
            <w:r w:rsidRPr="001C653E">
              <w:rPr>
                <w:rFonts w:ascii="SutonnyMJ" w:hAnsi="SutonnyMJ" w:cs="SutonnyMJ"/>
                <w:bCs/>
                <w:sz w:val="20"/>
                <w:szCs w:val="20"/>
              </w:rPr>
              <w:t>cyiæ</w:t>
            </w:r>
            <w:r w:rsidRPr="001C653E">
              <w:rPr>
                <w:rFonts w:ascii="SutonnyMJ" w:hAnsi="SutonnyMJ" w:cs="SutonnyMJ"/>
                <w:sz w:val="20"/>
                <w:szCs w:val="20"/>
                <w:lang w:bidi="bn-BD"/>
              </w:rPr>
              <w:t>‡li mv‡_</w:t>
            </w:r>
            <w:r w:rsidRPr="001C653E">
              <w:rPr>
                <w:sz w:val="20"/>
                <w:szCs w:val="20"/>
                <w:lang w:bidi="bn-BD"/>
              </w:rPr>
              <w:t>)..........................................................................6</w:t>
            </w:r>
          </w:p>
          <w:p w:rsidR="00E1722C" w:rsidRPr="001C653E" w:rsidRDefault="00E64296" w:rsidP="00551B3F">
            <w:pPr>
              <w:tabs>
                <w:tab w:val="right" w:leader="dot" w:pos="3997"/>
                <w:tab w:val="right" w:leader="dot" w:pos="4253"/>
              </w:tabs>
              <w:jc w:val="both"/>
              <w:rPr>
                <w:rFonts w:cs="Vrinda"/>
                <w:sz w:val="20"/>
                <w:szCs w:val="20"/>
                <w:cs/>
                <w:lang w:bidi="bn-BD"/>
              </w:rPr>
            </w:pPr>
            <w:r>
              <w:rPr>
                <w:rFonts w:cs="Vrinda"/>
                <w:sz w:val="20"/>
                <w:szCs w:val="20"/>
                <w:lang w:bidi="bn-BD"/>
              </w:rPr>
              <w:t xml:space="preserve">YES, WITH OTHERS </w:t>
            </w:r>
            <w:r>
              <w:rPr>
                <w:rFonts w:ascii="SutonnyMJ" w:hAnsi="SutonnyMJ"/>
                <w:sz w:val="20"/>
                <w:szCs w:val="20"/>
              </w:rPr>
              <w:t xml:space="preserve">nu¨v, </w:t>
            </w:r>
            <w:r w:rsidRPr="009E7868">
              <w:rPr>
                <w:rFonts w:ascii="SutonnyMJ" w:hAnsi="SutonnyMJ"/>
                <w:sz w:val="20"/>
                <w:szCs w:val="20"/>
              </w:rPr>
              <w:t>Ab¨vb¨</w:t>
            </w:r>
            <w:r>
              <w:rPr>
                <w:rFonts w:ascii="SutonnyMJ" w:hAnsi="SutonnyMJ"/>
                <w:sz w:val="20"/>
                <w:szCs w:val="20"/>
              </w:rPr>
              <w:t xml:space="preserve"> </w:t>
            </w:r>
            <w:r w:rsidRPr="00703305">
              <w:rPr>
                <w:rFonts w:ascii="SutonnyMJ" w:hAnsi="SutonnyMJ"/>
                <w:sz w:val="20"/>
                <w:szCs w:val="20"/>
              </w:rPr>
              <w:t>(D‡jøL Kiæb)</w:t>
            </w:r>
            <w:r>
              <w:rPr>
                <w:sz w:val="20"/>
                <w:szCs w:val="20"/>
              </w:rPr>
              <w:t>________________________......................</w:t>
            </w:r>
            <w:r w:rsidRPr="009E7868">
              <w:rPr>
                <w:sz w:val="20"/>
                <w:szCs w:val="20"/>
              </w:rPr>
              <w:t>9</w:t>
            </w:r>
          </w:p>
        </w:tc>
        <w:tc>
          <w:tcPr>
            <w:tcW w:w="810" w:type="dxa"/>
            <w:gridSpan w:val="2"/>
            <w:tcBorders>
              <w:top w:val="single" w:sz="4" w:space="0" w:color="auto"/>
              <w:left w:val="single" w:sz="4" w:space="0" w:color="auto"/>
              <w:right w:val="single" w:sz="6" w:space="0" w:color="auto"/>
            </w:tcBorders>
            <w:shd w:val="clear" w:color="auto" w:fill="auto"/>
          </w:tcPr>
          <w:p w:rsidR="00E1722C" w:rsidRPr="001C653E" w:rsidRDefault="00604678" w:rsidP="00551B3F">
            <w:pPr>
              <w:jc w:val="both"/>
              <w:rPr>
                <w:sz w:val="20"/>
                <w:szCs w:val="20"/>
              </w:rPr>
            </w:pPr>
            <w:r w:rsidRPr="001C653E">
              <w:rPr>
                <w:sz w:val="20"/>
                <w:szCs w:val="20"/>
              </w:rPr>
              <w:t>1205</w:t>
            </w:r>
          </w:p>
          <w:p w:rsidR="00E1722C" w:rsidRPr="001C653E" w:rsidRDefault="00E1722C" w:rsidP="002D175F">
            <w:pPr>
              <w:jc w:val="both"/>
              <w:rPr>
                <w:sz w:val="20"/>
                <w:szCs w:val="20"/>
              </w:rPr>
            </w:pPr>
            <w:r w:rsidRPr="001C653E">
              <w:rPr>
                <w:sz w:val="20"/>
                <w:szCs w:val="20"/>
              </w:rPr>
              <w:t>1205</w:t>
            </w:r>
          </w:p>
        </w:tc>
      </w:tr>
      <w:tr w:rsidR="00E1722C" w:rsidRPr="001C653E" w:rsidTr="00560416">
        <w:trPr>
          <w:cantSplit/>
        </w:trPr>
        <w:tc>
          <w:tcPr>
            <w:tcW w:w="737" w:type="dxa"/>
            <w:tcBorders>
              <w:top w:val="single" w:sz="6" w:space="0" w:color="auto"/>
              <w:left w:val="single" w:sz="6" w:space="0" w:color="auto"/>
              <w:bottom w:val="single" w:sz="6" w:space="0" w:color="auto"/>
              <w:right w:val="single" w:sz="12" w:space="0" w:color="auto"/>
            </w:tcBorders>
            <w:shd w:val="clear" w:color="auto" w:fill="auto"/>
          </w:tcPr>
          <w:p w:rsidR="00E1722C" w:rsidRPr="001C653E" w:rsidRDefault="00E1722C" w:rsidP="0000653A">
            <w:pPr>
              <w:numPr>
                <w:ilvl w:val="0"/>
                <w:numId w:val="47"/>
              </w:numPr>
              <w:jc w:val="both"/>
              <w:rPr>
                <w:sz w:val="20"/>
                <w:szCs w:val="20"/>
              </w:rPr>
            </w:pPr>
          </w:p>
        </w:tc>
        <w:tc>
          <w:tcPr>
            <w:tcW w:w="4231" w:type="dxa"/>
            <w:tcBorders>
              <w:top w:val="single" w:sz="6" w:space="0" w:color="auto"/>
              <w:bottom w:val="single" w:sz="6" w:space="0" w:color="auto"/>
            </w:tcBorders>
            <w:shd w:val="clear" w:color="auto" w:fill="auto"/>
          </w:tcPr>
          <w:p w:rsidR="00E1722C" w:rsidRPr="001C653E" w:rsidRDefault="00E1722C" w:rsidP="007167BF">
            <w:pPr>
              <w:pStyle w:val="BodyText"/>
              <w:rPr>
                <w:b w:val="0"/>
                <w:sz w:val="20"/>
                <w:szCs w:val="20"/>
              </w:rPr>
            </w:pPr>
            <w:r w:rsidRPr="001C653E">
              <w:rPr>
                <w:b w:val="0"/>
                <w:sz w:val="20"/>
                <w:szCs w:val="20"/>
              </w:rPr>
              <w:t>Have you ever gone there alone?</w:t>
            </w:r>
          </w:p>
          <w:p w:rsidR="00E1722C" w:rsidRPr="001C653E" w:rsidRDefault="00E1722C" w:rsidP="007167BF">
            <w:pPr>
              <w:pStyle w:val="BodyText"/>
              <w:rPr>
                <w:b w:val="0"/>
                <w:sz w:val="20"/>
                <w:szCs w:val="20"/>
              </w:rPr>
            </w:pPr>
            <w:r w:rsidRPr="001C653E">
              <w:rPr>
                <w:rFonts w:ascii="SutonnyMJ" w:hAnsi="SutonnyMJ"/>
                <w:b w:val="0"/>
                <w:sz w:val="20"/>
                <w:szCs w:val="20"/>
              </w:rPr>
              <w:t xml:space="preserve">Avcwb wK KL‡bv ‡mLv‡b GKv wM‡q‡Qb?  </w:t>
            </w:r>
          </w:p>
        </w:tc>
        <w:tc>
          <w:tcPr>
            <w:tcW w:w="4573" w:type="dxa"/>
            <w:gridSpan w:val="4"/>
            <w:tcBorders>
              <w:top w:val="single" w:sz="6" w:space="0" w:color="auto"/>
              <w:left w:val="single" w:sz="8" w:space="0" w:color="auto"/>
              <w:bottom w:val="single" w:sz="6" w:space="0" w:color="auto"/>
              <w:right w:val="single" w:sz="4" w:space="0" w:color="auto"/>
            </w:tcBorders>
            <w:shd w:val="clear" w:color="auto" w:fill="auto"/>
          </w:tcPr>
          <w:p w:rsidR="00E1722C" w:rsidRPr="001C653E" w:rsidRDefault="00E1722C" w:rsidP="003D4187">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hint="cs"/>
                <w:sz w:val="20"/>
                <w:szCs w:val="20"/>
                <w:cs/>
                <w:lang w:bidi="bn-BD"/>
              </w:rPr>
              <w:t>)................................</w:t>
            </w:r>
            <w:r w:rsidRPr="001C653E">
              <w:rPr>
                <w:sz w:val="20"/>
                <w:szCs w:val="20"/>
              </w:rPr>
              <w:t>1</w:t>
            </w:r>
          </w:p>
          <w:p w:rsidR="00E1722C" w:rsidRPr="001C653E" w:rsidRDefault="00E1722C" w:rsidP="003D4187">
            <w:pPr>
              <w:tabs>
                <w:tab w:val="right" w:leader="dot" w:pos="4037"/>
              </w:tabs>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hint="cs"/>
                <w:sz w:val="20"/>
                <w:szCs w:val="20"/>
                <w:cs/>
                <w:lang w:bidi="bn-BD"/>
              </w:rPr>
              <w:t>)...</w:t>
            </w:r>
            <w:r w:rsidR="009C7FD2" w:rsidRPr="001C653E">
              <w:rPr>
                <w:rFonts w:hint="cs"/>
                <w:sz w:val="20"/>
                <w:szCs w:val="20"/>
                <w:cs/>
                <w:lang w:bidi="bn-BD"/>
              </w:rPr>
              <w:t>...............................</w:t>
            </w:r>
            <w:r w:rsidRPr="001C653E">
              <w:rPr>
                <w:sz w:val="20"/>
                <w:szCs w:val="20"/>
                <w:lang w:bidi="bn-BD"/>
              </w:rPr>
              <w:t>2</w:t>
            </w:r>
          </w:p>
        </w:tc>
        <w:tc>
          <w:tcPr>
            <w:tcW w:w="810" w:type="dxa"/>
            <w:gridSpan w:val="2"/>
            <w:tcBorders>
              <w:top w:val="single" w:sz="6" w:space="0" w:color="auto"/>
              <w:left w:val="single" w:sz="4" w:space="0" w:color="auto"/>
              <w:bottom w:val="single" w:sz="6" w:space="0" w:color="auto"/>
              <w:right w:val="single" w:sz="6" w:space="0" w:color="auto"/>
            </w:tcBorders>
            <w:shd w:val="clear" w:color="auto" w:fill="auto"/>
          </w:tcPr>
          <w:p w:rsidR="00E1722C" w:rsidRPr="001C653E" w:rsidRDefault="00E1722C" w:rsidP="007167BF">
            <w:pPr>
              <w:jc w:val="both"/>
              <w:rPr>
                <w:b/>
                <w:sz w:val="20"/>
                <w:szCs w:val="20"/>
              </w:rPr>
            </w:pPr>
          </w:p>
        </w:tc>
      </w:tr>
      <w:tr w:rsidR="00E1722C" w:rsidRPr="001C653E" w:rsidTr="00560416">
        <w:trPr>
          <w:cantSplit/>
        </w:trPr>
        <w:tc>
          <w:tcPr>
            <w:tcW w:w="737" w:type="dxa"/>
            <w:tcBorders>
              <w:top w:val="single" w:sz="6" w:space="0" w:color="auto"/>
              <w:left w:val="single" w:sz="6" w:space="0" w:color="auto"/>
              <w:bottom w:val="single" w:sz="6" w:space="0" w:color="auto"/>
              <w:right w:val="single" w:sz="12" w:space="0" w:color="auto"/>
            </w:tcBorders>
            <w:shd w:val="clear" w:color="auto" w:fill="auto"/>
          </w:tcPr>
          <w:p w:rsidR="00E1722C" w:rsidRPr="001C653E" w:rsidRDefault="00E1722C" w:rsidP="0000653A">
            <w:pPr>
              <w:numPr>
                <w:ilvl w:val="0"/>
                <w:numId w:val="47"/>
              </w:numPr>
              <w:jc w:val="both"/>
              <w:rPr>
                <w:sz w:val="20"/>
                <w:szCs w:val="20"/>
              </w:rPr>
            </w:pPr>
          </w:p>
        </w:tc>
        <w:tc>
          <w:tcPr>
            <w:tcW w:w="4231" w:type="dxa"/>
            <w:tcBorders>
              <w:top w:val="single" w:sz="6" w:space="0" w:color="auto"/>
              <w:bottom w:val="single" w:sz="6" w:space="0" w:color="auto"/>
            </w:tcBorders>
            <w:shd w:val="clear" w:color="auto" w:fill="auto"/>
          </w:tcPr>
          <w:p w:rsidR="00E1722C" w:rsidRPr="001C653E" w:rsidRDefault="00E1722C" w:rsidP="007167BF">
            <w:pPr>
              <w:pStyle w:val="BodyText"/>
              <w:rPr>
                <w:b w:val="0"/>
                <w:sz w:val="20"/>
                <w:szCs w:val="20"/>
              </w:rPr>
            </w:pPr>
            <w:r w:rsidRPr="001C653E">
              <w:rPr>
                <w:b w:val="0"/>
                <w:sz w:val="20"/>
                <w:szCs w:val="20"/>
              </w:rPr>
              <w:t>Have you ever gone to the cinema/somewhere outside the house to watch TV?</w:t>
            </w:r>
          </w:p>
          <w:p w:rsidR="00E1722C" w:rsidRPr="001C653E" w:rsidRDefault="00E1722C" w:rsidP="007167BF">
            <w:pPr>
              <w:pStyle w:val="BodyText"/>
              <w:rPr>
                <w:rFonts w:ascii="SutonnyMJ" w:hAnsi="SutonnyMJ"/>
                <w:sz w:val="20"/>
                <w:szCs w:val="20"/>
              </w:rPr>
            </w:pPr>
            <w:r w:rsidRPr="001C653E">
              <w:rPr>
                <w:rFonts w:ascii="SutonnyMJ" w:hAnsi="SutonnyMJ"/>
                <w:b w:val="0"/>
                <w:sz w:val="20"/>
                <w:szCs w:val="20"/>
              </w:rPr>
              <w:t>Avcwb wK KL‡bv wm‡bgv †`L‡Z/evwoi evB‡i wUwf ‡`L‡Z wM‡q‡Qb?</w:t>
            </w:r>
            <w:r w:rsidRPr="001C653E">
              <w:rPr>
                <w:rFonts w:ascii="SutonnyMJ" w:hAnsi="SutonnyMJ"/>
                <w:sz w:val="20"/>
                <w:szCs w:val="20"/>
              </w:rPr>
              <w:t xml:space="preserve">  </w:t>
            </w:r>
          </w:p>
          <w:p w:rsidR="002F1071" w:rsidRPr="001C653E" w:rsidRDefault="002F1071" w:rsidP="002F1071">
            <w:pPr>
              <w:rPr>
                <w:sz w:val="20"/>
                <w:szCs w:val="20"/>
              </w:rPr>
            </w:pPr>
            <w:r w:rsidRPr="001C653E">
              <w:rPr>
                <w:sz w:val="20"/>
                <w:szCs w:val="20"/>
              </w:rPr>
              <w:t>If yes, ask with whom usually?</w:t>
            </w:r>
          </w:p>
          <w:p w:rsidR="002F1071" w:rsidRPr="001C653E" w:rsidRDefault="002F1071" w:rsidP="002F1071">
            <w:pPr>
              <w:pStyle w:val="BodyText"/>
              <w:rPr>
                <w:sz w:val="20"/>
                <w:szCs w:val="20"/>
              </w:rPr>
            </w:pPr>
            <w:r w:rsidRPr="001C653E">
              <w:rPr>
                <w:rFonts w:ascii="SutonnyMJ" w:hAnsi="SutonnyMJ" w:cs="SutonnyMJ"/>
                <w:b w:val="0"/>
                <w:sz w:val="20"/>
                <w:szCs w:val="20"/>
                <w:lang w:bidi="bn-BD"/>
              </w:rPr>
              <w:t>nu¨v</w:t>
            </w:r>
            <w:r w:rsidRPr="001C653E">
              <w:rPr>
                <w:rFonts w:ascii="SutonnyMJ" w:hAnsi="SutonnyMJ"/>
                <w:b w:val="0"/>
                <w:sz w:val="20"/>
                <w:szCs w:val="20"/>
              </w:rPr>
              <w:t xml:space="preserve"> n‡j, mvavibZ Kvi mv‡_ evRv‡i hvb?</w:t>
            </w:r>
          </w:p>
        </w:tc>
        <w:tc>
          <w:tcPr>
            <w:tcW w:w="4573" w:type="dxa"/>
            <w:gridSpan w:val="4"/>
            <w:tcBorders>
              <w:top w:val="single" w:sz="6" w:space="0" w:color="auto"/>
              <w:left w:val="single" w:sz="8" w:space="0" w:color="auto"/>
              <w:bottom w:val="single" w:sz="6" w:space="0" w:color="auto"/>
              <w:right w:val="single" w:sz="4" w:space="0" w:color="auto"/>
            </w:tcBorders>
            <w:shd w:val="clear" w:color="auto" w:fill="auto"/>
          </w:tcPr>
          <w:p w:rsidR="00604678" w:rsidRPr="001C653E" w:rsidRDefault="00422C48" w:rsidP="00604678">
            <w:pPr>
              <w:tabs>
                <w:tab w:val="right" w:leader="dot" w:pos="3997"/>
              </w:tabs>
              <w:jc w:val="both"/>
              <w:rPr>
                <w:sz w:val="20"/>
                <w:szCs w:val="20"/>
                <w:lang w:bidi="bn-BD"/>
              </w:rPr>
            </w:pPr>
            <w:r>
              <w:rPr>
                <w:noProof/>
                <w:sz w:val="20"/>
                <w:szCs w:val="20"/>
                <w:lang w:val="en-US"/>
              </w:rPr>
              <w:pict>
                <v:shape id="AutoShape 38" o:spid="_x0000_s1040" type="#_x0000_t32" style="position:absolute;left:0;text-align:left;margin-left:208.35pt;margin-top:4.4pt;width:20.1pt;height:.05pt;z-index:251741696;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">
                  <v:stroke endarrow="block"/>
                </v:shape>
              </w:pict>
            </w:r>
            <w:r w:rsidR="00604678" w:rsidRPr="001C653E">
              <w:rPr>
                <w:sz w:val="20"/>
                <w:szCs w:val="20"/>
              </w:rPr>
              <w:t>NO</w:t>
            </w:r>
            <w:r w:rsidR="00604678" w:rsidRPr="001C653E">
              <w:rPr>
                <w:rFonts w:cs="Vrinda" w:hint="cs"/>
                <w:sz w:val="20"/>
                <w:szCs w:val="20"/>
                <w:cs/>
                <w:lang w:bidi="bn-BD"/>
              </w:rPr>
              <w:t xml:space="preserve"> </w:t>
            </w:r>
            <w:r w:rsidR="00604678" w:rsidRPr="001C653E">
              <w:rPr>
                <w:rFonts w:ascii="SutonnyMJ" w:hAnsi="SutonnyMJ" w:cs="SutonnyMJ" w:hint="cs"/>
                <w:sz w:val="20"/>
                <w:szCs w:val="20"/>
                <w:cs/>
                <w:lang w:bidi="bn-BD"/>
              </w:rPr>
              <w:t>(</w:t>
            </w:r>
            <w:r w:rsidR="00604678" w:rsidRPr="001C653E">
              <w:rPr>
                <w:rFonts w:ascii="SutonnyMJ" w:hAnsi="SutonnyMJ" w:cs="SutonnyMJ"/>
                <w:sz w:val="20"/>
                <w:szCs w:val="20"/>
                <w:lang w:bidi="bn-BD"/>
              </w:rPr>
              <w:t>bv</w:t>
            </w:r>
            <w:r w:rsidR="00604678" w:rsidRPr="001C653E">
              <w:rPr>
                <w:rFonts w:hint="cs"/>
                <w:sz w:val="20"/>
                <w:szCs w:val="20"/>
                <w:cs/>
                <w:lang w:bidi="bn-BD"/>
              </w:rPr>
              <w:t>)...............................</w:t>
            </w:r>
            <w:r w:rsidR="00604678" w:rsidRPr="001C653E">
              <w:rPr>
                <w:sz w:val="20"/>
                <w:szCs w:val="20"/>
                <w:lang w:val="en-US" w:bidi="bn-BD"/>
              </w:rPr>
              <w:t>...</w:t>
            </w:r>
            <w:r w:rsidR="00604678" w:rsidRPr="001C653E">
              <w:rPr>
                <w:rFonts w:hint="cs"/>
                <w:sz w:val="20"/>
                <w:szCs w:val="20"/>
                <w:cs/>
                <w:lang w:bidi="bn-BD"/>
              </w:rPr>
              <w:t>...</w:t>
            </w:r>
            <w:r w:rsidR="00604678" w:rsidRPr="001C653E">
              <w:rPr>
                <w:sz w:val="20"/>
                <w:szCs w:val="20"/>
                <w:lang w:val="en-US" w:bidi="bn-BD"/>
              </w:rPr>
              <w:t>............................</w:t>
            </w:r>
            <w:r w:rsidR="00604678" w:rsidRPr="001C653E">
              <w:rPr>
                <w:rFonts w:hint="cs"/>
                <w:sz w:val="20"/>
                <w:szCs w:val="20"/>
                <w:cs/>
                <w:lang w:bidi="bn-BD"/>
              </w:rPr>
              <w:t>.</w:t>
            </w:r>
            <w:r w:rsidR="00604678" w:rsidRPr="001C653E">
              <w:rPr>
                <w:sz w:val="20"/>
                <w:szCs w:val="20"/>
                <w:lang w:bidi="bn-BD"/>
              </w:rPr>
              <w:t>0</w:t>
            </w:r>
          </w:p>
          <w:p w:rsidR="00604678" w:rsidRPr="001C653E" w:rsidRDefault="00422C48" w:rsidP="00604678">
            <w:pPr>
              <w:tabs>
                <w:tab w:val="right" w:leader="dot" w:pos="3997"/>
              </w:tabs>
              <w:jc w:val="both"/>
              <w:rPr>
                <w:sz w:val="20"/>
                <w:szCs w:val="20"/>
              </w:rPr>
            </w:pPr>
            <w:r>
              <w:rPr>
                <w:noProof/>
                <w:sz w:val="20"/>
                <w:szCs w:val="20"/>
                <w:lang w:val="en-US"/>
              </w:rPr>
              <w:pict>
                <v:shape id="AutoShape 39" o:spid="_x0000_s1039" type="#_x0000_t32" style="position:absolute;left:0;text-align:left;margin-left:208.35pt;margin-top:3.9pt;width:21pt;height:.05pt;z-index:25174272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">
                  <v:stroke endarrow="block"/>
                </v:shape>
              </w:pict>
            </w:r>
            <w:r w:rsidR="00604678" w:rsidRPr="001C653E">
              <w:rPr>
                <w:sz w:val="20"/>
                <w:szCs w:val="20"/>
              </w:rPr>
              <w:t>YES, ALONE</w:t>
            </w:r>
            <w:r w:rsidR="00604678" w:rsidRPr="001C653E">
              <w:rPr>
                <w:rFonts w:ascii="SutonnyMJ" w:hAnsi="SutonnyMJ" w:cs="SutonnyMJ" w:hint="cs"/>
                <w:sz w:val="20"/>
                <w:szCs w:val="20"/>
                <w:cs/>
                <w:lang w:bidi="bn-BD"/>
              </w:rPr>
              <w:t xml:space="preserve"> (</w:t>
            </w:r>
            <w:r w:rsidR="00604678" w:rsidRPr="001C653E">
              <w:rPr>
                <w:rFonts w:ascii="SutonnyMJ" w:hAnsi="SutonnyMJ" w:cs="SutonnyMJ"/>
                <w:sz w:val="20"/>
                <w:szCs w:val="20"/>
                <w:lang w:bidi="bn-BD"/>
              </w:rPr>
              <w:t>nu¨v</w:t>
            </w:r>
            <w:r w:rsidR="00604678" w:rsidRPr="001C653E">
              <w:rPr>
                <w:rFonts w:ascii="SutonnyMJ" w:hAnsi="SutonnyMJ" w:cs="Vrinda"/>
                <w:sz w:val="20"/>
                <w:szCs w:val="20"/>
                <w:lang w:val="en-US" w:bidi="bn-BD"/>
              </w:rPr>
              <w:t xml:space="preserve">, </w:t>
            </w:r>
            <w:r w:rsidR="00604678" w:rsidRPr="001C653E">
              <w:rPr>
                <w:rFonts w:ascii="SutonnyMJ" w:hAnsi="SutonnyMJ" w:cs="Vrinda"/>
                <w:sz w:val="20"/>
                <w:szCs w:val="20"/>
                <w:lang w:bidi="bn-BD"/>
              </w:rPr>
              <w:t>GKv</w:t>
            </w:r>
            <w:r w:rsidR="00604678" w:rsidRPr="001C653E">
              <w:rPr>
                <w:rFonts w:hint="cs"/>
                <w:sz w:val="20"/>
                <w:szCs w:val="20"/>
                <w:cs/>
                <w:lang w:bidi="bn-BD"/>
              </w:rPr>
              <w:t>).................</w:t>
            </w:r>
            <w:r w:rsidR="00604678" w:rsidRPr="001C653E">
              <w:rPr>
                <w:sz w:val="20"/>
                <w:szCs w:val="20"/>
                <w:lang w:val="en-US" w:bidi="bn-BD"/>
              </w:rPr>
              <w:t>.....................</w:t>
            </w:r>
            <w:r w:rsidR="00604678" w:rsidRPr="001C653E">
              <w:rPr>
                <w:rFonts w:hint="cs"/>
                <w:sz w:val="20"/>
                <w:szCs w:val="20"/>
                <w:cs/>
                <w:lang w:bidi="bn-BD"/>
              </w:rPr>
              <w:t>....</w:t>
            </w:r>
            <w:r w:rsidR="00604678" w:rsidRPr="001C653E">
              <w:rPr>
                <w:sz w:val="20"/>
                <w:szCs w:val="20"/>
              </w:rPr>
              <w:t>1</w:t>
            </w:r>
          </w:p>
          <w:p w:rsidR="00604678" w:rsidRPr="001C653E" w:rsidRDefault="00604678" w:rsidP="00604678">
            <w:pPr>
              <w:tabs>
                <w:tab w:val="right" w:leader="dot" w:pos="3997"/>
              </w:tabs>
              <w:jc w:val="both"/>
              <w:rPr>
                <w:sz w:val="20"/>
                <w:szCs w:val="20"/>
              </w:rPr>
            </w:pPr>
            <w:r w:rsidRPr="001C653E">
              <w:rPr>
                <w:sz w:val="20"/>
                <w:szCs w:val="20"/>
              </w:rPr>
              <w:t>YES, WITH CHILD</w:t>
            </w:r>
            <w:r w:rsidRPr="001C653E">
              <w:rPr>
                <w:rFonts w:ascii="SutonnyMJ" w:hAnsi="SutonnyMJ" w:cs="SutonnyMJ"/>
                <w:sz w:val="20"/>
                <w:szCs w:val="20"/>
                <w:lang w:bidi="bn-BD"/>
              </w:rPr>
              <w:t>(nu¨v</w:t>
            </w:r>
            <w:r w:rsidRPr="001C653E">
              <w:rPr>
                <w:rFonts w:ascii="SutonnyMJ" w:hAnsi="SutonnyMJ" w:cs="Vrinda"/>
                <w:sz w:val="20"/>
                <w:szCs w:val="20"/>
                <w:lang w:val="en-US" w:bidi="bn-BD"/>
              </w:rPr>
              <w:t xml:space="preserve">,  </w:t>
            </w:r>
            <w:r w:rsidRPr="001C653E">
              <w:rPr>
                <w:rFonts w:ascii="SutonnyMJ" w:hAnsi="SutonnyMJ" w:cs="Arial"/>
                <w:sz w:val="20"/>
                <w:szCs w:val="20"/>
              </w:rPr>
              <w:t>mšÍv</w:t>
            </w:r>
            <w:r w:rsidRPr="001C653E">
              <w:rPr>
                <w:rFonts w:ascii="SutonnyMJ" w:hAnsi="SutonnyMJ"/>
                <w:sz w:val="20"/>
                <w:szCs w:val="20"/>
              </w:rPr>
              <w:t>‡</w:t>
            </w:r>
            <w:r w:rsidRPr="001C653E">
              <w:rPr>
                <w:rFonts w:ascii="SutonnyMJ" w:hAnsi="SutonnyMJ" w:cs="Arial"/>
                <w:sz w:val="20"/>
                <w:szCs w:val="20"/>
              </w:rPr>
              <w:t>b</w:t>
            </w:r>
            <w:r w:rsidRPr="001C653E">
              <w:rPr>
                <w:rFonts w:ascii="SutonnyMJ" w:hAnsi="SutonnyMJ"/>
                <w:sz w:val="20"/>
                <w:szCs w:val="20"/>
              </w:rPr>
              <w:t xml:space="preserve">i </w:t>
            </w:r>
            <w:r w:rsidRPr="001C653E">
              <w:rPr>
                <w:rFonts w:ascii="SutonnyMJ" w:hAnsi="SutonnyMJ" w:cs="SutonnyMJ"/>
                <w:sz w:val="20"/>
                <w:szCs w:val="20"/>
                <w:lang w:bidi="bn-BD"/>
              </w:rPr>
              <w:t>mv‡_</w:t>
            </w:r>
            <w:r w:rsidRPr="001C653E">
              <w:rPr>
                <w:sz w:val="20"/>
                <w:szCs w:val="20"/>
                <w:lang w:bidi="bn-BD"/>
              </w:rPr>
              <w:t>)....................3</w:t>
            </w:r>
          </w:p>
          <w:p w:rsidR="00604678" w:rsidRPr="001C653E" w:rsidRDefault="00604678" w:rsidP="00604678">
            <w:pPr>
              <w:tabs>
                <w:tab w:val="right" w:leader="dot" w:pos="3997"/>
              </w:tabs>
              <w:jc w:val="both"/>
              <w:rPr>
                <w:rFonts w:ascii="SutonnyMJ" w:hAnsi="SutonnyMJ" w:cs="SutonnyMJ"/>
                <w:sz w:val="20"/>
                <w:szCs w:val="20"/>
                <w:cs/>
                <w:lang w:bidi="bn-BD"/>
              </w:rPr>
            </w:pPr>
            <w:r w:rsidRPr="001C653E">
              <w:rPr>
                <w:sz w:val="20"/>
                <w:szCs w:val="20"/>
              </w:rPr>
              <w:t>YES, WITH HUSBAND</w:t>
            </w:r>
            <w:r w:rsidRPr="001C653E">
              <w:rPr>
                <w:rFonts w:cs="Vrinda"/>
                <w:sz w:val="20"/>
                <w:szCs w:val="25"/>
                <w:lang w:val="en-US" w:bidi="bn-BD"/>
              </w:rPr>
              <w:t xml:space="preserve"> </w:t>
            </w:r>
            <w:r w:rsidRPr="001C653E">
              <w:rPr>
                <w:rFonts w:ascii="SutonnyMJ" w:hAnsi="SutonnyMJ" w:cs="SutonnyMJ"/>
                <w:sz w:val="20"/>
                <w:szCs w:val="20"/>
                <w:lang w:bidi="bn-BD"/>
              </w:rPr>
              <w:t>(nu¨v</w:t>
            </w:r>
            <w:r w:rsidRPr="001C653E">
              <w:rPr>
                <w:rFonts w:ascii="SutonnyMJ" w:hAnsi="SutonnyMJ" w:cs="Vrinda"/>
                <w:sz w:val="20"/>
                <w:szCs w:val="20"/>
                <w:lang w:val="en-US" w:bidi="bn-BD"/>
              </w:rPr>
              <w:t xml:space="preserve">,  </w:t>
            </w:r>
            <w:r w:rsidRPr="001C653E">
              <w:rPr>
                <w:rFonts w:ascii="SutonnyMJ" w:hAnsi="SutonnyMJ" w:cs="SutonnyMJ"/>
                <w:sz w:val="20"/>
                <w:szCs w:val="20"/>
                <w:lang w:bidi="bn-BD"/>
              </w:rPr>
              <w:t>¯^vgxi mv‡_</w:t>
            </w:r>
            <w:r w:rsidRPr="001C653E">
              <w:rPr>
                <w:sz w:val="20"/>
                <w:szCs w:val="20"/>
                <w:lang w:bidi="bn-BD"/>
              </w:rPr>
              <w:t>)..............4</w:t>
            </w:r>
          </w:p>
          <w:p w:rsidR="00604678" w:rsidRPr="001C653E" w:rsidRDefault="00604678" w:rsidP="00604678">
            <w:pPr>
              <w:tabs>
                <w:tab w:val="right" w:leader="dot" w:pos="3997"/>
              </w:tabs>
              <w:jc w:val="both"/>
              <w:rPr>
                <w:rFonts w:ascii="SutonnyMJ" w:hAnsi="SutonnyMJ" w:cs="SutonnyMJ"/>
                <w:sz w:val="20"/>
                <w:szCs w:val="20"/>
                <w:cs/>
                <w:lang w:bidi="bn-BD"/>
              </w:rPr>
            </w:pPr>
            <w:r w:rsidRPr="001C653E">
              <w:rPr>
                <w:sz w:val="20"/>
                <w:szCs w:val="20"/>
              </w:rPr>
              <w:t xml:space="preserve">YES,WITH ADULT FEMALE </w:t>
            </w:r>
            <w:r w:rsidRPr="001C653E">
              <w:rPr>
                <w:rFonts w:ascii="SutonnyMJ" w:hAnsi="SutonnyMJ" w:cs="SutonnyMJ"/>
                <w:sz w:val="20"/>
                <w:szCs w:val="20"/>
                <w:lang w:bidi="bn-BD"/>
              </w:rPr>
              <w:t>(nu¨v</w:t>
            </w:r>
            <w:r w:rsidRPr="001C653E">
              <w:rPr>
                <w:rFonts w:ascii="SutonnyMJ" w:hAnsi="SutonnyMJ" w:cs="Vrinda"/>
                <w:sz w:val="20"/>
                <w:szCs w:val="20"/>
                <w:lang w:val="en-US" w:bidi="bn-BD"/>
              </w:rPr>
              <w:t xml:space="preserve">, </w:t>
            </w:r>
            <w:r w:rsidRPr="001C653E">
              <w:rPr>
                <w:rFonts w:ascii="SutonnyMJ" w:hAnsi="SutonnyMJ" w:cs="SutonnyMJ"/>
                <w:sz w:val="20"/>
                <w:szCs w:val="20"/>
                <w:lang w:bidi="bn-BD"/>
              </w:rPr>
              <w:t>c~Y© eq¯‹ gwnjvi mv‡_</w:t>
            </w:r>
            <w:r w:rsidRPr="001C653E">
              <w:rPr>
                <w:sz w:val="20"/>
                <w:szCs w:val="20"/>
                <w:lang w:bidi="bn-BD"/>
              </w:rPr>
              <w:t>).........................................................................5</w:t>
            </w:r>
          </w:p>
          <w:p w:rsidR="00604678" w:rsidRPr="001C653E" w:rsidRDefault="00604678" w:rsidP="00604678">
            <w:pPr>
              <w:tabs>
                <w:tab w:val="right" w:leader="dot" w:pos="3997"/>
              </w:tabs>
              <w:jc w:val="both"/>
              <w:rPr>
                <w:rFonts w:ascii="SutonnyMJ" w:hAnsi="SutonnyMJ" w:cs="SutonnyMJ"/>
                <w:sz w:val="20"/>
                <w:szCs w:val="20"/>
                <w:cs/>
                <w:lang w:bidi="bn-BD"/>
              </w:rPr>
            </w:pPr>
            <w:r w:rsidRPr="001C653E">
              <w:rPr>
                <w:sz w:val="20"/>
                <w:szCs w:val="20"/>
              </w:rPr>
              <w:t>YES, WITH ADULT MALE</w:t>
            </w:r>
            <w:r w:rsidRPr="001C653E">
              <w:rPr>
                <w:rFonts w:cs="Vrinda" w:hint="cs"/>
                <w:sz w:val="20"/>
                <w:szCs w:val="25"/>
                <w:cs/>
                <w:lang w:bidi="bn-BD"/>
              </w:rPr>
              <w:t xml:space="preserve"> </w:t>
            </w:r>
            <w:r w:rsidRPr="001C653E">
              <w:rPr>
                <w:rFonts w:ascii="SutonnyMJ" w:hAnsi="SutonnyMJ" w:cs="SutonnyMJ"/>
                <w:sz w:val="20"/>
                <w:szCs w:val="20"/>
                <w:lang w:bidi="bn-BD"/>
              </w:rPr>
              <w:t>(nu¨v</w:t>
            </w:r>
            <w:r w:rsidRPr="001C653E">
              <w:rPr>
                <w:rFonts w:ascii="SutonnyMJ" w:hAnsi="SutonnyMJ" w:cs="Vrinda"/>
                <w:sz w:val="20"/>
                <w:szCs w:val="20"/>
                <w:lang w:val="en-US" w:bidi="bn-BD"/>
              </w:rPr>
              <w:t xml:space="preserve">, </w:t>
            </w:r>
            <w:r w:rsidRPr="001C653E">
              <w:rPr>
                <w:rFonts w:ascii="SutonnyMJ" w:hAnsi="SutonnyMJ" w:cs="SutonnyMJ"/>
                <w:sz w:val="20"/>
                <w:szCs w:val="20"/>
                <w:lang w:bidi="bn-BD"/>
              </w:rPr>
              <w:t xml:space="preserve">c~Y© eq¯‹ </w:t>
            </w:r>
            <w:r w:rsidRPr="001C653E">
              <w:rPr>
                <w:rFonts w:ascii="SutonnyMJ" w:hAnsi="SutonnyMJ" w:cs="SutonnyMJ"/>
                <w:bCs/>
                <w:sz w:val="20"/>
                <w:szCs w:val="20"/>
              </w:rPr>
              <w:t>cyiæ</w:t>
            </w:r>
            <w:r w:rsidRPr="001C653E">
              <w:rPr>
                <w:rFonts w:ascii="SutonnyMJ" w:hAnsi="SutonnyMJ" w:cs="SutonnyMJ"/>
                <w:sz w:val="20"/>
                <w:szCs w:val="20"/>
                <w:lang w:bidi="bn-BD"/>
              </w:rPr>
              <w:t>‡li mv‡_</w:t>
            </w:r>
            <w:r w:rsidRPr="001C653E">
              <w:rPr>
                <w:sz w:val="20"/>
                <w:szCs w:val="20"/>
                <w:lang w:bidi="bn-BD"/>
              </w:rPr>
              <w:t>)..........................................................................6</w:t>
            </w:r>
          </w:p>
          <w:p w:rsidR="00E1722C" w:rsidRPr="001C653E" w:rsidRDefault="00E64296" w:rsidP="00551B3F">
            <w:pPr>
              <w:tabs>
                <w:tab w:val="right" w:leader="dot" w:pos="3997"/>
                <w:tab w:val="right" w:leader="dot" w:pos="4253"/>
              </w:tabs>
              <w:jc w:val="both"/>
              <w:rPr>
                <w:rFonts w:cs="Vrinda"/>
                <w:sz w:val="20"/>
                <w:szCs w:val="20"/>
                <w:cs/>
                <w:lang w:bidi="bn-BD"/>
              </w:rPr>
            </w:pPr>
            <w:r>
              <w:rPr>
                <w:rFonts w:cs="Vrinda"/>
                <w:sz w:val="20"/>
                <w:szCs w:val="20"/>
                <w:lang w:bidi="bn-BD"/>
              </w:rPr>
              <w:t xml:space="preserve">YES, WITH OTHERS </w:t>
            </w:r>
            <w:r>
              <w:rPr>
                <w:rFonts w:ascii="SutonnyMJ" w:hAnsi="SutonnyMJ"/>
                <w:sz w:val="20"/>
                <w:szCs w:val="20"/>
              </w:rPr>
              <w:t xml:space="preserve">nu¨v, </w:t>
            </w:r>
            <w:r w:rsidRPr="009E7868">
              <w:rPr>
                <w:rFonts w:ascii="SutonnyMJ" w:hAnsi="SutonnyMJ"/>
                <w:sz w:val="20"/>
                <w:szCs w:val="20"/>
              </w:rPr>
              <w:t>Ab¨vb¨</w:t>
            </w:r>
            <w:r>
              <w:rPr>
                <w:rFonts w:ascii="SutonnyMJ" w:hAnsi="SutonnyMJ"/>
                <w:sz w:val="20"/>
                <w:szCs w:val="20"/>
              </w:rPr>
              <w:t xml:space="preserve"> </w:t>
            </w:r>
            <w:r w:rsidRPr="00703305">
              <w:rPr>
                <w:rFonts w:ascii="SutonnyMJ" w:hAnsi="SutonnyMJ"/>
                <w:sz w:val="20"/>
                <w:szCs w:val="20"/>
              </w:rPr>
              <w:t>(D‡jøL Kiæb)</w:t>
            </w:r>
            <w:r>
              <w:rPr>
                <w:sz w:val="20"/>
                <w:szCs w:val="20"/>
              </w:rPr>
              <w:t>________________________......................</w:t>
            </w:r>
            <w:r w:rsidRPr="009E7868">
              <w:rPr>
                <w:sz w:val="20"/>
                <w:szCs w:val="20"/>
              </w:rPr>
              <w:t>9</w:t>
            </w:r>
          </w:p>
        </w:tc>
        <w:tc>
          <w:tcPr>
            <w:tcW w:w="810" w:type="dxa"/>
            <w:gridSpan w:val="2"/>
            <w:tcBorders>
              <w:top w:val="single" w:sz="6" w:space="0" w:color="auto"/>
              <w:left w:val="single" w:sz="4" w:space="0" w:color="auto"/>
              <w:bottom w:val="single" w:sz="6" w:space="0" w:color="auto"/>
              <w:right w:val="single" w:sz="6" w:space="0" w:color="auto"/>
            </w:tcBorders>
            <w:shd w:val="clear" w:color="auto" w:fill="auto"/>
          </w:tcPr>
          <w:p w:rsidR="00E1722C" w:rsidRPr="001C653E" w:rsidRDefault="00604678" w:rsidP="00551B3F">
            <w:pPr>
              <w:jc w:val="both"/>
              <w:rPr>
                <w:sz w:val="20"/>
                <w:szCs w:val="20"/>
              </w:rPr>
            </w:pPr>
            <w:r w:rsidRPr="001C653E">
              <w:rPr>
                <w:sz w:val="20"/>
                <w:szCs w:val="20"/>
              </w:rPr>
              <w:t>1207</w:t>
            </w:r>
          </w:p>
          <w:p w:rsidR="00E1722C" w:rsidRPr="001C653E" w:rsidRDefault="00E1722C" w:rsidP="00551B3F">
            <w:pPr>
              <w:jc w:val="both"/>
              <w:rPr>
                <w:sz w:val="20"/>
                <w:szCs w:val="20"/>
              </w:rPr>
            </w:pPr>
            <w:r w:rsidRPr="001C653E">
              <w:rPr>
                <w:sz w:val="20"/>
                <w:szCs w:val="20"/>
              </w:rPr>
              <w:t>1207</w:t>
            </w:r>
          </w:p>
        </w:tc>
      </w:tr>
      <w:tr w:rsidR="00E1722C" w:rsidRPr="001C653E" w:rsidTr="00560416">
        <w:trPr>
          <w:cantSplit/>
        </w:trPr>
        <w:tc>
          <w:tcPr>
            <w:tcW w:w="737" w:type="dxa"/>
            <w:tcBorders>
              <w:top w:val="single" w:sz="6" w:space="0" w:color="auto"/>
              <w:left w:val="single" w:sz="6" w:space="0" w:color="auto"/>
              <w:bottom w:val="single" w:sz="6" w:space="0" w:color="auto"/>
              <w:right w:val="single" w:sz="12" w:space="0" w:color="auto"/>
            </w:tcBorders>
            <w:shd w:val="clear" w:color="auto" w:fill="auto"/>
          </w:tcPr>
          <w:p w:rsidR="00E1722C" w:rsidRPr="001C653E" w:rsidRDefault="00E1722C" w:rsidP="0000653A">
            <w:pPr>
              <w:numPr>
                <w:ilvl w:val="0"/>
                <w:numId w:val="47"/>
              </w:numPr>
              <w:jc w:val="both"/>
              <w:rPr>
                <w:sz w:val="20"/>
                <w:szCs w:val="20"/>
              </w:rPr>
            </w:pPr>
          </w:p>
        </w:tc>
        <w:tc>
          <w:tcPr>
            <w:tcW w:w="4231" w:type="dxa"/>
            <w:tcBorders>
              <w:top w:val="single" w:sz="6" w:space="0" w:color="auto"/>
              <w:bottom w:val="single" w:sz="6" w:space="0" w:color="auto"/>
            </w:tcBorders>
            <w:shd w:val="clear" w:color="auto" w:fill="auto"/>
          </w:tcPr>
          <w:p w:rsidR="00E1722C" w:rsidRPr="001C653E" w:rsidRDefault="00E1722C" w:rsidP="007167BF">
            <w:pPr>
              <w:pStyle w:val="BodyText"/>
              <w:rPr>
                <w:b w:val="0"/>
                <w:sz w:val="20"/>
                <w:szCs w:val="20"/>
              </w:rPr>
            </w:pPr>
            <w:r w:rsidRPr="001C653E">
              <w:rPr>
                <w:b w:val="0"/>
                <w:sz w:val="20"/>
                <w:szCs w:val="20"/>
              </w:rPr>
              <w:t>Have you ever gone there alone?</w:t>
            </w:r>
          </w:p>
          <w:p w:rsidR="00E1722C" w:rsidRPr="001C653E" w:rsidRDefault="00E1722C" w:rsidP="007167BF">
            <w:pPr>
              <w:pStyle w:val="BodyText"/>
              <w:rPr>
                <w:sz w:val="20"/>
                <w:szCs w:val="20"/>
              </w:rPr>
            </w:pPr>
            <w:r w:rsidRPr="001C653E">
              <w:rPr>
                <w:rFonts w:ascii="SutonnyMJ" w:hAnsi="SutonnyMJ"/>
                <w:b w:val="0"/>
                <w:sz w:val="20"/>
                <w:szCs w:val="20"/>
              </w:rPr>
              <w:t>Avcwb wK KL‡bv ‡mLv‡b GKv wM‡q‡Qb?</w:t>
            </w:r>
            <w:r w:rsidRPr="001C653E">
              <w:rPr>
                <w:rFonts w:ascii="SutonnyMJ" w:hAnsi="SutonnyMJ"/>
                <w:sz w:val="20"/>
                <w:szCs w:val="20"/>
              </w:rPr>
              <w:t xml:space="preserve">  </w:t>
            </w:r>
          </w:p>
        </w:tc>
        <w:tc>
          <w:tcPr>
            <w:tcW w:w="4573" w:type="dxa"/>
            <w:gridSpan w:val="4"/>
            <w:tcBorders>
              <w:top w:val="single" w:sz="6" w:space="0" w:color="auto"/>
              <w:left w:val="single" w:sz="8" w:space="0" w:color="auto"/>
              <w:bottom w:val="single" w:sz="6" w:space="0" w:color="auto"/>
              <w:right w:val="single" w:sz="4" w:space="0" w:color="auto"/>
            </w:tcBorders>
            <w:shd w:val="clear" w:color="auto" w:fill="auto"/>
          </w:tcPr>
          <w:p w:rsidR="00E1722C" w:rsidRPr="001C653E" w:rsidRDefault="00E1722C" w:rsidP="003D4187">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hint="cs"/>
                <w:sz w:val="20"/>
                <w:szCs w:val="20"/>
                <w:cs/>
                <w:lang w:bidi="bn-BD"/>
              </w:rPr>
              <w:t>)................................</w:t>
            </w:r>
            <w:r w:rsidRPr="001C653E">
              <w:rPr>
                <w:sz w:val="20"/>
                <w:szCs w:val="20"/>
              </w:rPr>
              <w:t>1</w:t>
            </w:r>
          </w:p>
          <w:p w:rsidR="00E1722C" w:rsidRPr="001C653E" w:rsidRDefault="00E1722C" w:rsidP="003D4187">
            <w:pPr>
              <w:tabs>
                <w:tab w:val="right" w:leader="dot" w:pos="4037"/>
              </w:tabs>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hint="cs"/>
                <w:sz w:val="20"/>
                <w:szCs w:val="20"/>
                <w:cs/>
                <w:lang w:bidi="bn-BD"/>
              </w:rPr>
              <w:t>)...</w:t>
            </w:r>
            <w:r w:rsidR="009C7FD2" w:rsidRPr="001C653E">
              <w:rPr>
                <w:rFonts w:hint="cs"/>
                <w:sz w:val="20"/>
                <w:szCs w:val="20"/>
                <w:cs/>
                <w:lang w:bidi="bn-BD"/>
              </w:rPr>
              <w:t>...............................</w:t>
            </w:r>
            <w:r w:rsidRPr="001C653E">
              <w:rPr>
                <w:sz w:val="20"/>
                <w:szCs w:val="20"/>
                <w:lang w:bidi="bn-BD"/>
              </w:rPr>
              <w:t>2</w:t>
            </w:r>
          </w:p>
        </w:tc>
        <w:tc>
          <w:tcPr>
            <w:tcW w:w="810" w:type="dxa"/>
            <w:gridSpan w:val="2"/>
            <w:tcBorders>
              <w:top w:val="single" w:sz="6" w:space="0" w:color="auto"/>
              <w:left w:val="single" w:sz="4" w:space="0" w:color="auto"/>
              <w:bottom w:val="single" w:sz="6" w:space="0" w:color="auto"/>
              <w:right w:val="single" w:sz="6" w:space="0" w:color="auto"/>
            </w:tcBorders>
            <w:shd w:val="clear" w:color="auto" w:fill="auto"/>
          </w:tcPr>
          <w:p w:rsidR="00E1722C" w:rsidRPr="001C653E" w:rsidRDefault="00E1722C" w:rsidP="007167BF">
            <w:pPr>
              <w:jc w:val="both"/>
              <w:rPr>
                <w:b/>
                <w:sz w:val="20"/>
                <w:szCs w:val="20"/>
              </w:rPr>
            </w:pPr>
          </w:p>
        </w:tc>
      </w:tr>
      <w:tr w:rsidR="00E1722C" w:rsidRPr="001C653E" w:rsidTr="00560416">
        <w:trPr>
          <w:cantSplit/>
        </w:trPr>
        <w:tc>
          <w:tcPr>
            <w:tcW w:w="737" w:type="dxa"/>
            <w:tcBorders>
              <w:top w:val="single" w:sz="6" w:space="0" w:color="auto"/>
              <w:left w:val="single" w:sz="6" w:space="0" w:color="auto"/>
              <w:bottom w:val="single" w:sz="6" w:space="0" w:color="auto"/>
              <w:right w:val="single" w:sz="12" w:space="0" w:color="auto"/>
            </w:tcBorders>
            <w:shd w:val="clear" w:color="auto" w:fill="auto"/>
          </w:tcPr>
          <w:p w:rsidR="00E1722C" w:rsidRPr="001C653E" w:rsidRDefault="00E1722C" w:rsidP="0000653A">
            <w:pPr>
              <w:numPr>
                <w:ilvl w:val="0"/>
                <w:numId w:val="47"/>
              </w:numPr>
              <w:jc w:val="both"/>
              <w:rPr>
                <w:sz w:val="20"/>
                <w:szCs w:val="20"/>
              </w:rPr>
            </w:pPr>
          </w:p>
        </w:tc>
        <w:tc>
          <w:tcPr>
            <w:tcW w:w="4231" w:type="dxa"/>
            <w:tcBorders>
              <w:top w:val="single" w:sz="6" w:space="0" w:color="auto"/>
              <w:bottom w:val="single" w:sz="6" w:space="0" w:color="auto"/>
            </w:tcBorders>
            <w:shd w:val="clear" w:color="auto" w:fill="auto"/>
          </w:tcPr>
          <w:p w:rsidR="00E1722C" w:rsidRPr="001C653E" w:rsidRDefault="00E1722C" w:rsidP="007167BF">
            <w:pPr>
              <w:pStyle w:val="BodyText"/>
              <w:rPr>
                <w:b w:val="0"/>
                <w:sz w:val="20"/>
                <w:szCs w:val="20"/>
              </w:rPr>
            </w:pPr>
            <w:r w:rsidRPr="001C653E">
              <w:rPr>
                <w:b w:val="0"/>
                <w:sz w:val="20"/>
                <w:szCs w:val="20"/>
              </w:rPr>
              <w:t>Have you ever gone outside the village?</w:t>
            </w:r>
          </w:p>
          <w:p w:rsidR="00E1722C" w:rsidRPr="001C653E" w:rsidRDefault="00E1722C" w:rsidP="007167BF">
            <w:pPr>
              <w:pStyle w:val="BodyText"/>
              <w:rPr>
                <w:rFonts w:ascii="SutonnyMJ" w:hAnsi="SutonnyMJ"/>
                <w:sz w:val="20"/>
                <w:szCs w:val="20"/>
              </w:rPr>
            </w:pPr>
            <w:r w:rsidRPr="001C653E">
              <w:rPr>
                <w:rFonts w:ascii="SutonnyMJ" w:hAnsi="SutonnyMJ"/>
                <w:b w:val="0"/>
                <w:sz w:val="20"/>
                <w:szCs w:val="20"/>
              </w:rPr>
              <w:t>Avcwb wK KL‡bv Mªv‡gi evB‡i wM‡q‡Qb?</w:t>
            </w:r>
            <w:r w:rsidRPr="001C653E">
              <w:rPr>
                <w:rFonts w:ascii="SutonnyMJ" w:hAnsi="SutonnyMJ"/>
                <w:sz w:val="20"/>
                <w:szCs w:val="20"/>
              </w:rPr>
              <w:t xml:space="preserve">  </w:t>
            </w:r>
          </w:p>
          <w:p w:rsidR="002F1071" w:rsidRPr="001C653E" w:rsidRDefault="002F1071" w:rsidP="002F1071">
            <w:pPr>
              <w:rPr>
                <w:sz w:val="20"/>
                <w:szCs w:val="20"/>
              </w:rPr>
            </w:pPr>
            <w:r w:rsidRPr="001C653E">
              <w:rPr>
                <w:sz w:val="20"/>
                <w:szCs w:val="20"/>
              </w:rPr>
              <w:t>If yes, ask with whom usually?</w:t>
            </w:r>
          </w:p>
          <w:p w:rsidR="002F1071" w:rsidRPr="001C653E" w:rsidRDefault="002F1071" w:rsidP="002F1071">
            <w:pPr>
              <w:pStyle w:val="BodyText"/>
              <w:rPr>
                <w:sz w:val="20"/>
                <w:szCs w:val="20"/>
              </w:rPr>
            </w:pPr>
            <w:r w:rsidRPr="001C653E">
              <w:rPr>
                <w:rFonts w:ascii="SutonnyMJ" w:hAnsi="SutonnyMJ" w:cs="SutonnyMJ"/>
                <w:b w:val="0"/>
                <w:sz w:val="20"/>
                <w:szCs w:val="20"/>
                <w:lang w:bidi="bn-BD"/>
              </w:rPr>
              <w:t>nu¨v</w:t>
            </w:r>
            <w:r w:rsidRPr="001C653E">
              <w:rPr>
                <w:rFonts w:ascii="SutonnyMJ" w:hAnsi="SutonnyMJ"/>
                <w:b w:val="0"/>
                <w:sz w:val="20"/>
                <w:szCs w:val="20"/>
              </w:rPr>
              <w:t xml:space="preserve"> n‡j, mvavibZ Kvi mv‡_ evRv‡i hvb?</w:t>
            </w:r>
          </w:p>
        </w:tc>
        <w:tc>
          <w:tcPr>
            <w:tcW w:w="4573" w:type="dxa"/>
            <w:gridSpan w:val="4"/>
            <w:tcBorders>
              <w:top w:val="single" w:sz="6" w:space="0" w:color="auto"/>
              <w:left w:val="single" w:sz="8" w:space="0" w:color="auto"/>
              <w:bottom w:val="single" w:sz="6" w:space="0" w:color="auto"/>
              <w:right w:val="single" w:sz="4" w:space="0" w:color="auto"/>
            </w:tcBorders>
            <w:shd w:val="clear" w:color="auto" w:fill="auto"/>
          </w:tcPr>
          <w:p w:rsidR="000F228F" w:rsidRPr="001C653E" w:rsidRDefault="00422C48" w:rsidP="000F228F">
            <w:pPr>
              <w:tabs>
                <w:tab w:val="right" w:leader="dot" w:pos="3997"/>
              </w:tabs>
              <w:jc w:val="both"/>
              <w:rPr>
                <w:sz w:val="20"/>
                <w:szCs w:val="20"/>
                <w:lang w:bidi="bn-BD"/>
              </w:rPr>
            </w:pPr>
            <w:r>
              <w:rPr>
                <w:noProof/>
                <w:sz w:val="20"/>
                <w:szCs w:val="20"/>
                <w:lang w:val="en-US"/>
              </w:rPr>
              <w:pict>
                <v:shape id="AutoShape 40" o:spid="_x0000_s1038" type="#_x0000_t32" style="position:absolute;left:0;text-align:left;margin-left:208.35pt;margin-top:4.4pt;width:20.1pt;height:.05pt;z-index:251744768;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">
                  <v:stroke endarrow="block"/>
                </v:shape>
              </w:pict>
            </w:r>
            <w:r w:rsidR="000F228F" w:rsidRPr="001C653E">
              <w:rPr>
                <w:sz w:val="20"/>
                <w:szCs w:val="20"/>
              </w:rPr>
              <w:t>NO</w:t>
            </w:r>
            <w:r w:rsidR="000F228F" w:rsidRPr="001C653E">
              <w:rPr>
                <w:rFonts w:cs="Vrinda" w:hint="cs"/>
                <w:sz w:val="20"/>
                <w:szCs w:val="20"/>
                <w:cs/>
                <w:lang w:bidi="bn-BD"/>
              </w:rPr>
              <w:t xml:space="preserve"> </w:t>
            </w:r>
            <w:r w:rsidR="000F228F" w:rsidRPr="001C653E">
              <w:rPr>
                <w:rFonts w:ascii="SutonnyMJ" w:hAnsi="SutonnyMJ" w:cs="SutonnyMJ" w:hint="cs"/>
                <w:sz w:val="20"/>
                <w:szCs w:val="20"/>
                <w:cs/>
                <w:lang w:bidi="bn-BD"/>
              </w:rPr>
              <w:t>(</w:t>
            </w:r>
            <w:r w:rsidR="000F228F" w:rsidRPr="001C653E">
              <w:rPr>
                <w:rFonts w:ascii="SutonnyMJ" w:hAnsi="SutonnyMJ" w:cs="SutonnyMJ"/>
                <w:sz w:val="20"/>
                <w:szCs w:val="20"/>
                <w:lang w:bidi="bn-BD"/>
              </w:rPr>
              <w:t>bv</w:t>
            </w:r>
            <w:r w:rsidR="000F228F" w:rsidRPr="001C653E">
              <w:rPr>
                <w:rFonts w:hint="cs"/>
                <w:sz w:val="20"/>
                <w:szCs w:val="20"/>
                <w:cs/>
                <w:lang w:bidi="bn-BD"/>
              </w:rPr>
              <w:t>)...............................</w:t>
            </w:r>
            <w:r w:rsidR="000F228F" w:rsidRPr="001C653E">
              <w:rPr>
                <w:sz w:val="20"/>
                <w:szCs w:val="20"/>
                <w:lang w:val="en-US" w:bidi="bn-BD"/>
              </w:rPr>
              <w:t>...</w:t>
            </w:r>
            <w:r w:rsidR="000F228F" w:rsidRPr="001C653E">
              <w:rPr>
                <w:rFonts w:hint="cs"/>
                <w:sz w:val="20"/>
                <w:szCs w:val="20"/>
                <w:cs/>
                <w:lang w:bidi="bn-BD"/>
              </w:rPr>
              <w:t>...</w:t>
            </w:r>
            <w:r w:rsidR="000F228F" w:rsidRPr="001C653E">
              <w:rPr>
                <w:sz w:val="20"/>
                <w:szCs w:val="20"/>
                <w:lang w:val="en-US" w:bidi="bn-BD"/>
              </w:rPr>
              <w:t>............................</w:t>
            </w:r>
            <w:r w:rsidR="000F228F" w:rsidRPr="001C653E">
              <w:rPr>
                <w:rFonts w:hint="cs"/>
                <w:sz w:val="20"/>
                <w:szCs w:val="20"/>
                <w:cs/>
                <w:lang w:bidi="bn-BD"/>
              </w:rPr>
              <w:t>.</w:t>
            </w:r>
            <w:r w:rsidR="000F228F" w:rsidRPr="001C653E">
              <w:rPr>
                <w:sz w:val="20"/>
                <w:szCs w:val="20"/>
                <w:lang w:bidi="bn-BD"/>
              </w:rPr>
              <w:t>0</w:t>
            </w:r>
          </w:p>
          <w:p w:rsidR="000F228F" w:rsidRPr="001C653E" w:rsidRDefault="00422C48" w:rsidP="000F228F">
            <w:pPr>
              <w:tabs>
                <w:tab w:val="right" w:leader="dot" w:pos="3997"/>
              </w:tabs>
              <w:jc w:val="both"/>
              <w:rPr>
                <w:sz w:val="20"/>
                <w:szCs w:val="20"/>
              </w:rPr>
            </w:pPr>
            <w:r>
              <w:rPr>
                <w:noProof/>
                <w:sz w:val="20"/>
                <w:szCs w:val="20"/>
                <w:lang w:val="en-US"/>
              </w:rPr>
              <w:pict>
                <v:shape id="AutoShape 41" o:spid="_x0000_s1037" type="#_x0000_t32" style="position:absolute;left:0;text-align:left;margin-left:208.35pt;margin-top:3.9pt;width:21pt;height:.05pt;z-index:25174579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">
                  <v:stroke endarrow="block"/>
                </v:shape>
              </w:pict>
            </w:r>
            <w:r w:rsidR="000F228F" w:rsidRPr="001C653E">
              <w:rPr>
                <w:sz w:val="20"/>
                <w:szCs w:val="20"/>
              </w:rPr>
              <w:t>YES, ALONE</w:t>
            </w:r>
            <w:r w:rsidR="000F228F" w:rsidRPr="001C653E">
              <w:rPr>
                <w:rFonts w:ascii="SutonnyMJ" w:hAnsi="SutonnyMJ" w:cs="SutonnyMJ" w:hint="cs"/>
                <w:sz w:val="20"/>
                <w:szCs w:val="20"/>
                <w:cs/>
                <w:lang w:bidi="bn-BD"/>
              </w:rPr>
              <w:t xml:space="preserve"> (</w:t>
            </w:r>
            <w:r w:rsidR="000F228F" w:rsidRPr="001C653E">
              <w:rPr>
                <w:rFonts w:ascii="SutonnyMJ" w:hAnsi="SutonnyMJ" w:cs="SutonnyMJ"/>
                <w:sz w:val="20"/>
                <w:szCs w:val="20"/>
                <w:lang w:bidi="bn-BD"/>
              </w:rPr>
              <w:t>nu¨v</w:t>
            </w:r>
            <w:r w:rsidR="000F228F" w:rsidRPr="001C653E">
              <w:rPr>
                <w:rFonts w:ascii="SutonnyMJ" w:hAnsi="SutonnyMJ" w:cs="Vrinda"/>
                <w:sz w:val="20"/>
                <w:szCs w:val="20"/>
                <w:lang w:val="en-US" w:bidi="bn-BD"/>
              </w:rPr>
              <w:t xml:space="preserve">, </w:t>
            </w:r>
            <w:r w:rsidR="000F228F" w:rsidRPr="001C653E">
              <w:rPr>
                <w:rFonts w:ascii="SutonnyMJ" w:hAnsi="SutonnyMJ" w:cs="Vrinda"/>
                <w:sz w:val="20"/>
                <w:szCs w:val="20"/>
                <w:lang w:bidi="bn-BD"/>
              </w:rPr>
              <w:t>GKv</w:t>
            </w:r>
            <w:r w:rsidR="000F228F" w:rsidRPr="001C653E">
              <w:rPr>
                <w:rFonts w:hint="cs"/>
                <w:sz w:val="20"/>
                <w:szCs w:val="20"/>
                <w:cs/>
                <w:lang w:bidi="bn-BD"/>
              </w:rPr>
              <w:t>).................</w:t>
            </w:r>
            <w:r w:rsidR="000F228F" w:rsidRPr="001C653E">
              <w:rPr>
                <w:sz w:val="20"/>
                <w:szCs w:val="20"/>
                <w:lang w:val="en-US" w:bidi="bn-BD"/>
              </w:rPr>
              <w:t>.....................</w:t>
            </w:r>
            <w:r w:rsidR="000F228F" w:rsidRPr="001C653E">
              <w:rPr>
                <w:rFonts w:hint="cs"/>
                <w:sz w:val="20"/>
                <w:szCs w:val="20"/>
                <w:cs/>
                <w:lang w:bidi="bn-BD"/>
              </w:rPr>
              <w:t>....</w:t>
            </w:r>
            <w:r w:rsidR="000F228F" w:rsidRPr="001C653E">
              <w:rPr>
                <w:sz w:val="20"/>
                <w:szCs w:val="20"/>
              </w:rPr>
              <w:t>1</w:t>
            </w:r>
          </w:p>
          <w:p w:rsidR="000F228F" w:rsidRPr="001C653E" w:rsidRDefault="000F228F" w:rsidP="000F228F">
            <w:pPr>
              <w:tabs>
                <w:tab w:val="right" w:leader="dot" w:pos="3997"/>
              </w:tabs>
              <w:jc w:val="both"/>
              <w:rPr>
                <w:sz w:val="20"/>
                <w:szCs w:val="20"/>
              </w:rPr>
            </w:pPr>
            <w:r w:rsidRPr="001C653E">
              <w:rPr>
                <w:sz w:val="20"/>
                <w:szCs w:val="20"/>
              </w:rPr>
              <w:t>YES, WITH CHILD</w:t>
            </w:r>
            <w:r w:rsidRPr="001C653E">
              <w:rPr>
                <w:rFonts w:ascii="SutonnyMJ" w:hAnsi="SutonnyMJ" w:cs="SutonnyMJ"/>
                <w:sz w:val="20"/>
                <w:szCs w:val="20"/>
                <w:lang w:bidi="bn-BD"/>
              </w:rPr>
              <w:t>(nu¨v</w:t>
            </w:r>
            <w:r w:rsidRPr="001C653E">
              <w:rPr>
                <w:rFonts w:ascii="SutonnyMJ" w:hAnsi="SutonnyMJ" w:cs="Vrinda"/>
                <w:sz w:val="20"/>
                <w:szCs w:val="20"/>
                <w:lang w:val="en-US" w:bidi="bn-BD"/>
              </w:rPr>
              <w:t xml:space="preserve">,  </w:t>
            </w:r>
            <w:r w:rsidRPr="001C653E">
              <w:rPr>
                <w:rFonts w:ascii="SutonnyMJ" w:hAnsi="SutonnyMJ" w:cs="Arial"/>
                <w:sz w:val="20"/>
                <w:szCs w:val="20"/>
              </w:rPr>
              <w:t>mšÍv</w:t>
            </w:r>
            <w:r w:rsidRPr="001C653E">
              <w:rPr>
                <w:rFonts w:ascii="SutonnyMJ" w:hAnsi="SutonnyMJ"/>
                <w:sz w:val="20"/>
                <w:szCs w:val="20"/>
              </w:rPr>
              <w:t>‡</w:t>
            </w:r>
            <w:r w:rsidRPr="001C653E">
              <w:rPr>
                <w:rFonts w:ascii="SutonnyMJ" w:hAnsi="SutonnyMJ" w:cs="Arial"/>
                <w:sz w:val="20"/>
                <w:szCs w:val="20"/>
              </w:rPr>
              <w:t>b</w:t>
            </w:r>
            <w:r w:rsidRPr="001C653E">
              <w:rPr>
                <w:rFonts w:ascii="SutonnyMJ" w:hAnsi="SutonnyMJ"/>
                <w:sz w:val="20"/>
                <w:szCs w:val="20"/>
              </w:rPr>
              <w:t xml:space="preserve">i </w:t>
            </w:r>
            <w:r w:rsidRPr="001C653E">
              <w:rPr>
                <w:rFonts w:ascii="SutonnyMJ" w:hAnsi="SutonnyMJ" w:cs="SutonnyMJ"/>
                <w:sz w:val="20"/>
                <w:szCs w:val="20"/>
                <w:lang w:bidi="bn-BD"/>
              </w:rPr>
              <w:t>mv‡_</w:t>
            </w:r>
            <w:r w:rsidRPr="001C653E">
              <w:rPr>
                <w:sz w:val="20"/>
                <w:szCs w:val="20"/>
                <w:lang w:bidi="bn-BD"/>
              </w:rPr>
              <w:t>)....................3</w:t>
            </w:r>
          </w:p>
          <w:p w:rsidR="000F228F" w:rsidRPr="001C653E" w:rsidRDefault="000F228F" w:rsidP="000F228F">
            <w:pPr>
              <w:tabs>
                <w:tab w:val="right" w:leader="dot" w:pos="3997"/>
              </w:tabs>
              <w:jc w:val="both"/>
              <w:rPr>
                <w:rFonts w:ascii="SutonnyMJ" w:hAnsi="SutonnyMJ" w:cs="SutonnyMJ"/>
                <w:sz w:val="20"/>
                <w:szCs w:val="20"/>
                <w:cs/>
                <w:lang w:bidi="bn-BD"/>
              </w:rPr>
            </w:pPr>
            <w:r w:rsidRPr="001C653E">
              <w:rPr>
                <w:sz w:val="20"/>
                <w:szCs w:val="20"/>
              </w:rPr>
              <w:t>YES, WITH HUSBAND</w:t>
            </w:r>
            <w:r w:rsidRPr="001C653E">
              <w:rPr>
                <w:rFonts w:cs="Vrinda"/>
                <w:sz w:val="20"/>
                <w:szCs w:val="25"/>
                <w:lang w:val="en-US" w:bidi="bn-BD"/>
              </w:rPr>
              <w:t xml:space="preserve"> </w:t>
            </w:r>
            <w:r w:rsidRPr="001C653E">
              <w:rPr>
                <w:rFonts w:ascii="SutonnyMJ" w:hAnsi="SutonnyMJ" w:cs="SutonnyMJ"/>
                <w:sz w:val="20"/>
                <w:szCs w:val="20"/>
                <w:lang w:bidi="bn-BD"/>
              </w:rPr>
              <w:t>(nu¨v</w:t>
            </w:r>
            <w:r w:rsidRPr="001C653E">
              <w:rPr>
                <w:rFonts w:ascii="SutonnyMJ" w:hAnsi="SutonnyMJ" w:cs="Vrinda"/>
                <w:sz w:val="20"/>
                <w:szCs w:val="20"/>
                <w:lang w:val="en-US" w:bidi="bn-BD"/>
              </w:rPr>
              <w:t xml:space="preserve">,  </w:t>
            </w:r>
            <w:r w:rsidRPr="001C653E">
              <w:rPr>
                <w:rFonts w:ascii="SutonnyMJ" w:hAnsi="SutonnyMJ" w:cs="SutonnyMJ"/>
                <w:sz w:val="20"/>
                <w:szCs w:val="20"/>
                <w:lang w:bidi="bn-BD"/>
              </w:rPr>
              <w:t>¯^vgxi mv‡_</w:t>
            </w:r>
            <w:r w:rsidRPr="001C653E">
              <w:rPr>
                <w:sz w:val="20"/>
                <w:szCs w:val="20"/>
                <w:lang w:bidi="bn-BD"/>
              </w:rPr>
              <w:t>)..............4</w:t>
            </w:r>
          </w:p>
          <w:p w:rsidR="000F228F" w:rsidRPr="001C653E" w:rsidRDefault="000F228F" w:rsidP="000F228F">
            <w:pPr>
              <w:tabs>
                <w:tab w:val="right" w:leader="dot" w:pos="3997"/>
              </w:tabs>
              <w:jc w:val="both"/>
              <w:rPr>
                <w:rFonts w:ascii="SutonnyMJ" w:hAnsi="SutonnyMJ" w:cs="SutonnyMJ"/>
                <w:sz w:val="20"/>
                <w:szCs w:val="20"/>
                <w:cs/>
                <w:lang w:bidi="bn-BD"/>
              </w:rPr>
            </w:pPr>
            <w:r w:rsidRPr="001C653E">
              <w:rPr>
                <w:sz w:val="20"/>
                <w:szCs w:val="20"/>
              </w:rPr>
              <w:t xml:space="preserve">YES,WITH ADULT FEMALE </w:t>
            </w:r>
            <w:r w:rsidRPr="001C653E">
              <w:rPr>
                <w:rFonts w:ascii="SutonnyMJ" w:hAnsi="SutonnyMJ" w:cs="SutonnyMJ"/>
                <w:sz w:val="20"/>
                <w:szCs w:val="20"/>
                <w:lang w:bidi="bn-BD"/>
              </w:rPr>
              <w:t>(nu¨v</w:t>
            </w:r>
            <w:r w:rsidRPr="001C653E">
              <w:rPr>
                <w:rFonts w:ascii="SutonnyMJ" w:hAnsi="SutonnyMJ" w:cs="Vrinda"/>
                <w:sz w:val="20"/>
                <w:szCs w:val="20"/>
                <w:lang w:val="en-US" w:bidi="bn-BD"/>
              </w:rPr>
              <w:t xml:space="preserve">, </w:t>
            </w:r>
            <w:r w:rsidRPr="001C653E">
              <w:rPr>
                <w:rFonts w:ascii="SutonnyMJ" w:hAnsi="SutonnyMJ" w:cs="SutonnyMJ"/>
                <w:sz w:val="20"/>
                <w:szCs w:val="20"/>
                <w:lang w:bidi="bn-BD"/>
              </w:rPr>
              <w:t>c~Y© eq¯‹ gwnjvi mv‡_</w:t>
            </w:r>
            <w:r w:rsidRPr="001C653E">
              <w:rPr>
                <w:sz w:val="20"/>
                <w:szCs w:val="20"/>
                <w:lang w:bidi="bn-BD"/>
              </w:rPr>
              <w:t>).........................................................................5</w:t>
            </w:r>
          </w:p>
          <w:p w:rsidR="000F228F" w:rsidRPr="001C653E" w:rsidRDefault="000F228F" w:rsidP="000F228F">
            <w:pPr>
              <w:tabs>
                <w:tab w:val="right" w:leader="dot" w:pos="3997"/>
              </w:tabs>
              <w:jc w:val="both"/>
              <w:rPr>
                <w:rFonts w:ascii="SutonnyMJ" w:hAnsi="SutonnyMJ" w:cs="SutonnyMJ"/>
                <w:sz w:val="20"/>
                <w:szCs w:val="20"/>
                <w:cs/>
                <w:lang w:bidi="bn-BD"/>
              </w:rPr>
            </w:pPr>
            <w:r w:rsidRPr="001C653E">
              <w:rPr>
                <w:sz w:val="20"/>
                <w:szCs w:val="20"/>
              </w:rPr>
              <w:t>YES, WITH ADULT MALE</w:t>
            </w:r>
            <w:r w:rsidRPr="001C653E">
              <w:rPr>
                <w:rFonts w:cs="Vrinda" w:hint="cs"/>
                <w:sz w:val="20"/>
                <w:szCs w:val="25"/>
                <w:cs/>
                <w:lang w:bidi="bn-BD"/>
              </w:rPr>
              <w:t xml:space="preserve"> </w:t>
            </w:r>
            <w:r w:rsidRPr="001C653E">
              <w:rPr>
                <w:rFonts w:ascii="SutonnyMJ" w:hAnsi="SutonnyMJ" w:cs="SutonnyMJ"/>
                <w:sz w:val="20"/>
                <w:szCs w:val="20"/>
                <w:lang w:bidi="bn-BD"/>
              </w:rPr>
              <w:t>(nu¨v</w:t>
            </w:r>
            <w:r w:rsidRPr="001C653E">
              <w:rPr>
                <w:rFonts w:ascii="SutonnyMJ" w:hAnsi="SutonnyMJ" w:cs="Vrinda"/>
                <w:sz w:val="20"/>
                <w:szCs w:val="20"/>
                <w:lang w:val="en-US" w:bidi="bn-BD"/>
              </w:rPr>
              <w:t xml:space="preserve">, </w:t>
            </w:r>
            <w:r w:rsidRPr="001C653E">
              <w:rPr>
                <w:rFonts w:ascii="SutonnyMJ" w:hAnsi="SutonnyMJ" w:cs="SutonnyMJ"/>
                <w:sz w:val="20"/>
                <w:szCs w:val="20"/>
                <w:lang w:bidi="bn-BD"/>
              </w:rPr>
              <w:t xml:space="preserve">c~Y© eq¯‹ </w:t>
            </w:r>
            <w:r w:rsidRPr="001C653E">
              <w:rPr>
                <w:rFonts w:ascii="SutonnyMJ" w:hAnsi="SutonnyMJ" w:cs="SutonnyMJ"/>
                <w:bCs/>
                <w:sz w:val="20"/>
                <w:szCs w:val="20"/>
              </w:rPr>
              <w:t>cyiæ</w:t>
            </w:r>
            <w:r w:rsidRPr="001C653E">
              <w:rPr>
                <w:rFonts w:ascii="SutonnyMJ" w:hAnsi="SutonnyMJ" w:cs="SutonnyMJ"/>
                <w:sz w:val="20"/>
                <w:szCs w:val="20"/>
                <w:lang w:bidi="bn-BD"/>
              </w:rPr>
              <w:t>‡li mv‡_</w:t>
            </w:r>
            <w:r w:rsidRPr="001C653E">
              <w:rPr>
                <w:sz w:val="20"/>
                <w:szCs w:val="20"/>
                <w:lang w:bidi="bn-BD"/>
              </w:rPr>
              <w:t>)..........................................................................6</w:t>
            </w:r>
          </w:p>
          <w:p w:rsidR="00E1722C" w:rsidRPr="001C653E" w:rsidRDefault="00E64296" w:rsidP="003D4187">
            <w:pPr>
              <w:tabs>
                <w:tab w:val="right" w:leader="dot" w:pos="4037"/>
              </w:tabs>
              <w:rPr>
                <w:sz w:val="20"/>
                <w:szCs w:val="20"/>
              </w:rPr>
            </w:pPr>
            <w:r>
              <w:rPr>
                <w:rFonts w:cs="Vrinda"/>
                <w:sz w:val="20"/>
                <w:szCs w:val="20"/>
                <w:lang w:bidi="bn-BD"/>
              </w:rPr>
              <w:t xml:space="preserve">YES, WITH OTHERS </w:t>
            </w:r>
            <w:r>
              <w:rPr>
                <w:rFonts w:ascii="SutonnyMJ" w:hAnsi="SutonnyMJ"/>
                <w:sz w:val="20"/>
                <w:szCs w:val="20"/>
              </w:rPr>
              <w:t xml:space="preserve">nu¨v, </w:t>
            </w:r>
            <w:r w:rsidRPr="009E7868">
              <w:rPr>
                <w:rFonts w:ascii="SutonnyMJ" w:hAnsi="SutonnyMJ"/>
                <w:sz w:val="20"/>
                <w:szCs w:val="20"/>
              </w:rPr>
              <w:t>Ab¨vb¨</w:t>
            </w:r>
            <w:r>
              <w:rPr>
                <w:rFonts w:ascii="SutonnyMJ" w:hAnsi="SutonnyMJ"/>
                <w:sz w:val="20"/>
                <w:szCs w:val="20"/>
              </w:rPr>
              <w:t xml:space="preserve"> </w:t>
            </w:r>
            <w:r w:rsidRPr="00703305">
              <w:rPr>
                <w:rFonts w:ascii="SutonnyMJ" w:hAnsi="SutonnyMJ"/>
                <w:sz w:val="20"/>
                <w:szCs w:val="20"/>
              </w:rPr>
              <w:t>(D‡jøL Kiæb)</w:t>
            </w:r>
            <w:r>
              <w:rPr>
                <w:sz w:val="20"/>
                <w:szCs w:val="20"/>
              </w:rPr>
              <w:t>________________________......................</w:t>
            </w:r>
            <w:r w:rsidRPr="009E7868">
              <w:rPr>
                <w:sz w:val="20"/>
                <w:szCs w:val="20"/>
              </w:rPr>
              <w:t>9</w:t>
            </w:r>
          </w:p>
        </w:tc>
        <w:tc>
          <w:tcPr>
            <w:tcW w:w="810" w:type="dxa"/>
            <w:gridSpan w:val="2"/>
            <w:tcBorders>
              <w:top w:val="single" w:sz="6" w:space="0" w:color="auto"/>
              <w:left w:val="single" w:sz="4" w:space="0" w:color="auto"/>
              <w:bottom w:val="single" w:sz="6" w:space="0" w:color="auto"/>
              <w:right w:val="single" w:sz="6" w:space="0" w:color="auto"/>
            </w:tcBorders>
            <w:shd w:val="clear" w:color="auto" w:fill="auto"/>
          </w:tcPr>
          <w:p w:rsidR="00E1722C" w:rsidRPr="001C653E" w:rsidRDefault="000F228F" w:rsidP="007167BF">
            <w:pPr>
              <w:jc w:val="both"/>
              <w:rPr>
                <w:sz w:val="20"/>
                <w:szCs w:val="20"/>
              </w:rPr>
            </w:pPr>
            <w:r w:rsidRPr="001C653E">
              <w:rPr>
                <w:sz w:val="20"/>
                <w:szCs w:val="20"/>
              </w:rPr>
              <w:t>1209</w:t>
            </w:r>
          </w:p>
          <w:p w:rsidR="000F228F" w:rsidRPr="001C653E" w:rsidRDefault="000F228F" w:rsidP="007167BF">
            <w:pPr>
              <w:jc w:val="both"/>
              <w:rPr>
                <w:b/>
                <w:sz w:val="20"/>
                <w:szCs w:val="20"/>
              </w:rPr>
            </w:pPr>
            <w:r w:rsidRPr="001C653E">
              <w:rPr>
                <w:sz w:val="20"/>
                <w:szCs w:val="20"/>
              </w:rPr>
              <w:t>1209</w:t>
            </w:r>
          </w:p>
        </w:tc>
      </w:tr>
      <w:tr w:rsidR="00E1722C" w:rsidRPr="001C653E" w:rsidTr="00560416">
        <w:trPr>
          <w:cantSplit/>
        </w:trPr>
        <w:tc>
          <w:tcPr>
            <w:tcW w:w="737" w:type="dxa"/>
            <w:tcBorders>
              <w:top w:val="single" w:sz="6" w:space="0" w:color="auto"/>
              <w:left w:val="single" w:sz="6" w:space="0" w:color="auto"/>
              <w:bottom w:val="single" w:sz="6" w:space="0" w:color="auto"/>
              <w:right w:val="single" w:sz="12" w:space="0" w:color="auto"/>
            </w:tcBorders>
            <w:shd w:val="clear" w:color="auto" w:fill="auto"/>
          </w:tcPr>
          <w:p w:rsidR="00E1722C" w:rsidRPr="001C653E" w:rsidRDefault="00E1722C" w:rsidP="0000653A">
            <w:pPr>
              <w:numPr>
                <w:ilvl w:val="0"/>
                <w:numId w:val="47"/>
              </w:numPr>
              <w:jc w:val="both"/>
              <w:rPr>
                <w:sz w:val="20"/>
                <w:szCs w:val="20"/>
              </w:rPr>
            </w:pPr>
          </w:p>
        </w:tc>
        <w:tc>
          <w:tcPr>
            <w:tcW w:w="4231" w:type="dxa"/>
            <w:tcBorders>
              <w:top w:val="single" w:sz="6" w:space="0" w:color="auto"/>
              <w:bottom w:val="single" w:sz="6" w:space="0" w:color="auto"/>
            </w:tcBorders>
            <w:shd w:val="clear" w:color="auto" w:fill="auto"/>
          </w:tcPr>
          <w:p w:rsidR="00E1722C" w:rsidRPr="001C653E" w:rsidRDefault="00E1722C" w:rsidP="007167BF">
            <w:pPr>
              <w:pStyle w:val="BodyText"/>
              <w:rPr>
                <w:b w:val="0"/>
                <w:sz w:val="20"/>
                <w:szCs w:val="20"/>
              </w:rPr>
            </w:pPr>
            <w:r w:rsidRPr="001C653E">
              <w:rPr>
                <w:b w:val="0"/>
                <w:sz w:val="20"/>
                <w:szCs w:val="20"/>
              </w:rPr>
              <w:t>Have you ever gone there alone?</w:t>
            </w:r>
          </w:p>
          <w:p w:rsidR="00E1722C" w:rsidRPr="001C653E" w:rsidRDefault="00E1722C" w:rsidP="007167BF">
            <w:pPr>
              <w:pStyle w:val="BodyText"/>
              <w:rPr>
                <w:sz w:val="20"/>
                <w:szCs w:val="20"/>
              </w:rPr>
            </w:pPr>
            <w:r w:rsidRPr="001C653E">
              <w:rPr>
                <w:rFonts w:ascii="SutonnyMJ" w:hAnsi="SutonnyMJ"/>
                <w:b w:val="0"/>
                <w:sz w:val="20"/>
                <w:szCs w:val="20"/>
              </w:rPr>
              <w:t>Avcwb wK KL‡bv ‡mLv‡b GKv wM‡q‡Qb?</w:t>
            </w:r>
            <w:r w:rsidRPr="001C653E">
              <w:rPr>
                <w:rFonts w:ascii="SutonnyMJ" w:hAnsi="SutonnyMJ"/>
                <w:sz w:val="20"/>
                <w:szCs w:val="20"/>
              </w:rPr>
              <w:t xml:space="preserve">  </w:t>
            </w:r>
          </w:p>
        </w:tc>
        <w:tc>
          <w:tcPr>
            <w:tcW w:w="4573" w:type="dxa"/>
            <w:gridSpan w:val="4"/>
            <w:tcBorders>
              <w:top w:val="single" w:sz="6" w:space="0" w:color="auto"/>
              <w:left w:val="single" w:sz="8" w:space="0" w:color="auto"/>
              <w:bottom w:val="single" w:sz="6" w:space="0" w:color="auto"/>
              <w:right w:val="single" w:sz="4" w:space="0" w:color="auto"/>
            </w:tcBorders>
            <w:shd w:val="clear" w:color="auto" w:fill="auto"/>
          </w:tcPr>
          <w:p w:rsidR="00E1722C" w:rsidRPr="001C653E" w:rsidRDefault="00E1722C" w:rsidP="003D4187">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hint="cs"/>
                <w:sz w:val="20"/>
                <w:szCs w:val="20"/>
                <w:cs/>
                <w:lang w:bidi="bn-BD"/>
              </w:rPr>
              <w:t>)................................</w:t>
            </w:r>
            <w:r w:rsidRPr="001C653E">
              <w:rPr>
                <w:sz w:val="20"/>
                <w:szCs w:val="20"/>
              </w:rPr>
              <w:t>1</w:t>
            </w:r>
          </w:p>
          <w:p w:rsidR="00E1722C" w:rsidRPr="001C653E" w:rsidRDefault="00E1722C" w:rsidP="003D4187">
            <w:pPr>
              <w:tabs>
                <w:tab w:val="right" w:leader="dot" w:pos="4037"/>
              </w:tabs>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hint="cs"/>
                <w:sz w:val="20"/>
                <w:szCs w:val="20"/>
                <w:cs/>
                <w:lang w:bidi="bn-BD"/>
              </w:rPr>
              <w:t>)...</w:t>
            </w:r>
            <w:r w:rsidR="009C7FD2" w:rsidRPr="001C653E">
              <w:rPr>
                <w:rFonts w:hint="cs"/>
                <w:sz w:val="20"/>
                <w:szCs w:val="20"/>
                <w:cs/>
                <w:lang w:bidi="bn-BD"/>
              </w:rPr>
              <w:t>...............................</w:t>
            </w:r>
            <w:r w:rsidRPr="001C653E">
              <w:rPr>
                <w:sz w:val="20"/>
                <w:szCs w:val="20"/>
                <w:lang w:bidi="bn-BD"/>
              </w:rPr>
              <w:t>2</w:t>
            </w:r>
          </w:p>
        </w:tc>
        <w:tc>
          <w:tcPr>
            <w:tcW w:w="810" w:type="dxa"/>
            <w:gridSpan w:val="2"/>
            <w:tcBorders>
              <w:top w:val="single" w:sz="6" w:space="0" w:color="auto"/>
              <w:left w:val="single" w:sz="4" w:space="0" w:color="auto"/>
              <w:bottom w:val="single" w:sz="6" w:space="0" w:color="auto"/>
              <w:right w:val="single" w:sz="6" w:space="0" w:color="auto"/>
            </w:tcBorders>
            <w:shd w:val="clear" w:color="auto" w:fill="auto"/>
          </w:tcPr>
          <w:p w:rsidR="00E1722C" w:rsidRPr="001C653E" w:rsidRDefault="00E1722C" w:rsidP="007167BF">
            <w:pPr>
              <w:jc w:val="both"/>
              <w:rPr>
                <w:b/>
                <w:sz w:val="20"/>
                <w:szCs w:val="20"/>
              </w:rPr>
            </w:pPr>
          </w:p>
        </w:tc>
      </w:tr>
      <w:tr w:rsidR="00E1722C" w:rsidRPr="001C653E" w:rsidTr="00560416">
        <w:trPr>
          <w:cantSplit/>
        </w:trPr>
        <w:tc>
          <w:tcPr>
            <w:tcW w:w="737" w:type="dxa"/>
            <w:tcBorders>
              <w:top w:val="single" w:sz="6" w:space="0" w:color="auto"/>
              <w:left w:val="single" w:sz="6" w:space="0" w:color="auto"/>
              <w:bottom w:val="single" w:sz="6" w:space="0" w:color="auto"/>
              <w:right w:val="single" w:sz="12" w:space="0" w:color="auto"/>
            </w:tcBorders>
            <w:shd w:val="clear" w:color="auto" w:fill="auto"/>
          </w:tcPr>
          <w:p w:rsidR="00E1722C" w:rsidRPr="001C653E" w:rsidRDefault="00E1722C" w:rsidP="0000653A">
            <w:pPr>
              <w:numPr>
                <w:ilvl w:val="0"/>
                <w:numId w:val="47"/>
              </w:numPr>
              <w:jc w:val="both"/>
              <w:rPr>
                <w:sz w:val="20"/>
                <w:szCs w:val="20"/>
              </w:rPr>
            </w:pPr>
          </w:p>
        </w:tc>
        <w:tc>
          <w:tcPr>
            <w:tcW w:w="4231" w:type="dxa"/>
            <w:tcBorders>
              <w:top w:val="single" w:sz="6" w:space="0" w:color="auto"/>
              <w:bottom w:val="single" w:sz="6" w:space="0" w:color="auto"/>
            </w:tcBorders>
            <w:shd w:val="clear" w:color="auto" w:fill="auto"/>
          </w:tcPr>
          <w:p w:rsidR="00E1722C" w:rsidRPr="001C653E" w:rsidRDefault="00E1722C" w:rsidP="007167BF">
            <w:pPr>
              <w:pStyle w:val="BodyText"/>
              <w:rPr>
                <w:b w:val="0"/>
                <w:sz w:val="20"/>
                <w:szCs w:val="20"/>
              </w:rPr>
            </w:pPr>
            <w:r w:rsidRPr="001C653E">
              <w:rPr>
                <w:b w:val="0"/>
                <w:sz w:val="20"/>
                <w:szCs w:val="20"/>
              </w:rPr>
              <w:t>Do you, in your own name, own any land, your homestead land, or your house?</w:t>
            </w:r>
          </w:p>
          <w:p w:rsidR="00E1722C" w:rsidRPr="001C653E" w:rsidRDefault="00E1722C" w:rsidP="007167BF">
            <w:pPr>
              <w:pStyle w:val="BodyText"/>
              <w:rPr>
                <w:sz w:val="20"/>
                <w:szCs w:val="20"/>
              </w:rPr>
            </w:pPr>
            <w:r w:rsidRPr="001C653E">
              <w:rPr>
                <w:rFonts w:ascii="SutonnyMJ" w:hAnsi="SutonnyMJ"/>
                <w:b w:val="0"/>
                <w:sz w:val="20"/>
                <w:szCs w:val="20"/>
              </w:rPr>
              <w:t>Avcbvi  wK wb‡Ri bv‡g ‡KvbI Rwg, Avevmf~wg A_ev evwo Av‡Q|</w:t>
            </w:r>
          </w:p>
        </w:tc>
        <w:tc>
          <w:tcPr>
            <w:tcW w:w="4573" w:type="dxa"/>
            <w:gridSpan w:val="4"/>
            <w:tcBorders>
              <w:top w:val="single" w:sz="6" w:space="0" w:color="auto"/>
              <w:left w:val="single" w:sz="8" w:space="0" w:color="auto"/>
              <w:bottom w:val="single" w:sz="6" w:space="0" w:color="auto"/>
              <w:right w:val="single" w:sz="4" w:space="0" w:color="auto"/>
            </w:tcBorders>
            <w:shd w:val="clear" w:color="auto" w:fill="auto"/>
          </w:tcPr>
          <w:p w:rsidR="00E1722C" w:rsidRPr="001C653E" w:rsidRDefault="00E1722C" w:rsidP="00EA40D6">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hint="cs"/>
                <w:sz w:val="20"/>
                <w:szCs w:val="20"/>
                <w:cs/>
                <w:lang w:bidi="bn-BD"/>
              </w:rPr>
              <w:t>)................................</w:t>
            </w:r>
            <w:r w:rsidRPr="001C653E">
              <w:rPr>
                <w:sz w:val="20"/>
                <w:szCs w:val="20"/>
              </w:rPr>
              <w:t>1</w:t>
            </w:r>
          </w:p>
          <w:p w:rsidR="00E1722C" w:rsidRPr="001C653E" w:rsidRDefault="00E1722C" w:rsidP="00EA40D6">
            <w:pPr>
              <w:tabs>
                <w:tab w:val="right" w:leader="dot" w:pos="4037"/>
              </w:tabs>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hint="cs"/>
                <w:sz w:val="20"/>
                <w:szCs w:val="20"/>
                <w:cs/>
                <w:lang w:bidi="bn-BD"/>
              </w:rPr>
              <w:t>)...................................</w:t>
            </w:r>
            <w:r w:rsidRPr="001C653E">
              <w:rPr>
                <w:sz w:val="20"/>
                <w:szCs w:val="20"/>
                <w:lang w:bidi="bn-BD"/>
              </w:rPr>
              <w:t>2</w:t>
            </w:r>
          </w:p>
        </w:tc>
        <w:tc>
          <w:tcPr>
            <w:tcW w:w="810" w:type="dxa"/>
            <w:gridSpan w:val="2"/>
            <w:tcBorders>
              <w:top w:val="single" w:sz="6" w:space="0" w:color="auto"/>
              <w:left w:val="single" w:sz="4" w:space="0" w:color="auto"/>
              <w:bottom w:val="single" w:sz="6" w:space="0" w:color="auto"/>
              <w:right w:val="single" w:sz="6" w:space="0" w:color="auto"/>
            </w:tcBorders>
            <w:shd w:val="clear" w:color="auto" w:fill="auto"/>
          </w:tcPr>
          <w:p w:rsidR="00E1722C" w:rsidRPr="001C653E" w:rsidRDefault="00E1722C" w:rsidP="007167BF">
            <w:pPr>
              <w:jc w:val="both"/>
              <w:rPr>
                <w:b/>
                <w:sz w:val="20"/>
                <w:szCs w:val="20"/>
              </w:rPr>
            </w:pPr>
          </w:p>
        </w:tc>
      </w:tr>
      <w:tr w:rsidR="00E1722C" w:rsidRPr="001C653E" w:rsidTr="00560416">
        <w:trPr>
          <w:cantSplit/>
        </w:trPr>
        <w:tc>
          <w:tcPr>
            <w:tcW w:w="737" w:type="dxa"/>
            <w:tcBorders>
              <w:top w:val="single" w:sz="6" w:space="0" w:color="auto"/>
              <w:left w:val="single" w:sz="6" w:space="0" w:color="auto"/>
              <w:bottom w:val="single" w:sz="6" w:space="0" w:color="auto"/>
              <w:right w:val="single" w:sz="12" w:space="0" w:color="auto"/>
            </w:tcBorders>
            <w:shd w:val="clear" w:color="auto" w:fill="auto"/>
          </w:tcPr>
          <w:p w:rsidR="00E1722C" w:rsidRPr="001C653E" w:rsidRDefault="00E1722C" w:rsidP="0000653A">
            <w:pPr>
              <w:numPr>
                <w:ilvl w:val="0"/>
                <w:numId w:val="47"/>
              </w:numPr>
              <w:jc w:val="both"/>
              <w:rPr>
                <w:sz w:val="20"/>
                <w:szCs w:val="20"/>
              </w:rPr>
            </w:pPr>
          </w:p>
        </w:tc>
        <w:tc>
          <w:tcPr>
            <w:tcW w:w="4231" w:type="dxa"/>
            <w:tcBorders>
              <w:top w:val="single" w:sz="6" w:space="0" w:color="auto"/>
              <w:bottom w:val="single" w:sz="6" w:space="0" w:color="auto"/>
            </w:tcBorders>
            <w:shd w:val="clear" w:color="auto" w:fill="auto"/>
          </w:tcPr>
          <w:p w:rsidR="00E1722C" w:rsidRPr="001C653E" w:rsidRDefault="00E1722C" w:rsidP="007167BF">
            <w:pPr>
              <w:pStyle w:val="BodyText"/>
              <w:rPr>
                <w:b w:val="0"/>
                <w:sz w:val="20"/>
                <w:szCs w:val="20"/>
              </w:rPr>
            </w:pPr>
            <w:r w:rsidRPr="001C653E">
              <w:rPr>
                <w:b w:val="0"/>
                <w:sz w:val="20"/>
                <w:szCs w:val="20"/>
              </w:rPr>
              <w:t>Do you yourself own any productive assets (for example, cattle or sewing machine)?</w:t>
            </w:r>
          </w:p>
          <w:p w:rsidR="00E1722C" w:rsidRPr="001C653E" w:rsidRDefault="00E1722C" w:rsidP="007167BF">
            <w:pPr>
              <w:pStyle w:val="BodyText"/>
              <w:rPr>
                <w:sz w:val="20"/>
                <w:szCs w:val="20"/>
              </w:rPr>
            </w:pPr>
            <w:r w:rsidRPr="001C653E">
              <w:rPr>
                <w:rFonts w:ascii="SutonnyMJ" w:hAnsi="SutonnyMJ"/>
                <w:b w:val="0"/>
                <w:sz w:val="20"/>
                <w:szCs w:val="20"/>
              </w:rPr>
              <w:t>Avcbvi  wK wb‡Ri Drcv`bkxj ‡Kvb m¤c` Av‡Q (‡hgb, M„ncvwjZ cï A_ev ‡mjvB ‡gwkb)|</w:t>
            </w:r>
          </w:p>
        </w:tc>
        <w:tc>
          <w:tcPr>
            <w:tcW w:w="4573" w:type="dxa"/>
            <w:gridSpan w:val="4"/>
            <w:tcBorders>
              <w:top w:val="single" w:sz="6" w:space="0" w:color="auto"/>
              <w:left w:val="single" w:sz="8" w:space="0" w:color="auto"/>
              <w:bottom w:val="single" w:sz="6" w:space="0" w:color="auto"/>
              <w:right w:val="single" w:sz="4" w:space="0" w:color="auto"/>
            </w:tcBorders>
            <w:shd w:val="clear" w:color="auto" w:fill="auto"/>
          </w:tcPr>
          <w:p w:rsidR="00E1722C" w:rsidRPr="001C653E" w:rsidRDefault="00E1722C" w:rsidP="00EA40D6">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hint="cs"/>
                <w:sz w:val="20"/>
                <w:szCs w:val="20"/>
                <w:cs/>
                <w:lang w:bidi="bn-BD"/>
              </w:rPr>
              <w:t>)................................</w:t>
            </w:r>
            <w:r w:rsidRPr="001C653E">
              <w:rPr>
                <w:sz w:val="20"/>
                <w:szCs w:val="20"/>
              </w:rPr>
              <w:t>1</w:t>
            </w:r>
          </w:p>
          <w:p w:rsidR="00E1722C" w:rsidRPr="001C653E" w:rsidRDefault="00E1722C" w:rsidP="00EA40D6">
            <w:pPr>
              <w:tabs>
                <w:tab w:val="right" w:leader="dot" w:pos="4037"/>
              </w:tabs>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hint="cs"/>
                <w:sz w:val="20"/>
                <w:szCs w:val="20"/>
                <w:cs/>
                <w:lang w:bidi="bn-BD"/>
              </w:rPr>
              <w:t>)...................................</w:t>
            </w:r>
            <w:r w:rsidRPr="001C653E">
              <w:rPr>
                <w:sz w:val="20"/>
                <w:szCs w:val="20"/>
                <w:lang w:bidi="bn-BD"/>
              </w:rPr>
              <w:t>2</w:t>
            </w:r>
          </w:p>
        </w:tc>
        <w:tc>
          <w:tcPr>
            <w:tcW w:w="810" w:type="dxa"/>
            <w:gridSpan w:val="2"/>
            <w:tcBorders>
              <w:top w:val="single" w:sz="6" w:space="0" w:color="auto"/>
              <w:left w:val="single" w:sz="4" w:space="0" w:color="auto"/>
              <w:bottom w:val="single" w:sz="6" w:space="0" w:color="auto"/>
              <w:right w:val="single" w:sz="6" w:space="0" w:color="auto"/>
            </w:tcBorders>
            <w:shd w:val="clear" w:color="auto" w:fill="auto"/>
          </w:tcPr>
          <w:p w:rsidR="00E1722C" w:rsidRPr="001C653E" w:rsidRDefault="00E1722C" w:rsidP="007167BF">
            <w:pPr>
              <w:jc w:val="both"/>
              <w:rPr>
                <w:b/>
                <w:sz w:val="20"/>
                <w:szCs w:val="20"/>
              </w:rPr>
            </w:pPr>
          </w:p>
        </w:tc>
      </w:tr>
      <w:tr w:rsidR="00E1722C" w:rsidRPr="001C653E" w:rsidTr="00560416">
        <w:trPr>
          <w:cantSplit/>
        </w:trPr>
        <w:tc>
          <w:tcPr>
            <w:tcW w:w="737" w:type="dxa"/>
            <w:tcBorders>
              <w:top w:val="single" w:sz="6" w:space="0" w:color="auto"/>
              <w:left w:val="single" w:sz="6" w:space="0" w:color="auto"/>
              <w:bottom w:val="single" w:sz="6" w:space="0" w:color="auto"/>
              <w:right w:val="single" w:sz="12" w:space="0" w:color="auto"/>
            </w:tcBorders>
            <w:shd w:val="clear" w:color="auto" w:fill="auto"/>
          </w:tcPr>
          <w:p w:rsidR="00E1722C" w:rsidRPr="001C653E" w:rsidRDefault="00E1722C" w:rsidP="0000653A">
            <w:pPr>
              <w:numPr>
                <w:ilvl w:val="0"/>
                <w:numId w:val="47"/>
              </w:numPr>
              <w:jc w:val="both"/>
              <w:rPr>
                <w:sz w:val="20"/>
                <w:szCs w:val="20"/>
              </w:rPr>
            </w:pPr>
          </w:p>
        </w:tc>
        <w:tc>
          <w:tcPr>
            <w:tcW w:w="4231" w:type="dxa"/>
            <w:tcBorders>
              <w:top w:val="single" w:sz="6" w:space="0" w:color="auto"/>
              <w:bottom w:val="single" w:sz="6" w:space="0" w:color="auto"/>
            </w:tcBorders>
            <w:shd w:val="clear" w:color="auto" w:fill="auto"/>
          </w:tcPr>
          <w:p w:rsidR="00E1722C" w:rsidRPr="001C653E" w:rsidRDefault="00E1722C" w:rsidP="007167BF">
            <w:pPr>
              <w:pStyle w:val="BodyText"/>
              <w:rPr>
                <w:b w:val="0"/>
                <w:sz w:val="20"/>
                <w:szCs w:val="20"/>
              </w:rPr>
            </w:pPr>
            <w:r w:rsidRPr="001C653E">
              <w:rPr>
                <w:b w:val="0"/>
                <w:sz w:val="20"/>
                <w:szCs w:val="20"/>
              </w:rPr>
              <w:t>Do you have any cash savings?</w:t>
            </w:r>
          </w:p>
          <w:p w:rsidR="00E1722C" w:rsidRPr="001C653E" w:rsidRDefault="00E1722C" w:rsidP="007167BF">
            <w:pPr>
              <w:pStyle w:val="BodyText"/>
              <w:rPr>
                <w:sz w:val="20"/>
                <w:szCs w:val="20"/>
              </w:rPr>
            </w:pPr>
            <w:r w:rsidRPr="001C653E">
              <w:rPr>
                <w:rFonts w:ascii="SutonnyMJ" w:hAnsi="SutonnyMJ"/>
                <w:b w:val="0"/>
                <w:sz w:val="20"/>
                <w:szCs w:val="20"/>
              </w:rPr>
              <w:t>Avcbvi  wK ‡Kvb bM` UvKv Rgv Av‡Q|</w:t>
            </w:r>
          </w:p>
        </w:tc>
        <w:tc>
          <w:tcPr>
            <w:tcW w:w="4573" w:type="dxa"/>
            <w:gridSpan w:val="4"/>
            <w:tcBorders>
              <w:top w:val="single" w:sz="6" w:space="0" w:color="auto"/>
              <w:left w:val="single" w:sz="8" w:space="0" w:color="auto"/>
              <w:bottom w:val="single" w:sz="6" w:space="0" w:color="auto"/>
              <w:right w:val="single" w:sz="4" w:space="0" w:color="auto"/>
            </w:tcBorders>
            <w:shd w:val="clear" w:color="auto" w:fill="auto"/>
          </w:tcPr>
          <w:p w:rsidR="00E1722C" w:rsidRPr="001C653E" w:rsidRDefault="00E1722C" w:rsidP="00EA40D6">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hint="cs"/>
                <w:sz w:val="20"/>
                <w:szCs w:val="20"/>
                <w:cs/>
                <w:lang w:bidi="bn-BD"/>
              </w:rPr>
              <w:t>)................................</w:t>
            </w:r>
            <w:r w:rsidRPr="001C653E">
              <w:rPr>
                <w:sz w:val="20"/>
                <w:szCs w:val="20"/>
              </w:rPr>
              <w:t>1</w:t>
            </w:r>
          </w:p>
          <w:p w:rsidR="00E1722C" w:rsidRPr="001C653E" w:rsidRDefault="00E1722C" w:rsidP="00EA40D6">
            <w:pPr>
              <w:tabs>
                <w:tab w:val="right" w:leader="dot" w:pos="4037"/>
              </w:tabs>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hint="cs"/>
                <w:sz w:val="20"/>
                <w:szCs w:val="20"/>
                <w:cs/>
                <w:lang w:bidi="bn-BD"/>
              </w:rPr>
              <w:t>)...................................</w:t>
            </w:r>
            <w:r w:rsidRPr="001C653E">
              <w:rPr>
                <w:sz w:val="20"/>
                <w:szCs w:val="20"/>
                <w:lang w:bidi="bn-BD"/>
              </w:rPr>
              <w:t>2</w:t>
            </w:r>
          </w:p>
        </w:tc>
        <w:tc>
          <w:tcPr>
            <w:tcW w:w="810" w:type="dxa"/>
            <w:gridSpan w:val="2"/>
            <w:tcBorders>
              <w:top w:val="single" w:sz="6" w:space="0" w:color="auto"/>
              <w:left w:val="single" w:sz="4" w:space="0" w:color="auto"/>
              <w:bottom w:val="single" w:sz="6" w:space="0" w:color="auto"/>
              <w:right w:val="single" w:sz="6" w:space="0" w:color="auto"/>
            </w:tcBorders>
            <w:shd w:val="clear" w:color="auto" w:fill="auto"/>
          </w:tcPr>
          <w:p w:rsidR="00E1722C" w:rsidRPr="001C653E" w:rsidRDefault="00E1722C" w:rsidP="007167BF">
            <w:pPr>
              <w:jc w:val="both"/>
              <w:rPr>
                <w:b/>
                <w:sz w:val="20"/>
                <w:szCs w:val="20"/>
              </w:rPr>
            </w:pPr>
          </w:p>
        </w:tc>
      </w:tr>
      <w:tr w:rsidR="00E1722C" w:rsidRPr="001C653E" w:rsidTr="00560416">
        <w:trPr>
          <w:cantSplit/>
        </w:trPr>
        <w:tc>
          <w:tcPr>
            <w:tcW w:w="737" w:type="dxa"/>
            <w:tcBorders>
              <w:top w:val="single" w:sz="6" w:space="0" w:color="auto"/>
              <w:left w:val="single" w:sz="6" w:space="0" w:color="auto"/>
              <w:bottom w:val="single" w:sz="6" w:space="0" w:color="auto"/>
              <w:right w:val="single" w:sz="12" w:space="0" w:color="auto"/>
            </w:tcBorders>
            <w:shd w:val="clear" w:color="auto" w:fill="auto"/>
          </w:tcPr>
          <w:p w:rsidR="00E1722C" w:rsidRPr="001C653E" w:rsidRDefault="00E1722C" w:rsidP="0000653A">
            <w:pPr>
              <w:numPr>
                <w:ilvl w:val="0"/>
                <w:numId w:val="47"/>
              </w:numPr>
              <w:jc w:val="both"/>
              <w:rPr>
                <w:sz w:val="20"/>
                <w:szCs w:val="20"/>
              </w:rPr>
            </w:pPr>
          </w:p>
        </w:tc>
        <w:tc>
          <w:tcPr>
            <w:tcW w:w="4231" w:type="dxa"/>
            <w:tcBorders>
              <w:top w:val="single" w:sz="6" w:space="0" w:color="auto"/>
              <w:bottom w:val="single" w:sz="6" w:space="0" w:color="auto"/>
            </w:tcBorders>
            <w:shd w:val="clear" w:color="auto" w:fill="auto"/>
          </w:tcPr>
          <w:p w:rsidR="00E1722C" w:rsidRPr="001C653E" w:rsidRDefault="00E1722C" w:rsidP="007167BF">
            <w:pPr>
              <w:rPr>
                <w:sz w:val="20"/>
                <w:szCs w:val="20"/>
              </w:rPr>
            </w:pPr>
            <w:r w:rsidRPr="001C653E">
              <w:rPr>
                <w:sz w:val="20"/>
                <w:szCs w:val="20"/>
              </w:rPr>
              <w:t>Have you ever used your savings for business or money-lending?</w:t>
            </w:r>
          </w:p>
          <w:p w:rsidR="00E1722C" w:rsidRPr="001C653E" w:rsidRDefault="00E1722C" w:rsidP="007167BF">
            <w:pPr>
              <w:rPr>
                <w:sz w:val="20"/>
                <w:szCs w:val="20"/>
              </w:rPr>
            </w:pPr>
            <w:r w:rsidRPr="001C653E">
              <w:rPr>
                <w:rFonts w:ascii="SutonnyMJ" w:hAnsi="SutonnyMJ"/>
                <w:sz w:val="20"/>
                <w:szCs w:val="20"/>
              </w:rPr>
              <w:t>Avcwb wK KL‡bv Avcbvi Rgv‡bv UvKv e¨emv A_ev my‡` avi w`‡qwQ‡jb|</w:t>
            </w:r>
          </w:p>
        </w:tc>
        <w:tc>
          <w:tcPr>
            <w:tcW w:w="4573" w:type="dxa"/>
            <w:gridSpan w:val="4"/>
            <w:tcBorders>
              <w:top w:val="single" w:sz="6" w:space="0" w:color="auto"/>
              <w:left w:val="single" w:sz="8" w:space="0" w:color="auto"/>
              <w:bottom w:val="single" w:sz="6" w:space="0" w:color="auto"/>
              <w:right w:val="single" w:sz="4" w:space="0" w:color="auto"/>
            </w:tcBorders>
            <w:shd w:val="clear" w:color="auto" w:fill="auto"/>
          </w:tcPr>
          <w:p w:rsidR="00E1722C" w:rsidRPr="001C653E" w:rsidRDefault="00E1722C" w:rsidP="00EA40D6">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hint="cs"/>
                <w:sz w:val="20"/>
                <w:szCs w:val="20"/>
                <w:cs/>
                <w:lang w:bidi="bn-BD"/>
              </w:rPr>
              <w:t>)................................</w:t>
            </w:r>
            <w:r w:rsidRPr="001C653E">
              <w:rPr>
                <w:sz w:val="20"/>
                <w:szCs w:val="20"/>
              </w:rPr>
              <w:t>1</w:t>
            </w:r>
          </w:p>
          <w:p w:rsidR="00E1722C" w:rsidRPr="001C653E" w:rsidRDefault="00E1722C" w:rsidP="00EA40D6">
            <w:pPr>
              <w:tabs>
                <w:tab w:val="right" w:leader="dot" w:pos="4037"/>
              </w:tabs>
              <w:rPr>
                <w:sz w:val="20"/>
                <w:szCs w:val="20"/>
                <w:lang w:bidi="bn-BD"/>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hint="cs"/>
                <w:sz w:val="20"/>
                <w:szCs w:val="20"/>
                <w:cs/>
                <w:lang w:bidi="bn-BD"/>
              </w:rPr>
              <w:t>)...................................</w:t>
            </w:r>
            <w:r w:rsidRPr="001C653E">
              <w:rPr>
                <w:sz w:val="20"/>
                <w:szCs w:val="20"/>
                <w:lang w:bidi="bn-BD"/>
              </w:rPr>
              <w:t>2</w:t>
            </w:r>
          </w:p>
          <w:p w:rsidR="00E1722C" w:rsidRPr="001C653E" w:rsidRDefault="00E1722C" w:rsidP="002D175F">
            <w:pPr>
              <w:tabs>
                <w:tab w:val="right" w:leader="dot" w:pos="4037"/>
              </w:tabs>
              <w:rPr>
                <w:sz w:val="20"/>
                <w:szCs w:val="20"/>
              </w:rPr>
            </w:pPr>
            <w:r w:rsidRPr="001C653E">
              <w:rPr>
                <w:sz w:val="20"/>
                <w:szCs w:val="20"/>
                <w:lang w:bidi="bn-BD"/>
              </w:rPr>
              <w:t>N/A (</w:t>
            </w:r>
            <w:r w:rsidRPr="001C653E">
              <w:rPr>
                <w:rFonts w:ascii="SutonnyMJ" w:hAnsi="SutonnyMJ" w:cs="SutonnyMJ"/>
                <w:sz w:val="20"/>
                <w:szCs w:val="20"/>
                <w:lang w:bidi="bn-BD"/>
              </w:rPr>
              <w:t>cÖ‡hvR¨ bq/KLbv Rgv‡bv UvKv wQj bv</w:t>
            </w:r>
            <w:r w:rsidRPr="001C653E">
              <w:rPr>
                <w:sz w:val="20"/>
                <w:szCs w:val="20"/>
                <w:lang w:bidi="bn-BD"/>
              </w:rPr>
              <w:t>) ...7</w:t>
            </w:r>
          </w:p>
        </w:tc>
        <w:tc>
          <w:tcPr>
            <w:tcW w:w="810" w:type="dxa"/>
            <w:gridSpan w:val="2"/>
            <w:tcBorders>
              <w:top w:val="single" w:sz="6" w:space="0" w:color="auto"/>
              <w:left w:val="single" w:sz="4" w:space="0" w:color="auto"/>
              <w:bottom w:val="single" w:sz="6" w:space="0" w:color="auto"/>
              <w:right w:val="single" w:sz="6" w:space="0" w:color="auto"/>
            </w:tcBorders>
            <w:shd w:val="clear" w:color="auto" w:fill="auto"/>
          </w:tcPr>
          <w:p w:rsidR="00E1722C" w:rsidRPr="001C653E" w:rsidRDefault="00E1722C" w:rsidP="007167BF">
            <w:pPr>
              <w:jc w:val="both"/>
              <w:rPr>
                <w:b/>
                <w:sz w:val="20"/>
                <w:szCs w:val="20"/>
              </w:rPr>
            </w:pPr>
          </w:p>
        </w:tc>
      </w:tr>
      <w:tr w:rsidR="00E1722C" w:rsidRPr="001C653E" w:rsidTr="00560416">
        <w:trPr>
          <w:cantSplit/>
          <w:trHeight w:val="1650"/>
        </w:trPr>
        <w:tc>
          <w:tcPr>
            <w:tcW w:w="737" w:type="dxa"/>
            <w:tcBorders>
              <w:top w:val="single" w:sz="6" w:space="0" w:color="auto"/>
              <w:left w:val="single" w:sz="6" w:space="0" w:color="auto"/>
              <w:bottom w:val="single" w:sz="6" w:space="0" w:color="auto"/>
              <w:right w:val="single" w:sz="12" w:space="0" w:color="auto"/>
            </w:tcBorders>
            <w:shd w:val="clear" w:color="auto" w:fill="auto"/>
          </w:tcPr>
          <w:p w:rsidR="00E1722C" w:rsidRPr="001C653E" w:rsidRDefault="00E1722C" w:rsidP="0000653A">
            <w:pPr>
              <w:numPr>
                <w:ilvl w:val="0"/>
                <w:numId w:val="47"/>
              </w:numPr>
              <w:jc w:val="both"/>
              <w:rPr>
                <w:sz w:val="20"/>
                <w:szCs w:val="20"/>
              </w:rPr>
            </w:pPr>
          </w:p>
        </w:tc>
        <w:tc>
          <w:tcPr>
            <w:tcW w:w="4231" w:type="dxa"/>
            <w:tcBorders>
              <w:top w:val="single" w:sz="6" w:space="0" w:color="auto"/>
              <w:bottom w:val="single" w:sz="6" w:space="0" w:color="auto"/>
            </w:tcBorders>
            <w:shd w:val="clear" w:color="auto" w:fill="auto"/>
          </w:tcPr>
          <w:p w:rsidR="00E1722C" w:rsidRPr="001C653E" w:rsidRDefault="00E1722C" w:rsidP="007167BF">
            <w:pPr>
              <w:tabs>
                <w:tab w:val="left" w:pos="970"/>
              </w:tabs>
              <w:rPr>
                <w:sz w:val="20"/>
                <w:szCs w:val="20"/>
              </w:rPr>
            </w:pPr>
            <w:r w:rsidRPr="001C653E">
              <w:rPr>
                <w:sz w:val="20"/>
                <w:szCs w:val="20"/>
              </w:rPr>
              <w:t>Of your total household expenses, what proportion is met through your own earnings?</w:t>
            </w:r>
          </w:p>
          <w:p w:rsidR="00E1722C" w:rsidRPr="001C653E" w:rsidRDefault="00E1722C" w:rsidP="007167BF">
            <w:pPr>
              <w:tabs>
                <w:tab w:val="left" w:pos="970"/>
              </w:tabs>
              <w:rPr>
                <w:sz w:val="20"/>
                <w:szCs w:val="20"/>
              </w:rPr>
            </w:pPr>
            <w:r w:rsidRPr="001C653E">
              <w:rPr>
                <w:rFonts w:ascii="SutonnyMJ" w:hAnsi="SutonnyMJ"/>
                <w:sz w:val="20"/>
                <w:szCs w:val="20"/>
              </w:rPr>
              <w:t>Avcbvi evwoi gvwmK Li‡Pi KZ Ask Avcbvi wb‡Ri Av‡qi ‡_‡K LiP K‡ib|</w:t>
            </w:r>
          </w:p>
        </w:tc>
        <w:tc>
          <w:tcPr>
            <w:tcW w:w="4573" w:type="dxa"/>
            <w:gridSpan w:val="4"/>
            <w:tcBorders>
              <w:top w:val="single" w:sz="6" w:space="0" w:color="auto"/>
              <w:left w:val="single" w:sz="8" w:space="0" w:color="auto"/>
              <w:bottom w:val="single" w:sz="6" w:space="0" w:color="auto"/>
              <w:right w:val="single" w:sz="4" w:space="0" w:color="auto"/>
            </w:tcBorders>
            <w:shd w:val="clear" w:color="auto" w:fill="auto"/>
          </w:tcPr>
          <w:p w:rsidR="00E1722C" w:rsidRPr="001C653E" w:rsidRDefault="00E1722C" w:rsidP="007167BF">
            <w:pPr>
              <w:tabs>
                <w:tab w:val="right" w:leader="dot" w:pos="4037"/>
              </w:tabs>
              <w:rPr>
                <w:sz w:val="20"/>
                <w:szCs w:val="20"/>
              </w:rPr>
            </w:pPr>
            <w:r w:rsidRPr="001C653E">
              <w:rPr>
                <w:sz w:val="20"/>
                <w:szCs w:val="20"/>
              </w:rPr>
              <w:t xml:space="preserve">None </w:t>
            </w:r>
            <w:r w:rsidRPr="001C653E">
              <w:rPr>
                <w:rFonts w:ascii="SutonnyMJ" w:hAnsi="SutonnyMJ" w:hint="cs"/>
                <w:sz w:val="20"/>
                <w:szCs w:val="20"/>
                <w:cs/>
                <w:lang w:bidi="bn-BD"/>
              </w:rPr>
              <w:t>(</w:t>
            </w:r>
            <w:r w:rsidRPr="001C653E">
              <w:rPr>
                <w:rFonts w:ascii="SutonnyMJ" w:hAnsi="SutonnyMJ"/>
                <w:sz w:val="20"/>
                <w:szCs w:val="20"/>
              </w:rPr>
              <w:t>‡gv‡UI bv</w:t>
            </w:r>
            <w:r w:rsidRPr="001C653E">
              <w:rPr>
                <w:rFonts w:ascii="SutonnyMJ" w:hAnsi="SutonnyMJ" w:hint="cs"/>
                <w:sz w:val="20"/>
                <w:szCs w:val="20"/>
                <w:cs/>
                <w:lang w:bidi="bn-BD"/>
              </w:rPr>
              <w:t>)</w:t>
            </w:r>
            <w:r w:rsidRPr="001C653E">
              <w:rPr>
                <w:rFonts w:ascii="SutonnyMJ" w:hAnsi="SutonnyMJ" w:cs="Vrinda" w:hint="cs"/>
                <w:sz w:val="20"/>
                <w:szCs w:val="20"/>
                <w:cs/>
                <w:lang w:bidi="bn-BD"/>
              </w:rPr>
              <w:t>.</w:t>
            </w:r>
            <w:r w:rsidRPr="001C653E">
              <w:rPr>
                <w:rFonts w:hint="cs"/>
                <w:sz w:val="20"/>
                <w:szCs w:val="20"/>
                <w:cs/>
                <w:lang w:bidi="bn-BD"/>
              </w:rPr>
              <w:t>......................... ....................</w:t>
            </w:r>
            <w:r w:rsidRPr="001C653E">
              <w:rPr>
                <w:sz w:val="20"/>
                <w:szCs w:val="20"/>
              </w:rPr>
              <w:t>1</w:t>
            </w:r>
          </w:p>
          <w:p w:rsidR="00E1722C" w:rsidRPr="001C653E" w:rsidRDefault="00E1722C" w:rsidP="007167BF">
            <w:pPr>
              <w:tabs>
                <w:tab w:val="right" w:leader="dot" w:pos="4037"/>
              </w:tabs>
              <w:rPr>
                <w:sz w:val="20"/>
                <w:szCs w:val="20"/>
              </w:rPr>
            </w:pPr>
            <w:r w:rsidRPr="001C653E">
              <w:rPr>
                <w:sz w:val="20"/>
                <w:szCs w:val="20"/>
              </w:rPr>
              <w:t>Very little</w:t>
            </w:r>
            <w:r w:rsidRPr="001C653E">
              <w:rPr>
                <w:rFonts w:ascii="SutonnyMJ" w:hAnsi="SutonnyMJ" w:cs="SutonnyMJ" w:hint="cs"/>
                <w:sz w:val="20"/>
                <w:szCs w:val="20"/>
                <w:cs/>
                <w:lang w:bidi="bn-BD"/>
              </w:rPr>
              <w:t>(</w:t>
            </w:r>
            <w:r w:rsidRPr="001C653E">
              <w:rPr>
                <w:rFonts w:ascii="SutonnyMJ" w:hAnsi="SutonnyMJ"/>
                <w:sz w:val="20"/>
                <w:szCs w:val="20"/>
              </w:rPr>
              <w:t>LyeB mvgvb¨</w:t>
            </w:r>
            <w:r w:rsidRPr="001C653E">
              <w:rPr>
                <w:rFonts w:hint="cs"/>
                <w:sz w:val="20"/>
                <w:szCs w:val="20"/>
                <w:cs/>
                <w:lang w:bidi="bn-BD"/>
              </w:rPr>
              <w:t>)......................................</w:t>
            </w:r>
            <w:r w:rsidRPr="001C653E">
              <w:rPr>
                <w:sz w:val="20"/>
                <w:szCs w:val="20"/>
              </w:rPr>
              <w:t>2</w:t>
            </w:r>
          </w:p>
          <w:p w:rsidR="00E1722C" w:rsidRPr="001C653E" w:rsidRDefault="00E1722C" w:rsidP="007167BF">
            <w:pPr>
              <w:tabs>
                <w:tab w:val="right" w:leader="dot" w:pos="4037"/>
              </w:tabs>
              <w:rPr>
                <w:sz w:val="20"/>
                <w:szCs w:val="20"/>
              </w:rPr>
            </w:pPr>
            <w:r w:rsidRPr="001C653E">
              <w:rPr>
                <w:sz w:val="20"/>
                <w:szCs w:val="20"/>
              </w:rPr>
              <w:t xml:space="preserve">Some </w:t>
            </w:r>
            <w:r w:rsidRPr="001C653E">
              <w:rPr>
                <w:rFonts w:ascii="SutonnyMJ" w:hAnsi="SutonnyMJ" w:cs="SutonnyMJ" w:hint="cs"/>
                <w:sz w:val="20"/>
                <w:szCs w:val="20"/>
                <w:cs/>
                <w:lang w:bidi="bn-BD"/>
              </w:rPr>
              <w:t>(</w:t>
            </w:r>
            <w:r w:rsidRPr="001C653E">
              <w:rPr>
                <w:rFonts w:ascii="SutonnyMJ" w:hAnsi="SutonnyMJ"/>
                <w:sz w:val="20"/>
                <w:szCs w:val="20"/>
              </w:rPr>
              <w:t>wKQy</w:t>
            </w:r>
            <w:r w:rsidRPr="001C653E">
              <w:rPr>
                <w:rFonts w:hint="cs"/>
                <w:sz w:val="20"/>
                <w:szCs w:val="20"/>
                <w:cs/>
                <w:lang w:bidi="bn-BD"/>
              </w:rPr>
              <w:t>)....................... .............................</w:t>
            </w:r>
            <w:r w:rsidRPr="001C653E">
              <w:rPr>
                <w:sz w:val="20"/>
                <w:szCs w:val="20"/>
              </w:rPr>
              <w:t>3</w:t>
            </w:r>
          </w:p>
          <w:p w:rsidR="00E1722C" w:rsidRPr="001C653E" w:rsidRDefault="00E1722C" w:rsidP="007167BF">
            <w:pPr>
              <w:tabs>
                <w:tab w:val="right" w:leader="dot" w:pos="4037"/>
              </w:tabs>
              <w:rPr>
                <w:sz w:val="20"/>
                <w:szCs w:val="20"/>
              </w:rPr>
            </w:pPr>
            <w:r w:rsidRPr="001C653E">
              <w:rPr>
                <w:sz w:val="20"/>
                <w:szCs w:val="20"/>
              </w:rPr>
              <w:t>Half</w:t>
            </w:r>
            <w:r w:rsidRPr="001C653E">
              <w:rPr>
                <w:rFonts w:ascii="SutonnyMJ" w:hAnsi="SutonnyMJ" w:cs="SutonnyMJ" w:hint="cs"/>
                <w:sz w:val="20"/>
                <w:szCs w:val="20"/>
                <w:cs/>
                <w:lang w:bidi="bn-BD"/>
              </w:rPr>
              <w:t>(</w:t>
            </w:r>
            <w:r w:rsidRPr="001C653E">
              <w:rPr>
                <w:rFonts w:ascii="SutonnyMJ" w:hAnsi="SutonnyMJ"/>
                <w:sz w:val="20"/>
                <w:szCs w:val="20"/>
              </w:rPr>
              <w:t>A‡a©K</w:t>
            </w:r>
            <w:r w:rsidRPr="001C653E">
              <w:rPr>
                <w:rFonts w:hint="cs"/>
                <w:sz w:val="20"/>
                <w:szCs w:val="20"/>
                <w:cs/>
                <w:lang w:bidi="bn-BD"/>
              </w:rPr>
              <w:t>) ........................ ...........................</w:t>
            </w:r>
            <w:r w:rsidRPr="001C653E">
              <w:rPr>
                <w:sz w:val="20"/>
                <w:szCs w:val="20"/>
              </w:rPr>
              <w:t>4</w:t>
            </w:r>
          </w:p>
          <w:p w:rsidR="00E1722C" w:rsidRPr="001C653E" w:rsidRDefault="00E1722C" w:rsidP="007167BF">
            <w:pPr>
              <w:tabs>
                <w:tab w:val="right" w:leader="dot" w:pos="4037"/>
              </w:tabs>
              <w:rPr>
                <w:sz w:val="20"/>
                <w:szCs w:val="20"/>
              </w:rPr>
            </w:pPr>
            <w:r w:rsidRPr="001C653E">
              <w:rPr>
                <w:sz w:val="20"/>
                <w:szCs w:val="20"/>
              </w:rPr>
              <w:t xml:space="preserve">Most </w:t>
            </w:r>
            <w:r w:rsidRPr="001C653E">
              <w:rPr>
                <w:rFonts w:ascii="SutonnyMJ" w:hAnsi="SutonnyMJ" w:cs="SutonnyMJ" w:hint="cs"/>
                <w:sz w:val="20"/>
                <w:szCs w:val="20"/>
                <w:cs/>
                <w:lang w:bidi="bn-BD"/>
              </w:rPr>
              <w:t>(</w:t>
            </w:r>
            <w:r w:rsidRPr="001C653E">
              <w:rPr>
                <w:rFonts w:ascii="SutonnyMJ" w:hAnsi="SutonnyMJ"/>
                <w:sz w:val="20"/>
                <w:szCs w:val="20"/>
              </w:rPr>
              <w:t>‡ekxi fvM</w:t>
            </w:r>
            <w:r w:rsidRPr="001C653E">
              <w:rPr>
                <w:rFonts w:hint="cs"/>
                <w:sz w:val="20"/>
                <w:szCs w:val="20"/>
                <w:cs/>
                <w:lang w:bidi="bn-BD"/>
              </w:rPr>
              <w:t>).......................... ..................</w:t>
            </w:r>
            <w:r w:rsidRPr="001C653E">
              <w:rPr>
                <w:sz w:val="20"/>
                <w:szCs w:val="20"/>
              </w:rPr>
              <w:t>5</w:t>
            </w:r>
          </w:p>
          <w:p w:rsidR="00E1722C" w:rsidRPr="001C653E" w:rsidRDefault="00E1722C" w:rsidP="007167BF">
            <w:pPr>
              <w:tabs>
                <w:tab w:val="right" w:leader="dot" w:pos="4037"/>
              </w:tabs>
              <w:rPr>
                <w:sz w:val="20"/>
                <w:szCs w:val="20"/>
              </w:rPr>
            </w:pPr>
            <w:r w:rsidRPr="001C653E">
              <w:rPr>
                <w:sz w:val="20"/>
                <w:szCs w:val="20"/>
              </w:rPr>
              <w:t>All</w:t>
            </w:r>
            <w:r w:rsidRPr="001C653E">
              <w:rPr>
                <w:rFonts w:ascii="SutonnyMJ" w:hAnsi="SutonnyMJ" w:cs="SutonnyMJ" w:hint="cs"/>
                <w:sz w:val="20"/>
                <w:szCs w:val="20"/>
                <w:cs/>
                <w:lang w:bidi="bn-BD"/>
              </w:rPr>
              <w:t>(</w:t>
            </w:r>
            <w:r w:rsidRPr="001C653E">
              <w:rPr>
                <w:rFonts w:ascii="SutonnyMJ" w:hAnsi="SutonnyMJ"/>
                <w:sz w:val="20"/>
                <w:szCs w:val="20"/>
              </w:rPr>
              <w:t>m¤c~b©</w:t>
            </w:r>
            <w:r w:rsidRPr="001C653E">
              <w:rPr>
                <w:rFonts w:hint="cs"/>
                <w:sz w:val="20"/>
                <w:szCs w:val="20"/>
                <w:cs/>
                <w:lang w:bidi="bn-BD"/>
              </w:rPr>
              <w:t>)........................................................</w:t>
            </w:r>
            <w:r w:rsidRPr="001C653E">
              <w:rPr>
                <w:sz w:val="20"/>
                <w:szCs w:val="20"/>
              </w:rPr>
              <w:t>6</w:t>
            </w:r>
          </w:p>
          <w:p w:rsidR="00E1722C" w:rsidRPr="001C653E" w:rsidRDefault="00E1722C" w:rsidP="007167BF">
            <w:pPr>
              <w:tabs>
                <w:tab w:val="right" w:leader="dot" w:pos="4037"/>
              </w:tabs>
              <w:rPr>
                <w:rFonts w:cs="Vrinda"/>
                <w:sz w:val="20"/>
                <w:szCs w:val="20"/>
                <w:cs/>
                <w:lang w:bidi="bn-BD"/>
              </w:rPr>
            </w:pPr>
            <w:r w:rsidRPr="001C653E">
              <w:rPr>
                <w:sz w:val="20"/>
                <w:szCs w:val="20"/>
                <w:lang w:bidi="bn-BD"/>
              </w:rPr>
              <w:t>N/A (</w:t>
            </w:r>
            <w:r w:rsidRPr="001C653E">
              <w:rPr>
                <w:rFonts w:ascii="SutonnyMJ" w:hAnsi="SutonnyMJ" w:cs="SutonnyMJ"/>
                <w:sz w:val="20"/>
                <w:szCs w:val="20"/>
                <w:lang w:bidi="bn-BD"/>
              </w:rPr>
              <w:t>cÖ‡hvR¨ bq/Avq K‡ib bv</w:t>
            </w:r>
            <w:r w:rsidRPr="001C653E">
              <w:rPr>
                <w:sz w:val="20"/>
                <w:szCs w:val="20"/>
                <w:lang w:bidi="bn-BD"/>
              </w:rPr>
              <w:t>) ...........................7</w:t>
            </w:r>
          </w:p>
        </w:tc>
        <w:tc>
          <w:tcPr>
            <w:tcW w:w="810" w:type="dxa"/>
            <w:gridSpan w:val="2"/>
            <w:tcBorders>
              <w:top w:val="single" w:sz="6" w:space="0" w:color="auto"/>
              <w:left w:val="single" w:sz="4" w:space="0" w:color="auto"/>
              <w:bottom w:val="single" w:sz="6" w:space="0" w:color="auto"/>
              <w:right w:val="single" w:sz="6" w:space="0" w:color="auto"/>
            </w:tcBorders>
            <w:shd w:val="clear" w:color="auto" w:fill="auto"/>
          </w:tcPr>
          <w:p w:rsidR="00E1722C" w:rsidRPr="001C653E" w:rsidRDefault="00E1722C" w:rsidP="007167BF">
            <w:pPr>
              <w:jc w:val="both"/>
              <w:rPr>
                <w:b/>
                <w:sz w:val="20"/>
                <w:szCs w:val="20"/>
              </w:rPr>
            </w:pPr>
          </w:p>
        </w:tc>
      </w:tr>
      <w:tr w:rsidR="00E1722C" w:rsidRPr="001C653E" w:rsidTr="00E1722C">
        <w:trPr>
          <w:cantSplit/>
          <w:trHeight w:val="336"/>
        </w:trPr>
        <w:tc>
          <w:tcPr>
            <w:tcW w:w="737" w:type="dxa"/>
            <w:vMerge w:val="restart"/>
            <w:tcBorders>
              <w:top w:val="single" w:sz="6" w:space="0" w:color="auto"/>
              <w:left w:val="single" w:sz="6" w:space="0" w:color="auto"/>
              <w:right w:val="single" w:sz="12" w:space="0" w:color="auto"/>
            </w:tcBorders>
            <w:shd w:val="clear" w:color="auto" w:fill="auto"/>
          </w:tcPr>
          <w:p w:rsidR="00E1722C" w:rsidRPr="001C653E" w:rsidRDefault="00E1722C" w:rsidP="00F0476F">
            <w:pPr>
              <w:ind w:left="360" w:hanging="360"/>
              <w:jc w:val="both"/>
              <w:rPr>
                <w:sz w:val="20"/>
                <w:szCs w:val="20"/>
              </w:rPr>
            </w:pPr>
            <w:r w:rsidRPr="001C653E">
              <w:rPr>
                <w:sz w:val="20"/>
                <w:szCs w:val="20"/>
              </w:rPr>
              <w:t>1214</w:t>
            </w:r>
          </w:p>
        </w:tc>
        <w:tc>
          <w:tcPr>
            <w:tcW w:w="4858" w:type="dxa"/>
            <w:gridSpan w:val="2"/>
            <w:vMerge w:val="restart"/>
            <w:tcBorders>
              <w:top w:val="single" w:sz="6" w:space="0" w:color="auto"/>
              <w:right w:val="single" w:sz="4" w:space="0" w:color="auto"/>
            </w:tcBorders>
            <w:shd w:val="clear" w:color="auto" w:fill="auto"/>
          </w:tcPr>
          <w:p w:rsidR="00E1722C" w:rsidRPr="00E64296" w:rsidRDefault="00E1722C" w:rsidP="007167BF">
            <w:pPr>
              <w:pStyle w:val="BodyText"/>
              <w:rPr>
                <w:b w:val="0"/>
                <w:sz w:val="20"/>
                <w:szCs w:val="20"/>
              </w:rPr>
            </w:pPr>
            <w:r w:rsidRPr="00E64296">
              <w:rPr>
                <w:b w:val="0"/>
                <w:sz w:val="20"/>
                <w:szCs w:val="20"/>
              </w:rPr>
              <w:t xml:space="preserve">Please tell me if you own any of the following, either by yourself or with someone else: </w:t>
            </w:r>
          </w:p>
          <w:p w:rsidR="00E64296" w:rsidRPr="001C653E" w:rsidRDefault="00E64296" w:rsidP="00E64296">
            <w:pPr>
              <w:pStyle w:val="Heading2"/>
              <w:ind w:left="78" w:hanging="6"/>
              <w:rPr>
                <w:rFonts w:ascii="SutonnyMJ" w:hAnsi="SutonnyMJ"/>
                <w:b w:val="0"/>
                <w:sz w:val="20"/>
                <w:szCs w:val="20"/>
              </w:rPr>
            </w:pPr>
            <w:r w:rsidRPr="001C653E">
              <w:rPr>
                <w:rFonts w:ascii="SutonnyMJ" w:hAnsi="SutonnyMJ"/>
                <w:b w:val="0"/>
                <w:sz w:val="20"/>
                <w:szCs w:val="20"/>
              </w:rPr>
              <w:t xml:space="preserve">Avcbvi GKv </w:t>
            </w:r>
            <w:r>
              <w:rPr>
                <w:rFonts w:ascii="SutonnyMJ" w:hAnsi="SutonnyMJ"/>
                <w:b w:val="0"/>
                <w:sz w:val="20"/>
                <w:szCs w:val="20"/>
              </w:rPr>
              <w:t>ev</w:t>
            </w:r>
            <w:r w:rsidRPr="001C653E">
              <w:rPr>
                <w:rFonts w:ascii="SutonnyMJ" w:hAnsi="SutonnyMJ"/>
                <w:b w:val="0"/>
                <w:sz w:val="20"/>
                <w:szCs w:val="20"/>
              </w:rPr>
              <w:t xml:space="preserve"> †hŠ_ gvwjKvbvq </w:t>
            </w:r>
            <w:r>
              <w:rPr>
                <w:rFonts w:ascii="SutonnyMJ" w:hAnsi="SutonnyMJ"/>
                <w:b w:val="0"/>
                <w:sz w:val="20"/>
                <w:szCs w:val="20"/>
              </w:rPr>
              <w:t>wK</w:t>
            </w:r>
            <w:r w:rsidRPr="001C653E">
              <w:rPr>
                <w:rFonts w:ascii="SutonnyMJ" w:hAnsi="SutonnyMJ"/>
                <w:b w:val="0"/>
                <w:sz w:val="20"/>
                <w:szCs w:val="20"/>
              </w:rPr>
              <w:t xml:space="preserve"> </w:t>
            </w:r>
            <w:r w:rsidRPr="001C653E">
              <w:rPr>
                <w:b w:val="0"/>
                <w:sz w:val="20"/>
                <w:szCs w:val="20"/>
              </w:rPr>
              <w:t>_____</w:t>
            </w:r>
            <w:r w:rsidRPr="001C653E">
              <w:rPr>
                <w:rFonts w:ascii="SutonnyMJ" w:hAnsi="SutonnyMJ"/>
                <w:b w:val="0"/>
                <w:sz w:val="20"/>
                <w:szCs w:val="20"/>
              </w:rPr>
              <w:t xml:space="preserve"> Av‡Q ?</w:t>
            </w:r>
          </w:p>
          <w:p w:rsidR="00E1722C" w:rsidRPr="001C653E" w:rsidRDefault="00E64296" w:rsidP="00E64296">
            <w:pPr>
              <w:pStyle w:val="Heading2"/>
              <w:rPr>
                <w:rFonts w:ascii="SutonnyMJ" w:hAnsi="SutonnyMJ"/>
                <w:b w:val="0"/>
                <w:sz w:val="20"/>
                <w:szCs w:val="20"/>
              </w:rPr>
            </w:pPr>
            <w:r w:rsidRPr="001C653E">
              <w:rPr>
                <w:rFonts w:ascii="SutonnyMJ" w:hAnsi="SutonnyMJ"/>
                <w:b w:val="0"/>
                <w:sz w:val="20"/>
                <w:szCs w:val="20"/>
              </w:rPr>
              <w:t xml:space="preserve">     </w:t>
            </w:r>
            <w:r>
              <w:rPr>
                <w:rFonts w:ascii="SutonnyMJ" w:hAnsi="SutonnyMJ"/>
                <w:b w:val="0"/>
                <w:sz w:val="20"/>
                <w:szCs w:val="20"/>
              </w:rPr>
              <w:t xml:space="preserve">                                    </w:t>
            </w:r>
            <w:r w:rsidRPr="001C653E">
              <w:rPr>
                <w:rFonts w:ascii="SutonnyMJ" w:hAnsi="SutonnyMJ"/>
                <w:b w:val="0"/>
                <w:sz w:val="20"/>
                <w:szCs w:val="20"/>
              </w:rPr>
              <w:t>(m¤úwË)</w:t>
            </w:r>
          </w:p>
          <w:p w:rsidR="00E1722C" w:rsidRPr="001C653E" w:rsidRDefault="00E1722C" w:rsidP="007167BF">
            <w:pPr>
              <w:pStyle w:val="BodyText"/>
              <w:rPr>
                <w:rFonts w:ascii="SutonnyMJ" w:hAnsi="SutonnyMJ" w:cs="Vrinda"/>
                <w:sz w:val="20"/>
                <w:szCs w:val="20"/>
                <w:cs/>
                <w:lang w:bidi="bn-BD"/>
              </w:rPr>
            </w:pPr>
          </w:p>
          <w:p w:rsidR="00E1722C" w:rsidRPr="001C653E" w:rsidRDefault="00E1722C" w:rsidP="0000653A">
            <w:pPr>
              <w:numPr>
                <w:ilvl w:val="0"/>
                <w:numId w:val="27"/>
              </w:numPr>
              <w:jc w:val="both"/>
              <w:rPr>
                <w:sz w:val="20"/>
                <w:szCs w:val="20"/>
              </w:rPr>
            </w:pPr>
            <w:r w:rsidRPr="001C653E">
              <w:rPr>
                <w:sz w:val="20"/>
                <w:szCs w:val="20"/>
              </w:rPr>
              <w:t>Land</w:t>
            </w:r>
            <w:r w:rsidRPr="001C653E">
              <w:rPr>
                <w:rFonts w:cs="Vrinda" w:hint="cs"/>
                <w:sz w:val="20"/>
                <w:szCs w:val="20"/>
                <w:cs/>
                <w:lang w:bidi="bn-BD"/>
              </w:rPr>
              <w:t xml:space="preserve"> </w:t>
            </w:r>
            <w:r w:rsidRPr="001C653E">
              <w:rPr>
                <w:rFonts w:ascii="SutonnyMJ" w:hAnsi="SutonnyMJ" w:hint="cs"/>
                <w:bCs/>
                <w:sz w:val="20"/>
                <w:szCs w:val="20"/>
                <w:cs/>
                <w:lang w:bidi="bn-BD"/>
              </w:rPr>
              <w:t>(</w:t>
            </w:r>
            <w:r w:rsidRPr="001C653E">
              <w:rPr>
                <w:rFonts w:ascii="SutonnyMJ" w:hAnsi="SutonnyMJ"/>
                <w:bCs/>
                <w:sz w:val="20"/>
                <w:szCs w:val="20"/>
              </w:rPr>
              <w:t>Rwg</w:t>
            </w:r>
            <w:r w:rsidRPr="001C653E">
              <w:rPr>
                <w:rFonts w:ascii="SutonnyMJ" w:hAnsi="SutonnyMJ" w:hint="cs"/>
                <w:bCs/>
                <w:sz w:val="20"/>
                <w:szCs w:val="20"/>
                <w:cs/>
                <w:lang w:bidi="bn-BD"/>
              </w:rPr>
              <w:t>)</w:t>
            </w:r>
          </w:p>
          <w:p w:rsidR="00E1722C" w:rsidRPr="001C653E" w:rsidRDefault="00E1722C" w:rsidP="0000653A">
            <w:pPr>
              <w:numPr>
                <w:ilvl w:val="0"/>
                <w:numId w:val="27"/>
              </w:numPr>
              <w:jc w:val="both"/>
              <w:rPr>
                <w:sz w:val="20"/>
                <w:szCs w:val="20"/>
              </w:rPr>
            </w:pPr>
            <w:r w:rsidRPr="001C653E">
              <w:rPr>
                <w:sz w:val="20"/>
                <w:szCs w:val="20"/>
              </w:rPr>
              <w:t>Your house</w:t>
            </w:r>
            <w:r w:rsidRPr="001C653E">
              <w:rPr>
                <w:rFonts w:ascii="SutonnyMJ" w:hAnsi="SutonnyMJ" w:hint="cs"/>
                <w:bCs/>
                <w:sz w:val="20"/>
                <w:szCs w:val="20"/>
                <w:cs/>
                <w:lang w:bidi="bn-BD"/>
              </w:rPr>
              <w:t>(</w:t>
            </w:r>
            <w:r w:rsidRPr="001C653E">
              <w:rPr>
                <w:rFonts w:ascii="SutonnyMJ" w:hAnsi="SutonnyMJ"/>
                <w:sz w:val="20"/>
                <w:szCs w:val="20"/>
              </w:rPr>
              <w:t>Avcbvi evwo</w:t>
            </w:r>
            <w:r w:rsidRPr="001C653E">
              <w:rPr>
                <w:rFonts w:ascii="SutonnyMJ" w:hAnsi="SutonnyMJ"/>
                <w:bCs/>
                <w:sz w:val="20"/>
                <w:szCs w:val="20"/>
              </w:rPr>
              <w:t xml:space="preserve"> </w:t>
            </w:r>
            <w:r w:rsidRPr="001C653E">
              <w:rPr>
                <w:rFonts w:ascii="SutonnyMJ" w:hAnsi="SutonnyMJ" w:hint="cs"/>
                <w:bCs/>
                <w:sz w:val="20"/>
                <w:szCs w:val="20"/>
                <w:cs/>
                <w:lang w:bidi="bn-BD"/>
              </w:rPr>
              <w:t>)</w:t>
            </w:r>
          </w:p>
          <w:p w:rsidR="00E1722C" w:rsidRPr="001C653E" w:rsidRDefault="00E1722C" w:rsidP="0000653A">
            <w:pPr>
              <w:numPr>
                <w:ilvl w:val="0"/>
                <w:numId w:val="27"/>
              </w:numPr>
              <w:jc w:val="both"/>
              <w:rPr>
                <w:sz w:val="20"/>
                <w:szCs w:val="20"/>
              </w:rPr>
            </w:pPr>
            <w:r w:rsidRPr="001C653E">
              <w:rPr>
                <w:sz w:val="20"/>
                <w:szCs w:val="20"/>
              </w:rPr>
              <w:t>A company or business</w:t>
            </w:r>
            <w:r w:rsidRPr="001C653E">
              <w:rPr>
                <w:rFonts w:ascii="SutonnyMJ" w:hAnsi="SutonnyMJ"/>
                <w:sz w:val="20"/>
                <w:szCs w:val="20"/>
              </w:rPr>
              <w:t>‡Kvb ‡Kv¤cvwb A_ev e¨emv</w:t>
            </w:r>
          </w:p>
          <w:p w:rsidR="00E1722C" w:rsidRPr="001C653E" w:rsidRDefault="00E1722C" w:rsidP="007167BF">
            <w:pPr>
              <w:jc w:val="both"/>
              <w:rPr>
                <w:sz w:val="20"/>
                <w:szCs w:val="20"/>
              </w:rPr>
            </w:pPr>
          </w:p>
          <w:p w:rsidR="00E1722C" w:rsidRPr="001C653E" w:rsidRDefault="00E1722C" w:rsidP="0000653A">
            <w:pPr>
              <w:numPr>
                <w:ilvl w:val="0"/>
                <w:numId w:val="27"/>
              </w:numPr>
              <w:jc w:val="both"/>
              <w:rPr>
                <w:sz w:val="20"/>
                <w:szCs w:val="20"/>
                <w:lang w:val="fr-FR"/>
              </w:rPr>
            </w:pPr>
            <w:r w:rsidRPr="001C653E">
              <w:rPr>
                <w:sz w:val="20"/>
                <w:szCs w:val="20"/>
                <w:lang w:val="fr-FR"/>
              </w:rPr>
              <w:t>Large animals (cows, horses, etc.)</w:t>
            </w:r>
            <w:r w:rsidRPr="001C653E">
              <w:rPr>
                <w:rFonts w:ascii="SutonnyMJ" w:hAnsi="SutonnyMJ"/>
                <w:sz w:val="20"/>
                <w:szCs w:val="20"/>
              </w:rPr>
              <w:t xml:space="preserve"> eo cï (Miy, ‡Nvov, BZ¨vw`)</w:t>
            </w:r>
          </w:p>
          <w:p w:rsidR="00E1722C" w:rsidRPr="001C653E" w:rsidRDefault="00E1722C" w:rsidP="0000653A">
            <w:pPr>
              <w:numPr>
                <w:ilvl w:val="0"/>
                <w:numId w:val="27"/>
              </w:numPr>
              <w:jc w:val="both"/>
              <w:rPr>
                <w:sz w:val="20"/>
                <w:szCs w:val="20"/>
              </w:rPr>
            </w:pPr>
            <w:r w:rsidRPr="001C653E">
              <w:rPr>
                <w:sz w:val="20"/>
                <w:szCs w:val="20"/>
              </w:rPr>
              <w:t>Small animals (chickens, pigs, goats, etc.)</w:t>
            </w:r>
            <w:r w:rsidRPr="001C653E">
              <w:rPr>
                <w:rFonts w:ascii="SutonnyMJ" w:hAnsi="SutonnyMJ"/>
                <w:sz w:val="20"/>
                <w:szCs w:val="20"/>
              </w:rPr>
              <w:t xml:space="preserve"> ‡QvU cïÐcvwL (nuvm gyiwM, QvMj, BZ¨vw`)</w:t>
            </w:r>
          </w:p>
          <w:p w:rsidR="00E1722C" w:rsidRPr="001C653E" w:rsidRDefault="00E1722C" w:rsidP="0000653A">
            <w:pPr>
              <w:numPr>
                <w:ilvl w:val="0"/>
                <w:numId w:val="27"/>
              </w:numPr>
              <w:jc w:val="both"/>
              <w:rPr>
                <w:sz w:val="20"/>
                <w:szCs w:val="20"/>
              </w:rPr>
            </w:pPr>
            <w:r w:rsidRPr="001C653E">
              <w:rPr>
                <w:sz w:val="20"/>
                <w:szCs w:val="20"/>
              </w:rPr>
              <w:t>Produce or crops from certain fields or trees</w:t>
            </w:r>
            <w:r w:rsidRPr="001C653E">
              <w:rPr>
                <w:rFonts w:cs="Vrinda" w:hint="cs"/>
                <w:sz w:val="20"/>
                <w:szCs w:val="20"/>
                <w:cs/>
                <w:lang w:bidi="bn-BD"/>
              </w:rPr>
              <w:t>/</w:t>
            </w:r>
            <w:r w:rsidRPr="001C653E">
              <w:rPr>
                <w:rFonts w:ascii="SutonnyMJ" w:hAnsi="SutonnyMJ"/>
                <w:sz w:val="20"/>
                <w:szCs w:val="20"/>
              </w:rPr>
              <w:t xml:space="preserve"> wbw`©ó ‡Kvb Rwg ev MvQ ‡_‡K Drcvw`Z cb¨ A_ev km¨</w:t>
            </w:r>
          </w:p>
          <w:p w:rsidR="00E1722C" w:rsidRPr="001C653E" w:rsidRDefault="00E1722C" w:rsidP="0000653A">
            <w:pPr>
              <w:numPr>
                <w:ilvl w:val="0"/>
                <w:numId w:val="27"/>
              </w:numPr>
              <w:jc w:val="both"/>
              <w:rPr>
                <w:sz w:val="20"/>
                <w:szCs w:val="20"/>
              </w:rPr>
            </w:pPr>
            <w:r w:rsidRPr="001C653E">
              <w:rPr>
                <w:sz w:val="20"/>
                <w:szCs w:val="20"/>
              </w:rPr>
              <w:t>Large household items (TV, bed, cooker)</w:t>
            </w:r>
            <w:r w:rsidRPr="001C653E">
              <w:rPr>
                <w:rFonts w:ascii="SutonnyMJ" w:hAnsi="SutonnyMJ"/>
                <w:sz w:val="20"/>
                <w:szCs w:val="20"/>
              </w:rPr>
              <w:t xml:space="preserve"> eo cvwievwiK wRwbm (wXwf, weQvbv, ivbœvi mvgMªx, BZ¨vw`)</w:t>
            </w:r>
          </w:p>
          <w:p w:rsidR="00E1722C" w:rsidRPr="001C653E" w:rsidRDefault="00E1722C" w:rsidP="0000653A">
            <w:pPr>
              <w:numPr>
                <w:ilvl w:val="0"/>
                <w:numId w:val="27"/>
              </w:numPr>
              <w:jc w:val="both"/>
              <w:rPr>
                <w:sz w:val="20"/>
                <w:szCs w:val="20"/>
              </w:rPr>
            </w:pPr>
            <w:r w:rsidRPr="001C653E">
              <w:rPr>
                <w:sz w:val="20"/>
                <w:szCs w:val="20"/>
              </w:rPr>
              <w:t>Jewellery, gold or other valuables (</w:t>
            </w:r>
            <w:r w:rsidRPr="001C653E">
              <w:rPr>
                <w:rFonts w:ascii="SutonnyMJ" w:hAnsi="SutonnyMJ"/>
                <w:sz w:val="20"/>
                <w:szCs w:val="20"/>
              </w:rPr>
              <w:t>m¦Y©vjsKvi, m¦Y© ev Ab¨v¨ g~j¨evb mvgMªx)</w:t>
            </w:r>
          </w:p>
          <w:p w:rsidR="00E1722C" w:rsidRPr="001C653E" w:rsidRDefault="00E1722C" w:rsidP="0000653A">
            <w:pPr>
              <w:numPr>
                <w:ilvl w:val="0"/>
                <w:numId w:val="34"/>
              </w:numPr>
              <w:jc w:val="both"/>
              <w:rPr>
                <w:sz w:val="20"/>
                <w:szCs w:val="20"/>
              </w:rPr>
            </w:pPr>
            <w:r w:rsidRPr="001C653E">
              <w:rPr>
                <w:sz w:val="20"/>
                <w:szCs w:val="20"/>
              </w:rPr>
              <w:t>Motor car (</w:t>
            </w:r>
            <w:r w:rsidRPr="001C653E">
              <w:rPr>
                <w:rFonts w:ascii="SutonnyMJ" w:hAnsi="SutonnyMJ" w:cs="SutonnyMJ"/>
                <w:sz w:val="20"/>
                <w:szCs w:val="20"/>
              </w:rPr>
              <w:t>Bwb&amp;Rb PvwjZ</w:t>
            </w:r>
            <w:r w:rsidRPr="001C653E">
              <w:rPr>
                <w:rFonts w:ascii="SutonnyMJ" w:hAnsi="SutonnyMJ"/>
                <w:sz w:val="20"/>
                <w:szCs w:val="20"/>
              </w:rPr>
              <w:t xml:space="preserve"> Mvwo)</w:t>
            </w:r>
          </w:p>
          <w:p w:rsidR="00E1722C" w:rsidRPr="001C653E" w:rsidRDefault="00E1722C" w:rsidP="0000653A">
            <w:pPr>
              <w:numPr>
                <w:ilvl w:val="0"/>
                <w:numId w:val="34"/>
              </w:numPr>
              <w:jc w:val="both"/>
              <w:rPr>
                <w:sz w:val="20"/>
                <w:szCs w:val="20"/>
              </w:rPr>
            </w:pPr>
            <w:r w:rsidRPr="001C653E">
              <w:rPr>
                <w:sz w:val="20"/>
                <w:szCs w:val="20"/>
              </w:rPr>
              <w:t>Savings in the bank</w:t>
            </w:r>
            <w:r w:rsidRPr="001C653E">
              <w:rPr>
                <w:rFonts w:ascii="SutonnyMJ" w:hAnsi="SutonnyMJ"/>
                <w:sz w:val="20"/>
                <w:szCs w:val="20"/>
              </w:rPr>
              <w:t xml:space="preserve"> (e¨vs‡K Rgv)</w:t>
            </w:r>
          </w:p>
          <w:p w:rsidR="00E1722C" w:rsidRPr="001C653E" w:rsidRDefault="00E1722C" w:rsidP="0000653A">
            <w:pPr>
              <w:numPr>
                <w:ilvl w:val="0"/>
                <w:numId w:val="32"/>
              </w:numPr>
              <w:jc w:val="both"/>
              <w:rPr>
                <w:rFonts w:ascii="SutonnyMJ" w:hAnsi="SutonnyMJ"/>
                <w:sz w:val="20"/>
                <w:szCs w:val="20"/>
              </w:rPr>
            </w:pPr>
            <w:r w:rsidRPr="001C653E">
              <w:rPr>
                <w:sz w:val="20"/>
                <w:szCs w:val="20"/>
              </w:rPr>
              <w:t>Other property, specify</w:t>
            </w:r>
            <w:r w:rsidRPr="001C653E">
              <w:rPr>
                <w:rFonts w:ascii="SutonnyMJ" w:hAnsi="SutonnyMJ"/>
                <w:sz w:val="20"/>
                <w:szCs w:val="20"/>
              </w:rPr>
              <w:t xml:space="preserve"> (Ab¨vb¨ m¤cwË, wbw`©ó K‡i ejyb)</w:t>
            </w:r>
          </w:p>
        </w:tc>
        <w:tc>
          <w:tcPr>
            <w:tcW w:w="90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4706EF">
            <w:pPr>
              <w:pStyle w:val="CommentText"/>
              <w:tabs>
                <w:tab w:val="right" w:leader="dot" w:pos="4253"/>
                <w:tab w:val="right" w:leader="dot" w:pos="4366"/>
              </w:tabs>
              <w:jc w:val="center"/>
            </w:pPr>
          </w:p>
          <w:p w:rsidR="00E1722C" w:rsidRPr="001C653E" w:rsidRDefault="00E1722C" w:rsidP="004706EF">
            <w:pPr>
              <w:pStyle w:val="CommentText"/>
              <w:tabs>
                <w:tab w:val="right" w:leader="dot" w:pos="4253"/>
                <w:tab w:val="right" w:leader="dot" w:pos="4366"/>
              </w:tabs>
              <w:jc w:val="center"/>
              <w:rPr>
                <w:rFonts w:cs="Vrinda"/>
                <w:cs/>
                <w:lang w:bidi="bn-BD"/>
              </w:rPr>
            </w:pPr>
            <w:r w:rsidRPr="001C653E">
              <w:t>NO</w:t>
            </w:r>
          </w:p>
          <w:p w:rsidR="00E1722C" w:rsidRPr="001C653E" w:rsidRDefault="00E1722C" w:rsidP="00993BEE">
            <w:pPr>
              <w:pStyle w:val="CommentText"/>
              <w:jc w:val="center"/>
              <w:rPr>
                <w:rFonts w:ascii="SutonnyMJ" w:hAnsi="SutonnyMJ"/>
              </w:rPr>
            </w:pPr>
            <w:r w:rsidRPr="001C653E">
              <w:rPr>
                <w:rFonts w:ascii="SutonnyMJ" w:hAnsi="SutonnyMJ"/>
              </w:rPr>
              <w:t>bvB</w:t>
            </w:r>
          </w:p>
          <w:p w:rsidR="00E1722C" w:rsidRPr="001C653E" w:rsidRDefault="00E1722C" w:rsidP="004706EF">
            <w:pPr>
              <w:pStyle w:val="CommentText"/>
              <w:tabs>
                <w:tab w:val="right" w:leader="dot" w:pos="4253"/>
                <w:tab w:val="right" w:leader="dot" w:pos="4366"/>
              </w:tabs>
              <w:jc w:val="center"/>
              <w:rPr>
                <w:rFonts w:cs="Vrinda"/>
                <w:cs/>
                <w:lang w:bidi="bn-BD"/>
              </w:rPr>
            </w:pPr>
          </w:p>
          <w:p w:rsidR="00E1722C" w:rsidRPr="001C653E" w:rsidRDefault="00E1722C" w:rsidP="004706EF">
            <w:pPr>
              <w:pStyle w:val="CommentText"/>
              <w:tabs>
                <w:tab w:val="right" w:leader="dot" w:pos="4253"/>
                <w:tab w:val="right" w:leader="dot" w:pos="4366"/>
              </w:tabs>
              <w:jc w:val="center"/>
            </w:pPr>
          </w:p>
          <w:p w:rsidR="00E1722C" w:rsidRPr="001C653E" w:rsidRDefault="00E1722C" w:rsidP="004706EF">
            <w:pPr>
              <w:pStyle w:val="CommentText"/>
              <w:tabs>
                <w:tab w:val="right" w:leader="dot" w:pos="4253"/>
                <w:tab w:val="right" w:leader="dot" w:pos="4366"/>
              </w:tabs>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4706EF">
            <w:pPr>
              <w:pStyle w:val="CommentText"/>
              <w:tabs>
                <w:tab w:val="right" w:leader="dot" w:pos="4253"/>
                <w:tab w:val="right" w:leader="dot" w:pos="4366"/>
              </w:tabs>
              <w:jc w:val="center"/>
              <w:rPr>
                <w:rFonts w:cs="Vrinda"/>
                <w:cs/>
                <w:lang w:bidi="bn-BD"/>
              </w:rPr>
            </w:pPr>
            <w:r w:rsidRPr="001C653E">
              <w:t>YES</w:t>
            </w:r>
          </w:p>
          <w:p w:rsidR="00E1722C" w:rsidRPr="001C653E" w:rsidRDefault="00E1722C" w:rsidP="004706EF">
            <w:pPr>
              <w:pStyle w:val="CommentText"/>
              <w:tabs>
                <w:tab w:val="right" w:leader="dot" w:pos="4253"/>
                <w:tab w:val="right" w:leader="dot" w:pos="4366"/>
              </w:tabs>
              <w:jc w:val="center"/>
              <w:rPr>
                <w:rFonts w:cs="Vrinda"/>
                <w:cs/>
                <w:lang w:bidi="bn-BD"/>
              </w:rPr>
            </w:pPr>
            <w:r w:rsidRPr="001C653E">
              <w:t>Own</w:t>
            </w:r>
            <w:r w:rsidRPr="001C653E">
              <w:rPr>
                <w:rFonts w:cs="Vrinda" w:hint="cs"/>
                <w:lang w:bidi="bn-BD"/>
              </w:rPr>
              <w:t xml:space="preserve"> </w:t>
            </w:r>
            <w:r w:rsidRPr="001C653E">
              <w:t>by self</w:t>
            </w:r>
          </w:p>
          <w:p w:rsidR="00E1722C" w:rsidRPr="001C653E" w:rsidRDefault="00E1722C" w:rsidP="00275494">
            <w:pPr>
              <w:pStyle w:val="Heading2"/>
              <w:jc w:val="center"/>
              <w:rPr>
                <w:rFonts w:cs="Vrinda"/>
                <w:b w:val="0"/>
                <w:sz w:val="20"/>
                <w:szCs w:val="20"/>
                <w:cs/>
                <w:lang w:bidi="bn-BD"/>
              </w:rPr>
            </w:pPr>
            <w:r w:rsidRPr="001C653E">
              <w:rPr>
                <w:rFonts w:ascii="SutonnyMJ" w:hAnsi="SutonnyMJ"/>
                <w:b w:val="0"/>
                <w:sz w:val="20"/>
                <w:szCs w:val="20"/>
              </w:rPr>
              <w:t>GKK gvwjKvbv</w:t>
            </w:r>
          </w:p>
        </w:tc>
        <w:tc>
          <w:tcPr>
            <w:tcW w:w="178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4706EF">
            <w:pPr>
              <w:pStyle w:val="CommentText"/>
              <w:tabs>
                <w:tab w:val="right" w:leader="dot" w:pos="4253"/>
                <w:tab w:val="right" w:leader="dot" w:pos="4366"/>
              </w:tabs>
              <w:jc w:val="center"/>
              <w:rPr>
                <w:rFonts w:cs="Vrinda"/>
                <w:cs/>
                <w:lang w:bidi="bn-BD"/>
              </w:rPr>
            </w:pPr>
            <w:r w:rsidRPr="001C653E">
              <w:t>YES</w:t>
            </w:r>
          </w:p>
          <w:p w:rsidR="00E1722C" w:rsidRPr="001C653E" w:rsidRDefault="00E1722C" w:rsidP="004706EF">
            <w:pPr>
              <w:pStyle w:val="CommentText"/>
              <w:tabs>
                <w:tab w:val="right" w:leader="dot" w:pos="4253"/>
                <w:tab w:val="right" w:leader="dot" w:pos="4366"/>
              </w:tabs>
              <w:jc w:val="center"/>
            </w:pPr>
            <w:r w:rsidRPr="001C653E">
              <w:t>Own with others</w:t>
            </w:r>
          </w:p>
          <w:p w:rsidR="00E1722C" w:rsidRPr="001C653E" w:rsidRDefault="00E1722C" w:rsidP="004706EF">
            <w:pPr>
              <w:pStyle w:val="CommentText"/>
              <w:tabs>
                <w:tab w:val="right" w:leader="dot" w:pos="4253"/>
                <w:tab w:val="right" w:leader="dot" w:pos="4366"/>
              </w:tabs>
              <w:jc w:val="center"/>
              <w:rPr>
                <w:rFonts w:cs="Vrinda"/>
                <w:cs/>
                <w:lang w:bidi="bn-BD"/>
              </w:rPr>
            </w:pPr>
            <w:r w:rsidRPr="001C653E">
              <w:rPr>
                <w:rFonts w:ascii="SutonnyMJ" w:hAnsi="SutonnyMJ"/>
              </w:rPr>
              <w:t>†hŠ_ gvwjKvbv</w:t>
            </w:r>
          </w:p>
        </w:tc>
        <w:tc>
          <w:tcPr>
            <w:tcW w:w="810" w:type="dxa"/>
            <w:gridSpan w:val="2"/>
            <w:vMerge w:val="restart"/>
            <w:tcBorders>
              <w:top w:val="single" w:sz="6" w:space="0" w:color="auto"/>
              <w:left w:val="single" w:sz="4" w:space="0" w:color="auto"/>
              <w:right w:val="single" w:sz="6" w:space="0" w:color="auto"/>
            </w:tcBorders>
            <w:shd w:val="clear" w:color="auto" w:fill="auto"/>
          </w:tcPr>
          <w:p w:rsidR="00E1722C" w:rsidRPr="001C653E" w:rsidRDefault="00E1722C" w:rsidP="00D04CA4">
            <w:pPr>
              <w:pStyle w:val="CommentText"/>
            </w:pPr>
          </w:p>
        </w:tc>
      </w:tr>
      <w:tr w:rsidR="00E1722C" w:rsidRPr="001C653E" w:rsidTr="00E1722C">
        <w:trPr>
          <w:cantSplit/>
          <w:trHeight w:val="190"/>
        </w:trPr>
        <w:tc>
          <w:tcPr>
            <w:tcW w:w="737" w:type="dxa"/>
            <w:vMerge/>
            <w:tcBorders>
              <w:left w:val="single" w:sz="6" w:space="0" w:color="auto"/>
              <w:right w:val="single" w:sz="12" w:space="0" w:color="auto"/>
            </w:tcBorders>
            <w:shd w:val="clear" w:color="auto" w:fill="auto"/>
          </w:tcPr>
          <w:p w:rsidR="00E1722C" w:rsidRPr="001C653E" w:rsidRDefault="00E1722C" w:rsidP="007167BF">
            <w:pPr>
              <w:tabs>
                <w:tab w:val="num" w:pos="540"/>
              </w:tabs>
              <w:jc w:val="both"/>
              <w:rPr>
                <w:sz w:val="20"/>
                <w:szCs w:val="20"/>
              </w:rPr>
            </w:pPr>
          </w:p>
        </w:tc>
        <w:tc>
          <w:tcPr>
            <w:tcW w:w="4858" w:type="dxa"/>
            <w:gridSpan w:val="2"/>
            <w:vMerge/>
            <w:tcBorders>
              <w:right w:val="single" w:sz="4" w:space="0" w:color="auto"/>
            </w:tcBorders>
            <w:shd w:val="clear" w:color="auto" w:fill="auto"/>
          </w:tcPr>
          <w:p w:rsidR="00E1722C" w:rsidRPr="001C653E" w:rsidRDefault="00E1722C" w:rsidP="007167BF">
            <w:pPr>
              <w:pStyle w:val="CommentText"/>
            </w:pPr>
          </w:p>
        </w:tc>
        <w:tc>
          <w:tcPr>
            <w:tcW w:w="90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jc w:val="center"/>
              <w:rPr>
                <w:sz w:val="20"/>
                <w:szCs w:val="20"/>
              </w:rPr>
            </w:pPr>
            <w:r w:rsidRPr="001C653E">
              <w:rPr>
                <w:sz w:val="20"/>
                <w:szCs w:val="20"/>
              </w:rPr>
              <w:t>1</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jc w:val="center"/>
              <w:rPr>
                <w:sz w:val="20"/>
                <w:szCs w:val="20"/>
              </w:rPr>
            </w:pPr>
            <w:r w:rsidRPr="001C653E">
              <w:rPr>
                <w:sz w:val="20"/>
                <w:szCs w:val="20"/>
              </w:rPr>
              <w:t>2</w:t>
            </w:r>
          </w:p>
        </w:tc>
        <w:tc>
          <w:tcPr>
            <w:tcW w:w="178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jc w:val="center"/>
              <w:rPr>
                <w:sz w:val="20"/>
                <w:szCs w:val="20"/>
              </w:rPr>
            </w:pPr>
            <w:r w:rsidRPr="001C653E">
              <w:rPr>
                <w:sz w:val="20"/>
                <w:szCs w:val="20"/>
              </w:rPr>
              <w:t>3</w:t>
            </w:r>
          </w:p>
        </w:tc>
        <w:tc>
          <w:tcPr>
            <w:tcW w:w="810" w:type="dxa"/>
            <w:gridSpan w:val="2"/>
            <w:vMerge/>
            <w:tcBorders>
              <w:left w:val="single" w:sz="4" w:space="0" w:color="auto"/>
              <w:right w:val="single" w:sz="6" w:space="0" w:color="auto"/>
            </w:tcBorders>
            <w:shd w:val="clear" w:color="auto" w:fill="auto"/>
          </w:tcPr>
          <w:p w:rsidR="00E1722C" w:rsidRPr="001C653E" w:rsidRDefault="00E1722C" w:rsidP="007167BF">
            <w:pPr>
              <w:tabs>
                <w:tab w:val="right" w:leader="dot" w:pos="4366"/>
              </w:tabs>
              <w:jc w:val="both"/>
              <w:rPr>
                <w:sz w:val="20"/>
                <w:szCs w:val="20"/>
              </w:rPr>
            </w:pPr>
          </w:p>
        </w:tc>
      </w:tr>
      <w:tr w:rsidR="00E1722C" w:rsidRPr="001C653E" w:rsidTr="00E1722C">
        <w:trPr>
          <w:cantSplit/>
          <w:trHeight w:val="244"/>
        </w:trPr>
        <w:tc>
          <w:tcPr>
            <w:tcW w:w="737" w:type="dxa"/>
            <w:vMerge/>
            <w:tcBorders>
              <w:left w:val="single" w:sz="6" w:space="0" w:color="auto"/>
              <w:right w:val="single" w:sz="12" w:space="0" w:color="auto"/>
            </w:tcBorders>
            <w:shd w:val="clear" w:color="auto" w:fill="auto"/>
          </w:tcPr>
          <w:p w:rsidR="00E1722C" w:rsidRPr="001C653E" w:rsidRDefault="00E1722C" w:rsidP="007167BF">
            <w:pPr>
              <w:tabs>
                <w:tab w:val="num" w:pos="540"/>
              </w:tabs>
              <w:jc w:val="both"/>
              <w:rPr>
                <w:sz w:val="20"/>
                <w:szCs w:val="20"/>
              </w:rPr>
            </w:pPr>
          </w:p>
        </w:tc>
        <w:tc>
          <w:tcPr>
            <w:tcW w:w="4858" w:type="dxa"/>
            <w:gridSpan w:val="2"/>
            <w:vMerge/>
            <w:tcBorders>
              <w:right w:val="single" w:sz="4" w:space="0" w:color="auto"/>
            </w:tcBorders>
            <w:shd w:val="clear" w:color="auto" w:fill="auto"/>
          </w:tcPr>
          <w:p w:rsidR="00E1722C" w:rsidRPr="001C653E" w:rsidRDefault="00E1722C" w:rsidP="007167BF">
            <w:pPr>
              <w:pStyle w:val="CommentText"/>
            </w:pPr>
          </w:p>
        </w:tc>
        <w:tc>
          <w:tcPr>
            <w:tcW w:w="90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jc w:val="center"/>
            </w:pPr>
            <w:r w:rsidRPr="001C653E">
              <w:rPr>
                <w:sz w:val="20"/>
                <w:szCs w:val="20"/>
              </w:rPr>
              <w:t>1</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jc w:val="center"/>
              <w:rPr>
                <w:sz w:val="20"/>
                <w:szCs w:val="20"/>
              </w:rPr>
            </w:pPr>
            <w:r w:rsidRPr="001C653E">
              <w:rPr>
                <w:sz w:val="20"/>
                <w:szCs w:val="20"/>
              </w:rPr>
              <w:t>2</w:t>
            </w:r>
          </w:p>
        </w:tc>
        <w:tc>
          <w:tcPr>
            <w:tcW w:w="178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jc w:val="center"/>
              <w:rPr>
                <w:sz w:val="20"/>
                <w:szCs w:val="20"/>
              </w:rPr>
            </w:pPr>
            <w:r w:rsidRPr="001C653E">
              <w:rPr>
                <w:sz w:val="20"/>
                <w:szCs w:val="20"/>
              </w:rPr>
              <w:t>3</w:t>
            </w:r>
          </w:p>
        </w:tc>
        <w:tc>
          <w:tcPr>
            <w:tcW w:w="810" w:type="dxa"/>
            <w:gridSpan w:val="2"/>
            <w:vMerge/>
            <w:tcBorders>
              <w:left w:val="single" w:sz="4" w:space="0" w:color="auto"/>
              <w:right w:val="single" w:sz="6" w:space="0" w:color="auto"/>
            </w:tcBorders>
            <w:shd w:val="clear" w:color="auto" w:fill="auto"/>
          </w:tcPr>
          <w:p w:rsidR="00E1722C" w:rsidRPr="001C653E" w:rsidRDefault="00E1722C" w:rsidP="007167BF">
            <w:pPr>
              <w:tabs>
                <w:tab w:val="right" w:leader="dot" w:pos="4366"/>
              </w:tabs>
              <w:jc w:val="both"/>
              <w:rPr>
                <w:sz w:val="20"/>
                <w:szCs w:val="20"/>
              </w:rPr>
            </w:pPr>
          </w:p>
        </w:tc>
      </w:tr>
      <w:tr w:rsidR="00E1722C" w:rsidRPr="001C653E" w:rsidTr="00E1722C">
        <w:trPr>
          <w:cantSplit/>
          <w:trHeight w:val="258"/>
        </w:trPr>
        <w:tc>
          <w:tcPr>
            <w:tcW w:w="737" w:type="dxa"/>
            <w:vMerge/>
            <w:tcBorders>
              <w:left w:val="single" w:sz="6" w:space="0" w:color="auto"/>
              <w:right w:val="single" w:sz="12" w:space="0" w:color="auto"/>
            </w:tcBorders>
            <w:shd w:val="clear" w:color="auto" w:fill="auto"/>
          </w:tcPr>
          <w:p w:rsidR="00E1722C" w:rsidRPr="001C653E" w:rsidRDefault="00E1722C" w:rsidP="007167BF">
            <w:pPr>
              <w:tabs>
                <w:tab w:val="num" w:pos="540"/>
              </w:tabs>
              <w:jc w:val="both"/>
              <w:rPr>
                <w:sz w:val="20"/>
                <w:szCs w:val="20"/>
              </w:rPr>
            </w:pPr>
          </w:p>
        </w:tc>
        <w:tc>
          <w:tcPr>
            <w:tcW w:w="4858" w:type="dxa"/>
            <w:gridSpan w:val="2"/>
            <w:vMerge/>
            <w:tcBorders>
              <w:right w:val="single" w:sz="4" w:space="0" w:color="auto"/>
            </w:tcBorders>
            <w:shd w:val="clear" w:color="auto" w:fill="auto"/>
          </w:tcPr>
          <w:p w:rsidR="00E1722C" w:rsidRPr="001C653E" w:rsidRDefault="00E1722C" w:rsidP="007167BF">
            <w:pPr>
              <w:pStyle w:val="CommentText"/>
            </w:pPr>
          </w:p>
        </w:tc>
        <w:tc>
          <w:tcPr>
            <w:tcW w:w="90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jc w:val="center"/>
            </w:pPr>
            <w:r w:rsidRPr="001C653E">
              <w:rPr>
                <w:sz w:val="20"/>
                <w:szCs w:val="20"/>
              </w:rPr>
              <w:t>1</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jc w:val="center"/>
              <w:rPr>
                <w:sz w:val="20"/>
                <w:szCs w:val="20"/>
              </w:rPr>
            </w:pPr>
            <w:r w:rsidRPr="001C653E">
              <w:rPr>
                <w:sz w:val="20"/>
                <w:szCs w:val="20"/>
              </w:rPr>
              <w:t>2</w:t>
            </w:r>
          </w:p>
        </w:tc>
        <w:tc>
          <w:tcPr>
            <w:tcW w:w="178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jc w:val="center"/>
              <w:rPr>
                <w:sz w:val="20"/>
                <w:szCs w:val="20"/>
              </w:rPr>
            </w:pPr>
            <w:r w:rsidRPr="001C653E">
              <w:rPr>
                <w:sz w:val="20"/>
                <w:szCs w:val="20"/>
              </w:rPr>
              <w:t>3</w:t>
            </w:r>
          </w:p>
        </w:tc>
        <w:tc>
          <w:tcPr>
            <w:tcW w:w="810" w:type="dxa"/>
            <w:gridSpan w:val="2"/>
            <w:vMerge/>
            <w:tcBorders>
              <w:left w:val="single" w:sz="4" w:space="0" w:color="auto"/>
              <w:right w:val="single" w:sz="6" w:space="0" w:color="auto"/>
            </w:tcBorders>
            <w:shd w:val="clear" w:color="auto" w:fill="auto"/>
          </w:tcPr>
          <w:p w:rsidR="00E1722C" w:rsidRPr="001C653E" w:rsidRDefault="00E1722C" w:rsidP="007167BF">
            <w:pPr>
              <w:tabs>
                <w:tab w:val="right" w:leader="dot" w:pos="4366"/>
              </w:tabs>
              <w:jc w:val="both"/>
              <w:rPr>
                <w:sz w:val="20"/>
                <w:szCs w:val="20"/>
              </w:rPr>
            </w:pPr>
          </w:p>
        </w:tc>
      </w:tr>
      <w:tr w:rsidR="00E1722C" w:rsidRPr="001C653E" w:rsidTr="00E1722C">
        <w:trPr>
          <w:cantSplit/>
          <w:trHeight w:val="260"/>
        </w:trPr>
        <w:tc>
          <w:tcPr>
            <w:tcW w:w="737" w:type="dxa"/>
            <w:vMerge/>
            <w:tcBorders>
              <w:left w:val="single" w:sz="6" w:space="0" w:color="auto"/>
              <w:right w:val="single" w:sz="12" w:space="0" w:color="auto"/>
            </w:tcBorders>
            <w:shd w:val="clear" w:color="auto" w:fill="auto"/>
          </w:tcPr>
          <w:p w:rsidR="00E1722C" w:rsidRPr="001C653E" w:rsidRDefault="00E1722C" w:rsidP="007167BF">
            <w:pPr>
              <w:tabs>
                <w:tab w:val="num" w:pos="540"/>
              </w:tabs>
              <w:jc w:val="both"/>
              <w:rPr>
                <w:sz w:val="20"/>
                <w:szCs w:val="20"/>
              </w:rPr>
            </w:pPr>
          </w:p>
        </w:tc>
        <w:tc>
          <w:tcPr>
            <w:tcW w:w="4858" w:type="dxa"/>
            <w:gridSpan w:val="2"/>
            <w:vMerge/>
            <w:tcBorders>
              <w:right w:val="single" w:sz="4" w:space="0" w:color="auto"/>
            </w:tcBorders>
            <w:shd w:val="clear" w:color="auto" w:fill="auto"/>
          </w:tcPr>
          <w:p w:rsidR="00E1722C" w:rsidRPr="001C653E" w:rsidRDefault="00E1722C" w:rsidP="007167BF">
            <w:pPr>
              <w:pStyle w:val="CommentText"/>
            </w:pPr>
          </w:p>
        </w:tc>
        <w:tc>
          <w:tcPr>
            <w:tcW w:w="90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jc w:val="center"/>
            </w:pPr>
            <w:r w:rsidRPr="001C653E">
              <w:rPr>
                <w:sz w:val="20"/>
                <w:szCs w:val="20"/>
              </w:rPr>
              <w:t>1</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jc w:val="center"/>
              <w:rPr>
                <w:sz w:val="20"/>
                <w:szCs w:val="20"/>
              </w:rPr>
            </w:pPr>
            <w:r w:rsidRPr="001C653E">
              <w:rPr>
                <w:sz w:val="20"/>
                <w:szCs w:val="20"/>
              </w:rPr>
              <w:t>2</w:t>
            </w:r>
          </w:p>
        </w:tc>
        <w:tc>
          <w:tcPr>
            <w:tcW w:w="178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jc w:val="center"/>
              <w:rPr>
                <w:sz w:val="20"/>
                <w:szCs w:val="20"/>
              </w:rPr>
            </w:pPr>
            <w:r w:rsidRPr="001C653E">
              <w:rPr>
                <w:sz w:val="20"/>
                <w:szCs w:val="20"/>
              </w:rPr>
              <w:t>3</w:t>
            </w:r>
          </w:p>
        </w:tc>
        <w:tc>
          <w:tcPr>
            <w:tcW w:w="810" w:type="dxa"/>
            <w:gridSpan w:val="2"/>
            <w:vMerge/>
            <w:tcBorders>
              <w:left w:val="single" w:sz="4" w:space="0" w:color="auto"/>
              <w:right w:val="single" w:sz="6" w:space="0" w:color="auto"/>
            </w:tcBorders>
            <w:shd w:val="clear" w:color="auto" w:fill="auto"/>
          </w:tcPr>
          <w:p w:rsidR="00E1722C" w:rsidRPr="001C653E" w:rsidRDefault="00E1722C" w:rsidP="007167BF">
            <w:pPr>
              <w:tabs>
                <w:tab w:val="right" w:leader="dot" w:pos="4366"/>
              </w:tabs>
              <w:jc w:val="both"/>
              <w:rPr>
                <w:sz w:val="20"/>
                <w:szCs w:val="20"/>
              </w:rPr>
            </w:pPr>
          </w:p>
        </w:tc>
      </w:tr>
      <w:tr w:rsidR="00E1722C" w:rsidRPr="001C653E" w:rsidTr="00E1722C">
        <w:trPr>
          <w:cantSplit/>
          <w:trHeight w:val="260"/>
        </w:trPr>
        <w:tc>
          <w:tcPr>
            <w:tcW w:w="737" w:type="dxa"/>
            <w:vMerge/>
            <w:tcBorders>
              <w:left w:val="single" w:sz="6" w:space="0" w:color="auto"/>
              <w:right w:val="single" w:sz="12" w:space="0" w:color="auto"/>
            </w:tcBorders>
            <w:shd w:val="clear" w:color="auto" w:fill="auto"/>
          </w:tcPr>
          <w:p w:rsidR="00E1722C" w:rsidRPr="001C653E" w:rsidRDefault="00E1722C" w:rsidP="007167BF">
            <w:pPr>
              <w:tabs>
                <w:tab w:val="num" w:pos="540"/>
              </w:tabs>
              <w:jc w:val="both"/>
              <w:rPr>
                <w:sz w:val="20"/>
                <w:szCs w:val="20"/>
              </w:rPr>
            </w:pPr>
          </w:p>
        </w:tc>
        <w:tc>
          <w:tcPr>
            <w:tcW w:w="4858" w:type="dxa"/>
            <w:gridSpan w:val="2"/>
            <w:vMerge/>
            <w:tcBorders>
              <w:right w:val="single" w:sz="4" w:space="0" w:color="auto"/>
            </w:tcBorders>
            <w:shd w:val="clear" w:color="auto" w:fill="auto"/>
          </w:tcPr>
          <w:p w:rsidR="00E1722C" w:rsidRPr="001C653E" w:rsidRDefault="00E1722C" w:rsidP="007167BF">
            <w:pPr>
              <w:pStyle w:val="CommentText"/>
            </w:pPr>
          </w:p>
        </w:tc>
        <w:tc>
          <w:tcPr>
            <w:tcW w:w="90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jc w:val="center"/>
            </w:pPr>
            <w:r w:rsidRPr="001C653E">
              <w:rPr>
                <w:sz w:val="20"/>
                <w:szCs w:val="20"/>
              </w:rPr>
              <w:t>1</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jc w:val="center"/>
              <w:rPr>
                <w:sz w:val="20"/>
                <w:szCs w:val="20"/>
              </w:rPr>
            </w:pPr>
            <w:r w:rsidRPr="001C653E">
              <w:rPr>
                <w:sz w:val="20"/>
                <w:szCs w:val="20"/>
              </w:rPr>
              <w:t>2</w:t>
            </w:r>
          </w:p>
        </w:tc>
        <w:tc>
          <w:tcPr>
            <w:tcW w:w="178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jc w:val="center"/>
              <w:rPr>
                <w:sz w:val="20"/>
                <w:szCs w:val="20"/>
              </w:rPr>
            </w:pPr>
            <w:r w:rsidRPr="001C653E">
              <w:rPr>
                <w:sz w:val="20"/>
                <w:szCs w:val="20"/>
              </w:rPr>
              <w:t>3</w:t>
            </w:r>
          </w:p>
        </w:tc>
        <w:tc>
          <w:tcPr>
            <w:tcW w:w="810" w:type="dxa"/>
            <w:gridSpan w:val="2"/>
            <w:vMerge/>
            <w:tcBorders>
              <w:left w:val="single" w:sz="4" w:space="0" w:color="auto"/>
              <w:right w:val="single" w:sz="6" w:space="0" w:color="auto"/>
            </w:tcBorders>
            <w:shd w:val="clear" w:color="auto" w:fill="auto"/>
          </w:tcPr>
          <w:p w:rsidR="00E1722C" w:rsidRPr="001C653E" w:rsidRDefault="00E1722C" w:rsidP="007167BF">
            <w:pPr>
              <w:tabs>
                <w:tab w:val="right" w:leader="dot" w:pos="4366"/>
              </w:tabs>
              <w:jc w:val="both"/>
              <w:rPr>
                <w:sz w:val="20"/>
                <w:szCs w:val="20"/>
              </w:rPr>
            </w:pPr>
          </w:p>
        </w:tc>
      </w:tr>
      <w:tr w:rsidR="00E1722C" w:rsidRPr="001C653E" w:rsidTr="00E1722C">
        <w:trPr>
          <w:cantSplit/>
          <w:trHeight w:val="190"/>
        </w:trPr>
        <w:tc>
          <w:tcPr>
            <w:tcW w:w="737" w:type="dxa"/>
            <w:vMerge/>
            <w:tcBorders>
              <w:left w:val="single" w:sz="6" w:space="0" w:color="auto"/>
              <w:right w:val="single" w:sz="12" w:space="0" w:color="auto"/>
            </w:tcBorders>
            <w:shd w:val="clear" w:color="auto" w:fill="auto"/>
          </w:tcPr>
          <w:p w:rsidR="00E1722C" w:rsidRPr="001C653E" w:rsidRDefault="00E1722C" w:rsidP="007167BF">
            <w:pPr>
              <w:tabs>
                <w:tab w:val="num" w:pos="540"/>
              </w:tabs>
              <w:jc w:val="both"/>
              <w:rPr>
                <w:sz w:val="20"/>
                <w:szCs w:val="20"/>
              </w:rPr>
            </w:pPr>
          </w:p>
        </w:tc>
        <w:tc>
          <w:tcPr>
            <w:tcW w:w="4858" w:type="dxa"/>
            <w:gridSpan w:val="2"/>
            <w:vMerge/>
            <w:tcBorders>
              <w:right w:val="single" w:sz="4" w:space="0" w:color="auto"/>
            </w:tcBorders>
            <w:shd w:val="clear" w:color="auto" w:fill="auto"/>
          </w:tcPr>
          <w:p w:rsidR="00E1722C" w:rsidRPr="001C653E" w:rsidRDefault="00E1722C" w:rsidP="007167BF">
            <w:pPr>
              <w:pStyle w:val="CommentText"/>
            </w:pPr>
          </w:p>
        </w:tc>
        <w:tc>
          <w:tcPr>
            <w:tcW w:w="90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jc w:val="center"/>
            </w:pPr>
            <w:r w:rsidRPr="001C653E">
              <w:rPr>
                <w:sz w:val="20"/>
                <w:szCs w:val="20"/>
              </w:rPr>
              <w:t>1</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jc w:val="center"/>
              <w:rPr>
                <w:sz w:val="20"/>
                <w:szCs w:val="20"/>
              </w:rPr>
            </w:pPr>
            <w:r w:rsidRPr="001C653E">
              <w:rPr>
                <w:sz w:val="20"/>
                <w:szCs w:val="20"/>
              </w:rPr>
              <w:t>2</w:t>
            </w:r>
          </w:p>
        </w:tc>
        <w:tc>
          <w:tcPr>
            <w:tcW w:w="178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jc w:val="center"/>
              <w:rPr>
                <w:sz w:val="20"/>
                <w:szCs w:val="20"/>
              </w:rPr>
            </w:pPr>
            <w:r w:rsidRPr="001C653E">
              <w:rPr>
                <w:sz w:val="20"/>
                <w:szCs w:val="20"/>
              </w:rPr>
              <w:t>3</w:t>
            </w:r>
          </w:p>
        </w:tc>
        <w:tc>
          <w:tcPr>
            <w:tcW w:w="810" w:type="dxa"/>
            <w:gridSpan w:val="2"/>
            <w:vMerge/>
            <w:tcBorders>
              <w:left w:val="single" w:sz="4" w:space="0" w:color="auto"/>
              <w:right w:val="single" w:sz="6" w:space="0" w:color="auto"/>
            </w:tcBorders>
            <w:shd w:val="clear" w:color="auto" w:fill="auto"/>
          </w:tcPr>
          <w:p w:rsidR="00E1722C" w:rsidRPr="001C653E" w:rsidRDefault="00E1722C" w:rsidP="007167BF">
            <w:pPr>
              <w:tabs>
                <w:tab w:val="right" w:leader="dot" w:pos="4366"/>
              </w:tabs>
              <w:jc w:val="both"/>
              <w:rPr>
                <w:sz w:val="20"/>
                <w:szCs w:val="20"/>
              </w:rPr>
            </w:pPr>
          </w:p>
        </w:tc>
      </w:tr>
      <w:tr w:rsidR="00E1722C" w:rsidRPr="001C653E" w:rsidTr="00260A98">
        <w:trPr>
          <w:cantSplit/>
          <w:trHeight w:val="350"/>
        </w:trPr>
        <w:tc>
          <w:tcPr>
            <w:tcW w:w="737" w:type="dxa"/>
            <w:vMerge/>
            <w:tcBorders>
              <w:left w:val="single" w:sz="6" w:space="0" w:color="auto"/>
              <w:right w:val="single" w:sz="12" w:space="0" w:color="auto"/>
            </w:tcBorders>
            <w:shd w:val="clear" w:color="auto" w:fill="auto"/>
          </w:tcPr>
          <w:p w:rsidR="00E1722C" w:rsidRPr="001C653E" w:rsidRDefault="00E1722C" w:rsidP="007167BF">
            <w:pPr>
              <w:tabs>
                <w:tab w:val="num" w:pos="540"/>
              </w:tabs>
              <w:jc w:val="both"/>
              <w:rPr>
                <w:sz w:val="20"/>
                <w:szCs w:val="20"/>
              </w:rPr>
            </w:pPr>
          </w:p>
        </w:tc>
        <w:tc>
          <w:tcPr>
            <w:tcW w:w="4858" w:type="dxa"/>
            <w:gridSpan w:val="2"/>
            <w:vMerge/>
            <w:tcBorders>
              <w:right w:val="single" w:sz="4" w:space="0" w:color="auto"/>
            </w:tcBorders>
            <w:shd w:val="clear" w:color="auto" w:fill="auto"/>
          </w:tcPr>
          <w:p w:rsidR="00E1722C" w:rsidRPr="001C653E" w:rsidRDefault="00E1722C" w:rsidP="007167BF">
            <w:pPr>
              <w:pStyle w:val="CommentText"/>
            </w:pPr>
          </w:p>
        </w:tc>
        <w:tc>
          <w:tcPr>
            <w:tcW w:w="90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jc w:val="center"/>
            </w:pPr>
            <w:r w:rsidRPr="001C653E">
              <w:rPr>
                <w:sz w:val="20"/>
                <w:szCs w:val="20"/>
              </w:rPr>
              <w:t>1</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jc w:val="center"/>
              <w:rPr>
                <w:sz w:val="20"/>
                <w:szCs w:val="20"/>
              </w:rPr>
            </w:pPr>
            <w:r w:rsidRPr="001C653E">
              <w:rPr>
                <w:sz w:val="20"/>
                <w:szCs w:val="20"/>
              </w:rPr>
              <w:t>2</w:t>
            </w:r>
          </w:p>
        </w:tc>
        <w:tc>
          <w:tcPr>
            <w:tcW w:w="178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jc w:val="center"/>
              <w:rPr>
                <w:sz w:val="20"/>
                <w:szCs w:val="20"/>
              </w:rPr>
            </w:pPr>
            <w:r w:rsidRPr="001C653E">
              <w:rPr>
                <w:sz w:val="20"/>
                <w:szCs w:val="20"/>
              </w:rPr>
              <w:t>3</w:t>
            </w:r>
          </w:p>
        </w:tc>
        <w:tc>
          <w:tcPr>
            <w:tcW w:w="810" w:type="dxa"/>
            <w:gridSpan w:val="2"/>
            <w:vMerge/>
            <w:tcBorders>
              <w:left w:val="single" w:sz="4" w:space="0" w:color="auto"/>
              <w:right w:val="single" w:sz="6" w:space="0" w:color="auto"/>
            </w:tcBorders>
            <w:shd w:val="clear" w:color="auto" w:fill="auto"/>
          </w:tcPr>
          <w:p w:rsidR="00E1722C" w:rsidRPr="001C653E" w:rsidRDefault="00E1722C" w:rsidP="007167BF">
            <w:pPr>
              <w:tabs>
                <w:tab w:val="right" w:leader="dot" w:pos="4366"/>
              </w:tabs>
              <w:jc w:val="both"/>
              <w:rPr>
                <w:sz w:val="20"/>
                <w:szCs w:val="20"/>
              </w:rPr>
            </w:pPr>
          </w:p>
        </w:tc>
      </w:tr>
      <w:tr w:rsidR="00E1722C" w:rsidRPr="001C653E" w:rsidTr="00E1722C">
        <w:trPr>
          <w:cantSplit/>
          <w:trHeight w:val="203"/>
        </w:trPr>
        <w:tc>
          <w:tcPr>
            <w:tcW w:w="737" w:type="dxa"/>
            <w:vMerge/>
            <w:tcBorders>
              <w:left w:val="single" w:sz="6" w:space="0" w:color="auto"/>
              <w:right w:val="single" w:sz="12" w:space="0" w:color="auto"/>
            </w:tcBorders>
            <w:shd w:val="clear" w:color="auto" w:fill="auto"/>
          </w:tcPr>
          <w:p w:rsidR="00E1722C" w:rsidRPr="001C653E" w:rsidRDefault="00E1722C" w:rsidP="007167BF">
            <w:pPr>
              <w:tabs>
                <w:tab w:val="num" w:pos="540"/>
              </w:tabs>
              <w:jc w:val="both"/>
              <w:rPr>
                <w:sz w:val="20"/>
                <w:szCs w:val="20"/>
              </w:rPr>
            </w:pPr>
          </w:p>
        </w:tc>
        <w:tc>
          <w:tcPr>
            <w:tcW w:w="4858" w:type="dxa"/>
            <w:gridSpan w:val="2"/>
            <w:vMerge/>
            <w:tcBorders>
              <w:right w:val="single" w:sz="4" w:space="0" w:color="auto"/>
            </w:tcBorders>
            <w:shd w:val="clear" w:color="auto" w:fill="auto"/>
          </w:tcPr>
          <w:p w:rsidR="00E1722C" w:rsidRPr="001C653E" w:rsidRDefault="00E1722C" w:rsidP="007167BF">
            <w:pPr>
              <w:pStyle w:val="CommentText"/>
            </w:pPr>
          </w:p>
        </w:tc>
        <w:tc>
          <w:tcPr>
            <w:tcW w:w="90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jc w:val="center"/>
            </w:pPr>
            <w:r w:rsidRPr="001C653E">
              <w:rPr>
                <w:sz w:val="20"/>
                <w:szCs w:val="20"/>
              </w:rPr>
              <w:t>1</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jc w:val="center"/>
              <w:rPr>
                <w:sz w:val="20"/>
                <w:szCs w:val="20"/>
              </w:rPr>
            </w:pPr>
            <w:r w:rsidRPr="001C653E">
              <w:rPr>
                <w:sz w:val="20"/>
                <w:szCs w:val="20"/>
              </w:rPr>
              <w:t>2</w:t>
            </w:r>
          </w:p>
        </w:tc>
        <w:tc>
          <w:tcPr>
            <w:tcW w:w="178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jc w:val="center"/>
              <w:rPr>
                <w:sz w:val="20"/>
                <w:szCs w:val="20"/>
              </w:rPr>
            </w:pPr>
            <w:r w:rsidRPr="001C653E">
              <w:rPr>
                <w:sz w:val="20"/>
                <w:szCs w:val="20"/>
              </w:rPr>
              <w:t>3</w:t>
            </w:r>
          </w:p>
        </w:tc>
        <w:tc>
          <w:tcPr>
            <w:tcW w:w="810" w:type="dxa"/>
            <w:gridSpan w:val="2"/>
            <w:vMerge/>
            <w:tcBorders>
              <w:left w:val="single" w:sz="4" w:space="0" w:color="auto"/>
              <w:right w:val="single" w:sz="6" w:space="0" w:color="auto"/>
            </w:tcBorders>
            <w:shd w:val="clear" w:color="auto" w:fill="auto"/>
          </w:tcPr>
          <w:p w:rsidR="00E1722C" w:rsidRPr="001C653E" w:rsidRDefault="00E1722C" w:rsidP="007167BF">
            <w:pPr>
              <w:tabs>
                <w:tab w:val="right" w:leader="dot" w:pos="4366"/>
              </w:tabs>
              <w:jc w:val="both"/>
              <w:rPr>
                <w:sz w:val="20"/>
                <w:szCs w:val="20"/>
              </w:rPr>
            </w:pPr>
          </w:p>
        </w:tc>
      </w:tr>
      <w:tr w:rsidR="00E1722C" w:rsidRPr="001C653E" w:rsidTr="00E1722C">
        <w:trPr>
          <w:cantSplit/>
          <w:trHeight w:val="439"/>
        </w:trPr>
        <w:tc>
          <w:tcPr>
            <w:tcW w:w="737" w:type="dxa"/>
            <w:vMerge/>
            <w:tcBorders>
              <w:left w:val="single" w:sz="6" w:space="0" w:color="auto"/>
              <w:right w:val="single" w:sz="12" w:space="0" w:color="auto"/>
            </w:tcBorders>
            <w:shd w:val="clear" w:color="auto" w:fill="auto"/>
          </w:tcPr>
          <w:p w:rsidR="00E1722C" w:rsidRPr="001C653E" w:rsidRDefault="00E1722C" w:rsidP="007167BF">
            <w:pPr>
              <w:tabs>
                <w:tab w:val="num" w:pos="540"/>
              </w:tabs>
              <w:jc w:val="both"/>
              <w:rPr>
                <w:sz w:val="20"/>
                <w:szCs w:val="20"/>
              </w:rPr>
            </w:pPr>
          </w:p>
        </w:tc>
        <w:tc>
          <w:tcPr>
            <w:tcW w:w="4858" w:type="dxa"/>
            <w:gridSpan w:val="2"/>
            <w:vMerge/>
            <w:tcBorders>
              <w:right w:val="single" w:sz="4" w:space="0" w:color="auto"/>
            </w:tcBorders>
            <w:shd w:val="clear" w:color="auto" w:fill="auto"/>
          </w:tcPr>
          <w:p w:rsidR="00E1722C" w:rsidRPr="001C653E" w:rsidRDefault="00E1722C" w:rsidP="007167BF">
            <w:pPr>
              <w:pStyle w:val="CommentText"/>
            </w:pPr>
          </w:p>
        </w:tc>
        <w:tc>
          <w:tcPr>
            <w:tcW w:w="90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jc w:val="center"/>
            </w:pPr>
            <w:r w:rsidRPr="001C653E">
              <w:rPr>
                <w:sz w:val="20"/>
                <w:szCs w:val="20"/>
              </w:rPr>
              <w:t>1</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jc w:val="center"/>
              <w:rPr>
                <w:sz w:val="20"/>
                <w:szCs w:val="20"/>
              </w:rPr>
            </w:pPr>
          </w:p>
        </w:tc>
        <w:tc>
          <w:tcPr>
            <w:tcW w:w="178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jc w:val="center"/>
              <w:rPr>
                <w:sz w:val="20"/>
                <w:szCs w:val="20"/>
              </w:rPr>
            </w:pPr>
          </w:p>
        </w:tc>
        <w:tc>
          <w:tcPr>
            <w:tcW w:w="810" w:type="dxa"/>
            <w:gridSpan w:val="2"/>
            <w:vMerge/>
            <w:tcBorders>
              <w:left w:val="single" w:sz="4" w:space="0" w:color="auto"/>
              <w:right w:val="single" w:sz="6" w:space="0" w:color="auto"/>
            </w:tcBorders>
            <w:shd w:val="clear" w:color="auto" w:fill="auto"/>
          </w:tcPr>
          <w:p w:rsidR="00E1722C" w:rsidRPr="001C653E" w:rsidRDefault="00E1722C" w:rsidP="007167BF">
            <w:pPr>
              <w:tabs>
                <w:tab w:val="right" w:leader="dot" w:pos="4366"/>
              </w:tabs>
              <w:jc w:val="both"/>
              <w:rPr>
                <w:sz w:val="20"/>
                <w:szCs w:val="20"/>
              </w:rPr>
            </w:pPr>
          </w:p>
        </w:tc>
      </w:tr>
      <w:tr w:rsidR="00E1722C" w:rsidRPr="001C653E" w:rsidTr="00E1722C">
        <w:trPr>
          <w:cantSplit/>
          <w:trHeight w:val="394"/>
        </w:trPr>
        <w:tc>
          <w:tcPr>
            <w:tcW w:w="737" w:type="dxa"/>
            <w:vMerge/>
            <w:tcBorders>
              <w:left w:val="single" w:sz="6" w:space="0" w:color="auto"/>
              <w:right w:val="single" w:sz="12" w:space="0" w:color="auto"/>
            </w:tcBorders>
            <w:shd w:val="clear" w:color="auto" w:fill="auto"/>
          </w:tcPr>
          <w:p w:rsidR="00E1722C" w:rsidRPr="001C653E" w:rsidRDefault="00E1722C" w:rsidP="007167BF">
            <w:pPr>
              <w:tabs>
                <w:tab w:val="num" w:pos="540"/>
              </w:tabs>
              <w:jc w:val="both"/>
              <w:rPr>
                <w:sz w:val="20"/>
                <w:szCs w:val="20"/>
              </w:rPr>
            </w:pPr>
          </w:p>
        </w:tc>
        <w:tc>
          <w:tcPr>
            <w:tcW w:w="4858" w:type="dxa"/>
            <w:gridSpan w:val="2"/>
            <w:vMerge/>
            <w:tcBorders>
              <w:right w:val="single" w:sz="4" w:space="0" w:color="auto"/>
            </w:tcBorders>
            <w:shd w:val="clear" w:color="auto" w:fill="auto"/>
          </w:tcPr>
          <w:p w:rsidR="00E1722C" w:rsidRPr="001C653E" w:rsidRDefault="00E1722C" w:rsidP="007167BF">
            <w:pPr>
              <w:pStyle w:val="CommentText"/>
            </w:pPr>
          </w:p>
        </w:tc>
        <w:tc>
          <w:tcPr>
            <w:tcW w:w="90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jc w:val="center"/>
            </w:pPr>
            <w:r w:rsidRPr="001C653E">
              <w:rPr>
                <w:sz w:val="20"/>
                <w:szCs w:val="20"/>
              </w:rPr>
              <w:t>1</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jc w:val="center"/>
              <w:rPr>
                <w:sz w:val="20"/>
                <w:szCs w:val="20"/>
              </w:rPr>
            </w:pPr>
            <w:r w:rsidRPr="001C653E">
              <w:rPr>
                <w:sz w:val="20"/>
                <w:szCs w:val="20"/>
              </w:rPr>
              <w:t>2</w:t>
            </w:r>
          </w:p>
        </w:tc>
        <w:tc>
          <w:tcPr>
            <w:tcW w:w="178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ind w:left="178"/>
              <w:jc w:val="center"/>
              <w:rPr>
                <w:sz w:val="20"/>
                <w:szCs w:val="20"/>
              </w:rPr>
            </w:pPr>
            <w:r w:rsidRPr="001C653E">
              <w:rPr>
                <w:sz w:val="20"/>
                <w:szCs w:val="20"/>
              </w:rPr>
              <w:t>3</w:t>
            </w:r>
          </w:p>
        </w:tc>
        <w:tc>
          <w:tcPr>
            <w:tcW w:w="810" w:type="dxa"/>
            <w:gridSpan w:val="2"/>
            <w:vMerge/>
            <w:tcBorders>
              <w:left w:val="single" w:sz="4" w:space="0" w:color="auto"/>
              <w:right w:val="single" w:sz="6" w:space="0" w:color="auto"/>
            </w:tcBorders>
            <w:shd w:val="clear" w:color="auto" w:fill="auto"/>
          </w:tcPr>
          <w:p w:rsidR="00E1722C" w:rsidRPr="001C653E" w:rsidRDefault="00E1722C" w:rsidP="007167BF">
            <w:pPr>
              <w:tabs>
                <w:tab w:val="right" w:leader="dot" w:pos="4366"/>
              </w:tabs>
              <w:jc w:val="both"/>
              <w:rPr>
                <w:sz w:val="20"/>
                <w:szCs w:val="20"/>
              </w:rPr>
            </w:pPr>
          </w:p>
        </w:tc>
      </w:tr>
      <w:tr w:rsidR="00E1722C" w:rsidRPr="001C653E" w:rsidTr="00E1722C">
        <w:trPr>
          <w:cantSplit/>
          <w:trHeight w:val="512"/>
        </w:trPr>
        <w:tc>
          <w:tcPr>
            <w:tcW w:w="737" w:type="dxa"/>
            <w:vMerge/>
            <w:tcBorders>
              <w:left w:val="single" w:sz="6" w:space="0" w:color="auto"/>
              <w:bottom w:val="single" w:sz="6" w:space="0" w:color="auto"/>
              <w:right w:val="single" w:sz="12" w:space="0" w:color="auto"/>
            </w:tcBorders>
            <w:shd w:val="clear" w:color="auto" w:fill="auto"/>
          </w:tcPr>
          <w:p w:rsidR="00E1722C" w:rsidRPr="001C653E" w:rsidRDefault="00E1722C" w:rsidP="007167BF">
            <w:pPr>
              <w:tabs>
                <w:tab w:val="num" w:pos="540"/>
              </w:tabs>
              <w:jc w:val="both"/>
              <w:rPr>
                <w:sz w:val="20"/>
                <w:szCs w:val="20"/>
              </w:rPr>
            </w:pPr>
          </w:p>
        </w:tc>
        <w:tc>
          <w:tcPr>
            <w:tcW w:w="4858" w:type="dxa"/>
            <w:gridSpan w:val="2"/>
            <w:vMerge/>
            <w:tcBorders>
              <w:bottom w:val="single" w:sz="6" w:space="0" w:color="auto"/>
              <w:right w:val="single" w:sz="4" w:space="0" w:color="auto"/>
            </w:tcBorders>
            <w:shd w:val="clear" w:color="auto" w:fill="auto"/>
          </w:tcPr>
          <w:p w:rsidR="00E1722C" w:rsidRPr="001C653E" w:rsidRDefault="00E1722C" w:rsidP="007167BF">
            <w:pPr>
              <w:pStyle w:val="CommentText"/>
            </w:pPr>
          </w:p>
        </w:tc>
        <w:tc>
          <w:tcPr>
            <w:tcW w:w="90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jc w:val="center"/>
            </w:pPr>
            <w:r w:rsidRPr="001C653E">
              <w:rPr>
                <w:sz w:val="20"/>
                <w:szCs w:val="20"/>
              </w:rPr>
              <w:t>1</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jc w:val="center"/>
              <w:rPr>
                <w:sz w:val="20"/>
                <w:szCs w:val="20"/>
              </w:rPr>
            </w:pPr>
            <w:r w:rsidRPr="001C653E">
              <w:rPr>
                <w:sz w:val="20"/>
                <w:szCs w:val="20"/>
              </w:rPr>
              <w:t>2</w:t>
            </w:r>
          </w:p>
        </w:tc>
        <w:tc>
          <w:tcPr>
            <w:tcW w:w="178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ind w:left="123"/>
              <w:jc w:val="center"/>
              <w:rPr>
                <w:sz w:val="20"/>
                <w:szCs w:val="20"/>
              </w:rPr>
            </w:pPr>
            <w:r w:rsidRPr="001C653E">
              <w:rPr>
                <w:sz w:val="20"/>
                <w:szCs w:val="20"/>
              </w:rPr>
              <w:t>3</w:t>
            </w:r>
          </w:p>
        </w:tc>
        <w:tc>
          <w:tcPr>
            <w:tcW w:w="810" w:type="dxa"/>
            <w:gridSpan w:val="2"/>
            <w:vMerge/>
            <w:tcBorders>
              <w:left w:val="single" w:sz="4" w:space="0" w:color="auto"/>
              <w:bottom w:val="single" w:sz="6" w:space="0" w:color="auto"/>
              <w:right w:val="single" w:sz="6" w:space="0" w:color="auto"/>
            </w:tcBorders>
            <w:shd w:val="clear" w:color="auto" w:fill="auto"/>
          </w:tcPr>
          <w:p w:rsidR="00E1722C" w:rsidRPr="001C653E" w:rsidRDefault="00E1722C" w:rsidP="007167BF">
            <w:pPr>
              <w:tabs>
                <w:tab w:val="right" w:leader="dot" w:pos="4366"/>
              </w:tabs>
              <w:jc w:val="both"/>
              <w:rPr>
                <w:sz w:val="20"/>
                <w:szCs w:val="20"/>
              </w:rPr>
            </w:pPr>
          </w:p>
        </w:tc>
      </w:tr>
      <w:tr w:rsidR="00E1722C" w:rsidRPr="001C653E" w:rsidTr="002F1071">
        <w:trPr>
          <w:cantSplit/>
          <w:trHeight w:val="1545"/>
        </w:trPr>
        <w:tc>
          <w:tcPr>
            <w:tcW w:w="737" w:type="dxa"/>
            <w:tcBorders>
              <w:top w:val="single" w:sz="12" w:space="0" w:color="auto"/>
              <w:left w:val="single" w:sz="6" w:space="0" w:color="auto"/>
              <w:bottom w:val="single" w:sz="6" w:space="0" w:color="auto"/>
              <w:right w:val="single" w:sz="12" w:space="0" w:color="auto"/>
            </w:tcBorders>
            <w:shd w:val="clear" w:color="auto" w:fill="auto"/>
          </w:tcPr>
          <w:p w:rsidR="00E1722C" w:rsidRPr="001C653E" w:rsidRDefault="00E1722C" w:rsidP="0000653A">
            <w:pPr>
              <w:numPr>
                <w:ilvl w:val="0"/>
                <w:numId w:val="10"/>
              </w:numPr>
              <w:tabs>
                <w:tab w:val="clear" w:pos="360"/>
                <w:tab w:val="num" w:pos="540"/>
              </w:tabs>
              <w:jc w:val="both"/>
              <w:rPr>
                <w:sz w:val="20"/>
                <w:szCs w:val="20"/>
              </w:rPr>
            </w:pPr>
          </w:p>
        </w:tc>
        <w:tc>
          <w:tcPr>
            <w:tcW w:w="4231" w:type="dxa"/>
            <w:tcBorders>
              <w:top w:val="single" w:sz="12" w:space="0" w:color="auto"/>
              <w:bottom w:val="single" w:sz="6" w:space="0" w:color="auto"/>
            </w:tcBorders>
            <w:shd w:val="clear" w:color="auto" w:fill="auto"/>
          </w:tcPr>
          <w:p w:rsidR="00E1722C" w:rsidRPr="001C653E" w:rsidRDefault="00E1722C" w:rsidP="007167BF">
            <w:pPr>
              <w:rPr>
                <w:rFonts w:cs="Vrinda"/>
                <w:sz w:val="20"/>
                <w:szCs w:val="20"/>
                <w:cs/>
                <w:lang w:bidi="bn-BD"/>
              </w:rPr>
            </w:pPr>
            <w:r w:rsidRPr="001C653E">
              <w:rPr>
                <w:sz w:val="20"/>
                <w:szCs w:val="20"/>
              </w:rPr>
              <w:t>Who usually makes decisions about making major household purchases?</w:t>
            </w:r>
          </w:p>
          <w:p w:rsidR="00E1722C" w:rsidRPr="001C653E" w:rsidRDefault="00E1722C" w:rsidP="007167BF">
            <w:pPr>
              <w:rPr>
                <w:sz w:val="20"/>
                <w:szCs w:val="20"/>
              </w:rPr>
            </w:pPr>
          </w:p>
          <w:p w:rsidR="00E1722C" w:rsidRPr="001C653E" w:rsidRDefault="00E1722C" w:rsidP="007167BF">
            <w:pPr>
              <w:rPr>
                <w:rFonts w:ascii="SutonnyMJ" w:hAnsi="SutonnyMJ" w:cs="Vrinda"/>
                <w:sz w:val="20"/>
                <w:szCs w:val="20"/>
                <w:cs/>
                <w:lang w:bidi="bn-BD"/>
              </w:rPr>
            </w:pPr>
            <w:r w:rsidRPr="001C653E">
              <w:rPr>
                <w:rFonts w:ascii="SutonnyMJ" w:hAnsi="SutonnyMJ"/>
                <w:sz w:val="20"/>
                <w:szCs w:val="20"/>
              </w:rPr>
              <w:t xml:space="preserve">Avcbvi Lvbvi ¸iZ¡c~Y© wRwbm µ†qi †¶‡Î †K mvavibZ wm×všÍ †bq| </w:t>
            </w:r>
          </w:p>
          <w:p w:rsidR="00E1722C" w:rsidRPr="001C653E" w:rsidRDefault="00E1722C" w:rsidP="007167BF">
            <w:pPr>
              <w:rPr>
                <w:sz w:val="20"/>
                <w:szCs w:val="20"/>
              </w:rPr>
            </w:pPr>
          </w:p>
          <w:p w:rsidR="00E1722C" w:rsidRPr="001C653E" w:rsidRDefault="00E1722C" w:rsidP="007167BF">
            <w:pPr>
              <w:rPr>
                <w:sz w:val="20"/>
                <w:szCs w:val="20"/>
              </w:rPr>
            </w:pPr>
          </w:p>
        </w:tc>
        <w:tc>
          <w:tcPr>
            <w:tcW w:w="4590" w:type="dxa"/>
            <w:gridSpan w:val="5"/>
            <w:tcBorders>
              <w:top w:val="single" w:sz="12" w:space="0" w:color="auto"/>
              <w:left w:val="single" w:sz="6" w:space="0" w:color="auto"/>
              <w:bottom w:val="single" w:sz="6" w:space="0" w:color="auto"/>
            </w:tcBorders>
            <w:shd w:val="clear" w:color="auto" w:fill="auto"/>
          </w:tcPr>
          <w:p w:rsidR="00E1722C" w:rsidRPr="001C653E" w:rsidRDefault="00E1722C" w:rsidP="007167BF">
            <w:pPr>
              <w:tabs>
                <w:tab w:val="right" w:leader="dot" w:pos="4037"/>
              </w:tabs>
              <w:rPr>
                <w:sz w:val="20"/>
                <w:szCs w:val="20"/>
              </w:rPr>
            </w:pPr>
            <w:r w:rsidRPr="001C653E">
              <w:rPr>
                <w:sz w:val="20"/>
                <w:szCs w:val="20"/>
              </w:rPr>
              <w:t>RESPONDENT</w:t>
            </w:r>
            <w:r w:rsidRPr="001C653E">
              <w:rPr>
                <w:rFonts w:ascii="SutonnyMJ" w:hAnsi="SutonnyMJ" w:hint="cs"/>
                <w:sz w:val="20"/>
                <w:szCs w:val="20"/>
                <w:cs/>
                <w:lang w:bidi="bn-BD"/>
              </w:rPr>
              <w:t>(</w:t>
            </w:r>
            <w:r w:rsidRPr="001C653E">
              <w:rPr>
                <w:rFonts w:ascii="SutonnyMJ" w:hAnsi="SutonnyMJ"/>
                <w:sz w:val="20"/>
                <w:szCs w:val="20"/>
                <w:lang w:bidi="bn-BD"/>
              </w:rPr>
              <w:t>DËi`vÎx</w:t>
            </w:r>
            <w:r w:rsidRPr="001C653E">
              <w:rPr>
                <w:rFonts w:ascii="SutonnyMJ" w:hAnsi="SutonnyMJ" w:hint="cs"/>
                <w:sz w:val="20"/>
                <w:szCs w:val="20"/>
                <w:cs/>
                <w:lang w:bidi="bn-BD"/>
              </w:rPr>
              <w:t>)</w:t>
            </w:r>
            <w:r w:rsidRPr="001C653E">
              <w:rPr>
                <w:sz w:val="20"/>
                <w:szCs w:val="20"/>
              </w:rPr>
              <w:tab/>
              <w:t>1</w:t>
            </w:r>
          </w:p>
          <w:p w:rsidR="00E1722C" w:rsidRPr="001C653E" w:rsidRDefault="00E1722C" w:rsidP="007167BF">
            <w:pPr>
              <w:tabs>
                <w:tab w:val="right" w:leader="dot" w:pos="4037"/>
              </w:tabs>
              <w:rPr>
                <w:sz w:val="20"/>
                <w:szCs w:val="20"/>
              </w:rPr>
            </w:pPr>
            <w:r w:rsidRPr="001C653E">
              <w:rPr>
                <w:sz w:val="20"/>
                <w:szCs w:val="20"/>
              </w:rPr>
              <w:t>SPOUSE(</w:t>
            </w:r>
            <w:r w:rsidRPr="001C653E">
              <w:rPr>
                <w:rFonts w:ascii="SutonnyMJ" w:hAnsi="SutonnyMJ"/>
                <w:sz w:val="20"/>
                <w:szCs w:val="20"/>
              </w:rPr>
              <w:t>¯^vgx</w:t>
            </w:r>
            <w:r w:rsidRPr="001C653E">
              <w:rPr>
                <w:sz w:val="20"/>
                <w:szCs w:val="20"/>
              </w:rPr>
              <w:t>)</w:t>
            </w:r>
            <w:r w:rsidRPr="001C653E">
              <w:rPr>
                <w:sz w:val="20"/>
                <w:szCs w:val="20"/>
              </w:rPr>
              <w:tab/>
              <w:t>2</w:t>
            </w:r>
          </w:p>
          <w:p w:rsidR="00E1722C" w:rsidRPr="001C653E" w:rsidRDefault="00E1722C" w:rsidP="007167BF">
            <w:pPr>
              <w:tabs>
                <w:tab w:val="right" w:leader="dot" w:pos="4037"/>
              </w:tabs>
              <w:rPr>
                <w:sz w:val="20"/>
                <w:szCs w:val="20"/>
              </w:rPr>
            </w:pPr>
            <w:r w:rsidRPr="001C653E">
              <w:rPr>
                <w:sz w:val="20"/>
                <w:szCs w:val="20"/>
              </w:rPr>
              <w:t>RESPONDENT AND SPOUSE/PARTNER JOINTLY(</w:t>
            </w:r>
            <w:r w:rsidRPr="001C653E">
              <w:rPr>
                <w:rFonts w:ascii="SutonnyMJ" w:hAnsi="SutonnyMJ"/>
                <w:sz w:val="20"/>
                <w:szCs w:val="20"/>
              </w:rPr>
              <w:t>DËi`vZv Ges ¯^vgx ‡hŠ_fv‡e</w:t>
            </w:r>
            <w:r w:rsidRPr="001C653E">
              <w:rPr>
                <w:sz w:val="20"/>
                <w:szCs w:val="20"/>
              </w:rPr>
              <w:t>)</w:t>
            </w:r>
            <w:r w:rsidRPr="001C653E">
              <w:rPr>
                <w:sz w:val="20"/>
                <w:szCs w:val="20"/>
              </w:rPr>
              <w:tab/>
              <w:t>3</w:t>
            </w:r>
          </w:p>
          <w:p w:rsidR="00E1722C" w:rsidRPr="001C653E" w:rsidRDefault="00E1722C" w:rsidP="007167BF">
            <w:pPr>
              <w:tabs>
                <w:tab w:val="right" w:leader="dot" w:pos="4037"/>
              </w:tabs>
              <w:rPr>
                <w:sz w:val="20"/>
                <w:szCs w:val="20"/>
              </w:rPr>
            </w:pPr>
            <w:r w:rsidRPr="001C653E">
              <w:rPr>
                <w:sz w:val="20"/>
                <w:szCs w:val="20"/>
              </w:rPr>
              <w:t>SOMEONE ELSE</w:t>
            </w:r>
            <w:r w:rsidRPr="001C653E">
              <w:rPr>
                <w:rFonts w:ascii="SutonnyMJ" w:hAnsi="SutonnyMJ" w:hint="cs"/>
                <w:sz w:val="20"/>
                <w:szCs w:val="20"/>
                <w:cs/>
                <w:lang w:bidi="bn-BD"/>
              </w:rPr>
              <w:t>(</w:t>
            </w:r>
            <w:r w:rsidRPr="001C653E">
              <w:rPr>
                <w:rFonts w:ascii="SutonnyMJ" w:hAnsi="SutonnyMJ"/>
                <w:sz w:val="20"/>
                <w:szCs w:val="20"/>
              </w:rPr>
              <w:t>Ab¨</w:t>
            </w:r>
            <w:r w:rsidRPr="001C653E">
              <w:rPr>
                <w:rFonts w:ascii="SutonnyMJ" w:hAnsi="SutonnyMJ" w:hint="cs"/>
                <w:sz w:val="20"/>
                <w:szCs w:val="20"/>
                <w:cs/>
                <w:lang w:bidi="bn-BD"/>
              </w:rPr>
              <w:t xml:space="preserve"> </w:t>
            </w:r>
            <w:r w:rsidRPr="001C653E">
              <w:rPr>
                <w:rFonts w:ascii="SutonnyMJ" w:hAnsi="SutonnyMJ"/>
                <w:sz w:val="20"/>
                <w:szCs w:val="20"/>
              </w:rPr>
              <w:t>†KD</w:t>
            </w:r>
            <w:r w:rsidRPr="001C653E">
              <w:rPr>
                <w:rFonts w:ascii="SutonnyMJ" w:hAnsi="SutonnyMJ" w:hint="cs"/>
                <w:sz w:val="20"/>
                <w:szCs w:val="20"/>
                <w:cs/>
                <w:lang w:bidi="bn-BD"/>
              </w:rPr>
              <w:t>)</w:t>
            </w:r>
            <w:r w:rsidRPr="001C653E">
              <w:rPr>
                <w:sz w:val="20"/>
                <w:szCs w:val="20"/>
              </w:rPr>
              <w:tab/>
              <w:t>4</w:t>
            </w:r>
          </w:p>
          <w:p w:rsidR="00E1722C" w:rsidRPr="001C653E" w:rsidRDefault="00E1722C" w:rsidP="00BF639A">
            <w:pPr>
              <w:tabs>
                <w:tab w:val="right" w:leader="dot" w:pos="4037"/>
              </w:tabs>
              <w:rPr>
                <w:rFonts w:ascii="SutonnyMJ" w:hAnsi="SutonnyMJ" w:cs="Vrinda"/>
                <w:sz w:val="20"/>
                <w:szCs w:val="20"/>
                <w:lang w:bidi="bn-BD"/>
              </w:rPr>
            </w:pPr>
          </w:p>
        </w:tc>
        <w:tc>
          <w:tcPr>
            <w:tcW w:w="793" w:type="dxa"/>
            <w:tcBorders>
              <w:top w:val="single" w:sz="12" w:space="0" w:color="auto"/>
              <w:left w:val="single" w:sz="6" w:space="0" w:color="auto"/>
              <w:bottom w:val="single" w:sz="6" w:space="0" w:color="auto"/>
              <w:right w:val="single" w:sz="6" w:space="0" w:color="auto"/>
            </w:tcBorders>
            <w:shd w:val="clear" w:color="auto" w:fill="auto"/>
          </w:tcPr>
          <w:p w:rsidR="00E1722C" w:rsidRPr="001C653E" w:rsidRDefault="00E1722C" w:rsidP="007167BF">
            <w:pPr>
              <w:jc w:val="both"/>
              <w:rPr>
                <w:sz w:val="20"/>
                <w:szCs w:val="20"/>
              </w:rPr>
            </w:pPr>
          </w:p>
        </w:tc>
      </w:tr>
      <w:tr w:rsidR="00E1722C" w:rsidRPr="001C653E" w:rsidTr="002F1071">
        <w:trPr>
          <w:cantSplit/>
        </w:trPr>
        <w:tc>
          <w:tcPr>
            <w:tcW w:w="737" w:type="dxa"/>
            <w:tcBorders>
              <w:top w:val="single" w:sz="12" w:space="0" w:color="auto"/>
              <w:left w:val="single" w:sz="6" w:space="0" w:color="auto"/>
              <w:bottom w:val="single" w:sz="6" w:space="0" w:color="auto"/>
              <w:right w:val="single" w:sz="12" w:space="0" w:color="auto"/>
            </w:tcBorders>
            <w:shd w:val="clear" w:color="auto" w:fill="auto"/>
          </w:tcPr>
          <w:p w:rsidR="00E1722C" w:rsidRPr="001C653E" w:rsidRDefault="00E1722C" w:rsidP="0000653A">
            <w:pPr>
              <w:numPr>
                <w:ilvl w:val="0"/>
                <w:numId w:val="10"/>
              </w:numPr>
              <w:tabs>
                <w:tab w:val="clear" w:pos="360"/>
                <w:tab w:val="num" w:pos="540"/>
              </w:tabs>
              <w:jc w:val="both"/>
              <w:rPr>
                <w:sz w:val="20"/>
                <w:szCs w:val="20"/>
              </w:rPr>
            </w:pPr>
          </w:p>
        </w:tc>
        <w:tc>
          <w:tcPr>
            <w:tcW w:w="4231" w:type="dxa"/>
            <w:tcBorders>
              <w:top w:val="single" w:sz="12" w:space="0" w:color="auto"/>
              <w:bottom w:val="single" w:sz="6" w:space="0" w:color="auto"/>
            </w:tcBorders>
            <w:shd w:val="clear" w:color="auto" w:fill="auto"/>
          </w:tcPr>
          <w:p w:rsidR="00E1722C" w:rsidRPr="001C653E" w:rsidRDefault="00E1722C" w:rsidP="007167BF">
            <w:pPr>
              <w:jc w:val="both"/>
              <w:rPr>
                <w:sz w:val="20"/>
                <w:szCs w:val="20"/>
              </w:rPr>
            </w:pPr>
            <w:r w:rsidRPr="001C653E">
              <w:rPr>
                <w:sz w:val="20"/>
                <w:szCs w:val="20"/>
              </w:rPr>
              <w:t>Who usually makes decisions about making purchases for daily household needs?</w:t>
            </w:r>
          </w:p>
          <w:p w:rsidR="00E1722C" w:rsidRPr="001C653E" w:rsidRDefault="00E1722C" w:rsidP="007167BF">
            <w:pPr>
              <w:jc w:val="both"/>
              <w:rPr>
                <w:sz w:val="20"/>
                <w:szCs w:val="20"/>
              </w:rPr>
            </w:pPr>
          </w:p>
          <w:p w:rsidR="00E1722C" w:rsidRPr="001C653E" w:rsidRDefault="00E1722C" w:rsidP="007167BF">
            <w:pPr>
              <w:rPr>
                <w:rFonts w:ascii="SutonnyMJ" w:hAnsi="SutonnyMJ"/>
                <w:sz w:val="20"/>
                <w:szCs w:val="20"/>
              </w:rPr>
            </w:pPr>
            <w:r w:rsidRPr="001C653E">
              <w:rPr>
                <w:rFonts w:ascii="SutonnyMJ" w:hAnsi="SutonnyMJ"/>
                <w:sz w:val="20"/>
                <w:szCs w:val="20"/>
              </w:rPr>
              <w:t>Avcbvi Lvbvi wbZ¨ cÖ‡qvRbxq wRwbm µ‡qi ‡¶‡Î †K mvavibZ wm×všÍ †bq|</w:t>
            </w:r>
          </w:p>
          <w:p w:rsidR="00E1722C" w:rsidRPr="001C653E" w:rsidRDefault="00E1722C" w:rsidP="007167BF">
            <w:pPr>
              <w:jc w:val="both"/>
              <w:rPr>
                <w:sz w:val="20"/>
                <w:szCs w:val="20"/>
              </w:rPr>
            </w:pPr>
          </w:p>
          <w:p w:rsidR="00E1722C" w:rsidRPr="001C653E" w:rsidRDefault="00E1722C" w:rsidP="007167BF">
            <w:pPr>
              <w:jc w:val="both"/>
              <w:rPr>
                <w:sz w:val="20"/>
                <w:szCs w:val="20"/>
              </w:rPr>
            </w:pPr>
          </w:p>
          <w:p w:rsidR="00E1722C" w:rsidRPr="001C653E" w:rsidRDefault="00E1722C" w:rsidP="007167BF">
            <w:pPr>
              <w:jc w:val="both"/>
              <w:rPr>
                <w:sz w:val="20"/>
                <w:szCs w:val="20"/>
              </w:rPr>
            </w:pPr>
          </w:p>
        </w:tc>
        <w:tc>
          <w:tcPr>
            <w:tcW w:w="4590" w:type="dxa"/>
            <w:gridSpan w:val="5"/>
            <w:tcBorders>
              <w:top w:val="single" w:sz="12" w:space="0" w:color="auto"/>
              <w:left w:val="single" w:sz="6" w:space="0" w:color="auto"/>
              <w:bottom w:val="single" w:sz="6" w:space="0" w:color="auto"/>
            </w:tcBorders>
            <w:shd w:val="clear" w:color="auto" w:fill="auto"/>
          </w:tcPr>
          <w:p w:rsidR="00E1722C" w:rsidRPr="001C653E" w:rsidRDefault="00E1722C" w:rsidP="0042577C">
            <w:pPr>
              <w:tabs>
                <w:tab w:val="right" w:leader="dot" w:pos="4037"/>
              </w:tabs>
              <w:rPr>
                <w:sz w:val="20"/>
                <w:szCs w:val="20"/>
              </w:rPr>
            </w:pPr>
            <w:r w:rsidRPr="001C653E">
              <w:rPr>
                <w:sz w:val="20"/>
                <w:szCs w:val="20"/>
              </w:rPr>
              <w:t>RESPONDENT</w:t>
            </w:r>
            <w:r w:rsidRPr="001C653E">
              <w:rPr>
                <w:rFonts w:ascii="SutonnyMJ" w:hAnsi="SutonnyMJ" w:hint="cs"/>
                <w:sz w:val="20"/>
                <w:szCs w:val="20"/>
                <w:cs/>
                <w:lang w:bidi="bn-BD"/>
              </w:rPr>
              <w:t>(</w:t>
            </w:r>
            <w:r w:rsidRPr="001C653E">
              <w:rPr>
                <w:rFonts w:ascii="SutonnyMJ" w:hAnsi="SutonnyMJ"/>
                <w:sz w:val="20"/>
                <w:szCs w:val="20"/>
                <w:lang w:bidi="bn-BD"/>
              </w:rPr>
              <w:t>DËi`vÎx</w:t>
            </w:r>
            <w:r w:rsidRPr="001C653E">
              <w:rPr>
                <w:rFonts w:ascii="SutonnyMJ" w:hAnsi="SutonnyMJ" w:hint="cs"/>
                <w:sz w:val="20"/>
                <w:szCs w:val="20"/>
                <w:cs/>
                <w:lang w:bidi="bn-BD"/>
              </w:rPr>
              <w:t>)</w:t>
            </w:r>
            <w:r w:rsidRPr="001C653E">
              <w:rPr>
                <w:sz w:val="20"/>
                <w:szCs w:val="20"/>
              </w:rPr>
              <w:tab/>
              <w:t>1</w:t>
            </w:r>
          </w:p>
          <w:p w:rsidR="00E1722C" w:rsidRPr="001C653E" w:rsidRDefault="00E1722C" w:rsidP="0042577C">
            <w:pPr>
              <w:tabs>
                <w:tab w:val="right" w:leader="dot" w:pos="4037"/>
              </w:tabs>
              <w:rPr>
                <w:sz w:val="20"/>
                <w:szCs w:val="20"/>
              </w:rPr>
            </w:pPr>
            <w:r w:rsidRPr="001C653E">
              <w:rPr>
                <w:sz w:val="20"/>
                <w:szCs w:val="20"/>
              </w:rPr>
              <w:t>SPOUSE(</w:t>
            </w:r>
            <w:r w:rsidRPr="001C653E">
              <w:rPr>
                <w:rFonts w:ascii="SutonnyMJ" w:hAnsi="SutonnyMJ"/>
                <w:sz w:val="20"/>
                <w:szCs w:val="20"/>
              </w:rPr>
              <w:t>¯^vgx</w:t>
            </w:r>
            <w:r w:rsidRPr="001C653E">
              <w:rPr>
                <w:sz w:val="20"/>
                <w:szCs w:val="20"/>
              </w:rPr>
              <w:t>)</w:t>
            </w:r>
            <w:r w:rsidRPr="001C653E">
              <w:rPr>
                <w:sz w:val="20"/>
                <w:szCs w:val="20"/>
              </w:rPr>
              <w:tab/>
              <w:t>2</w:t>
            </w:r>
          </w:p>
          <w:p w:rsidR="00E1722C" w:rsidRPr="001C653E" w:rsidRDefault="00E1722C" w:rsidP="0042577C">
            <w:pPr>
              <w:tabs>
                <w:tab w:val="right" w:leader="dot" w:pos="4037"/>
              </w:tabs>
              <w:rPr>
                <w:sz w:val="20"/>
                <w:szCs w:val="20"/>
              </w:rPr>
            </w:pPr>
            <w:r w:rsidRPr="001C653E">
              <w:rPr>
                <w:sz w:val="20"/>
                <w:szCs w:val="20"/>
              </w:rPr>
              <w:t>RESPONDENT AND SPOUSE/PARTNER JOINTLY(</w:t>
            </w:r>
            <w:r w:rsidRPr="001C653E">
              <w:rPr>
                <w:rFonts w:ascii="SutonnyMJ" w:hAnsi="SutonnyMJ"/>
                <w:sz w:val="20"/>
                <w:szCs w:val="20"/>
              </w:rPr>
              <w:t>DËi`vZv Ges ¯^vgx ‡hŠ_fv‡e</w:t>
            </w:r>
            <w:r w:rsidRPr="001C653E">
              <w:rPr>
                <w:sz w:val="20"/>
                <w:szCs w:val="20"/>
              </w:rPr>
              <w:t>)</w:t>
            </w:r>
            <w:r w:rsidRPr="001C653E">
              <w:rPr>
                <w:sz w:val="20"/>
                <w:szCs w:val="20"/>
              </w:rPr>
              <w:tab/>
              <w:t>3</w:t>
            </w:r>
          </w:p>
          <w:p w:rsidR="00E1722C" w:rsidRPr="001C653E" w:rsidRDefault="00E1722C" w:rsidP="0042577C">
            <w:pPr>
              <w:tabs>
                <w:tab w:val="right" w:leader="dot" w:pos="4037"/>
              </w:tabs>
              <w:rPr>
                <w:sz w:val="20"/>
                <w:szCs w:val="20"/>
              </w:rPr>
            </w:pPr>
            <w:r w:rsidRPr="001C653E">
              <w:rPr>
                <w:sz w:val="20"/>
                <w:szCs w:val="20"/>
              </w:rPr>
              <w:t>SOMEONE ELSE</w:t>
            </w:r>
            <w:r w:rsidRPr="001C653E">
              <w:rPr>
                <w:rFonts w:ascii="SutonnyMJ" w:hAnsi="SutonnyMJ" w:hint="cs"/>
                <w:sz w:val="20"/>
                <w:szCs w:val="20"/>
                <w:cs/>
                <w:lang w:bidi="bn-BD"/>
              </w:rPr>
              <w:t>(</w:t>
            </w:r>
            <w:r w:rsidRPr="001C653E">
              <w:rPr>
                <w:rFonts w:ascii="SutonnyMJ" w:hAnsi="SutonnyMJ"/>
                <w:sz w:val="20"/>
                <w:szCs w:val="20"/>
              </w:rPr>
              <w:t>Ab¨</w:t>
            </w:r>
            <w:r w:rsidRPr="001C653E">
              <w:rPr>
                <w:rFonts w:ascii="SutonnyMJ" w:hAnsi="SutonnyMJ" w:hint="cs"/>
                <w:sz w:val="20"/>
                <w:szCs w:val="20"/>
                <w:cs/>
                <w:lang w:bidi="bn-BD"/>
              </w:rPr>
              <w:t xml:space="preserve"> </w:t>
            </w:r>
            <w:r w:rsidRPr="001C653E">
              <w:rPr>
                <w:rFonts w:ascii="SutonnyMJ" w:hAnsi="SutonnyMJ"/>
                <w:sz w:val="20"/>
                <w:szCs w:val="20"/>
              </w:rPr>
              <w:t>†KD</w:t>
            </w:r>
            <w:r w:rsidRPr="001C653E">
              <w:rPr>
                <w:rFonts w:ascii="SutonnyMJ" w:hAnsi="SutonnyMJ" w:hint="cs"/>
                <w:sz w:val="20"/>
                <w:szCs w:val="20"/>
                <w:cs/>
                <w:lang w:bidi="bn-BD"/>
              </w:rPr>
              <w:t>)</w:t>
            </w:r>
            <w:r w:rsidRPr="001C653E">
              <w:rPr>
                <w:sz w:val="20"/>
                <w:szCs w:val="20"/>
              </w:rPr>
              <w:tab/>
              <w:t>4</w:t>
            </w:r>
          </w:p>
          <w:p w:rsidR="00E1722C" w:rsidRPr="001C653E" w:rsidRDefault="00E1722C" w:rsidP="0042577C">
            <w:pPr>
              <w:tabs>
                <w:tab w:val="right" w:leader="dot" w:pos="4037"/>
              </w:tabs>
              <w:rPr>
                <w:rFonts w:ascii="SutonnyMJ" w:hAnsi="SutonnyMJ" w:cs="Vrinda"/>
                <w:sz w:val="20"/>
                <w:szCs w:val="20"/>
                <w:lang w:bidi="bn-BD"/>
              </w:rPr>
            </w:pPr>
          </w:p>
        </w:tc>
        <w:tc>
          <w:tcPr>
            <w:tcW w:w="793" w:type="dxa"/>
            <w:tcBorders>
              <w:top w:val="single" w:sz="12" w:space="0" w:color="auto"/>
              <w:left w:val="single" w:sz="6" w:space="0" w:color="auto"/>
              <w:bottom w:val="single" w:sz="6" w:space="0" w:color="auto"/>
              <w:right w:val="single" w:sz="6" w:space="0" w:color="auto"/>
            </w:tcBorders>
            <w:shd w:val="clear" w:color="auto" w:fill="auto"/>
          </w:tcPr>
          <w:p w:rsidR="00E1722C" w:rsidRPr="001C653E" w:rsidRDefault="00E1722C" w:rsidP="007167BF">
            <w:pPr>
              <w:jc w:val="both"/>
              <w:rPr>
                <w:sz w:val="20"/>
                <w:szCs w:val="20"/>
              </w:rPr>
            </w:pPr>
          </w:p>
        </w:tc>
      </w:tr>
      <w:tr w:rsidR="00E1722C" w:rsidRPr="001C653E" w:rsidTr="002F1071">
        <w:trPr>
          <w:cantSplit/>
        </w:trPr>
        <w:tc>
          <w:tcPr>
            <w:tcW w:w="737" w:type="dxa"/>
            <w:tcBorders>
              <w:top w:val="single" w:sz="12" w:space="0" w:color="auto"/>
              <w:left w:val="single" w:sz="6" w:space="0" w:color="auto"/>
              <w:bottom w:val="single" w:sz="6" w:space="0" w:color="auto"/>
              <w:right w:val="single" w:sz="12" w:space="0" w:color="auto"/>
            </w:tcBorders>
            <w:shd w:val="clear" w:color="auto" w:fill="auto"/>
          </w:tcPr>
          <w:p w:rsidR="00E1722C" w:rsidRPr="001C653E" w:rsidRDefault="00E1722C" w:rsidP="0000653A">
            <w:pPr>
              <w:numPr>
                <w:ilvl w:val="0"/>
                <w:numId w:val="10"/>
              </w:numPr>
              <w:tabs>
                <w:tab w:val="clear" w:pos="360"/>
                <w:tab w:val="num" w:pos="540"/>
              </w:tabs>
              <w:jc w:val="both"/>
              <w:rPr>
                <w:sz w:val="20"/>
                <w:szCs w:val="20"/>
              </w:rPr>
            </w:pPr>
          </w:p>
        </w:tc>
        <w:tc>
          <w:tcPr>
            <w:tcW w:w="4231" w:type="dxa"/>
            <w:tcBorders>
              <w:top w:val="single" w:sz="12" w:space="0" w:color="auto"/>
              <w:bottom w:val="single" w:sz="6" w:space="0" w:color="auto"/>
            </w:tcBorders>
            <w:shd w:val="clear" w:color="auto" w:fill="auto"/>
          </w:tcPr>
          <w:p w:rsidR="00E1722C" w:rsidRPr="001C653E" w:rsidRDefault="00E1722C" w:rsidP="007167BF">
            <w:pPr>
              <w:pStyle w:val="BodyText"/>
              <w:rPr>
                <w:rFonts w:ascii="SutonnyMJ" w:hAnsi="SutonnyMJ"/>
                <w:b w:val="0"/>
                <w:bCs/>
                <w:sz w:val="20"/>
                <w:szCs w:val="20"/>
              </w:rPr>
            </w:pPr>
            <w:r w:rsidRPr="001C653E">
              <w:rPr>
                <w:b w:val="0"/>
                <w:bCs/>
                <w:sz w:val="20"/>
                <w:szCs w:val="20"/>
              </w:rPr>
              <w:t>Who usually makes decisions about visits to family or relatives?</w:t>
            </w:r>
          </w:p>
          <w:p w:rsidR="00E1722C" w:rsidRPr="001C653E" w:rsidRDefault="00E1722C" w:rsidP="007167BF">
            <w:pPr>
              <w:pStyle w:val="BodyText"/>
              <w:rPr>
                <w:sz w:val="20"/>
                <w:szCs w:val="20"/>
              </w:rPr>
            </w:pPr>
          </w:p>
          <w:p w:rsidR="00E1722C" w:rsidRPr="001C653E" w:rsidRDefault="00E1722C" w:rsidP="007167BF">
            <w:pPr>
              <w:rPr>
                <w:rFonts w:ascii="SutonnyMJ" w:hAnsi="SutonnyMJ"/>
                <w:sz w:val="20"/>
                <w:szCs w:val="20"/>
              </w:rPr>
            </w:pPr>
            <w:r w:rsidRPr="001C653E">
              <w:rPr>
                <w:rFonts w:ascii="SutonnyMJ" w:hAnsi="SutonnyMJ"/>
                <w:sz w:val="20"/>
                <w:szCs w:val="20"/>
              </w:rPr>
              <w:t>cwievi Ges AvZ¥xq¯^Rb mv‡_ †`Lv mv¶v‡Zi ‡¶‡Î †K mvavibZ †ekx f~wgKv cvjb K‡i|</w:t>
            </w:r>
          </w:p>
          <w:p w:rsidR="00E1722C" w:rsidRPr="001C653E" w:rsidRDefault="00E1722C" w:rsidP="007167BF">
            <w:pPr>
              <w:pStyle w:val="BodyText"/>
              <w:rPr>
                <w:sz w:val="20"/>
                <w:szCs w:val="20"/>
              </w:rPr>
            </w:pPr>
          </w:p>
        </w:tc>
        <w:tc>
          <w:tcPr>
            <w:tcW w:w="4590" w:type="dxa"/>
            <w:gridSpan w:val="5"/>
            <w:tcBorders>
              <w:top w:val="single" w:sz="12" w:space="0" w:color="auto"/>
              <w:left w:val="single" w:sz="6" w:space="0" w:color="auto"/>
              <w:bottom w:val="single" w:sz="6" w:space="0" w:color="auto"/>
            </w:tcBorders>
            <w:shd w:val="clear" w:color="auto" w:fill="auto"/>
          </w:tcPr>
          <w:p w:rsidR="00E1722C" w:rsidRPr="001C653E" w:rsidRDefault="00E1722C" w:rsidP="0042577C">
            <w:pPr>
              <w:tabs>
                <w:tab w:val="right" w:leader="dot" w:pos="4037"/>
              </w:tabs>
              <w:rPr>
                <w:sz w:val="20"/>
                <w:szCs w:val="20"/>
              </w:rPr>
            </w:pPr>
            <w:r w:rsidRPr="001C653E">
              <w:rPr>
                <w:sz w:val="20"/>
                <w:szCs w:val="20"/>
              </w:rPr>
              <w:t>RESPONDENT</w:t>
            </w:r>
            <w:r w:rsidRPr="001C653E">
              <w:rPr>
                <w:rFonts w:ascii="SutonnyMJ" w:hAnsi="SutonnyMJ" w:hint="cs"/>
                <w:sz w:val="20"/>
                <w:szCs w:val="20"/>
                <w:cs/>
                <w:lang w:bidi="bn-BD"/>
              </w:rPr>
              <w:t>(</w:t>
            </w:r>
            <w:r w:rsidRPr="001C653E">
              <w:rPr>
                <w:rFonts w:ascii="SutonnyMJ" w:hAnsi="SutonnyMJ"/>
                <w:sz w:val="20"/>
                <w:szCs w:val="20"/>
                <w:lang w:bidi="bn-BD"/>
              </w:rPr>
              <w:t>DËi`vÎx</w:t>
            </w:r>
            <w:r w:rsidRPr="001C653E">
              <w:rPr>
                <w:rFonts w:ascii="SutonnyMJ" w:hAnsi="SutonnyMJ" w:hint="cs"/>
                <w:sz w:val="20"/>
                <w:szCs w:val="20"/>
                <w:cs/>
                <w:lang w:bidi="bn-BD"/>
              </w:rPr>
              <w:t>)</w:t>
            </w:r>
            <w:r w:rsidRPr="001C653E">
              <w:rPr>
                <w:sz w:val="20"/>
                <w:szCs w:val="20"/>
              </w:rPr>
              <w:tab/>
              <w:t>1</w:t>
            </w:r>
          </w:p>
          <w:p w:rsidR="00E1722C" w:rsidRPr="001C653E" w:rsidRDefault="00E1722C" w:rsidP="0042577C">
            <w:pPr>
              <w:tabs>
                <w:tab w:val="right" w:leader="dot" w:pos="4037"/>
              </w:tabs>
              <w:rPr>
                <w:sz w:val="20"/>
                <w:szCs w:val="20"/>
              </w:rPr>
            </w:pPr>
            <w:r w:rsidRPr="001C653E">
              <w:rPr>
                <w:sz w:val="20"/>
                <w:szCs w:val="20"/>
              </w:rPr>
              <w:t>SPOUSE(</w:t>
            </w:r>
            <w:r w:rsidRPr="001C653E">
              <w:rPr>
                <w:rFonts w:ascii="SutonnyMJ" w:hAnsi="SutonnyMJ"/>
                <w:sz w:val="20"/>
                <w:szCs w:val="20"/>
              </w:rPr>
              <w:t>¯^vgx</w:t>
            </w:r>
            <w:r w:rsidRPr="001C653E">
              <w:rPr>
                <w:sz w:val="20"/>
                <w:szCs w:val="20"/>
              </w:rPr>
              <w:t>)</w:t>
            </w:r>
            <w:r w:rsidRPr="001C653E">
              <w:rPr>
                <w:sz w:val="20"/>
                <w:szCs w:val="20"/>
              </w:rPr>
              <w:tab/>
              <w:t>2</w:t>
            </w:r>
          </w:p>
          <w:p w:rsidR="00E1722C" w:rsidRPr="001C653E" w:rsidRDefault="00E1722C" w:rsidP="0042577C">
            <w:pPr>
              <w:tabs>
                <w:tab w:val="right" w:leader="dot" w:pos="4037"/>
              </w:tabs>
              <w:rPr>
                <w:sz w:val="20"/>
                <w:szCs w:val="20"/>
              </w:rPr>
            </w:pPr>
            <w:r w:rsidRPr="001C653E">
              <w:rPr>
                <w:sz w:val="20"/>
                <w:szCs w:val="20"/>
              </w:rPr>
              <w:t>RESPONDENT AND SPOUSE/PARTNER JOINTLY(</w:t>
            </w:r>
            <w:r w:rsidRPr="001C653E">
              <w:rPr>
                <w:rFonts w:ascii="SutonnyMJ" w:hAnsi="SutonnyMJ"/>
                <w:sz w:val="20"/>
                <w:szCs w:val="20"/>
              </w:rPr>
              <w:t>DËi`vZv Ges ¯^vgx ‡hŠ_fv‡e</w:t>
            </w:r>
            <w:r w:rsidRPr="001C653E">
              <w:rPr>
                <w:sz w:val="20"/>
                <w:szCs w:val="20"/>
              </w:rPr>
              <w:t>)</w:t>
            </w:r>
            <w:r w:rsidRPr="001C653E">
              <w:rPr>
                <w:sz w:val="20"/>
                <w:szCs w:val="20"/>
              </w:rPr>
              <w:tab/>
              <w:t>3</w:t>
            </w:r>
          </w:p>
          <w:p w:rsidR="00E1722C" w:rsidRPr="001C653E" w:rsidRDefault="00E1722C" w:rsidP="0042577C">
            <w:pPr>
              <w:tabs>
                <w:tab w:val="right" w:leader="dot" w:pos="4037"/>
              </w:tabs>
              <w:rPr>
                <w:sz w:val="20"/>
                <w:szCs w:val="20"/>
              </w:rPr>
            </w:pPr>
            <w:r w:rsidRPr="001C653E">
              <w:rPr>
                <w:sz w:val="20"/>
                <w:szCs w:val="20"/>
              </w:rPr>
              <w:t>SOMEONE ELSE</w:t>
            </w:r>
            <w:r w:rsidRPr="001C653E">
              <w:rPr>
                <w:rFonts w:ascii="SutonnyMJ" w:hAnsi="SutonnyMJ" w:hint="cs"/>
                <w:sz w:val="20"/>
                <w:szCs w:val="20"/>
                <w:cs/>
                <w:lang w:bidi="bn-BD"/>
              </w:rPr>
              <w:t>(</w:t>
            </w:r>
            <w:r w:rsidRPr="001C653E">
              <w:rPr>
                <w:rFonts w:ascii="SutonnyMJ" w:hAnsi="SutonnyMJ"/>
                <w:sz w:val="20"/>
                <w:szCs w:val="20"/>
              </w:rPr>
              <w:t>Ab¨</w:t>
            </w:r>
            <w:r w:rsidRPr="001C653E">
              <w:rPr>
                <w:rFonts w:ascii="SutonnyMJ" w:hAnsi="SutonnyMJ" w:hint="cs"/>
                <w:sz w:val="20"/>
                <w:szCs w:val="20"/>
                <w:cs/>
                <w:lang w:bidi="bn-BD"/>
              </w:rPr>
              <w:t xml:space="preserve"> </w:t>
            </w:r>
            <w:r w:rsidRPr="001C653E">
              <w:rPr>
                <w:rFonts w:ascii="SutonnyMJ" w:hAnsi="SutonnyMJ"/>
                <w:sz w:val="20"/>
                <w:szCs w:val="20"/>
              </w:rPr>
              <w:t>†KD</w:t>
            </w:r>
            <w:r w:rsidRPr="001C653E">
              <w:rPr>
                <w:rFonts w:ascii="SutonnyMJ" w:hAnsi="SutonnyMJ" w:hint="cs"/>
                <w:sz w:val="20"/>
                <w:szCs w:val="20"/>
                <w:cs/>
                <w:lang w:bidi="bn-BD"/>
              </w:rPr>
              <w:t>)</w:t>
            </w:r>
            <w:r w:rsidRPr="001C653E">
              <w:rPr>
                <w:sz w:val="20"/>
                <w:szCs w:val="20"/>
              </w:rPr>
              <w:tab/>
              <w:t>4</w:t>
            </w:r>
          </w:p>
          <w:p w:rsidR="00E1722C" w:rsidRPr="001C653E" w:rsidRDefault="00E1722C" w:rsidP="0042577C">
            <w:pPr>
              <w:tabs>
                <w:tab w:val="right" w:leader="dot" w:pos="4037"/>
              </w:tabs>
              <w:rPr>
                <w:rFonts w:ascii="SutonnyMJ" w:hAnsi="SutonnyMJ" w:cs="Vrinda"/>
                <w:sz w:val="20"/>
                <w:szCs w:val="20"/>
                <w:lang w:bidi="bn-BD"/>
              </w:rPr>
            </w:pPr>
          </w:p>
        </w:tc>
        <w:tc>
          <w:tcPr>
            <w:tcW w:w="793" w:type="dxa"/>
            <w:tcBorders>
              <w:top w:val="single" w:sz="12" w:space="0" w:color="auto"/>
              <w:left w:val="single" w:sz="6" w:space="0" w:color="auto"/>
              <w:bottom w:val="single" w:sz="6" w:space="0" w:color="auto"/>
              <w:right w:val="single" w:sz="6" w:space="0" w:color="auto"/>
            </w:tcBorders>
            <w:shd w:val="clear" w:color="auto" w:fill="auto"/>
          </w:tcPr>
          <w:p w:rsidR="00E1722C" w:rsidRPr="001C653E" w:rsidRDefault="00E1722C" w:rsidP="007167BF">
            <w:pPr>
              <w:jc w:val="both"/>
              <w:rPr>
                <w:sz w:val="20"/>
                <w:szCs w:val="20"/>
              </w:rPr>
            </w:pPr>
          </w:p>
        </w:tc>
      </w:tr>
      <w:tr w:rsidR="00E1722C" w:rsidRPr="001C653E" w:rsidTr="002F1071">
        <w:trPr>
          <w:cantSplit/>
        </w:trPr>
        <w:tc>
          <w:tcPr>
            <w:tcW w:w="737" w:type="dxa"/>
            <w:tcBorders>
              <w:top w:val="single" w:sz="12" w:space="0" w:color="auto"/>
              <w:left w:val="single" w:sz="6" w:space="0" w:color="auto"/>
              <w:bottom w:val="single" w:sz="6" w:space="0" w:color="auto"/>
              <w:right w:val="single" w:sz="12" w:space="0" w:color="auto"/>
            </w:tcBorders>
            <w:shd w:val="clear" w:color="auto" w:fill="auto"/>
          </w:tcPr>
          <w:p w:rsidR="00E1722C" w:rsidRPr="001C653E" w:rsidRDefault="00E1722C" w:rsidP="0000653A">
            <w:pPr>
              <w:numPr>
                <w:ilvl w:val="0"/>
                <w:numId w:val="10"/>
              </w:numPr>
              <w:tabs>
                <w:tab w:val="clear" w:pos="360"/>
                <w:tab w:val="num" w:pos="540"/>
              </w:tabs>
              <w:jc w:val="both"/>
              <w:rPr>
                <w:sz w:val="20"/>
                <w:szCs w:val="20"/>
              </w:rPr>
            </w:pPr>
          </w:p>
        </w:tc>
        <w:tc>
          <w:tcPr>
            <w:tcW w:w="4231" w:type="dxa"/>
            <w:tcBorders>
              <w:top w:val="single" w:sz="12" w:space="0" w:color="auto"/>
              <w:bottom w:val="single" w:sz="6" w:space="0" w:color="auto"/>
            </w:tcBorders>
            <w:shd w:val="clear" w:color="auto" w:fill="auto"/>
          </w:tcPr>
          <w:p w:rsidR="00E1722C" w:rsidRPr="001C653E" w:rsidRDefault="00E1722C" w:rsidP="007167BF">
            <w:pPr>
              <w:rPr>
                <w:snapToGrid w:val="0"/>
                <w:sz w:val="20"/>
                <w:szCs w:val="20"/>
              </w:rPr>
            </w:pPr>
            <w:r w:rsidRPr="001C653E">
              <w:rPr>
                <w:rFonts w:ascii="Times (PCL6)" w:hAnsi="Times (PCL6)"/>
                <w:snapToGrid w:val="0"/>
                <w:sz w:val="20"/>
                <w:szCs w:val="20"/>
              </w:rPr>
              <w:t xml:space="preserve">Are </w:t>
            </w:r>
            <w:r w:rsidRPr="001C653E">
              <w:rPr>
                <w:snapToGrid w:val="0"/>
                <w:sz w:val="20"/>
                <w:szCs w:val="20"/>
              </w:rPr>
              <w:t xml:space="preserve">you able to spend the money you earn how you want yourself, or do you have to give all or part of the money to your husband/partner? </w:t>
            </w:r>
          </w:p>
          <w:p w:rsidR="00E1722C" w:rsidRPr="001C653E" w:rsidRDefault="00E1722C" w:rsidP="00F73C29">
            <w:pPr>
              <w:rPr>
                <w:rFonts w:ascii="SutonnyMJ" w:hAnsi="SutonnyMJ" w:cs="Vrinda"/>
                <w:sz w:val="20"/>
                <w:szCs w:val="20"/>
                <w:lang w:bidi="bn-BD"/>
              </w:rPr>
            </w:pPr>
            <w:r w:rsidRPr="001C653E">
              <w:rPr>
                <w:rFonts w:ascii="SutonnyMJ" w:hAnsi="SutonnyMJ" w:cs="Arial"/>
                <w:color w:val="000000"/>
                <w:sz w:val="20"/>
                <w:szCs w:val="20"/>
              </w:rPr>
              <w:t>Avcwb wK Avcbvi wb‡Ri †ivRMv‡ii UvKv</w:t>
            </w:r>
            <w:r w:rsidRPr="001C653E">
              <w:rPr>
                <w:rFonts w:ascii="SutonnyMJ" w:hAnsi="SutonnyMJ" w:cs="Arial" w:hint="cs"/>
                <w:color w:val="000000"/>
                <w:sz w:val="20"/>
                <w:szCs w:val="20"/>
                <w:cs/>
                <w:lang w:bidi="bn-BD"/>
              </w:rPr>
              <w:t xml:space="preserve"> </w:t>
            </w:r>
            <w:r w:rsidRPr="001C653E">
              <w:rPr>
                <w:rFonts w:ascii="SutonnyMJ" w:hAnsi="SutonnyMJ" w:cs="Vrinda"/>
                <w:color w:val="000000"/>
                <w:sz w:val="20"/>
                <w:szCs w:val="20"/>
                <w:lang w:bidi="bn-BD"/>
              </w:rPr>
              <w:t>cy‡ivUvq</w:t>
            </w:r>
            <w:r w:rsidRPr="001C653E">
              <w:rPr>
                <w:rFonts w:ascii="SutonnyMJ" w:hAnsi="SutonnyMJ" w:cs="Arial"/>
                <w:color w:val="000000"/>
                <w:sz w:val="20"/>
                <w:szCs w:val="20"/>
              </w:rPr>
              <w:t xml:space="preserve"> wb‡</w:t>
            </w:r>
            <w:r w:rsidRPr="001C653E">
              <w:rPr>
                <w:rFonts w:ascii="SutonnyMJ" w:hAnsi="SutonnyMJ" w:cs="Vrinda"/>
                <w:color w:val="000000"/>
                <w:sz w:val="20"/>
                <w:szCs w:val="20"/>
                <w:lang w:bidi="bn-BD"/>
              </w:rPr>
              <w:t>Ri B”QvgZ LiP Ki</w:t>
            </w:r>
            <w:r w:rsidRPr="001C653E">
              <w:rPr>
                <w:rFonts w:ascii="SutonnyMJ" w:hAnsi="SutonnyMJ" w:cs="Arial"/>
                <w:color w:val="000000"/>
                <w:sz w:val="20"/>
                <w:szCs w:val="20"/>
              </w:rPr>
              <w:t>‡Z cv‡ib</w:t>
            </w:r>
            <w:r w:rsidRPr="001C653E">
              <w:rPr>
                <w:rFonts w:ascii="SutonnyMJ" w:hAnsi="SutonnyMJ" w:cs="Arial" w:hint="cs"/>
                <w:color w:val="000000"/>
                <w:sz w:val="20"/>
                <w:szCs w:val="20"/>
                <w:cs/>
                <w:lang w:bidi="bn-BD"/>
              </w:rPr>
              <w:t>,</w:t>
            </w:r>
            <w:r w:rsidRPr="001C653E">
              <w:rPr>
                <w:rFonts w:ascii="SutonnyMJ" w:hAnsi="SutonnyMJ" w:cs="Arial"/>
                <w:color w:val="000000"/>
                <w:sz w:val="20"/>
                <w:szCs w:val="20"/>
              </w:rPr>
              <w:t xml:space="preserve"> wKQz ¯^vgx‡K w`‡q w`‡Z nq</w:t>
            </w:r>
            <w:r w:rsidRPr="001C653E">
              <w:rPr>
                <w:rFonts w:ascii="SutonnyMJ" w:hAnsi="SutonnyMJ" w:cs="Vrinda" w:hint="cs"/>
                <w:color w:val="000000"/>
                <w:sz w:val="20"/>
                <w:szCs w:val="20"/>
                <w:cs/>
                <w:lang w:bidi="bn-BD"/>
              </w:rPr>
              <w:t xml:space="preserve"> </w:t>
            </w:r>
            <w:r w:rsidRPr="001C653E">
              <w:rPr>
                <w:rFonts w:ascii="SutonnyMJ" w:hAnsi="SutonnyMJ" w:cs="Arial"/>
                <w:color w:val="000000"/>
                <w:sz w:val="20"/>
                <w:szCs w:val="20"/>
              </w:rPr>
              <w:t>bvwK</w:t>
            </w:r>
            <w:r w:rsidRPr="001C653E">
              <w:rPr>
                <w:rFonts w:ascii="SutonnyMJ" w:hAnsi="SutonnyMJ" w:cs="Vrinda"/>
                <w:color w:val="000000"/>
                <w:sz w:val="20"/>
                <w:szCs w:val="20"/>
                <w:lang w:bidi="bn-BD"/>
              </w:rPr>
              <w:t xml:space="preserve"> cy‡iv UvKvUvq</w:t>
            </w:r>
            <w:r w:rsidRPr="001C653E">
              <w:rPr>
                <w:rFonts w:ascii="SutonnyMJ" w:hAnsi="SutonnyMJ" w:cs="Arial"/>
                <w:color w:val="000000"/>
                <w:sz w:val="20"/>
                <w:szCs w:val="20"/>
              </w:rPr>
              <w:t xml:space="preserve"> </w:t>
            </w:r>
            <w:r w:rsidRPr="001C653E">
              <w:rPr>
                <w:rFonts w:ascii="SutonnyMJ" w:hAnsi="SutonnyMJ" w:cs="Vrinda"/>
                <w:color w:val="000000"/>
                <w:sz w:val="20"/>
                <w:szCs w:val="20"/>
                <w:lang w:bidi="bn-BD"/>
              </w:rPr>
              <w:t>¯^vgx‡K w`‡q w`‡Z nq</w:t>
            </w:r>
            <w:r w:rsidRPr="001C653E">
              <w:rPr>
                <w:rFonts w:ascii="SutonnyMJ" w:hAnsi="SutonnyMJ" w:cs="Arial"/>
                <w:color w:val="000000"/>
                <w:sz w:val="20"/>
                <w:szCs w:val="20"/>
              </w:rPr>
              <w:t>?</w:t>
            </w:r>
          </w:p>
        </w:tc>
        <w:tc>
          <w:tcPr>
            <w:tcW w:w="4590" w:type="dxa"/>
            <w:gridSpan w:val="5"/>
            <w:tcBorders>
              <w:top w:val="single" w:sz="12" w:space="0" w:color="auto"/>
              <w:left w:val="single" w:sz="6" w:space="0" w:color="auto"/>
              <w:bottom w:val="single" w:sz="6" w:space="0" w:color="auto"/>
            </w:tcBorders>
            <w:shd w:val="clear" w:color="auto" w:fill="auto"/>
          </w:tcPr>
          <w:p w:rsidR="00E1722C" w:rsidRPr="001C653E" w:rsidRDefault="00E1722C" w:rsidP="007167BF">
            <w:pPr>
              <w:tabs>
                <w:tab w:val="right" w:leader="dot" w:pos="4253"/>
              </w:tabs>
              <w:jc w:val="both"/>
              <w:rPr>
                <w:sz w:val="20"/>
                <w:szCs w:val="20"/>
              </w:rPr>
            </w:pPr>
            <w:r w:rsidRPr="001C653E">
              <w:rPr>
                <w:sz w:val="20"/>
                <w:szCs w:val="20"/>
              </w:rPr>
              <w:t>SELF/OWN CHOICE</w:t>
            </w:r>
            <w:r w:rsidRPr="001C653E">
              <w:rPr>
                <w:color w:val="000000"/>
                <w:sz w:val="20"/>
                <w:szCs w:val="20"/>
                <w:cs/>
                <w:lang w:bidi="bn-BD"/>
              </w:rPr>
              <w:t>(</w:t>
            </w:r>
            <w:r w:rsidRPr="001C653E">
              <w:rPr>
                <w:rFonts w:ascii="SutonnyMJ" w:hAnsi="SutonnyMJ" w:cs="Vrinda"/>
                <w:color w:val="000000"/>
                <w:sz w:val="20"/>
                <w:szCs w:val="20"/>
                <w:lang w:bidi="bn-BD"/>
              </w:rPr>
              <w:t>cy‡ivUvq</w:t>
            </w:r>
            <w:r w:rsidRPr="001C653E">
              <w:rPr>
                <w:rFonts w:ascii="SutonnyMJ" w:hAnsi="SutonnyMJ" w:cs="Arial"/>
                <w:color w:val="000000"/>
                <w:sz w:val="20"/>
                <w:szCs w:val="20"/>
              </w:rPr>
              <w:t xml:space="preserve"> </w:t>
            </w:r>
            <w:r w:rsidRPr="001C653E">
              <w:rPr>
                <w:rFonts w:ascii="SutonnyMJ" w:hAnsi="SutonnyMJ" w:cs="Vrinda"/>
                <w:color w:val="000000"/>
                <w:sz w:val="20"/>
                <w:szCs w:val="20"/>
                <w:lang w:bidi="bn-BD"/>
              </w:rPr>
              <w:t>wb‡Ri B”Qvq LiP Ki‡Z cv‡ib</w:t>
            </w:r>
            <w:r w:rsidRPr="001C653E">
              <w:rPr>
                <w:color w:val="000000"/>
                <w:sz w:val="20"/>
                <w:szCs w:val="20"/>
                <w:cs/>
                <w:lang w:bidi="bn-BD"/>
              </w:rPr>
              <w:t>)</w:t>
            </w:r>
            <w:r w:rsidRPr="001C653E">
              <w:rPr>
                <w:sz w:val="20"/>
                <w:szCs w:val="20"/>
              </w:rPr>
              <w:tab/>
              <w:t>1</w:t>
            </w:r>
          </w:p>
          <w:p w:rsidR="00E1722C" w:rsidRPr="001C653E" w:rsidRDefault="00E1722C" w:rsidP="007167BF">
            <w:pPr>
              <w:tabs>
                <w:tab w:val="right" w:leader="dot" w:pos="4253"/>
              </w:tabs>
              <w:jc w:val="both"/>
              <w:rPr>
                <w:sz w:val="20"/>
                <w:szCs w:val="20"/>
              </w:rPr>
            </w:pPr>
            <w:r w:rsidRPr="001C653E">
              <w:rPr>
                <w:sz w:val="20"/>
                <w:szCs w:val="20"/>
              </w:rPr>
              <w:t>GIVE PART TO HUSBAND/PARTNER</w:t>
            </w:r>
            <w:r w:rsidRPr="001C653E">
              <w:rPr>
                <w:color w:val="000000"/>
                <w:sz w:val="20"/>
                <w:szCs w:val="20"/>
                <w:cs/>
                <w:lang w:bidi="bn-BD"/>
              </w:rPr>
              <w:t>(</w:t>
            </w:r>
            <w:r w:rsidRPr="001C653E">
              <w:rPr>
                <w:rFonts w:ascii="SutonnyMJ" w:hAnsi="SutonnyMJ" w:cs="Vrinda"/>
                <w:color w:val="000000"/>
                <w:sz w:val="20"/>
                <w:szCs w:val="20"/>
                <w:lang w:bidi="bn-BD"/>
              </w:rPr>
              <w:t>wKQz ¯^vgx‡K w`‡q w`‡Z nq</w:t>
            </w:r>
            <w:r w:rsidRPr="001C653E">
              <w:rPr>
                <w:color w:val="000000"/>
                <w:sz w:val="20"/>
                <w:szCs w:val="20"/>
                <w:cs/>
                <w:lang w:bidi="bn-BD"/>
              </w:rPr>
              <w:t>)</w:t>
            </w:r>
            <w:r w:rsidRPr="001C653E">
              <w:rPr>
                <w:rFonts w:ascii="SutonnyMJ" w:hAnsi="SutonnyMJ" w:cs="Vrinda"/>
                <w:color w:val="000000"/>
                <w:sz w:val="20"/>
                <w:szCs w:val="20"/>
                <w:lang w:bidi="bn-BD"/>
              </w:rPr>
              <w:tab/>
            </w:r>
            <w:r w:rsidRPr="001C653E">
              <w:rPr>
                <w:sz w:val="20"/>
                <w:szCs w:val="20"/>
              </w:rPr>
              <w:t>2</w:t>
            </w:r>
          </w:p>
          <w:p w:rsidR="00E1722C" w:rsidRPr="001C653E" w:rsidRDefault="00E1722C" w:rsidP="007167BF">
            <w:pPr>
              <w:tabs>
                <w:tab w:val="right" w:leader="dot" w:pos="4253"/>
              </w:tabs>
              <w:jc w:val="both"/>
              <w:rPr>
                <w:sz w:val="20"/>
                <w:szCs w:val="20"/>
              </w:rPr>
            </w:pPr>
            <w:r w:rsidRPr="001C653E">
              <w:rPr>
                <w:sz w:val="20"/>
                <w:szCs w:val="20"/>
              </w:rPr>
              <w:t>GIVE ALL TO HUSBAND/PARTNER</w:t>
            </w:r>
            <w:r w:rsidRPr="001C653E">
              <w:rPr>
                <w:color w:val="000000"/>
                <w:sz w:val="20"/>
                <w:szCs w:val="20"/>
                <w:cs/>
                <w:lang w:bidi="bn-BD"/>
              </w:rPr>
              <w:t>(</w:t>
            </w:r>
            <w:r w:rsidRPr="001C653E">
              <w:rPr>
                <w:rFonts w:ascii="SutonnyMJ" w:hAnsi="SutonnyMJ" w:cs="Vrinda"/>
                <w:color w:val="000000"/>
                <w:sz w:val="20"/>
                <w:szCs w:val="20"/>
                <w:lang w:bidi="bn-BD"/>
              </w:rPr>
              <w:t>cy‡ivUvq ¯^vgx‡K w`‡q w`‡Z nq</w:t>
            </w:r>
            <w:r w:rsidRPr="001C653E">
              <w:rPr>
                <w:color w:val="000000"/>
                <w:sz w:val="20"/>
                <w:szCs w:val="20"/>
                <w:cs/>
                <w:lang w:bidi="bn-BD"/>
              </w:rPr>
              <w:t>)</w:t>
            </w:r>
            <w:r w:rsidRPr="001C653E">
              <w:rPr>
                <w:rFonts w:ascii="SutonnyMJ" w:hAnsi="SutonnyMJ" w:cs="Vrinda"/>
                <w:color w:val="000000"/>
                <w:sz w:val="20"/>
                <w:szCs w:val="20"/>
                <w:lang w:bidi="bn-BD"/>
              </w:rPr>
              <w:tab/>
            </w:r>
            <w:r w:rsidRPr="001C653E">
              <w:rPr>
                <w:sz w:val="20"/>
                <w:szCs w:val="20"/>
              </w:rPr>
              <w:t>3</w:t>
            </w:r>
          </w:p>
          <w:p w:rsidR="00E1722C" w:rsidRPr="001C653E" w:rsidRDefault="00E1722C" w:rsidP="007167BF">
            <w:pPr>
              <w:tabs>
                <w:tab w:val="right" w:leader="dot" w:pos="4253"/>
              </w:tabs>
              <w:jc w:val="both"/>
              <w:rPr>
                <w:sz w:val="20"/>
                <w:szCs w:val="20"/>
              </w:rPr>
            </w:pPr>
            <w:r w:rsidRPr="001C653E">
              <w:rPr>
                <w:sz w:val="20"/>
                <w:szCs w:val="20"/>
              </w:rPr>
              <w:t xml:space="preserve">REFUSED/NO ANSWER </w:t>
            </w:r>
            <w:r w:rsidRPr="001C653E">
              <w:rPr>
                <w:color w:val="000000"/>
                <w:sz w:val="20"/>
                <w:szCs w:val="20"/>
                <w:cs/>
                <w:lang w:bidi="bn-BD"/>
              </w:rPr>
              <w:t>(</w:t>
            </w:r>
            <w:r w:rsidRPr="001C653E">
              <w:rPr>
                <w:rFonts w:ascii="SutonnyMJ" w:hAnsi="SutonnyMJ" w:cs="Vrinda"/>
                <w:color w:val="000000"/>
                <w:sz w:val="20"/>
                <w:szCs w:val="20"/>
                <w:lang w:bidi="bn-BD"/>
              </w:rPr>
              <w:t>cÖZ¨vL¨vb/DËi bvB</w:t>
            </w:r>
            <w:r w:rsidRPr="001C653E">
              <w:rPr>
                <w:color w:val="000000"/>
                <w:sz w:val="20"/>
                <w:szCs w:val="20"/>
                <w:cs/>
                <w:lang w:bidi="bn-BD"/>
              </w:rPr>
              <w:t>)</w:t>
            </w:r>
            <w:r w:rsidRPr="001C653E">
              <w:rPr>
                <w:sz w:val="20"/>
                <w:szCs w:val="20"/>
              </w:rPr>
              <w:tab/>
              <w:t>9</w:t>
            </w:r>
          </w:p>
          <w:p w:rsidR="00E1722C" w:rsidRPr="001C653E" w:rsidRDefault="00422C48" w:rsidP="007167BF">
            <w:pPr>
              <w:tabs>
                <w:tab w:val="right" w:leader="dot" w:pos="4253"/>
              </w:tabs>
              <w:jc w:val="both"/>
              <w:rPr>
                <w:rFonts w:ascii="SutonnyMJ" w:hAnsi="SutonnyMJ" w:cs="SutonnyMJ"/>
                <w:sz w:val="20"/>
                <w:szCs w:val="20"/>
              </w:rPr>
            </w:pPr>
            <w:r w:rsidRPr="00422C48">
              <w:rPr>
                <w:noProof/>
                <w:sz w:val="20"/>
                <w:szCs w:val="20"/>
                <w:lang w:val="en-US"/>
              </w:rPr>
              <w:pict>
                <v:shape id="AutoShape 31" o:spid="_x0000_s1036" type="#_x0000_t32" style="position:absolute;left:0;text-align:left;margin-left:215.3pt;margin-top:5.5pt;width:14.95pt;height:0;z-index:25173145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">
                  <v:stroke endarrow="block"/>
                </v:shape>
              </w:pict>
            </w:r>
            <w:r w:rsidR="00E1722C" w:rsidRPr="001C653E">
              <w:rPr>
                <w:sz w:val="20"/>
                <w:szCs w:val="20"/>
              </w:rPr>
              <w:t>NO INCOME (</w:t>
            </w:r>
            <w:r w:rsidR="00E1722C" w:rsidRPr="001C653E">
              <w:rPr>
                <w:rFonts w:ascii="SutonnyMJ" w:hAnsi="SutonnyMJ" w:cs="SutonnyMJ"/>
                <w:sz w:val="20"/>
                <w:szCs w:val="20"/>
              </w:rPr>
              <w:t>‡ivRMvi K‡ibbv) ................................</w:t>
            </w:r>
            <w:r w:rsidR="00E1722C" w:rsidRPr="001C653E">
              <w:rPr>
                <w:sz w:val="20"/>
                <w:szCs w:val="20"/>
              </w:rPr>
              <w:t>7</w:t>
            </w:r>
          </w:p>
          <w:p w:rsidR="00E1722C" w:rsidRPr="001C653E" w:rsidRDefault="00E1722C" w:rsidP="007167BF">
            <w:pPr>
              <w:tabs>
                <w:tab w:val="right" w:leader="dot" w:pos="4253"/>
              </w:tabs>
              <w:jc w:val="both"/>
              <w:rPr>
                <w:rFonts w:ascii="SutonnyMJ" w:hAnsi="SutonnyMJ"/>
                <w:sz w:val="20"/>
                <w:szCs w:val="20"/>
              </w:rPr>
            </w:pPr>
          </w:p>
        </w:tc>
        <w:tc>
          <w:tcPr>
            <w:tcW w:w="793" w:type="dxa"/>
            <w:tcBorders>
              <w:top w:val="single" w:sz="12" w:space="0" w:color="auto"/>
              <w:left w:val="single" w:sz="6" w:space="0" w:color="auto"/>
              <w:bottom w:val="single" w:sz="6" w:space="0" w:color="auto"/>
              <w:right w:val="single" w:sz="6" w:space="0" w:color="auto"/>
            </w:tcBorders>
            <w:shd w:val="clear" w:color="auto" w:fill="auto"/>
          </w:tcPr>
          <w:p w:rsidR="00E1722C" w:rsidRPr="001C653E" w:rsidRDefault="00E1722C" w:rsidP="007167BF">
            <w:pPr>
              <w:jc w:val="both"/>
              <w:rPr>
                <w:sz w:val="20"/>
                <w:szCs w:val="20"/>
              </w:rPr>
            </w:pPr>
          </w:p>
          <w:p w:rsidR="00E1722C" w:rsidRPr="001C653E" w:rsidRDefault="00E1722C" w:rsidP="007167BF">
            <w:pPr>
              <w:jc w:val="both"/>
              <w:rPr>
                <w:sz w:val="20"/>
                <w:szCs w:val="20"/>
              </w:rPr>
            </w:pPr>
          </w:p>
          <w:p w:rsidR="00E1722C" w:rsidRPr="001C653E" w:rsidRDefault="00E1722C" w:rsidP="007167BF">
            <w:pPr>
              <w:jc w:val="both"/>
              <w:rPr>
                <w:sz w:val="20"/>
                <w:szCs w:val="20"/>
              </w:rPr>
            </w:pPr>
          </w:p>
          <w:p w:rsidR="00E1722C" w:rsidRPr="001C653E" w:rsidRDefault="00E1722C" w:rsidP="007167BF">
            <w:pPr>
              <w:jc w:val="both"/>
              <w:rPr>
                <w:sz w:val="20"/>
                <w:szCs w:val="20"/>
              </w:rPr>
            </w:pPr>
          </w:p>
          <w:p w:rsidR="00E1722C" w:rsidRPr="001C653E" w:rsidRDefault="00E1722C" w:rsidP="007167BF">
            <w:pPr>
              <w:jc w:val="both"/>
              <w:rPr>
                <w:sz w:val="20"/>
                <w:szCs w:val="20"/>
              </w:rPr>
            </w:pPr>
          </w:p>
          <w:p w:rsidR="00E1722C" w:rsidRPr="001C653E" w:rsidRDefault="00E1722C" w:rsidP="007167BF">
            <w:pPr>
              <w:jc w:val="both"/>
              <w:rPr>
                <w:sz w:val="20"/>
                <w:szCs w:val="20"/>
              </w:rPr>
            </w:pPr>
          </w:p>
          <w:p w:rsidR="00E1722C" w:rsidRPr="001C653E" w:rsidRDefault="00E1722C" w:rsidP="007167BF">
            <w:pPr>
              <w:jc w:val="both"/>
              <w:rPr>
                <w:sz w:val="20"/>
                <w:szCs w:val="20"/>
              </w:rPr>
            </w:pPr>
          </w:p>
          <w:p w:rsidR="00E1722C" w:rsidRPr="001C653E" w:rsidRDefault="00E1722C" w:rsidP="007167BF">
            <w:pPr>
              <w:jc w:val="both"/>
              <w:rPr>
                <w:sz w:val="10"/>
                <w:szCs w:val="10"/>
              </w:rPr>
            </w:pPr>
          </w:p>
          <w:p w:rsidR="00E1722C" w:rsidRPr="001C653E" w:rsidRDefault="00E1722C" w:rsidP="007167BF">
            <w:pPr>
              <w:jc w:val="both"/>
              <w:rPr>
                <w:sz w:val="20"/>
                <w:szCs w:val="20"/>
              </w:rPr>
            </w:pPr>
            <w:r w:rsidRPr="001C653E">
              <w:rPr>
                <w:sz w:val="20"/>
                <w:szCs w:val="20"/>
              </w:rPr>
              <w:t xml:space="preserve">  1220</w:t>
            </w:r>
          </w:p>
        </w:tc>
      </w:tr>
      <w:tr w:rsidR="00E1722C" w:rsidRPr="001C653E" w:rsidTr="002F1071">
        <w:trPr>
          <w:cantSplit/>
        </w:trPr>
        <w:tc>
          <w:tcPr>
            <w:tcW w:w="737" w:type="dxa"/>
            <w:tcBorders>
              <w:top w:val="single" w:sz="6" w:space="0" w:color="auto"/>
              <w:left w:val="single" w:sz="6" w:space="0" w:color="auto"/>
              <w:right w:val="single" w:sz="12" w:space="0" w:color="auto"/>
            </w:tcBorders>
            <w:shd w:val="clear" w:color="auto" w:fill="auto"/>
          </w:tcPr>
          <w:p w:rsidR="00E1722C" w:rsidRPr="001C653E" w:rsidRDefault="00E1722C" w:rsidP="0000653A">
            <w:pPr>
              <w:numPr>
                <w:ilvl w:val="0"/>
                <w:numId w:val="10"/>
              </w:numPr>
              <w:tabs>
                <w:tab w:val="clear" w:pos="360"/>
                <w:tab w:val="num" w:pos="540"/>
              </w:tabs>
              <w:jc w:val="both"/>
              <w:rPr>
                <w:sz w:val="20"/>
                <w:szCs w:val="20"/>
              </w:rPr>
            </w:pPr>
          </w:p>
        </w:tc>
        <w:tc>
          <w:tcPr>
            <w:tcW w:w="4231" w:type="dxa"/>
            <w:shd w:val="clear" w:color="auto" w:fill="auto"/>
          </w:tcPr>
          <w:p w:rsidR="00E1722C" w:rsidRPr="001C653E" w:rsidRDefault="00E1722C" w:rsidP="007167BF">
            <w:pPr>
              <w:pStyle w:val="CommentText"/>
              <w:rPr>
                <w:snapToGrid w:val="0"/>
              </w:rPr>
            </w:pPr>
            <w:r w:rsidRPr="001C653E">
              <w:rPr>
                <w:snapToGrid w:val="0"/>
              </w:rPr>
              <w:t>Would you say that the money that you bring into the family is more than what your husband/partner contributes, less than what he contributes, or about the same as he contributes?</w:t>
            </w:r>
          </w:p>
          <w:p w:rsidR="00E1722C" w:rsidRPr="001C653E" w:rsidRDefault="00E1722C" w:rsidP="007167BF">
            <w:pPr>
              <w:pStyle w:val="CommentText"/>
              <w:rPr>
                <w:snapToGrid w:val="0"/>
              </w:rPr>
            </w:pPr>
          </w:p>
          <w:p w:rsidR="00E1722C" w:rsidRPr="001C653E" w:rsidRDefault="00E1722C" w:rsidP="007167BF">
            <w:pPr>
              <w:pStyle w:val="CommentText"/>
              <w:rPr>
                <w:rFonts w:ascii="SutonnyMJ" w:hAnsi="SutonnyMJ"/>
                <w:snapToGrid w:val="0"/>
              </w:rPr>
            </w:pPr>
            <w:r w:rsidRPr="001C653E">
              <w:rPr>
                <w:rFonts w:ascii="SutonnyMJ" w:hAnsi="SutonnyMJ"/>
                <w:snapToGrid w:val="0"/>
              </w:rPr>
              <w:t>msmv‡i Avcwb wK Avcbvi ¯^vgxi ‡P‡q †ekx UvKv †`b /Kg UvKv †`b /Zvi mgcwigvb UvKv †`b?</w:t>
            </w:r>
          </w:p>
          <w:p w:rsidR="00E1722C" w:rsidRPr="001C653E" w:rsidRDefault="00E1722C" w:rsidP="007167BF">
            <w:pPr>
              <w:pStyle w:val="CommentText"/>
              <w:rPr>
                <w:rFonts w:ascii="SutonnyMJ" w:hAnsi="SutonnyMJ"/>
                <w:snapToGrid w:val="0"/>
              </w:rPr>
            </w:pPr>
          </w:p>
          <w:p w:rsidR="00E1722C" w:rsidRPr="001C653E" w:rsidRDefault="00E1722C" w:rsidP="007167BF">
            <w:pPr>
              <w:pStyle w:val="CommentText"/>
              <w:rPr>
                <w:snapToGrid w:val="0"/>
              </w:rPr>
            </w:pPr>
          </w:p>
        </w:tc>
        <w:tc>
          <w:tcPr>
            <w:tcW w:w="4590" w:type="dxa"/>
            <w:gridSpan w:val="5"/>
            <w:tcBorders>
              <w:left w:val="single" w:sz="6" w:space="0" w:color="auto"/>
            </w:tcBorders>
            <w:shd w:val="clear" w:color="auto" w:fill="auto"/>
          </w:tcPr>
          <w:p w:rsidR="00E1722C" w:rsidRPr="001C653E" w:rsidRDefault="00E1722C" w:rsidP="007167BF">
            <w:pPr>
              <w:tabs>
                <w:tab w:val="right" w:leader="dot" w:pos="4253"/>
              </w:tabs>
              <w:jc w:val="both"/>
              <w:rPr>
                <w:sz w:val="20"/>
                <w:szCs w:val="20"/>
              </w:rPr>
            </w:pPr>
            <w:r w:rsidRPr="001C653E">
              <w:rPr>
                <w:sz w:val="20"/>
                <w:szCs w:val="20"/>
              </w:rPr>
              <w:t>MORE THAN HUSBAND</w:t>
            </w:r>
            <w:r w:rsidRPr="001C653E">
              <w:rPr>
                <w:rFonts w:ascii="SutonnyMJ" w:hAnsi="SutonnyMJ" w:hint="cs"/>
                <w:snapToGrid w:val="0"/>
                <w:sz w:val="20"/>
                <w:szCs w:val="20"/>
                <w:cs/>
                <w:lang w:bidi="bn-BD"/>
              </w:rPr>
              <w:t>(</w:t>
            </w:r>
            <w:r w:rsidRPr="001C653E">
              <w:rPr>
                <w:rFonts w:ascii="SutonnyMJ" w:hAnsi="SutonnyMJ"/>
                <w:snapToGrid w:val="0"/>
                <w:sz w:val="20"/>
                <w:szCs w:val="20"/>
              </w:rPr>
              <w:t>¯^vgxi †P‡q †ekx UvKv †`b</w:t>
            </w:r>
            <w:r w:rsidRPr="001C653E">
              <w:rPr>
                <w:rFonts w:ascii="SutonnyMJ" w:hAnsi="SutonnyMJ" w:hint="cs"/>
                <w:snapToGrid w:val="0"/>
                <w:sz w:val="20"/>
                <w:szCs w:val="20"/>
                <w:cs/>
                <w:lang w:bidi="bn-BD"/>
              </w:rPr>
              <w:t>)</w:t>
            </w:r>
            <w:r w:rsidRPr="001C653E">
              <w:rPr>
                <w:rFonts w:ascii="SutonnyMJ" w:hAnsi="SutonnyMJ"/>
                <w:snapToGrid w:val="0"/>
                <w:sz w:val="20"/>
                <w:szCs w:val="20"/>
              </w:rPr>
              <w:tab/>
            </w:r>
            <w:r w:rsidRPr="001C653E">
              <w:rPr>
                <w:sz w:val="20"/>
                <w:szCs w:val="20"/>
              </w:rPr>
              <w:t>1</w:t>
            </w:r>
          </w:p>
          <w:p w:rsidR="00E1722C" w:rsidRPr="001C653E" w:rsidRDefault="00E1722C" w:rsidP="007167BF">
            <w:pPr>
              <w:tabs>
                <w:tab w:val="right" w:leader="dot" w:pos="4253"/>
              </w:tabs>
              <w:jc w:val="both"/>
              <w:rPr>
                <w:sz w:val="20"/>
                <w:szCs w:val="20"/>
              </w:rPr>
            </w:pPr>
            <w:r w:rsidRPr="001C653E">
              <w:rPr>
                <w:sz w:val="20"/>
                <w:szCs w:val="20"/>
              </w:rPr>
              <w:t>LESS THAN HUSBAND</w:t>
            </w:r>
            <w:r w:rsidRPr="001C653E">
              <w:rPr>
                <w:rFonts w:ascii="SutonnyMJ" w:hAnsi="SutonnyMJ" w:hint="cs"/>
                <w:snapToGrid w:val="0"/>
                <w:sz w:val="20"/>
                <w:szCs w:val="20"/>
                <w:cs/>
                <w:lang w:bidi="bn-BD"/>
              </w:rPr>
              <w:t>(</w:t>
            </w:r>
            <w:r w:rsidRPr="001C653E">
              <w:rPr>
                <w:rFonts w:ascii="SutonnyMJ" w:hAnsi="SutonnyMJ"/>
                <w:snapToGrid w:val="0"/>
                <w:sz w:val="20"/>
                <w:szCs w:val="20"/>
              </w:rPr>
              <w:t>¯^vgxi †P‡q Kg UvKv †`b</w:t>
            </w:r>
            <w:r w:rsidRPr="001C653E">
              <w:rPr>
                <w:rFonts w:ascii="SutonnyMJ" w:hAnsi="SutonnyMJ" w:hint="cs"/>
                <w:snapToGrid w:val="0"/>
                <w:sz w:val="20"/>
                <w:szCs w:val="20"/>
                <w:cs/>
                <w:lang w:bidi="bn-BD"/>
              </w:rPr>
              <w:t>)</w:t>
            </w:r>
            <w:r w:rsidRPr="001C653E">
              <w:rPr>
                <w:sz w:val="20"/>
                <w:szCs w:val="20"/>
              </w:rPr>
              <w:tab/>
              <w:t>2</w:t>
            </w:r>
          </w:p>
          <w:p w:rsidR="00E1722C" w:rsidRPr="001C653E" w:rsidRDefault="00E1722C" w:rsidP="007167BF">
            <w:pPr>
              <w:tabs>
                <w:tab w:val="right" w:leader="dot" w:pos="4253"/>
              </w:tabs>
              <w:jc w:val="both"/>
              <w:rPr>
                <w:sz w:val="20"/>
                <w:szCs w:val="20"/>
              </w:rPr>
            </w:pPr>
            <w:r w:rsidRPr="001C653E">
              <w:rPr>
                <w:sz w:val="20"/>
                <w:szCs w:val="20"/>
              </w:rPr>
              <w:t>ABOUT THE SAME</w:t>
            </w:r>
            <w:r w:rsidRPr="001C653E">
              <w:rPr>
                <w:rFonts w:cs="Vrinda" w:hint="cs"/>
                <w:sz w:val="20"/>
                <w:szCs w:val="20"/>
                <w:cs/>
                <w:lang w:bidi="bn-BD"/>
              </w:rPr>
              <w:t xml:space="preserve"> (</w:t>
            </w:r>
            <w:r w:rsidRPr="001C653E">
              <w:rPr>
                <w:rFonts w:ascii="SutonnyMJ" w:hAnsi="SutonnyMJ"/>
                <w:snapToGrid w:val="0"/>
                <w:sz w:val="20"/>
                <w:szCs w:val="20"/>
              </w:rPr>
              <w:t>mgcwigvb UvKv †`b</w:t>
            </w:r>
            <w:r w:rsidRPr="001C653E">
              <w:rPr>
                <w:rFonts w:cs="Vrinda" w:hint="cs"/>
                <w:sz w:val="20"/>
                <w:szCs w:val="20"/>
                <w:cs/>
                <w:lang w:bidi="bn-BD"/>
              </w:rPr>
              <w:t>)</w:t>
            </w:r>
            <w:r w:rsidRPr="001C653E">
              <w:rPr>
                <w:sz w:val="20"/>
                <w:szCs w:val="20"/>
              </w:rPr>
              <w:tab/>
              <w:t>3</w:t>
            </w:r>
          </w:p>
          <w:p w:rsidR="008C6873" w:rsidRPr="008C6873" w:rsidRDefault="008C6873" w:rsidP="007167BF">
            <w:pPr>
              <w:tabs>
                <w:tab w:val="right" w:leader="dot" w:pos="4253"/>
              </w:tabs>
              <w:jc w:val="both"/>
              <w:rPr>
                <w:sz w:val="20"/>
                <w:szCs w:val="20"/>
                <w:highlight w:val="yellow"/>
              </w:rPr>
            </w:pPr>
            <w:r w:rsidRPr="008C6873">
              <w:rPr>
                <w:sz w:val="20"/>
                <w:szCs w:val="20"/>
                <w:highlight w:val="yellow"/>
              </w:rPr>
              <w:t>RESPONDENT GIVES ALL (</w:t>
            </w:r>
            <w:r w:rsidRPr="008C6873">
              <w:rPr>
                <w:rFonts w:ascii="SutonnyMJ" w:hAnsi="SutonnyMJ" w:cs="Vrinda"/>
                <w:color w:val="000000"/>
                <w:sz w:val="20"/>
                <w:szCs w:val="20"/>
                <w:highlight w:val="yellow"/>
                <w:lang w:bidi="bn-BD"/>
              </w:rPr>
              <w:t xml:space="preserve">cy‡ivUvq </w:t>
            </w:r>
            <w:r w:rsidRPr="008C6873">
              <w:rPr>
                <w:rFonts w:ascii="SutonnyMJ" w:hAnsi="SutonnyMJ"/>
                <w:sz w:val="20"/>
                <w:szCs w:val="20"/>
                <w:highlight w:val="yellow"/>
              </w:rPr>
              <w:t xml:space="preserve">DËi`vZv </w:t>
            </w:r>
            <w:r w:rsidRPr="008C6873">
              <w:rPr>
                <w:rFonts w:ascii="SutonnyMJ" w:hAnsi="SutonnyMJ"/>
                <w:snapToGrid w:val="0"/>
                <w:sz w:val="20"/>
                <w:szCs w:val="20"/>
                <w:highlight w:val="yellow"/>
              </w:rPr>
              <w:t>†`b</w:t>
            </w:r>
            <w:r w:rsidRPr="008C6873">
              <w:rPr>
                <w:sz w:val="20"/>
                <w:szCs w:val="20"/>
                <w:highlight w:val="yellow"/>
              </w:rPr>
              <w:t>) ....................................................................................4</w:t>
            </w:r>
          </w:p>
          <w:p w:rsidR="008C6873" w:rsidRPr="008C6873" w:rsidRDefault="008C6873" w:rsidP="007167BF">
            <w:pPr>
              <w:tabs>
                <w:tab w:val="right" w:leader="dot" w:pos="4253"/>
              </w:tabs>
              <w:jc w:val="both"/>
              <w:rPr>
                <w:sz w:val="20"/>
                <w:szCs w:val="20"/>
                <w:highlight w:val="yellow"/>
              </w:rPr>
            </w:pPr>
            <w:r w:rsidRPr="008C6873">
              <w:rPr>
                <w:sz w:val="20"/>
                <w:szCs w:val="20"/>
                <w:highlight w:val="yellow"/>
              </w:rPr>
              <w:t>HUSBAND/PARTNER GIVES ALL (</w:t>
            </w:r>
            <w:r w:rsidRPr="008C6873">
              <w:rPr>
                <w:rFonts w:ascii="SutonnyMJ" w:hAnsi="SutonnyMJ" w:cs="Vrinda"/>
                <w:color w:val="000000"/>
                <w:sz w:val="20"/>
                <w:szCs w:val="20"/>
                <w:highlight w:val="yellow"/>
                <w:lang w:bidi="bn-BD"/>
              </w:rPr>
              <w:t xml:space="preserve">cy‡ivUvq </w:t>
            </w:r>
            <w:r w:rsidRPr="008C6873">
              <w:rPr>
                <w:rFonts w:ascii="SutonnyMJ" w:hAnsi="SutonnyMJ"/>
                <w:snapToGrid w:val="0"/>
                <w:sz w:val="20"/>
                <w:szCs w:val="20"/>
                <w:highlight w:val="yellow"/>
              </w:rPr>
              <w:t>¯^vgx †`b</w:t>
            </w:r>
            <w:r w:rsidRPr="008C6873">
              <w:rPr>
                <w:sz w:val="20"/>
                <w:szCs w:val="20"/>
                <w:highlight w:val="yellow"/>
              </w:rPr>
              <w:t>) ....................................................................................5</w:t>
            </w:r>
          </w:p>
          <w:p w:rsidR="008C6873" w:rsidRDefault="008C6873" w:rsidP="007167BF">
            <w:pPr>
              <w:tabs>
                <w:tab w:val="right" w:leader="dot" w:pos="4253"/>
              </w:tabs>
              <w:jc w:val="both"/>
              <w:rPr>
                <w:sz w:val="20"/>
                <w:szCs w:val="20"/>
              </w:rPr>
            </w:pPr>
            <w:r w:rsidRPr="008C6873">
              <w:rPr>
                <w:sz w:val="20"/>
                <w:szCs w:val="20"/>
                <w:highlight w:val="yellow"/>
              </w:rPr>
              <w:t>NOT APPLICABLE (</w:t>
            </w:r>
            <w:r w:rsidRPr="008C6873">
              <w:rPr>
                <w:rFonts w:ascii="SutonnyMJ" w:hAnsi="SutonnyMJ" w:cs="SutonnyMJ"/>
                <w:sz w:val="20"/>
                <w:szCs w:val="20"/>
                <w:highlight w:val="yellow"/>
                <w:lang w:bidi="bn-BD"/>
              </w:rPr>
              <w:t>cÖ‡hvR¨ bq (weaev/ ZvjvKcÖvßv/ cwiZ¨³v)</w:t>
            </w:r>
            <w:r w:rsidRPr="008C6873">
              <w:rPr>
                <w:rFonts w:ascii="SutonnyMJ" w:hAnsi="SutonnyMJ" w:cs="SutonnyMJ"/>
                <w:sz w:val="20"/>
                <w:szCs w:val="20"/>
                <w:highlight w:val="yellow"/>
              </w:rPr>
              <w:t>) .....................................................................</w:t>
            </w:r>
            <w:r w:rsidRPr="008C6873">
              <w:rPr>
                <w:sz w:val="20"/>
                <w:szCs w:val="20"/>
                <w:highlight w:val="yellow"/>
              </w:rPr>
              <w:t>7</w:t>
            </w:r>
          </w:p>
          <w:p w:rsidR="00E1722C" w:rsidRPr="001C653E" w:rsidRDefault="00E1722C" w:rsidP="007167BF">
            <w:pPr>
              <w:tabs>
                <w:tab w:val="right" w:leader="dot" w:pos="4253"/>
              </w:tabs>
              <w:jc w:val="both"/>
              <w:rPr>
                <w:sz w:val="20"/>
                <w:szCs w:val="20"/>
              </w:rPr>
            </w:pPr>
            <w:r w:rsidRPr="001C653E">
              <w:rPr>
                <w:sz w:val="20"/>
                <w:szCs w:val="20"/>
              </w:rPr>
              <w:t>DO NOT KNOW</w:t>
            </w:r>
            <w:r w:rsidRPr="001C653E">
              <w:rPr>
                <w:rFonts w:cs="Vrinda" w:hint="cs"/>
                <w:sz w:val="20"/>
                <w:szCs w:val="20"/>
                <w:cs/>
                <w:lang w:bidi="bn-BD"/>
              </w:rPr>
              <w:t>(</w:t>
            </w:r>
            <w:r w:rsidRPr="001C653E">
              <w:rPr>
                <w:rFonts w:ascii="SutonnyMJ" w:hAnsi="SutonnyMJ"/>
                <w:sz w:val="20"/>
                <w:szCs w:val="20"/>
              </w:rPr>
              <w:t>Rvwb bv</w:t>
            </w:r>
            <w:r w:rsidRPr="001C653E">
              <w:rPr>
                <w:rFonts w:cs="Vrinda" w:hint="cs"/>
                <w:sz w:val="20"/>
                <w:szCs w:val="20"/>
                <w:cs/>
                <w:lang w:bidi="bn-BD"/>
              </w:rPr>
              <w:t>)</w:t>
            </w:r>
            <w:r w:rsidRPr="001C653E">
              <w:rPr>
                <w:sz w:val="20"/>
                <w:szCs w:val="20"/>
              </w:rPr>
              <w:tab/>
              <w:t>8</w:t>
            </w:r>
          </w:p>
          <w:p w:rsidR="00E1722C" w:rsidRPr="008C6873" w:rsidRDefault="00E1722C" w:rsidP="007167BF">
            <w:pPr>
              <w:tabs>
                <w:tab w:val="right" w:leader="dot" w:pos="4253"/>
              </w:tabs>
              <w:jc w:val="both"/>
              <w:rPr>
                <w:sz w:val="20"/>
                <w:szCs w:val="20"/>
              </w:rPr>
            </w:pPr>
            <w:r w:rsidRPr="001C653E">
              <w:rPr>
                <w:sz w:val="20"/>
                <w:szCs w:val="20"/>
              </w:rPr>
              <w:t>REFUSED/NO ANSWER</w:t>
            </w:r>
            <w:r w:rsidRPr="001C653E">
              <w:rPr>
                <w:rFonts w:cs="Vrinda" w:hint="cs"/>
                <w:sz w:val="20"/>
                <w:szCs w:val="20"/>
                <w:cs/>
                <w:lang w:bidi="bn-BD"/>
              </w:rPr>
              <w:t>(</w:t>
            </w:r>
            <w:r w:rsidRPr="001C653E">
              <w:rPr>
                <w:rFonts w:ascii="SutonnyMJ" w:hAnsi="SutonnyMJ"/>
                <w:sz w:val="20"/>
                <w:szCs w:val="20"/>
              </w:rPr>
              <w:t>cÖZ¨vL¨vb/DËi bvB</w:t>
            </w:r>
            <w:r w:rsidRPr="001C653E">
              <w:rPr>
                <w:rFonts w:cs="Vrinda" w:hint="cs"/>
                <w:sz w:val="20"/>
                <w:szCs w:val="20"/>
                <w:cs/>
                <w:lang w:bidi="bn-BD"/>
              </w:rPr>
              <w:t>)</w:t>
            </w:r>
            <w:r w:rsidRPr="001C653E">
              <w:rPr>
                <w:sz w:val="20"/>
                <w:szCs w:val="20"/>
              </w:rPr>
              <w:tab/>
              <w:t>9</w:t>
            </w:r>
          </w:p>
        </w:tc>
        <w:tc>
          <w:tcPr>
            <w:tcW w:w="793" w:type="dxa"/>
            <w:tcBorders>
              <w:top w:val="single" w:sz="6" w:space="0" w:color="auto"/>
              <w:left w:val="single" w:sz="6" w:space="0" w:color="auto"/>
              <w:right w:val="single" w:sz="6" w:space="0" w:color="auto"/>
            </w:tcBorders>
            <w:shd w:val="clear" w:color="auto" w:fill="auto"/>
          </w:tcPr>
          <w:p w:rsidR="00E1722C" w:rsidRPr="001C653E" w:rsidRDefault="00E1722C" w:rsidP="007167BF">
            <w:pPr>
              <w:jc w:val="both"/>
              <w:rPr>
                <w:sz w:val="20"/>
                <w:szCs w:val="20"/>
              </w:rPr>
            </w:pPr>
          </w:p>
        </w:tc>
      </w:tr>
      <w:tr w:rsidR="00E1722C" w:rsidRPr="001C653E" w:rsidTr="002F1071">
        <w:trPr>
          <w:cantSplit/>
        </w:trPr>
        <w:tc>
          <w:tcPr>
            <w:tcW w:w="737" w:type="dxa"/>
            <w:tcBorders>
              <w:top w:val="single" w:sz="6" w:space="0" w:color="auto"/>
              <w:left w:val="single" w:sz="6" w:space="0" w:color="auto"/>
              <w:bottom w:val="single" w:sz="6" w:space="0" w:color="auto"/>
              <w:right w:val="single" w:sz="12" w:space="0" w:color="auto"/>
            </w:tcBorders>
            <w:shd w:val="clear" w:color="auto" w:fill="auto"/>
          </w:tcPr>
          <w:p w:rsidR="00E1722C" w:rsidRPr="001C653E" w:rsidRDefault="00E1722C" w:rsidP="0000653A">
            <w:pPr>
              <w:numPr>
                <w:ilvl w:val="0"/>
                <w:numId w:val="10"/>
              </w:numPr>
              <w:tabs>
                <w:tab w:val="clear" w:pos="360"/>
                <w:tab w:val="num" w:pos="540"/>
              </w:tabs>
              <w:jc w:val="both"/>
              <w:rPr>
                <w:sz w:val="20"/>
                <w:szCs w:val="20"/>
              </w:rPr>
            </w:pPr>
          </w:p>
        </w:tc>
        <w:tc>
          <w:tcPr>
            <w:tcW w:w="4231" w:type="dxa"/>
            <w:tcBorders>
              <w:top w:val="single" w:sz="6" w:space="0" w:color="auto"/>
              <w:bottom w:val="single" w:sz="6" w:space="0" w:color="auto"/>
            </w:tcBorders>
            <w:shd w:val="clear" w:color="auto" w:fill="auto"/>
          </w:tcPr>
          <w:p w:rsidR="00E1722C" w:rsidRPr="001C653E" w:rsidRDefault="00E1722C" w:rsidP="007167BF">
            <w:pPr>
              <w:rPr>
                <w:sz w:val="20"/>
                <w:szCs w:val="20"/>
              </w:rPr>
            </w:pPr>
            <w:r w:rsidRPr="001C653E">
              <w:rPr>
                <w:sz w:val="20"/>
                <w:szCs w:val="20"/>
              </w:rPr>
              <w:t>Have you ever given up/refused a job for money because your husband/partner did not want you to work?</w:t>
            </w:r>
          </w:p>
          <w:p w:rsidR="00E1722C" w:rsidRPr="001C653E" w:rsidRDefault="00E1722C" w:rsidP="007167BF">
            <w:pPr>
              <w:rPr>
                <w:sz w:val="20"/>
                <w:szCs w:val="20"/>
              </w:rPr>
            </w:pPr>
          </w:p>
          <w:p w:rsidR="00E1722C" w:rsidRPr="001C653E" w:rsidRDefault="00E1722C" w:rsidP="0077418B">
            <w:pPr>
              <w:rPr>
                <w:rFonts w:ascii="SutonnyMJ" w:hAnsi="SutonnyMJ"/>
                <w:sz w:val="20"/>
                <w:szCs w:val="20"/>
              </w:rPr>
            </w:pPr>
            <w:r w:rsidRPr="001C653E">
              <w:rPr>
                <w:rFonts w:ascii="SutonnyMJ" w:hAnsi="SutonnyMJ"/>
                <w:sz w:val="20"/>
                <w:szCs w:val="20"/>
              </w:rPr>
              <w:t xml:space="preserve">Avcbvi </w:t>
            </w:r>
            <w:r w:rsidRPr="001C653E">
              <w:rPr>
                <w:rFonts w:ascii="SutonnyMJ" w:hAnsi="SutonnyMJ" w:cs="Vrinda"/>
                <w:sz w:val="20"/>
                <w:szCs w:val="20"/>
                <w:lang w:bidi="bn-BD"/>
              </w:rPr>
              <w:t>PvKwi</w:t>
            </w:r>
            <w:r w:rsidRPr="001C653E">
              <w:rPr>
                <w:rFonts w:ascii="SutonnyMJ" w:hAnsi="SutonnyMJ"/>
                <w:sz w:val="20"/>
                <w:szCs w:val="20"/>
              </w:rPr>
              <w:t xml:space="preserve"> Kiv Avcbvi ¯^vgx c”Q›` K‡ib bv</w:t>
            </w:r>
            <w:r w:rsidRPr="001C653E">
              <w:rPr>
                <w:rFonts w:ascii="SutonnyMJ" w:hAnsi="SutonnyMJ" w:cs="Vrinda" w:hint="cs"/>
                <w:sz w:val="20"/>
                <w:szCs w:val="20"/>
                <w:cs/>
                <w:lang w:bidi="bn-BD"/>
              </w:rPr>
              <w:t xml:space="preserve"> </w:t>
            </w:r>
            <w:r w:rsidRPr="001C653E">
              <w:rPr>
                <w:rFonts w:ascii="SutonnyMJ" w:hAnsi="SutonnyMJ" w:cs="Vrinda"/>
                <w:sz w:val="20"/>
                <w:szCs w:val="20"/>
                <w:lang w:val="en-US" w:bidi="bn-BD"/>
              </w:rPr>
              <w:t xml:space="preserve">e‡j Avcwb wK KL‡bv </w:t>
            </w:r>
            <w:r w:rsidRPr="001C653E">
              <w:rPr>
                <w:rFonts w:ascii="SutonnyMJ" w:hAnsi="SutonnyMJ" w:cs="Vrinda"/>
                <w:sz w:val="20"/>
                <w:szCs w:val="20"/>
                <w:lang w:bidi="bn-BD"/>
              </w:rPr>
              <w:t>PvKwi †Q‡o w`‡q‡Qb</w:t>
            </w:r>
            <w:r w:rsidRPr="001C653E">
              <w:rPr>
                <w:rFonts w:ascii="SutonnyMJ" w:hAnsi="SutonnyMJ"/>
                <w:sz w:val="20"/>
                <w:szCs w:val="20"/>
              </w:rPr>
              <w:t>?</w:t>
            </w:r>
          </w:p>
        </w:tc>
        <w:tc>
          <w:tcPr>
            <w:tcW w:w="4590" w:type="dxa"/>
            <w:gridSpan w:val="5"/>
            <w:tcBorders>
              <w:top w:val="single" w:sz="6" w:space="0" w:color="auto"/>
              <w:left w:val="single" w:sz="6" w:space="0" w:color="auto"/>
              <w:bottom w:val="single" w:sz="6" w:space="0" w:color="auto"/>
            </w:tcBorders>
            <w:shd w:val="clear" w:color="auto" w:fill="auto"/>
          </w:tcPr>
          <w:p w:rsidR="00E1722C" w:rsidRPr="001C653E" w:rsidRDefault="00E1722C" w:rsidP="00E2419F">
            <w:pPr>
              <w:tabs>
                <w:tab w:val="right" w:leader="dot" w:pos="3894"/>
              </w:tabs>
              <w:jc w:val="both"/>
              <w:rPr>
                <w:sz w:val="20"/>
                <w:szCs w:val="20"/>
              </w:rPr>
            </w:pPr>
            <w:r w:rsidRPr="001C653E">
              <w:rPr>
                <w:sz w:val="20"/>
                <w:szCs w:val="20"/>
              </w:rPr>
              <w:t>YES(</w:t>
            </w:r>
            <w:r w:rsidRPr="001C653E">
              <w:rPr>
                <w:rFonts w:ascii="SutonnyMJ" w:hAnsi="SutonnyMJ"/>
                <w:sz w:val="20"/>
                <w:szCs w:val="20"/>
              </w:rPr>
              <w:t>n¨uv)</w:t>
            </w:r>
            <w:r w:rsidRPr="001C653E">
              <w:rPr>
                <w:sz w:val="20"/>
                <w:szCs w:val="20"/>
              </w:rPr>
              <w:tab/>
              <w:t>1</w:t>
            </w:r>
          </w:p>
          <w:p w:rsidR="00E1722C" w:rsidRPr="001C653E" w:rsidRDefault="00E1722C" w:rsidP="00E2419F">
            <w:pPr>
              <w:tabs>
                <w:tab w:val="right" w:leader="dot" w:pos="3894"/>
              </w:tabs>
              <w:jc w:val="both"/>
              <w:rPr>
                <w:sz w:val="20"/>
                <w:szCs w:val="20"/>
              </w:rPr>
            </w:pPr>
            <w:r w:rsidRPr="001C653E">
              <w:rPr>
                <w:sz w:val="20"/>
                <w:szCs w:val="20"/>
              </w:rPr>
              <w:t>NO(</w:t>
            </w:r>
            <w:r w:rsidRPr="001C653E">
              <w:rPr>
                <w:rFonts w:ascii="SutonnyMJ" w:hAnsi="SutonnyMJ"/>
                <w:b/>
                <w:sz w:val="20"/>
                <w:szCs w:val="20"/>
              </w:rPr>
              <w:t>bv)</w:t>
            </w:r>
            <w:r w:rsidRPr="001C653E">
              <w:rPr>
                <w:sz w:val="20"/>
                <w:szCs w:val="20"/>
              </w:rPr>
              <w:tab/>
              <w:t>2</w:t>
            </w:r>
          </w:p>
          <w:p w:rsidR="00E1722C" w:rsidRPr="001C653E" w:rsidRDefault="00E1722C" w:rsidP="00E2419F">
            <w:pPr>
              <w:tabs>
                <w:tab w:val="right" w:leader="dot" w:pos="4428"/>
              </w:tabs>
              <w:jc w:val="both"/>
              <w:rPr>
                <w:b/>
                <w:sz w:val="20"/>
                <w:szCs w:val="20"/>
              </w:rPr>
            </w:pPr>
            <w:r w:rsidRPr="001C653E">
              <w:rPr>
                <w:sz w:val="20"/>
                <w:szCs w:val="20"/>
              </w:rPr>
              <w:t>DON’T KNOW(</w:t>
            </w:r>
            <w:r w:rsidRPr="001C653E">
              <w:rPr>
                <w:rFonts w:ascii="SutonnyMJ" w:hAnsi="SutonnyMJ"/>
                <w:sz w:val="20"/>
                <w:szCs w:val="20"/>
              </w:rPr>
              <w:t>Rvwb bv/ g‡b co‡Q bv</w:t>
            </w:r>
            <w:r w:rsidRPr="001C653E">
              <w:rPr>
                <w:sz w:val="20"/>
                <w:szCs w:val="20"/>
              </w:rPr>
              <w:t>) ..................8</w:t>
            </w:r>
          </w:p>
          <w:p w:rsidR="00E1722C" w:rsidRPr="001C653E" w:rsidRDefault="00E1722C" w:rsidP="00E2419F">
            <w:pPr>
              <w:tabs>
                <w:tab w:val="right" w:leader="dot" w:pos="4253"/>
              </w:tabs>
              <w:jc w:val="both"/>
              <w:rPr>
                <w:sz w:val="20"/>
                <w:szCs w:val="20"/>
              </w:rPr>
            </w:pPr>
            <w:r w:rsidRPr="001C653E">
              <w:rPr>
                <w:sz w:val="20"/>
                <w:szCs w:val="20"/>
              </w:rPr>
              <w:t>REFUSED/NO ANSWER</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sz w:val="20"/>
                <w:szCs w:val="20"/>
              </w:rPr>
              <w:t>)</w:t>
            </w:r>
            <w:r w:rsidRPr="001C653E">
              <w:rPr>
                <w:sz w:val="20"/>
                <w:szCs w:val="20"/>
              </w:rPr>
              <w:tab/>
              <w:t>9</w:t>
            </w:r>
          </w:p>
          <w:p w:rsidR="00E1722C" w:rsidRPr="001C653E" w:rsidRDefault="00E1722C" w:rsidP="00E2419F">
            <w:pPr>
              <w:tabs>
                <w:tab w:val="right" w:leader="dot" w:pos="4253"/>
              </w:tabs>
              <w:jc w:val="both"/>
              <w:rPr>
                <w:rFonts w:ascii="SutonnyMJ" w:hAnsi="SutonnyMJ" w:cs="SutonnyMJ"/>
                <w:sz w:val="20"/>
                <w:szCs w:val="20"/>
              </w:rPr>
            </w:pPr>
            <w:r w:rsidRPr="001C653E">
              <w:rPr>
                <w:sz w:val="20"/>
                <w:szCs w:val="20"/>
              </w:rPr>
              <w:t>N/A (</w:t>
            </w:r>
            <w:r w:rsidRPr="001C653E">
              <w:rPr>
                <w:rFonts w:ascii="SutonnyMJ" w:hAnsi="SutonnyMJ" w:cs="SutonnyMJ"/>
                <w:sz w:val="20"/>
                <w:szCs w:val="20"/>
              </w:rPr>
              <w:t xml:space="preserve">KL‡bv </w:t>
            </w:r>
            <w:r w:rsidRPr="001C653E">
              <w:rPr>
                <w:rFonts w:ascii="SutonnyMJ" w:hAnsi="SutonnyMJ" w:cs="Vrinda"/>
                <w:sz w:val="20"/>
                <w:szCs w:val="20"/>
                <w:lang w:bidi="bn-BD"/>
              </w:rPr>
              <w:t xml:space="preserve">PvKwi K‡ibwb) </w:t>
            </w:r>
            <w:r w:rsidRPr="001C653E">
              <w:rPr>
                <w:sz w:val="20"/>
                <w:szCs w:val="20"/>
                <w:lang w:bidi="bn-BD"/>
              </w:rPr>
              <w:t>.........................................7</w:t>
            </w:r>
          </w:p>
        </w:tc>
        <w:tc>
          <w:tcPr>
            <w:tcW w:w="793" w:type="dxa"/>
            <w:tcBorders>
              <w:top w:val="single" w:sz="6" w:space="0" w:color="auto"/>
              <w:left w:val="single" w:sz="6" w:space="0" w:color="auto"/>
              <w:bottom w:val="single" w:sz="6" w:space="0" w:color="auto"/>
              <w:right w:val="single" w:sz="6" w:space="0" w:color="auto"/>
            </w:tcBorders>
            <w:shd w:val="clear" w:color="auto" w:fill="auto"/>
          </w:tcPr>
          <w:p w:rsidR="00E1722C" w:rsidRPr="001C653E" w:rsidRDefault="00E1722C" w:rsidP="007167BF">
            <w:pPr>
              <w:jc w:val="both"/>
              <w:rPr>
                <w:sz w:val="20"/>
                <w:szCs w:val="20"/>
              </w:rPr>
            </w:pPr>
          </w:p>
        </w:tc>
      </w:tr>
      <w:tr w:rsidR="00E1722C" w:rsidRPr="001C653E" w:rsidTr="002F1071">
        <w:trPr>
          <w:cantSplit/>
          <w:trHeight w:val="1482"/>
        </w:trPr>
        <w:tc>
          <w:tcPr>
            <w:tcW w:w="737" w:type="dxa"/>
            <w:tcBorders>
              <w:top w:val="single" w:sz="6" w:space="0" w:color="auto"/>
              <w:left w:val="single" w:sz="6" w:space="0" w:color="auto"/>
              <w:bottom w:val="single" w:sz="6" w:space="0" w:color="auto"/>
              <w:right w:val="single" w:sz="12" w:space="0" w:color="auto"/>
            </w:tcBorders>
            <w:shd w:val="clear" w:color="auto" w:fill="auto"/>
          </w:tcPr>
          <w:p w:rsidR="00E1722C" w:rsidRPr="001C653E" w:rsidRDefault="00E1722C" w:rsidP="0000653A">
            <w:pPr>
              <w:numPr>
                <w:ilvl w:val="0"/>
                <w:numId w:val="10"/>
              </w:numPr>
              <w:tabs>
                <w:tab w:val="clear" w:pos="360"/>
                <w:tab w:val="num" w:pos="540"/>
              </w:tabs>
              <w:jc w:val="both"/>
              <w:rPr>
                <w:sz w:val="20"/>
                <w:szCs w:val="20"/>
              </w:rPr>
            </w:pPr>
          </w:p>
        </w:tc>
        <w:tc>
          <w:tcPr>
            <w:tcW w:w="4231" w:type="dxa"/>
            <w:tcBorders>
              <w:top w:val="single" w:sz="6" w:space="0" w:color="auto"/>
              <w:bottom w:val="single" w:sz="6" w:space="0" w:color="auto"/>
            </w:tcBorders>
            <w:shd w:val="clear" w:color="auto" w:fill="auto"/>
          </w:tcPr>
          <w:p w:rsidR="00E1722C" w:rsidRPr="001C653E" w:rsidRDefault="00E1722C" w:rsidP="007167BF">
            <w:pPr>
              <w:pStyle w:val="BodyText"/>
              <w:rPr>
                <w:b w:val="0"/>
                <w:sz w:val="20"/>
                <w:szCs w:val="20"/>
              </w:rPr>
            </w:pPr>
            <w:r w:rsidRPr="001C653E">
              <w:rPr>
                <w:b w:val="0"/>
                <w:sz w:val="20"/>
                <w:szCs w:val="20"/>
              </w:rPr>
              <w:t>In case of emergency, do you think that you alone could raise enough money to house and feed your family for 4 weeks? This could be for example by selling things that you own, or by borrowing money from people you know, or from a bank or moneylender?</w:t>
            </w:r>
          </w:p>
          <w:p w:rsidR="00E1722C" w:rsidRPr="001C653E" w:rsidRDefault="00E1722C" w:rsidP="007167BF">
            <w:pPr>
              <w:pStyle w:val="BodyText"/>
              <w:rPr>
                <w:b w:val="0"/>
                <w:sz w:val="20"/>
                <w:szCs w:val="20"/>
              </w:rPr>
            </w:pPr>
          </w:p>
          <w:p w:rsidR="00E1722C" w:rsidRPr="001C653E" w:rsidRDefault="00E1722C" w:rsidP="00C84EC4">
            <w:pPr>
              <w:pStyle w:val="BodyText"/>
              <w:rPr>
                <w:rFonts w:ascii="SutonnyMJ" w:hAnsi="SutonnyMJ"/>
                <w:b w:val="0"/>
                <w:sz w:val="20"/>
                <w:szCs w:val="20"/>
              </w:rPr>
            </w:pPr>
            <w:r w:rsidRPr="001C653E">
              <w:rPr>
                <w:rFonts w:ascii="SutonnyMJ" w:hAnsi="SutonnyMJ"/>
                <w:b w:val="0"/>
                <w:sz w:val="20"/>
                <w:szCs w:val="20"/>
              </w:rPr>
              <w:t>Riæwi †Kvb cwiw¯’wZ‡Z, Avcwb wb‡R GK gvm Avcbvi cwiev‡ii fiY‡cvl‡Yi Rb¨</w:t>
            </w:r>
            <w:r w:rsidRPr="001C653E">
              <w:rPr>
                <w:rFonts w:ascii="SutonnyMJ" w:hAnsi="SutonnyMJ" w:cs="Vrinda" w:hint="cs"/>
                <w:b w:val="0"/>
                <w:sz w:val="20"/>
                <w:szCs w:val="20"/>
                <w:cs/>
                <w:lang w:bidi="bn-BD"/>
              </w:rPr>
              <w:t xml:space="preserve"> </w:t>
            </w:r>
            <w:r w:rsidRPr="001C653E">
              <w:rPr>
                <w:rFonts w:ascii="SutonnyMJ" w:hAnsi="SutonnyMJ" w:cs="Vrinda"/>
                <w:b w:val="0"/>
                <w:sz w:val="20"/>
                <w:szCs w:val="20"/>
                <w:lang w:bidi="bn-BD"/>
              </w:rPr>
              <w:t xml:space="preserve">†h †Kvbfv‡e </w:t>
            </w:r>
            <w:r w:rsidRPr="001C653E">
              <w:rPr>
                <w:rFonts w:ascii="SutonnyMJ" w:hAnsi="SutonnyMJ" w:cs="Vrinda" w:hint="cs"/>
                <w:b w:val="0"/>
                <w:sz w:val="20"/>
                <w:szCs w:val="20"/>
                <w:lang w:bidi="bn-BD"/>
              </w:rPr>
              <w:t>(</w:t>
            </w:r>
            <w:r w:rsidRPr="001C653E">
              <w:rPr>
                <w:rFonts w:ascii="SutonnyMJ" w:hAnsi="SutonnyMJ"/>
                <w:b w:val="0"/>
                <w:sz w:val="20"/>
                <w:szCs w:val="20"/>
              </w:rPr>
              <w:t>wb‡Ri †Kvb wRwbm wewµ K‡i, UvKv avi K‡i, e¨vsK †_‡K A_ev gnvR‡bi †_‡K UvKv wb‡q</w:t>
            </w:r>
            <w:r w:rsidRPr="001C653E">
              <w:rPr>
                <w:rFonts w:ascii="SutonnyMJ" w:hAnsi="SutonnyMJ" w:cs="Vrinda" w:hint="cs"/>
                <w:b w:val="0"/>
                <w:sz w:val="20"/>
                <w:szCs w:val="20"/>
                <w:lang w:bidi="bn-BD"/>
              </w:rPr>
              <w:t>)</w:t>
            </w:r>
            <w:r w:rsidRPr="001C653E">
              <w:rPr>
                <w:rFonts w:ascii="SutonnyMJ" w:hAnsi="SutonnyMJ"/>
                <w:b w:val="0"/>
                <w:sz w:val="20"/>
                <w:szCs w:val="20"/>
              </w:rPr>
              <w:t xml:space="preserve"> UvKv †RvMvo Ki‡Z cvi‡eb? </w:t>
            </w:r>
          </w:p>
          <w:p w:rsidR="00E1722C" w:rsidRPr="001C653E" w:rsidRDefault="00E1722C" w:rsidP="007167BF">
            <w:pPr>
              <w:pStyle w:val="BodyText"/>
              <w:rPr>
                <w:b w:val="0"/>
                <w:sz w:val="20"/>
                <w:szCs w:val="20"/>
              </w:rPr>
            </w:pPr>
          </w:p>
          <w:p w:rsidR="00E1722C" w:rsidRPr="001C653E" w:rsidRDefault="00E1722C" w:rsidP="007167BF">
            <w:pPr>
              <w:pStyle w:val="BodyText"/>
              <w:rPr>
                <w:rFonts w:ascii="SutonnyMJ" w:hAnsi="SutonnyMJ"/>
                <w:b w:val="0"/>
                <w:sz w:val="20"/>
                <w:szCs w:val="20"/>
              </w:rPr>
            </w:pPr>
          </w:p>
        </w:tc>
        <w:tc>
          <w:tcPr>
            <w:tcW w:w="4590" w:type="dxa"/>
            <w:gridSpan w:val="5"/>
            <w:tcBorders>
              <w:top w:val="single" w:sz="6" w:space="0" w:color="auto"/>
              <w:left w:val="single" w:sz="6" w:space="0" w:color="auto"/>
              <w:bottom w:val="single" w:sz="6" w:space="0" w:color="auto"/>
            </w:tcBorders>
            <w:shd w:val="clear" w:color="auto" w:fill="auto"/>
          </w:tcPr>
          <w:p w:rsidR="00E1722C" w:rsidRPr="001C653E" w:rsidRDefault="00E1722C" w:rsidP="00070E2B">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rsidR="00E1722C" w:rsidRPr="001C653E" w:rsidRDefault="00E1722C" w:rsidP="00070E2B">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p w:rsidR="00E1722C" w:rsidRPr="001C653E" w:rsidRDefault="00E1722C" w:rsidP="00070E2B">
            <w:pPr>
              <w:tabs>
                <w:tab w:val="right" w:leader="dot" w:pos="3997"/>
                <w:tab w:val="right" w:leader="dot" w:pos="4253"/>
              </w:tabs>
              <w:jc w:val="both"/>
              <w:rPr>
                <w:rFonts w:ascii="SutonnyMJ" w:hAnsi="SutonnyMJ" w:cs="Vrinda"/>
                <w:sz w:val="20"/>
                <w:szCs w:val="20"/>
                <w:cs/>
                <w:lang w:bidi="bn-BD"/>
              </w:rPr>
            </w:pPr>
            <w:r w:rsidRPr="001C653E">
              <w:rPr>
                <w:sz w:val="20"/>
                <w:szCs w:val="20"/>
              </w:rPr>
              <w:t>DON’T KNOW/DON’T REMEMBER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Rvbv †bB/ g‡b †bB</w:t>
            </w:r>
            <w:r w:rsidRPr="001C653E">
              <w:rPr>
                <w:rFonts w:ascii="SutonnyMJ" w:hAnsi="SutonnyMJ" w:cs="SutonnyMJ" w:hint="cs"/>
                <w:sz w:val="20"/>
                <w:szCs w:val="20"/>
                <w:cs/>
                <w:lang w:bidi="bn-BD"/>
              </w:rPr>
              <w:t>)</w:t>
            </w:r>
          </w:p>
          <w:p w:rsidR="00E1722C" w:rsidRPr="001C653E" w:rsidRDefault="00E1722C" w:rsidP="00070E2B">
            <w:pPr>
              <w:tabs>
                <w:tab w:val="right" w:leader="dot" w:pos="3997"/>
                <w:tab w:val="right" w:leader="dot" w:pos="4253"/>
              </w:tabs>
              <w:jc w:val="both"/>
              <w:rPr>
                <w:sz w:val="20"/>
                <w:szCs w:val="20"/>
              </w:rPr>
            </w:pPr>
            <w:r w:rsidRPr="001C653E">
              <w:rPr>
                <w:sz w:val="20"/>
                <w:szCs w:val="20"/>
              </w:rPr>
              <w:tab/>
              <w:t>8</w:t>
            </w:r>
          </w:p>
          <w:p w:rsidR="00E1722C" w:rsidRPr="001C653E" w:rsidRDefault="00E1722C" w:rsidP="00070E2B">
            <w:pPr>
              <w:tabs>
                <w:tab w:val="right" w:leader="dot" w:pos="4253"/>
              </w:tabs>
              <w:jc w:val="both"/>
              <w:rPr>
                <w:rFonts w:ascii="SutonnyMJ" w:hAnsi="SutonnyMJ"/>
                <w:sz w:val="20"/>
                <w:szCs w:val="20"/>
              </w:rPr>
            </w:pPr>
            <w:r w:rsidRPr="001C653E">
              <w:rPr>
                <w:sz w:val="20"/>
                <w:szCs w:val="20"/>
              </w:rPr>
              <w:t>REFUSED/NO ANSWER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rFonts w:ascii="SutonnyMJ" w:hAnsi="SutonnyMJ" w:cs="SutonnyMJ" w:hint="cs"/>
                <w:sz w:val="20"/>
                <w:szCs w:val="20"/>
                <w:cs/>
                <w:lang w:bidi="bn-BD"/>
              </w:rPr>
              <w:t>)</w:t>
            </w:r>
            <w:r w:rsidRPr="001C653E">
              <w:rPr>
                <w:rFonts w:ascii="SutonnyMJ" w:hAnsi="SutonnyMJ" w:cs="Vrinda" w:hint="cs"/>
                <w:sz w:val="20"/>
                <w:szCs w:val="20"/>
                <w:cs/>
                <w:lang w:bidi="bn-BD"/>
              </w:rPr>
              <w:t xml:space="preserve"> </w:t>
            </w:r>
            <w:r w:rsidRPr="001C653E">
              <w:rPr>
                <w:sz w:val="20"/>
                <w:szCs w:val="20"/>
              </w:rPr>
              <w:tab/>
              <w:t>9</w:t>
            </w:r>
          </w:p>
        </w:tc>
        <w:tc>
          <w:tcPr>
            <w:tcW w:w="793" w:type="dxa"/>
            <w:tcBorders>
              <w:top w:val="single" w:sz="6" w:space="0" w:color="auto"/>
              <w:left w:val="single" w:sz="6" w:space="0" w:color="auto"/>
              <w:bottom w:val="single" w:sz="6" w:space="0" w:color="auto"/>
              <w:right w:val="single" w:sz="6" w:space="0" w:color="auto"/>
            </w:tcBorders>
            <w:shd w:val="clear" w:color="auto" w:fill="auto"/>
          </w:tcPr>
          <w:p w:rsidR="00E1722C" w:rsidRPr="001C653E" w:rsidRDefault="00E1722C" w:rsidP="007167BF">
            <w:pPr>
              <w:jc w:val="both"/>
              <w:rPr>
                <w:sz w:val="20"/>
                <w:szCs w:val="20"/>
              </w:rPr>
            </w:pPr>
          </w:p>
        </w:tc>
      </w:tr>
    </w:tbl>
    <w:p w:rsidR="00374D24" w:rsidRPr="001C653E" w:rsidRDefault="00374D24" w:rsidP="00374D24">
      <w:pPr>
        <w:rPr>
          <w:sz w:val="16"/>
          <w:szCs w:val="16"/>
        </w:rPr>
      </w:pPr>
    </w:p>
    <w:p w:rsidR="00C45E4C" w:rsidRPr="001C653E" w:rsidRDefault="00C45E4C">
      <w:pPr>
        <w:rPr>
          <w:sz w:val="16"/>
          <w:szCs w:val="16"/>
        </w:rPr>
      </w:pPr>
      <w:r w:rsidRPr="001C653E">
        <w:rPr>
          <w:sz w:val="16"/>
          <w:szCs w:val="16"/>
        </w:rPr>
        <w:br w:type="page"/>
      </w:r>
    </w:p>
    <w:p w:rsidR="00C45E4C" w:rsidRPr="001C653E" w:rsidRDefault="00C45E4C" w:rsidP="00374D24">
      <w:pPr>
        <w:rPr>
          <w:sz w:val="16"/>
          <w:szCs w:val="16"/>
        </w:rPr>
      </w:pPr>
    </w:p>
    <w:tbl>
      <w:tblPr>
        <w:tblW w:w="10774" w:type="dxa"/>
        <w:tblInd w:w="-34" w:type="dxa"/>
        <w:tblLayout w:type="fixed"/>
        <w:tblLook w:val="0000"/>
      </w:tblPr>
      <w:tblGrid>
        <w:gridCol w:w="568"/>
        <w:gridCol w:w="114"/>
        <w:gridCol w:w="6690"/>
        <w:gridCol w:w="2693"/>
        <w:gridCol w:w="466"/>
        <w:gridCol w:w="236"/>
        <w:gridCol w:w="7"/>
      </w:tblGrid>
      <w:tr w:rsidR="00C45E4C" w:rsidRPr="001C653E" w:rsidTr="005F1C95">
        <w:trPr>
          <w:cantSplit/>
        </w:trPr>
        <w:tc>
          <w:tcPr>
            <w:tcW w:w="10774" w:type="dxa"/>
            <w:gridSpan w:val="7"/>
            <w:tcBorders>
              <w:top w:val="single" w:sz="6" w:space="0" w:color="auto"/>
              <w:left w:val="single" w:sz="6" w:space="0" w:color="auto"/>
              <w:bottom w:val="single" w:sz="6" w:space="0" w:color="auto"/>
              <w:right w:val="single" w:sz="6" w:space="0" w:color="auto"/>
            </w:tcBorders>
            <w:shd w:val="clear" w:color="auto" w:fill="FFFF00"/>
          </w:tcPr>
          <w:p w:rsidR="00C45E4C" w:rsidRPr="001C653E" w:rsidRDefault="00C45E4C" w:rsidP="00604678">
            <w:pPr>
              <w:jc w:val="center"/>
              <w:rPr>
                <w:b/>
                <w:sz w:val="20"/>
              </w:rPr>
            </w:pPr>
          </w:p>
          <w:p w:rsidR="00C45E4C" w:rsidRPr="001C653E" w:rsidRDefault="00C45E4C" w:rsidP="00604678">
            <w:pPr>
              <w:jc w:val="center"/>
              <w:rPr>
                <w:b/>
                <w:sz w:val="20"/>
              </w:rPr>
            </w:pPr>
            <w:r w:rsidRPr="001C653E">
              <w:rPr>
                <w:b/>
                <w:sz w:val="20"/>
              </w:rPr>
              <w:t>SECTION 1</w:t>
            </w:r>
            <w:r w:rsidR="00ED75FE" w:rsidRPr="001C653E">
              <w:rPr>
                <w:rFonts w:hint="cs"/>
                <w:b/>
                <w:sz w:val="20"/>
                <w:cs/>
                <w:lang w:bidi="bn-BD"/>
              </w:rPr>
              <w:t>3</w:t>
            </w:r>
            <w:r w:rsidRPr="001C653E">
              <w:rPr>
                <w:b/>
                <w:sz w:val="20"/>
              </w:rPr>
              <w:t xml:space="preserve">   COMPLETION OF INTERVIEW</w:t>
            </w:r>
          </w:p>
          <w:p w:rsidR="00C45E4C" w:rsidRPr="001C653E" w:rsidRDefault="00C45E4C" w:rsidP="00604678">
            <w:pPr>
              <w:jc w:val="center"/>
              <w:rPr>
                <w:b/>
                <w:sz w:val="20"/>
              </w:rPr>
            </w:pPr>
            <w:r w:rsidRPr="001C653E">
              <w:rPr>
                <w:b/>
              </w:rPr>
              <w:t xml:space="preserve"> </w:t>
            </w:r>
          </w:p>
        </w:tc>
      </w:tr>
      <w:tr w:rsidR="008C6873" w:rsidRPr="001C653E" w:rsidTr="005F1C95">
        <w:trPr>
          <w:gridAfter w:val="1"/>
          <w:wAfter w:w="7" w:type="dxa"/>
          <w:cantSplit/>
        </w:trPr>
        <w:tc>
          <w:tcPr>
            <w:tcW w:w="682" w:type="dxa"/>
            <w:gridSpan w:val="2"/>
            <w:tcBorders>
              <w:top w:val="single" w:sz="6" w:space="0" w:color="auto"/>
              <w:left w:val="single" w:sz="6" w:space="0" w:color="auto"/>
              <w:bottom w:val="single" w:sz="6" w:space="0" w:color="auto"/>
              <w:right w:val="single" w:sz="12" w:space="0" w:color="auto"/>
            </w:tcBorders>
          </w:tcPr>
          <w:p w:rsidR="008C6873" w:rsidRPr="001C653E" w:rsidRDefault="008C6873" w:rsidP="0000653A">
            <w:pPr>
              <w:numPr>
                <w:ilvl w:val="0"/>
                <w:numId w:val="53"/>
              </w:numPr>
              <w:tabs>
                <w:tab w:val="clear" w:pos="360"/>
                <w:tab w:val="num" w:pos="450"/>
              </w:tabs>
              <w:jc w:val="both"/>
              <w:rPr>
                <w:sz w:val="20"/>
              </w:rPr>
            </w:pPr>
          </w:p>
        </w:tc>
        <w:tc>
          <w:tcPr>
            <w:tcW w:w="6690" w:type="dxa"/>
            <w:tcBorders>
              <w:top w:val="single" w:sz="6" w:space="0" w:color="auto"/>
              <w:bottom w:val="single" w:sz="6" w:space="0" w:color="auto"/>
            </w:tcBorders>
          </w:tcPr>
          <w:p w:rsidR="00161F30" w:rsidRPr="004D7BF9" w:rsidRDefault="00161F30" w:rsidP="00161F30">
            <w:pPr>
              <w:pStyle w:val="BodyText"/>
              <w:rPr>
                <w:b w:val="0"/>
                <w:sz w:val="20"/>
                <w:szCs w:val="20"/>
                <w:highlight w:val="yellow"/>
              </w:rPr>
            </w:pPr>
            <w:r w:rsidRPr="004D7BF9">
              <w:rPr>
                <w:b w:val="0"/>
                <w:sz w:val="20"/>
                <w:szCs w:val="20"/>
                <w:highlight w:val="yellow"/>
              </w:rPr>
              <w:t xml:space="preserve">I would now like to give you a card.  On this card are two pictures.  No other information is written on the card.  The first picture is of a happy face, the second is of a sad face.  </w:t>
            </w:r>
          </w:p>
          <w:p w:rsidR="00161F30" w:rsidRPr="004D7BF9" w:rsidRDefault="00161F30" w:rsidP="00161F30">
            <w:pPr>
              <w:jc w:val="both"/>
              <w:rPr>
                <w:sz w:val="20"/>
                <w:szCs w:val="20"/>
                <w:highlight w:val="yellow"/>
              </w:rPr>
            </w:pPr>
          </w:p>
          <w:p w:rsidR="00161F30" w:rsidRPr="004D7BF9" w:rsidRDefault="00161F30" w:rsidP="00161F30">
            <w:pPr>
              <w:pStyle w:val="BodyText"/>
              <w:rPr>
                <w:b w:val="0"/>
                <w:sz w:val="20"/>
                <w:szCs w:val="20"/>
                <w:highlight w:val="yellow"/>
              </w:rPr>
            </w:pPr>
            <w:r w:rsidRPr="004D7BF9">
              <w:rPr>
                <w:b w:val="0"/>
                <w:sz w:val="20"/>
                <w:szCs w:val="20"/>
                <w:highlight w:val="yellow"/>
              </w:rPr>
              <w:t xml:space="preserve">No matter what you have already told me, I would like you to put a mark next to the sad picture if, someone has ever touched you sexually, or made you do something sexual that you didn’t want to, </w:t>
            </w:r>
            <w:r w:rsidRPr="004D7BF9">
              <w:rPr>
                <w:b w:val="0"/>
                <w:sz w:val="20"/>
                <w:szCs w:val="20"/>
                <w:highlight w:val="yellow"/>
                <w:u w:val="single"/>
              </w:rPr>
              <w:t>before you were 15 years old</w:t>
            </w:r>
            <w:r w:rsidRPr="004D7BF9">
              <w:rPr>
                <w:b w:val="0"/>
                <w:sz w:val="20"/>
                <w:szCs w:val="20"/>
                <w:highlight w:val="yellow"/>
              </w:rPr>
              <w:t>.</w:t>
            </w:r>
          </w:p>
          <w:p w:rsidR="00161F30" w:rsidRPr="004D7BF9" w:rsidRDefault="00161F30" w:rsidP="00161F30">
            <w:pPr>
              <w:pStyle w:val="BodyText"/>
              <w:rPr>
                <w:b w:val="0"/>
                <w:sz w:val="20"/>
                <w:szCs w:val="20"/>
                <w:highlight w:val="yellow"/>
              </w:rPr>
            </w:pPr>
          </w:p>
          <w:p w:rsidR="00161F30" w:rsidRPr="004D7BF9" w:rsidRDefault="00161F30" w:rsidP="00161F30">
            <w:pPr>
              <w:rPr>
                <w:sz w:val="20"/>
                <w:szCs w:val="20"/>
                <w:highlight w:val="yellow"/>
              </w:rPr>
            </w:pPr>
            <w:r w:rsidRPr="004D7BF9">
              <w:rPr>
                <w:sz w:val="20"/>
                <w:szCs w:val="20"/>
                <w:highlight w:val="yellow"/>
              </w:rPr>
              <w:t xml:space="preserve">Please put a mark next to the happy face if this has never happened to you.  </w:t>
            </w:r>
          </w:p>
          <w:p w:rsidR="00161F30" w:rsidRPr="004D7BF9" w:rsidRDefault="00161F30" w:rsidP="00161F30">
            <w:pPr>
              <w:rPr>
                <w:sz w:val="20"/>
                <w:szCs w:val="20"/>
                <w:highlight w:val="yellow"/>
              </w:rPr>
            </w:pPr>
            <w:r w:rsidRPr="004D7BF9">
              <w:rPr>
                <w:sz w:val="20"/>
                <w:szCs w:val="20"/>
                <w:highlight w:val="yellow"/>
              </w:rPr>
              <w:t>Once you have marked the card, please fold it over and put it in this bag, along with many other women’s responses.  This will ensure that I do not know your answer.</w:t>
            </w:r>
          </w:p>
          <w:p w:rsidR="00161F30" w:rsidRPr="004D7BF9" w:rsidRDefault="00161F30" w:rsidP="00161F30">
            <w:pPr>
              <w:rPr>
                <w:sz w:val="20"/>
                <w:szCs w:val="20"/>
                <w:highlight w:val="yellow"/>
              </w:rPr>
            </w:pPr>
          </w:p>
          <w:p w:rsidR="00161F30" w:rsidRPr="004D7BF9" w:rsidRDefault="00161F30" w:rsidP="00161F30">
            <w:pPr>
              <w:rPr>
                <w:sz w:val="20"/>
                <w:szCs w:val="20"/>
                <w:highlight w:val="yellow"/>
              </w:rPr>
            </w:pPr>
            <w:r w:rsidRPr="004D7BF9">
              <w:rPr>
                <w:rFonts w:ascii="SutonnyMJ" w:hAnsi="SutonnyMJ"/>
                <w:sz w:val="20"/>
                <w:szCs w:val="20"/>
                <w:highlight w:val="yellow"/>
              </w:rPr>
              <w:t xml:space="preserve">Gevi Avcbv‡K Avwg GKUv KvW© w`‡Z PvB| GB Kv‡W© ïay `y‡Uv Qwe Qvov Avi wKQy bvB|  cÖ_g QweUv GKUv nvwm-Lykx gy‡Li Ges wØZxqUv GKUv `ytLx gy‡Li| hw` Avcbvi 15 eQi eqm nevi Av‡M †KD KLbI Avcbv‡K †hŠb D‡Ï‡k¨ Qyu‡q _v‡K ev Avcbvi B”Qvi wei“‡×  </w:t>
            </w:r>
            <w:r w:rsidRPr="004D7BF9">
              <w:rPr>
                <w:rFonts w:ascii="SutonnyMJ" w:hAnsi="SutonnyMJ" w:cs="SutonnyMJ"/>
                <w:sz w:val="20"/>
                <w:szCs w:val="20"/>
                <w:highlight w:val="yellow"/>
              </w:rPr>
              <w:t>Avcbv‡K w`‡q †hŠb wKQy Kwi‡q _v‡K Zvn‡j `ytLx ‡Pnvivi QweUv‡Z GKUv wUK wPý w`b| hw` Avcbv</w:t>
            </w:r>
            <w:r w:rsidRPr="004D7BF9">
              <w:rPr>
                <w:rFonts w:ascii="SutonnyMJ" w:hAnsi="SutonnyMJ"/>
                <w:sz w:val="20"/>
                <w:szCs w:val="20"/>
                <w:highlight w:val="yellow"/>
              </w:rPr>
              <w:t xml:space="preserve">i GiKg KLbI bv N‡U _v‡K Zvn‡j nvwm-Lykx †Pnvivi QweUv‡Z wUK wPý w`b| Avcwb Qwe‡Z wUK wPý †`Iqvi ci KvW©Uv fuvR K‡i GB e¨vMUv‡Z Ab¨vb¨ KvW©¸‡jvi g‡a¨ XzwK‡q w`b|GLv‡b Av‡ivI A‡bK gwnjvi </w:t>
            </w:r>
            <w:r w:rsidRPr="004D7BF9">
              <w:rPr>
                <w:rFonts w:ascii="SutonnyMJ" w:hAnsi="SutonnyMJ" w:cs="Vrinda"/>
                <w:sz w:val="20"/>
                <w:szCs w:val="20"/>
                <w:highlight w:val="yellow"/>
                <w:lang w:bidi="bn-BD"/>
              </w:rPr>
              <w:t>c~iY</w:t>
            </w:r>
            <w:r w:rsidRPr="004D7BF9">
              <w:rPr>
                <w:rFonts w:ascii="SutonnyMJ" w:hAnsi="SutonnyMJ" w:cs="SutonnyMJ"/>
                <w:sz w:val="20"/>
                <w:szCs w:val="20"/>
                <w:highlight w:val="yellow"/>
              </w:rPr>
              <w:t xml:space="preserve"> Kiv KvW© Av‡Q| ZvB Avcbvi DËi †KvbUv Zv Avwg eyS‡Z cvie bv| Gfv‡e </w:t>
            </w:r>
            <w:r w:rsidRPr="004D7BF9">
              <w:rPr>
                <w:rFonts w:ascii="SutonnyMJ" w:hAnsi="SutonnyMJ"/>
                <w:sz w:val="20"/>
                <w:szCs w:val="20"/>
                <w:highlight w:val="yellow"/>
              </w:rPr>
              <w:t>Avcbvi DËi †Mvcb _vK‡e|</w:t>
            </w:r>
          </w:p>
          <w:p w:rsidR="00161F30" w:rsidRPr="004D7BF9" w:rsidRDefault="00161F30" w:rsidP="00161F30">
            <w:pPr>
              <w:jc w:val="both"/>
              <w:rPr>
                <w:sz w:val="20"/>
                <w:szCs w:val="20"/>
                <w:highlight w:val="yellow"/>
              </w:rPr>
            </w:pPr>
          </w:p>
          <w:p w:rsidR="00161F30" w:rsidRPr="004D7BF9" w:rsidRDefault="00161F30" w:rsidP="00161F30">
            <w:pPr>
              <w:pStyle w:val="BodyText"/>
              <w:rPr>
                <w:b w:val="0"/>
                <w:sz w:val="20"/>
                <w:szCs w:val="20"/>
                <w:highlight w:val="yellow"/>
              </w:rPr>
            </w:pPr>
            <w:r w:rsidRPr="004D7BF9">
              <w:rPr>
                <w:b w:val="0"/>
                <w:sz w:val="20"/>
                <w:szCs w:val="20"/>
                <w:highlight w:val="yellow"/>
              </w:rPr>
              <w:t>GIVE RESPONDENT CARD AND PEN.  DO NOT LOOK AT RESPONSE - ONCE CARD FOLDED, ASK RESPONDENT TO PUT IT INTO A BAG THAT ALSO CONTAINS OTHER COMPLETED CARDS IN FRONT OF RESPONDENT.  DO NOT RECORD DETAILS OF QUESTIONNAIRE IDENTIFICATION ON CARD.</w:t>
            </w:r>
          </w:p>
          <w:p w:rsidR="00161F30" w:rsidRPr="004D7BF9" w:rsidRDefault="00161F30" w:rsidP="00161F30">
            <w:pPr>
              <w:pStyle w:val="BodyText"/>
              <w:rPr>
                <w:b w:val="0"/>
                <w:sz w:val="20"/>
                <w:szCs w:val="20"/>
                <w:highlight w:val="yellow"/>
              </w:rPr>
            </w:pPr>
          </w:p>
          <w:p w:rsidR="00161F30" w:rsidRPr="004D7BF9" w:rsidRDefault="00161F30" w:rsidP="00161F30">
            <w:pPr>
              <w:jc w:val="both"/>
              <w:rPr>
                <w:rFonts w:ascii="SutonnyMJ" w:hAnsi="SutonnyMJ"/>
                <w:sz w:val="20"/>
                <w:szCs w:val="20"/>
                <w:highlight w:val="yellow"/>
              </w:rPr>
            </w:pPr>
            <w:r w:rsidRPr="004D7BF9">
              <w:rPr>
                <w:rFonts w:ascii="SutonnyMJ" w:hAnsi="SutonnyMJ"/>
                <w:sz w:val="20"/>
                <w:szCs w:val="20"/>
                <w:highlight w:val="yellow"/>
              </w:rPr>
              <w:t>(</w:t>
            </w:r>
            <w:r w:rsidRPr="004D7BF9">
              <w:rPr>
                <w:rFonts w:ascii="SutonnyMJ" w:hAnsi="SutonnyMJ"/>
                <w:i/>
                <w:sz w:val="20"/>
                <w:szCs w:val="20"/>
                <w:highlight w:val="yellow"/>
              </w:rPr>
              <w:t>DËi`vZv‡K KvW© Ges Kjg w`b| Zvi DËi †`Lvi †Póv Ki‡eb bv| DËi`vZv‡K ejyb wb‡Ri nv‡Z Zvi KvW©Uv Ab¨vb¨ A‡bK Kv‡W©i mv‡_ e¨v‡M ivL‡Z| Kv‡W©i Dci DËi`vZvi bvg wVKvbv wjL‡eb bv|)</w:t>
            </w:r>
          </w:p>
          <w:p w:rsidR="008C6873" w:rsidRPr="004D7BF9" w:rsidRDefault="008C6873" w:rsidP="008C6873">
            <w:pPr>
              <w:rPr>
                <w:sz w:val="20"/>
                <w:highlight w:val="yellow"/>
              </w:rPr>
            </w:pPr>
          </w:p>
        </w:tc>
        <w:tc>
          <w:tcPr>
            <w:tcW w:w="2693" w:type="dxa"/>
            <w:tcBorders>
              <w:top w:val="single" w:sz="6" w:space="0" w:color="auto"/>
              <w:left w:val="single" w:sz="6" w:space="0" w:color="auto"/>
              <w:bottom w:val="single" w:sz="6" w:space="0" w:color="auto"/>
            </w:tcBorders>
          </w:tcPr>
          <w:p w:rsidR="00161F30" w:rsidRPr="004D7BF9" w:rsidRDefault="00161F30" w:rsidP="00161F30">
            <w:pPr>
              <w:tabs>
                <w:tab w:val="right" w:leader="dot" w:pos="1985"/>
              </w:tabs>
              <w:ind w:left="132" w:hanging="270"/>
              <w:rPr>
                <w:sz w:val="20"/>
                <w:highlight w:val="yellow"/>
              </w:rPr>
            </w:pPr>
            <w:r w:rsidRPr="004D7BF9">
              <w:rPr>
                <w:sz w:val="20"/>
                <w:highlight w:val="yellow"/>
              </w:rPr>
              <w:t>CARD COMPLETED (</w:t>
            </w:r>
            <w:r w:rsidRPr="004D7BF9">
              <w:rPr>
                <w:rFonts w:ascii="SutonnyMJ" w:hAnsi="SutonnyMJ"/>
                <w:sz w:val="20"/>
                <w:szCs w:val="20"/>
                <w:highlight w:val="yellow"/>
              </w:rPr>
              <w:t xml:space="preserve">DËi`vZv KvW© </w:t>
            </w:r>
            <w:r w:rsidRPr="004D7BF9">
              <w:rPr>
                <w:rFonts w:ascii="SutonnyMJ" w:hAnsi="SutonnyMJ" w:cs="Vrinda"/>
                <w:sz w:val="20"/>
                <w:szCs w:val="25"/>
                <w:highlight w:val="yellow"/>
                <w:lang w:bidi="bn-BD"/>
              </w:rPr>
              <w:t>c~iY</w:t>
            </w:r>
            <w:r w:rsidRPr="004D7BF9">
              <w:rPr>
                <w:rFonts w:ascii="SutonnyMJ" w:hAnsi="SutonnyMJ" w:cs="SutonnyMJ"/>
                <w:sz w:val="20"/>
                <w:szCs w:val="20"/>
                <w:highlight w:val="yellow"/>
              </w:rPr>
              <w:t xml:space="preserve"> K‡i†Qb</w:t>
            </w:r>
            <w:r w:rsidRPr="004D7BF9">
              <w:rPr>
                <w:sz w:val="20"/>
                <w:highlight w:val="yellow"/>
              </w:rPr>
              <w:t>) ...................1</w:t>
            </w:r>
          </w:p>
          <w:p w:rsidR="00161F30" w:rsidRPr="004D7BF9" w:rsidRDefault="00161F30" w:rsidP="00161F30">
            <w:pPr>
              <w:tabs>
                <w:tab w:val="right" w:leader="dot" w:pos="1985"/>
              </w:tabs>
              <w:ind w:left="132" w:hanging="270"/>
              <w:rPr>
                <w:sz w:val="20"/>
                <w:highlight w:val="yellow"/>
              </w:rPr>
            </w:pPr>
            <w:r w:rsidRPr="004D7BF9">
              <w:rPr>
                <w:sz w:val="20"/>
                <w:highlight w:val="yellow"/>
              </w:rPr>
              <w:t>CARD NOT COMPLETED (</w:t>
            </w:r>
            <w:r w:rsidRPr="004D7BF9">
              <w:rPr>
                <w:rFonts w:ascii="SutonnyMJ" w:hAnsi="SutonnyMJ"/>
                <w:sz w:val="20"/>
                <w:szCs w:val="20"/>
                <w:highlight w:val="yellow"/>
              </w:rPr>
              <w:t xml:space="preserve">KvW© </w:t>
            </w:r>
            <w:r w:rsidRPr="004D7BF9">
              <w:rPr>
                <w:rFonts w:ascii="SutonnyMJ" w:hAnsi="SutonnyMJ" w:cs="Vrinda"/>
                <w:sz w:val="20"/>
                <w:szCs w:val="25"/>
                <w:highlight w:val="yellow"/>
                <w:lang w:bidi="bn-BD"/>
              </w:rPr>
              <w:t>c~iY</w:t>
            </w:r>
            <w:r w:rsidRPr="004D7BF9">
              <w:rPr>
                <w:rFonts w:ascii="SutonnyMJ" w:hAnsi="SutonnyMJ" w:cs="SutonnyMJ"/>
                <w:sz w:val="20"/>
                <w:szCs w:val="20"/>
                <w:highlight w:val="yellow"/>
              </w:rPr>
              <w:t xml:space="preserve"> </w:t>
            </w:r>
            <w:r w:rsidRPr="004D7BF9">
              <w:rPr>
                <w:rFonts w:ascii="SutonnyMJ" w:hAnsi="SutonnyMJ" w:cs="Vrinda"/>
                <w:sz w:val="20"/>
                <w:szCs w:val="25"/>
                <w:highlight w:val="yellow"/>
                <w:lang w:bidi="bn-BD"/>
              </w:rPr>
              <w:t>K‡ibwb</w:t>
            </w:r>
            <w:r w:rsidRPr="004D7BF9">
              <w:rPr>
                <w:sz w:val="20"/>
                <w:highlight w:val="yellow"/>
              </w:rPr>
              <w:t>) ................2</w:t>
            </w:r>
          </w:p>
        </w:tc>
        <w:tc>
          <w:tcPr>
            <w:tcW w:w="702" w:type="dxa"/>
            <w:gridSpan w:val="2"/>
            <w:tcBorders>
              <w:top w:val="single" w:sz="6" w:space="0" w:color="auto"/>
              <w:left w:val="single" w:sz="12" w:space="0" w:color="auto"/>
              <w:bottom w:val="single" w:sz="6" w:space="0" w:color="auto"/>
              <w:right w:val="single" w:sz="6" w:space="0" w:color="auto"/>
            </w:tcBorders>
          </w:tcPr>
          <w:p w:rsidR="008C6873" w:rsidRPr="001C653E" w:rsidRDefault="008C6873" w:rsidP="00604678">
            <w:pPr>
              <w:jc w:val="both"/>
              <w:rPr>
                <w:sz w:val="20"/>
              </w:rPr>
            </w:pPr>
          </w:p>
        </w:tc>
      </w:tr>
      <w:tr w:rsidR="00161F30" w:rsidRPr="001C653E" w:rsidTr="005F1C95">
        <w:trPr>
          <w:gridAfter w:val="1"/>
          <w:wAfter w:w="7" w:type="dxa"/>
          <w:cantSplit/>
        </w:trPr>
        <w:tc>
          <w:tcPr>
            <w:tcW w:w="682" w:type="dxa"/>
            <w:gridSpan w:val="2"/>
            <w:tcBorders>
              <w:top w:val="single" w:sz="6" w:space="0" w:color="auto"/>
              <w:left w:val="single" w:sz="6" w:space="0" w:color="auto"/>
              <w:bottom w:val="single" w:sz="6" w:space="0" w:color="auto"/>
              <w:right w:val="single" w:sz="12" w:space="0" w:color="auto"/>
            </w:tcBorders>
          </w:tcPr>
          <w:p w:rsidR="00161F30" w:rsidRPr="001C653E" w:rsidRDefault="00161F30" w:rsidP="0000653A">
            <w:pPr>
              <w:numPr>
                <w:ilvl w:val="0"/>
                <w:numId w:val="53"/>
              </w:numPr>
              <w:tabs>
                <w:tab w:val="clear" w:pos="360"/>
                <w:tab w:val="num" w:pos="450"/>
              </w:tabs>
              <w:jc w:val="both"/>
              <w:rPr>
                <w:sz w:val="20"/>
              </w:rPr>
            </w:pPr>
          </w:p>
        </w:tc>
        <w:tc>
          <w:tcPr>
            <w:tcW w:w="6690" w:type="dxa"/>
            <w:tcBorders>
              <w:top w:val="single" w:sz="6" w:space="0" w:color="auto"/>
              <w:bottom w:val="single" w:sz="6" w:space="0" w:color="auto"/>
            </w:tcBorders>
          </w:tcPr>
          <w:p w:rsidR="00161F30" w:rsidRPr="004D7BF9" w:rsidRDefault="00161F30" w:rsidP="00161F30">
            <w:pPr>
              <w:pStyle w:val="BodyText"/>
              <w:rPr>
                <w:b w:val="0"/>
                <w:sz w:val="20"/>
                <w:szCs w:val="20"/>
                <w:highlight w:val="yellow"/>
              </w:rPr>
            </w:pPr>
            <w:r w:rsidRPr="004D7BF9">
              <w:rPr>
                <w:b w:val="0"/>
                <w:sz w:val="20"/>
                <w:szCs w:val="20"/>
                <w:highlight w:val="yellow"/>
              </w:rPr>
              <w:t xml:space="preserve">This other card has also two pictures of older women. One with a happy face, the second with a sad face.  </w:t>
            </w:r>
          </w:p>
          <w:p w:rsidR="00161F30" w:rsidRPr="004D7BF9" w:rsidRDefault="00161F30" w:rsidP="00161F30">
            <w:pPr>
              <w:jc w:val="both"/>
              <w:rPr>
                <w:sz w:val="20"/>
                <w:szCs w:val="20"/>
                <w:highlight w:val="yellow"/>
              </w:rPr>
            </w:pPr>
          </w:p>
          <w:p w:rsidR="00161F30" w:rsidRPr="004D7BF9" w:rsidRDefault="00161F30" w:rsidP="00161F30">
            <w:pPr>
              <w:pStyle w:val="BodyText"/>
              <w:rPr>
                <w:b w:val="0"/>
                <w:sz w:val="20"/>
                <w:szCs w:val="20"/>
                <w:highlight w:val="yellow"/>
              </w:rPr>
            </w:pPr>
            <w:r w:rsidRPr="004D7BF9">
              <w:rPr>
                <w:b w:val="0"/>
                <w:sz w:val="20"/>
                <w:szCs w:val="20"/>
                <w:highlight w:val="yellow"/>
              </w:rPr>
              <w:t xml:space="preserve">No matter what you have already told me, I would like you to put a mark next to the sad picture if, </w:t>
            </w:r>
            <w:r w:rsidRPr="004D7BF9">
              <w:rPr>
                <w:b w:val="0"/>
                <w:sz w:val="20"/>
                <w:szCs w:val="20"/>
                <w:highlight w:val="yellow"/>
                <w:u w:val="single"/>
              </w:rPr>
              <w:t>since the age of 15</w:t>
            </w:r>
            <w:r w:rsidRPr="004D7BF9">
              <w:rPr>
                <w:b w:val="0"/>
                <w:sz w:val="20"/>
                <w:szCs w:val="20"/>
                <w:highlight w:val="yellow"/>
              </w:rPr>
              <w:t>, anyone ever forced you to have sex or to perform a sexual act when you did not want to?</w:t>
            </w:r>
          </w:p>
          <w:p w:rsidR="00161F30" w:rsidRPr="004D7BF9" w:rsidRDefault="00161F30" w:rsidP="00161F30">
            <w:pPr>
              <w:pStyle w:val="BodyText"/>
              <w:rPr>
                <w:b w:val="0"/>
                <w:sz w:val="20"/>
                <w:szCs w:val="20"/>
                <w:highlight w:val="yellow"/>
              </w:rPr>
            </w:pPr>
          </w:p>
          <w:p w:rsidR="00161F30" w:rsidRPr="004D7BF9" w:rsidRDefault="00161F30" w:rsidP="00161F30">
            <w:pPr>
              <w:rPr>
                <w:sz w:val="20"/>
                <w:szCs w:val="20"/>
                <w:highlight w:val="yellow"/>
              </w:rPr>
            </w:pPr>
            <w:r w:rsidRPr="004D7BF9">
              <w:rPr>
                <w:sz w:val="20"/>
                <w:szCs w:val="20"/>
                <w:highlight w:val="yellow"/>
              </w:rPr>
              <w:t xml:space="preserve">Please put a mark next to the happy face if this has never happened to you.  </w:t>
            </w:r>
          </w:p>
          <w:p w:rsidR="00161F30" w:rsidRPr="004D7BF9" w:rsidRDefault="00161F30" w:rsidP="00161F30">
            <w:pPr>
              <w:rPr>
                <w:sz w:val="20"/>
                <w:szCs w:val="20"/>
                <w:highlight w:val="yellow"/>
              </w:rPr>
            </w:pPr>
            <w:r w:rsidRPr="004D7BF9">
              <w:rPr>
                <w:sz w:val="20"/>
                <w:szCs w:val="20"/>
                <w:highlight w:val="yellow"/>
              </w:rPr>
              <w:t>Once you have marked the card, please fold it over and put it in this bag. This will ensure that I do not know your answer.</w:t>
            </w:r>
          </w:p>
          <w:p w:rsidR="00161F30" w:rsidRPr="004D7BF9" w:rsidRDefault="00161F30" w:rsidP="00161F30">
            <w:pPr>
              <w:rPr>
                <w:sz w:val="20"/>
                <w:szCs w:val="20"/>
                <w:highlight w:val="yellow"/>
              </w:rPr>
            </w:pPr>
          </w:p>
          <w:p w:rsidR="00161F30" w:rsidRPr="004D7BF9" w:rsidRDefault="00161F30" w:rsidP="00161F30">
            <w:pPr>
              <w:rPr>
                <w:sz w:val="20"/>
                <w:szCs w:val="20"/>
                <w:highlight w:val="yellow"/>
              </w:rPr>
            </w:pPr>
            <w:r w:rsidRPr="004D7BF9">
              <w:rPr>
                <w:rFonts w:ascii="SutonnyMJ" w:hAnsi="SutonnyMJ"/>
                <w:sz w:val="20"/>
                <w:szCs w:val="20"/>
                <w:highlight w:val="yellow"/>
              </w:rPr>
              <w:t xml:space="preserve">Gevi Avcbv‡K Avwg Av‡iKUv KvW© w`‡Z PvB| GB Kv‡W©I ïay `y‡Uv Qwe Qvov Avi wKQy bvB|  Av‡Mi ev‡ii gZB cÖ_g QweUv GKUv nvwm-Lykx gy‡Li Ges wØZxqUv GKUv `ytLx gy‡Li| Gev‡i 15 eQi eqm nevi c‡i hw` †KD KLbI Avcbv‡K †hŠb D‡Ï‡k¨ Qyu‡q _v‡K ev Avcbvi B”Qvi wei“‡× </w:t>
            </w:r>
            <w:r w:rsidRPr="004D7BF9">
              <w:rPr>
                <w:rFonts w:ascii="SutonnyMJ" w:hAnsi="SutonnyMJ" w:cs="SutonnyMJ"/>
                <w:sz w:val="20"/>
                <w:szCs w:val="20"/>
                <w:highlight w:val="yellow"/>
              </w:rPr>
              <w:t>Avcbv‡K w`‡q †hŠb wKQy Kwi‡q _v‡K Zvn‡j `ytLx ‡Pnviv</w:t>
            </w:r>
            <w:r w:rsidRPr="004D7BF9">
              <w:rPr>
                <w:rFonts w:ascii="SutonnyMJ" w:hAnsi="SutonnyMJ"/>
                <w:sz w:val="20"/>
                <w:szCs w:val="20"/>
                <w:highlight w:val="yellow"/>
              </w:rPr>
              <w:t xml:space="preserve">i QweUv‡Z GKUv wUK wPý w`b| hw` Avcbvi GiKg KLbI bv N‡U _v‡K Zvn‡j nvwm-Lykx †Pnvivi QweUv‡Z wUK wPý w`b| Avcwb Qwe‡Z wUK wPý †`Iqvi ci KvW©Uv fuvR K‡i GB e¨vMUv‡Z Ab¨vb¨ KvW©¸‡jvi g‡a¨ XzwK‡q w`b| GLv‡bI Av‡ivI A‡bK gwnjvi </w:t>
            </w:r>
            <w:r w:rsidRPr="004D7BF9">
              <w:rPr>
                <w:rFonts w:ascii="SutonnyMJ" w:hAnsi="SutonnyMJ" w:cs="Vrinda"/>
                <w:sz w:val="20"/>
                <w:szCs w:val="25"/>
                <w:highlight w:val="yellow"/>
                <w:lang w:bidi="bn-BD"/>
              </w:rPr>
              <w:t>c~iY</w:t>
            </w:r>
            <w:r w:rsidRPr="004D7BF9">
              <w:rPr>
                <w:rFonts w:ascii="SutonnyMJ" w:hAnsi="SutonnyMJ" w:cs="SutonnyMJ"/>
                <w:sz w:val="20"/>
                <w:szCs w:val="20"/>
                <w:highlight w:val="yellow"/>
              </w:rPr>
              <w:t xml:space="preserve"> Kiv KvW© Av‡Q| ZvB Avcbvi D</w:t>
            </w:r>
            <w:r w:rsidRPr="004D7BF9">
              <w:rPr>
                <w:rFonts w:ascii="SutonnyMJ" w:hAnsi="SutonnyMJ"/>
                <w:sz w:val="20"/>
                <w:szCs w:val="20"/>
                <w:highlight w:val="yellow"/>
              </w:rPr>
              <w:t>Ëi †KvbUv Zv Avwg Gev‡iI eyS‡Z cvie bv| Gfv‡e Avcbvi DËi †Mvcb _vK‡e|</w:t>
            </w:r>
          </w:p>
          <w:p w:rsidR="00161F30" w:rsidRPr="004D7BF9" w:rsidRDefault="00161F30" w:rsidP="00161F30">
            <w:pPr>
              <w:jc w:val="both"/>
              <w:rPr>
                <w:sz w:val="20"/>
                <w:szCs w:val="20"/>
                <w:highlight w:val="yellow"/>
              </w:rPr>
            </w:pPr>
          </w:p>
          <w:p w:rsidR="00161F30" w:rsidRPr="004D7BF9" w:rsidRDefault="00161F30" w:rsidP="00161F30">
            <w:pPr>
              <w:pStyle w:val="BodyText"/>
              <w:rPr>
                <w:b w:val="0"/>
                <w:sz w:val="20"/>
                <w:szCs w:val="20"/>
                <w:highlight w:val="yellow"/>
              </w:rPr>
            </w:pPr>
            <w:r w:rsidRPr="004D7BF9">
              <w:rPr>
                <w:b w:val="0"/>
                <w:sz w:val="20"/>
                <w:szCs w:val="20"/>
                <w:highlight w:val="yellow"/>
              </w:rPr>
              <w:t>GIVE RESPONDENT CARD AND PEN.  DO NOT LOOK AT RESPONSE -  ONCE CARD FOLDED, ASK RESPONDENT TO PUT IT INTO A BAG.</w:t>
            </w:r>
          </w:p>
          <w:p w:rsidR="00161F30" w:rsidRPr="004D7BF9" w:rsidRDefault="00161F30" w:rsidP="00161F30">
            <w:pPr>
              <w:pStyle w:val="BodyText"/>
              <w:rPr>
                <w:b w:val="0"/>
                <w:sz w:val="20"/>
                <w:szCs w:val="20"/>
                <w:highlight w:val="yellow"/>
              </w:rPr>
            </w:pPr>
          </w:p>
          <w:p w:rsidR="00161F30" w:rsidRPr="004D7BF9" w:rsidRDefault="00161F30" w:rsidP="00161F30">
            <w:pPr>
              <w:jc w:val="both"/>
              <w:rPr>
                <w:rFonts w:ascii="SutonnyMJ" w:hAnsi="SutonnyMJ"/>
                <w:b/>
                <w:sz w:val="20"/>
                <w:szCs w:val="20"/>
                <w:highlight w:val="yellow"/>
              </w:rPr>
            </w:pPr>
            <w:r w:rsidRPr="004D7BF9">
              <w:rPr>
                <w:rFonts w:ascii="SutonnyMJ" w:hAnsi="SutonnyMJ"/>
                <w:b/>
                <w:sz w:val="20"/>
                <w:szCs w:val="20"/>
                <w:highlight w:val="yellow"/>
              </w:rPr>
              <w:t>(</w:t>
            </w:r>
            <w:r w:rsidRPr="004D7BF9">
              <w:rPr>
                <w:rFonts w:ascii="SutonnyMJ" w:hAnsi="SutonnyMJ"/>
                <w:b/>
                <w:i/>
                <w:sz w:val="20"/>
                <w:szCs w:val="20"/>
                <w:highlight w:val="yellow"/>
              </w:rPr>
              <w:t>DËi`vZv‡K KvW© Ges Kjg w`b| Zvi DËi †`Lvi †Póv Ki‡eb bv| DËi`vZv‡K ejyb wb‡Ri nv‡Z Zvi KvW©Uv Ab¨vb¨ A‡bK Kv‡W©i mv‡_ e¨v‡M ivL‡Z| Kv‡W©i Dci DËi`vZvi bvg wVKvbv wjL‡eb bv|)</w:t>
            </w:r>
          </w:p>
          <w:p w:rsidR="00161F30" w:rsidRPr="004D7BF9" w:rsidRDefault="00161F30" w:rsidP="008C6873">
            <w:pPr>
              <w:pStyle w:val="BodyText"/>
              <w:rPr>
                <w:sz w:val="20"/>
                <w:szCs w:val="20"/>
                <w:highlight w:val="yellow"/>
              </w:rPr>
            </w:pPr>
          </w:p>
        </w:tc>
        <w:tc>
          <w:tcPr>
            <w:tcW w:w="2693" w:type="dxa"/>
            <w:tcBorders>
              <w:top w:val="single" w:sz="6" w:space="0" w:color="auto"/>
              <w:left w:val="single" w:sz="6" w:space="0" w:color="auto"/>
              <w:bottom w:val="single" w:sz="6" w:space="0" w:color="auto"/>
            </w:tcBorders>
          </w:tcPr>
          <w:p w:rsidR="00161F30" w:rsidRPr="004D7BF9" w:rsidRDefault="00161F30" w:rsidP="00161F30">
            <w:pPr>
              <w:tabs>
                <w:tab w:val="right" w:leader="dot" w:pos="1985"/>
              </w:tabs>
              <w:ind w:left="132" w:hanging="270"/>
              <w:rPr>
                <w:sz w:val="20"/>
                <w:highlight w:val="yellow"/>
              </w:rPr>
            </w:pPr>
            <w:r w:rsidRPr="004D7BF9">
              <w:rPr>
                <w:sz w:val="20"/>
                <w:highlight w:val="yellow"/>
              </w:rPr>
              <w:t>CARD COMPLETED (</w:t>
            </w:r>
            <w:r w:rsidRPr="004D7BF9">
              <w:rPr>
                <w:rFonts w:ascii="SutonnyMJ" w:hAnsi="SutonnyMJ"/>
                <w:sz w:val="20"/>
                <w:szCs w:val="20"/>
                <w:highlight w:val="yellow"/>
              </w:rPr>
              <w:t xml:space="preserve">DËi`vZv KvW© </w:t>
            </w:r>
            <w:r w:rsidRPr="004D7BF9">
              <w:rPr>
                <w:rFonts w:ascii="SutonnyMJ" w:hAnsi="SutonnyMJ" w:cs="Vrinda"/>
                <w:sz w:val="20"/>
                <w:szCs w:val="25"/>
                <w:highlight w:val="yellow"/>
                <w:lang w:bidi="bn-BD"/>
              </w:rPr>
              <w:t>c~iY</w:t>
            </w:r>
            <w:r w:rsidRPr="004D7BF9">
              <w:rPr>
                <w:rFonts w:ascii="SutonnyMJ" w:hAnsi="SutonnyMJ" w:cs="SutonnyMJ"/>
                <w:sz w:val="20"/>
                <w:szCs w:val="20"/>
                <w:highlight w:val="yellow"/>
              </w:rPr>
              <w:t xml:space="preserve"> K‡i†Qb</w:t>
            </w:r>
            <w:r w:rsidRPr="004D7BF9">
              <w:rPr>
                <w:sz w:val="20"/>
                <w:highlight w:val="yellow"/>
              </w:rPr>
              <w:t>) ...................1</w:t>
            </w:r>
          </w:p>
          <w:p w:rsidR="00161F30" w:rsidRPr="004D7BF9" w:rsidRDefault="00161F30" w:rsidP="00161F30">
            <w:pPr>
              <w:tabs>
                <w:tab w:val="right" w:leader="dot" w:pos="2098"/>
              </w:tabs>
              <w:jc w:val="both"/>
              <w:rPr>
                <w:sz w:val="20"/>
                <w:highlight w:val="yellow"/>
              </w:rPr>
            </w:pPr>
            <w:r w:rsidRPr="004D7BF9">
              <w:rPr>
                <w:sz w:val="20"/>
                <w:highlight w:val="yellow"/>
              </w:rPr>
              <w:t>CARD NOT COMPLETED (</w:t>
            </w:r>
            <w:r w:rsidRPr="004D7BF9">
              <w:rPr>
                <w:rFonts w:ascii="SutonnyMJ" w:hAnsi="SutonnyMJ"/>
                <w:sz w:val="20"/>
                <w:szCs w:val="20"/>
                <w:highlight w:val="yellow"/>
              </w:rPr>
              <w:t xml:space="preserve">KvW© </w:t>
            </w:r>
            <w:r w:rsidRPr="004D7BF9">
              <w:rPr>
                <w:rFonts w:ascii="SutonnyMJ" w:hAnsi="SutonnyMJ" w:cs="Vrinda"/>
                <w:sz w:val="20"/>
                <w:szCs w:val="25"/>
                <w:highlight w:val="yellow"/>
                <w:lang w:bidi="bn-BD"/>
              </w:rPr>
              <w:t>c~iY</w:t>
            </w:r>
            <w:r w:rsidRPr="004D7BF9">
              <w:rPr>
                <w:rFonts w:ascii="SutonnyMJ" w:hAnsi="SutonnyMJ" w:cs="SutonnyMJ"/>
                <w:sz w:val="20"/>
                <w:szCs w:val="20"/>
                <w:highlight w:val="yellow"/>
              </w:rPr>
              <w:t xml:space="preserve"> </w:t>
            </w:r>
            <w:r w:rsidRPr="004D7BF9">
              <w:rPr>
                <w:rFonts w:ascii="SutonnyMJ" w:hAnsi="SutonnyMJ" w:cs="Vrinda"/>
                <w:sz w:val="20"/>
                <w:szCs w:val="25"/>
                <w:highlight w:val="yellow"/>
                <w:lang w:bidi="bn-BD"/>
              </w:rPr>
              <w:t>K‡ibwb</w:t>
            </w:r>
            <w:r w:rsidRPr="004D7BF9">
              <w:rPr>
                <w:sz w:val="20"/>
                <w:highlight w:val="yellow"/>
              </w:rPr>
              <w:t>) ................2</w:t>
            </w:r>
          </w:p>
        </w:tc>
        <w:tc>
          <w:tcPr>
            <w:tcW w:w="702" w:type="dxa"/>
            <w:gridSpan w:val="2"/>
            <w:tcBorders>
              <w:top w:val="single" w:sz="6" w:space="0" w:color="auto"/>
              <w:left w:val="single" w:sz="12" w:space="0" w:color="auto"/>
              <w:bottom w:val="single" w:sz="6" w:space="0" w:color="auto"/>
              <w:right w:val="single" w:sz="6" w:space="0" w:color="auto"/>
            </w:tcBorders>
          </w:tcPr>
          <w:p w:rsidR="00161F30" w:rsidRPr="001C653E" w:rsidRDefault="00161F30" w:rsidP="00604678">
            <w:pPr>
              <w:jc w:val="both"/>
              <w:rPr>
                <w:sz w:val="20"/>
              </w:rPr>
            </w:pPr>
          </w:p>
        </w:tc>
      </w:tr>
      <w:tr w:rsidR="00161F30" w:rsidRPr="001C653E" w:rsidTr="005F1C95">
        <w:trPr>
          <w:gridAfter w:val="1"/>
          <w:wAfter w:w="7" w:type="dxa"/>
          <w:cantSplit/>
        </w:trPr>
        <w:tc>
          <w:tcPr>
            <w:tcW w:w="682" w:type="dxa"/>
            <w:gridSpan w:val="2"/>
            <w:tcBorders>
              <w:top w:val="single" w:sz="6" w:space="0" w:color="auto"/>
              <w:left w:val="single" w:sz="6" w:space="0" w:color="auto"/>
              <w:bottom w:val="single" w:sz="6" w:space="0" w:color="auto"/>
              <w:right w:val="single" w:sz="12" w:space="0" w:color="auto"/>
            </w:tcBorders>
          </w:tcPr>
          <w:p w:rsidR="00161F30" w:rsidRPr="001C653E" w:rsidRDefault="00161F30" w:rsidP="0000653A">
            <w:pPr>
              <w:numPr>
                <w:ilvl w:val="0"/>
                <w:numId w:val="53"/>
              </w:numPr>
              <w:tabs>
                <w:tab w:val="clear" w:pos="360"/>
                <w:tab w:val="num" w:pos="450"/>
              </w:tabs>
              <w:jc w:val="both"/>
              <w:rPr>
                <w:sz w:val="20"/>
              </w:rPr>
            </w:pPr>
          </w:p>
        </w:tc>
        <w:tc>
          <w:tcPr>
            <w:tcW w:w="6690" w:type="dxa"/>
            <w:tcBorders>
              <w:top w:val="single" w:sz="6" w:space="0" w:color="auto"/>
              <w:bottom w:val="single" w:sz="6" w:space="0" w:color="auto"/>
            </w:tcBorders>
          </w:tcPr>
          <w:p w:rsidR="00161F30" w:rsidRPr="001C653E" w:rsidRDefault="00161F30" w:rsidP="00161F30">
            <w:pPr>
              <w:jc w:val="both"/>
              <w:rPr>
                <w:sz w:val="20"/>
              </w:rPr>
            </w:pPr>
            <w:r w:rsidRPr="001C653E">
              <w:rPr>
                <w:sz w:val="20"/>
              </w:rPr>
              <w:t>We have now finished the interview. Do you have any comments, or is there anything else you like to add?</w:t>
            </w:r>
          </w:p>
          <w:p w:rsidR="00161F30" w:rsidRPr="001C653E" w:rsidRDefault="00161F30" w:rsidP="00161F30">
            <w:pPr>
              <w:ind w:right="2009"/>
              <w:rPr>
                <w:rFonts w:ascii="SutonnyMJ" w:hAnsi="SutonnyMJ"/>
              </w:rPr>
            </w:pPr>
            <w:r w:rsidRPr="001C653E">
              <w:rPr>
                <w:rFonts w:ascii="SutonnyMJ" w:hAnsi="SutonnyMJ"/>
              </w:rPr>
              <w:t xml:space="preserve">Avcbvi mv¶vrKvi †bIqv †kl| </w:t>
            </w:r>
          </w:p>
          <w:p w:rsidR="00161F30" w:rsidRDefault="00161F30" w:rsidP="00161F30">
            <w:pPr>
              <w:jc w:val="both"/>
              <w:rPr>
                <w:rFonts w:ascii="SutonnyMJ" w:hAnsi="SutonnyMJ"/>
              </w:rPr>
            </w:pPr>
            <w:r w:rsidRPr="001C653E">
              <w:rPr>
                <w:rFonts w:ascii="SutonnyMJ" w:hAnsi="SutonnyMJ"/>
              </w:rPr>
              <w:t>Avcwb wK Avi wKQy ej‡Z Pvb? Av‡M wKQy ej‡Z fz‡j wM†q _vK‡j GLb Zv ej‡Z cv‡ib|</w:t>
            </w:r>
          </w:p>
          <w:p w:rsidR="00161F30" w:rsidRPr="001C653E" w:rsidRDefault="00161F30" w:rsidP="00161F30">
            <w:pPr>
              <w:jc w:val="both"/>
              <w:rPr>
                <w:sz w:val="20"/>
              </w:rPr>
            </w:pPr>
            <w:r w:rsidRPr="001C653E">
              <w:rPr>
                <w:sz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61F30" w:rsidRPr="001C653E" w:rsidRDefault="00161F30" w:rsidP="00161F30">
            <w:pPr>
              <w:jc w:val="both"/>
              <w:rPr>
                <w:sz w:val="20"/>
              </w:rPr>
            </w:pPr>
          </w:p>
        </w:tc>
        <w:tc>
          <w:tcPr>
            <w:tcW w:w="2693" w:type="dxa"/>
            <w:tcBorders>
              <w:top w:val="single" w:sz="6" w:space="0" w:color="auto"/>
              <w:left w:val="single" w:sz="6" w:space="0" w:color="auto"/>
              <w:bottom w:val="single" w:sz="6" w:space="0" w:color="auto"/>
            </w:tcBorders>
          </w:tcPr>
          <w:p w:rsidR="00161F30" w:rsidRPr="001C653E" w:rsidRDefault="00161F30" w:rsidP="00604678">
            <w:pPr>
              <w:tabs>
                <w:tab w:val="right" w:leader="dot" w:pos="2098"/>
              </w:tabs>
              <w:jc w:val="both"/>
              <w:rPr>
                <w:sz w:val="20"/>
              </w:rPr>
            </w:pPr>
          </w:p>
        </w:tc>
        <w:tc>
          <w:tcPr>
            <w:tcW w:w="702" w:type="dxa"/>
            <w:gridSpan w:val="2"/>
            <w:tcBorders>
              <w:top w:val="single" w:sz="6" w:space="0" w:color="auto"/>
              <w:left w:val="single" w:sz="12" w:space="0" w:color="auto"/>
              <w:bottom w:val="single" w:sz="6" w:space="0" w:color="auto"/>
              <w:right w:val="single" w:sz="6" w:space="0" w:color="auto"/>
            </w:tcBorders>
          </w:tcPr>
          <w:p w:rsidR="00161F30" w:rsidRPr="001C653E" w:rsidRDefault="00161F30" w:rsidP="00604678">
            <w:pPr>
              <w:jc w:val="both"/>
              <w:rPr>
                <w:sz w:val="20"/>
              </w:rPr>
            </w:pPr>
          </w:p>
        </w:tc>
      </w:tr>
      <w:tr w:rsidR="00161F30" w:rsidRPr="001C653E" w:rsidTr="005F1C95">
        <w:trPr>
          <w:gridAfter w:val="1"/>
          <w:wAfter w:w="7" w:type="dxa"/>
          <w:cantSplit/>
        </w:trPr>
        <w:tc>
          <w:tcPr>
            <w:tcW w:w="682" w:type="dxa"/>
            <w:gridSpan w:val="2"/>
            <w:tcBorders>
              <w:top w:val="single" w:sz="6" w:space="0" w:color="auto"/>
              <w:left w:val="single" w:sz="6" w:space="0" w:color="auto"/>
              <w:bottom w:val="single" w:sz="6" w:space="0" w:color="auto"/>
              <w:right w:val="single" w:sz="12" w:space="0" w:color="auto"/>
            </w:tcBorders>
          </w:tcPr>
          <w:p w:rsidR="00161F30" w:rsidRPr="001C653E" w:rsidRDefault="00161F30" w:rsidP="0000653A">
            <w:pPr>
              <w:numPr>
                <w:ilvl w:val="0"/>
                <w:numId w:val="53"/>
              </w:numPr>
              <w:tabs>
                <w:tab w:val="clear" w:pos="360"/>
                <w:tab w:val="num" w:pos="450"/>
              </w:tabs>
              <w:jc w:val="both"/>
              <w:rPr>
                <w:sz w:val="20"/>
              </w:rPr>
            </w:pPr>
          </w:p>
        </w:tc>
        <w:tc>
          <w:tcPr>
            <w:tcW w:w="6690" w:type="dxa"/>
            <w:tcBorders>
              <w:top w:val="single" w:sz="6" w:space="0" w:color="auto"/>
              <w:bottom w:val="single" w:sz="6" w:space="0" w:color="auto"/>
            </w:tcBorders>
          </w:tcPr>
          <w:p w:rsidR="00161F30" w:rsidRPr="001C653E" w:rsidRDefault="00161F30" w:rsidP="00161F30">
            <w:pPr>
              <w:rPr>
                <w:sz w:val="20"/>
              </w:rPr>
            </w:pPr>
            <w:r w:rsidRPr="001C653E">
              <w:rPr>
                <w:sz w:val="20"/>
              </w:rPr>
              <w:t>I have asked you about many difficult things.  How has talking about these things made you feel?</w:t>
            </w:r>
          </w:p>
          <w:p w:rsidR="00161F30" w:rsidRPr="001C653E" w:rsidRDefault="00161F30" w:rsidP="00161F30">
            <w:pPr>
              <w:jc w:val="both"/>
              <w:rPr>
                <w:rFonts w:ascii="SutonnyMJ" w:hAnsi="SutonnyMJ"/>
              </w:rPr>
            </w:pPr>
            <w:r w:rsidRPr="001C653E">
              <w:rPr>
                <w:rFonts w:ascii="SutonnyMJ" w:hAnsi="SutonnyMJ"/>
              </w:rPr>
              <w:t xml:space="preserve">GZ¶Y Avwg Avcbvi mv‡_ A‡bK KwVb KwVb wel‡q K_v e‡jwQ| GB welq¸‡jv wb‡q K_v ej‡Z Avcbvi †Kgb †j‡M‡Q? </w:t>
            </w:r>
          </w:p>
          <w:p w:rsidR="00161F30" w:rsidRPr="001C653E" w:rsidRDefault="00161F30" w:rsidP="00161F30">
            <w:pPr>
              <w:rPr>
                <w:sz w:val="20"/>
              </w:rPr>
            </w:pPr>
          </w:p>
        </w:tc>
        <w:tc>
          <w:tcPr>
            <w:tcW w:w="2693" w:type="dxa"/>
            <w:tcBorders>
              <w:top w:val="single" w:sz="6" w:space="0" w:color="auto"/>
              <w:left w:val="single" w:sz="6" w:space="0" w:color="auto"/>
              <w:bottom w:val="single" w:sz="6" w:space="0" w:color="auto"/>
            </w:tcBorders>
          </w:tcPr>
          <w:p w:rsidR="00161F30" w:rsidRPr="001C653E" w:rsidRDefault="00161F30" w:rsidP="00161F30">
            <w:pPr>
              <w:tabs>
                <w:tab w:val="right" w:leader="dot" w:pos="2098"/>
              </w:tabs>
              <w:jc w:val="both"/>
              <w:rPr>
                <w:sz w:val="20"/>
              </w:rPr>
            </w:pPr>
            <w:r w:rsidRPr="001C653E">
              <w:rPr>
                <w:sz w:val="20"/>
              </w:rPr>
              <w:t>GOOD/BETTER (</w:t>
            </w:r>
            <w:r w:rsidRPr="001C653E">
              <w:rPr>
                <w:rFonts w:ascii="SutonnyMJ" w:hAnsi="SutonnyMJ"/>
              </w:rPr>
              <w:t>fvj</w:t>
            </w:r>
            <w:r w:rsidRPr="001C653E">
              <w:rPr>
                <w:sz w:val="20"/>
              </w:rPr>
              <w:t>)</w:t>
            </w:r>
            <w:r w:rsidRPr="001C653E">
              <w:rPr>
                <w:sz w:val="20"/>
              </w:rPr>
              <w:tab/>
              <w:t>1</w:t>
            </w:r>
          </w:p>
          <w:p w:rsidR="00161F30" w:rsidRPr="001C653E" w:rsidRDefault="00161F30" w:rsidP="00161F30">
            <w:pPr>
              <w:tabs>
                <w:tab w:val="right" w:leader="dot" w:pos="2098"/>
              </w:tabs>
              <w:jc w:val="both"/>
              <w:rPr>
                <w:sz w:val="20"/>
              </w:rPr>
            </w:pPr>
            <w:r w:rsidRPr="001C653E">
              <w:rPr>
                <w:sz w:val="20"/>
              </w:rPr>
              <w:t>BAD/WORSE(</w:t>
            </w:r>
            <w:r w:rsidRPr="001C653E">
              <w:rPr>
                <w:rFonts w:ascii="SutonnyMJ" w:hAnsi="SutonnyMJ"/>
              </w:rPr>
              <w:t>Lvivc</w:t>
            </w:r>
            <w:r w:rsidRPr="001C653E">
              <w:rPr>
                <w:sz w:val="20"/>
              </w:rPr>
              <w:t>)</w:t>
            </w:r>
            <w:r w:rsidRPr="001C653E">
              <w:rPr>
                <w:sz w:val="20"/>
              </w:rPr>
              <w:tab/>
              <w:t>2</w:t>
            </w:r>
          </w:p>
          <w:p w:rsidR="00161F30" w:rsidRPr="001C653E" w:rsidRDefault="00161F30" w:rsidP="00161F30">
            <w:pPr>
              <w:tabs>
                <w:tab w:val="right" w:leader="dot" w:pos="2098"/>
              </w:tabs>
              <w:ind w:left="317" w:hanging="317"/>
              <w:rPr>
                <w:sz w:val="20"/>
              </w:rPr>
            </w:pPr>
            <w:r w:rsidRPr="001C653E">
              <w:rPr>
                <w:sz w:val="20"/>
              </w:rPr>
              <w:t>SAME/ NO DIFFERENCE(</w:t>
            </w:r>
            <w:r w:rsidRPr="001C653E">
              <w:rPr>
                <w:rFonts w:ascii="SutonnyMJ" w:hAnsi="SutonnyMJ"/>
              </w:rPr>
              <w:t>wKQy g‡b nqwb</w:t>
            </w:r>
            <w:r w:rsidRPr="001C653E">
              <w:rPr>
                <w:sz w:val="20"/>
              </w:rPr>
              <w:t>)</w:t>
            </w:r>
            <w:r w:rsidRPr="001C653E">
              <w:rPr>
                <w:sz w:val="20"/>
              </w:rPr>
              <w:tab/>
              <w:t>3</w:t>
            </w:r>
          </w:p>
        </w:tc>
        <w:tc>
          <w:tcPr>
            <w:tcW w:w="702" w:type="dxa"/>
            <w:gridSpan w:val="2"/>
            <w:tcBorders>
              <w:top w:val="single" w:sz="6" w:space="0" w:color="auto"/>
              <w:left w:val="single" w:sz="12" w:space="0" w:color="auto"/>
              <w:bottom w:val="single" w:sz="6" w:space="0" w:color="auto"/>
              <w:right w:val="single" w:sz="6" w:space="0" w:color="auto"/>
            </w:tcBorders>
          </w:tcPr>
          <w:p w:rsidR="00161F30" w:rsidRPr="001C653E" w:rsidRDefault="00161F30" w:rsidP="00604678">
            <w:pPr>
              <w:jc w:val="both"/>
              <w:rPr>
                <w:sz w:val="20"/>
              </w:rPr>
            </w:pPr>
          </w:p>
        </w:tc>
      </w:tr>
      <w:tr w:rsidR="00161F30" w:rsidRPr="001C653E" w:rsidTr="005F1C95">
        <w:trPr>
          <w:gridAfter w:val="1"/>
          <w:wAfter w:w="7" w:type="dxa"/>
          <w:cantSplit/>
        </w:trPr>
        <w:tc>
          <w:tcPr>
            <w:tcW w:w="682" w:type="dxa"/>
            <w:gridSpan w:val="2"/>
            <w:tcBorders>
              <w:top w:val="single" w:sz="6" w:space="0" w:color="auto"/>
              <w:left w:val="single" w:sz="6" w:space="0" w:color="auto"/>
              <w:bottom w:val="single" w:sz="12" w:space="0" w:color="auto"/>
              <w:right w:val="single" w:sz="12" w:space="0" w:color="auto"/>
            </w:tcBorders>
          </w:tcPr>
          <w:p w:rsidR="00161F30" w:rsidRPr="001C653E" w:rsidRDefault="00161F30" w:rsidP="0000653A">
            <w:pPr>
              <w:numPr>
                <w:ilvl w:val="0"/>
                <w:numId w:val="53"/>
              </w:numPr>
              <w:tabs>
                <w:tab w:val="clear" w:pos="360"/>
                <w:tab w:val="num" w:pos="450"/>
              </w:tabs>
              <w:jc w:val="both"/>
              <w:rPr>
                <w:sz w:val="20"/>
              </w:rPr>
            </w:pPr>
          </w:p>
        </w:tc>
        <w:tc>
          <w:tcPr>
            <w:tcW w:w="6690" w:type="dxa"/>
            <w:tcBorders>
              <w:top w:val="single" w:sz="6" w:space="0" w:color="auto"/>
              <w:bottom w:val="single" w:sz="12" w:space="0" w:color="auto"/>
              <w:right w:val="single" w:sz="4" w:space="0" w:color="auto"/>
            </w:tcBorders>
          </w:tcPr>
          <w:p w:rsidR="00161F30" w:rsidRPr="001C653E" w:rsidRDefault="00161F30" w:rsidP="00604678">
            <w:pPr>
              <w:pStyle w:val="BodyText2"/>
            </w:pPr>
            <w:r w:rsidRPr="001C653E">
              <w:t xml:space="preserve">Finally, do you agree if we contact you again (within the next month) if we need to ask a few more questions for clarification? </w:t>
            </w:r>
          </w:p>
          <w:p w:rsidR="00161F30" w:rsidRPr="001C653E" w:rsidRDefault="00161F30" w:rsidP="00604678">
            <w:pPr>
              <w:pStyle w:val="BodyText2"/>
            </w:pPr>
            <w:r w:rsidRPr="001C653E">
              <w:rPr>
                <w:rFonts w:ascii="SutonnyMJ" w:hAnsi="SutonnyMJ"/>
                <w:sz w:val="24"/>
              </w:rPr>
              <w:t>hw` Avgv‡`i `iKvi nq Zvn‡j Avgiv Avevi Avcbvi m‡½ †hvMv‡hvM Ki‡Z cvwi wK?</w:t>
            </w:r>
            <w:r w:rsidRPr="001C653E">
              <w:rPr>
                <w:rFonts w:ascii="SutonnyMJ" w:hAnsi="SutonnyMJ"/>
                <w:sz w:val="24"/>
              </w:rPr>
              <w:tab/>
            </w:r>
          </w:p>
          <w:p w:rsidR="00161F30" w:rsidRPr="001C653E" w:rsidRDefault="00161F30" w:rsidP="00604678">
            <w:pPr>
              <w:pStyle w:val="BodyText2"/>
            </w:pPr>
          </w:p>
        </w:tc>
        <w:tc>
          <w:tcPr>
            <w:tcW w:w="2693" w:type="dxa"/>
            <w:tcBorders>
              <w:top w:val="single" w:sz="6" w:space="0" w:color="auto"/>
              <w:left w:val="single" w:sz="4" w:space="0" w:color="auto"/>
              <w:bottom w:val="single" w:sz="12" w:space="0" w:color="auto"/>
            </w:tcBorders>
          </w:tcPr>
          <w:p w:rsidR="00161F30" w:rsidRPr="001C653E" w:rsidRDefault="00161F30" w:rsidP="00604678">
            <w:pPr>
              <w:tabs>
                <w:tab w:val="right" w:leader="dot" w:pos="2098"/>
              </w:tabs>
              <w:jc w:val="both"/>
              <w:rPr>
                <w:sz w:val="20"/>
              </w:rPr>
            </w:pPr>
            <w:r w:rsidRPr="001C653E">
              <w:rPr>
                <w:sz w:val="20"/>
              </w:rPr>
              <w:t>YES(</w:t>
            </w:r>
            <w:r w:rsidRPr="001C653E">
              <w:rPr>
                <w:rFonts w:ascii="SutonnyMJ" w:hAnsi="SutonnyMJ"/>
              </w:rPr>
              <w:t>n¨uv</w:t>
            </w:r>
            <w:r w:rsidRPr="001C653E">
              <w:rPr>
                <w:sz w:val="20"/>
              </w:rPr>
              <w:t>)</w:t>
            </w:r>
            <w:r w:rsidRPr="001C653E">
              <w:rPr>
                <w:sz w:val="20"/>
              </w:rPr>
              <w:tab/>
              <w:t>1</w:t>
            </w:r>
          </w:p>
          <w:p w:rsidR="00161F30" w:rsidRPr="001C653E" w:rsidRDefault="00161F30" w:rsidP="00604678">
            <w:pPr>
              <w:tabs>
                <w:tab w:val="right" w:leader="dot" w:pos="2098"/>
              </w:tabs>
              <w:jc w:val="both"/>
              <w:rPr>
                <w:sz w:val="20"/>
              </w:rPr>
            </w:pPr>
            <w:r w:rsidRPr="001C653E">
              <w:rPr>
                <w:sz w:val="20"/>
              </w:rPr>
              <w:t>NO(</w:t>
            </w:r>
            <w:r w:rsidRPr="001C653E">
              <w:rPr>
                <w:rFonts w:ascii="SutonnyMJ" w:hAnsi="SutonnyMJ"/>
              </w:rPr>
              <w:t>bv</w:t>
            </w:r>
            <w:r w:rsidRPr="001C653E">
              <w:rPr>
                <w:sz w:val="20"/>
              </w:rPr>
              <w:t>)</w:t>
            </w:r>
            <w:r w:rsidRPr="001C653E">
              <w:rPr>
                <w:sz w:val="20"/>
              </w:rPr>
              <w:tab/>
              <w:t>2</w:t>
            </w:r>
          </w:p>
        </w:tc>
        <w:tc>
          <w:tcPr>
            <w:tcW w:w="702" w:type="dxa"/>
            <w:gridSpan w:val="2"/>
            <w:tcBorders>
              <w:top w:val="single" w:sz="6" w:space="0" w:color="auto"/>
              <w:left w:val="single" w:sz="12" w:space="0" w:color="auto"/>
              <w:bottom w:val="single" w:sz="12" w:space="0" w:color="auto"/>
              <w:right w:val="single" w:sz="6" w:space="0" w:color="auto"/>
            </w:tcBorders>
          </w:tcPr>
          <w:p w:rsidR="00161F30" w:rsidRPr="001C653E" w:rsidRDefault="00161F30" w:rsidP="00604678">
            <w:pPr>
              <w:jc w:val="both"/>
              <w:rPr>
                <w:sz w:val="20"/>
              </w:rPr>
            </w:pPr>
          </w:p>
        </w:tc>
      </w:tr>
      <w:tr w:rsidR="00161F30" w:rsidRPr="001C653E" w:rsidTr="005F1C95">
        <w:trPr>
          <w:gridAfter w:val="1"/>
          <w:wAfter w:w="7" w:type="dxa"/>
          <w:cantSplit/>
        </w:trPr>
        <w:tc>
          <w:tcPr>
            <w:tcW w:w="682" w:type="dxa"/>
            <w:gridSpan w:val="2"/>
            <w:tcBorders>
              <w:top w:val="single" w:sz="6" w:space="0" w:color="auto"/>
              <w:left w:val="single" w:sz="6" w:space="0" w:color="auto"/>
              <w:right w:val="single" w:sz="12" w:space="0" w:color="auto"/>
            </w:tcBorders>
          </w:tcPr>
          <w:p w:rsidR="00161F30" w:rsidRPr="001C653E" w:rsidRDefault="00161F30" w:rsidP="00604678">
            <w:pPr>
              <w:tabs>
                <w:tab w:val="num" w:pos="450"/>
              </w:tabs>
              <w:jc w:val="both"/>
              <w:rPr>
                <w:sz w:val="20"/>
              </w:rPr>
            </w:pPr>
            <w:r w:rsidRPr="001C653E">
              <w:br w:type="page"/>
            </w:r>
          </w:p>
        </w:tc>
        <w:tc>
          <w:tcPr>
            <w:tcW w:w="9383" w:type="dxa"/>
            <w:gridSpan w:val="2"/>
            <w:tcBorders>
              <w:top w:val="single" w:sz="6" w:space="0" w:color="auto"/>
            </w:tcBorders>
          </w:tcPr>
          <w:p w:rsidR="00161F30" w:rsidRPr="001C653E" w:rsidRDefault="00161F30" w:rsidP="00604678">
            <w:pPr>
              <w:jc w:val="both"/>
              <w:rPr>
                <w:b/>
                <w:i/>
                <w:sz w:val="20"/>
              </w:rPr>
            </w:pPr>
          </w:p>
          <w:p w:rsidR="00161F30" w:rsidRPr="001C653E" w:rsidRDefault="00161F30" w:rsidP="00604678">
            <w:pPr>
              <w:jc w:val="both"/>
              <w:rPr>
                <w:b/>
                <w:i/>
                <w:sz w:val="20"/>
              </w:rPr>
            </w:pPr>
            <w:r w:rsidRPr="001C653E">
              <w:rPr>
                <w:b/>
                <w:i/>
                <w:sz w:val="20"/>
              </w:rPr>
              <w:t>FINISH ONE – IF RESPONDENT HAS DISCLOSED PROBLEMS / VIOLENCE</w:t>
            </w:r>
          </w:p>
          <w:p w:rsidR="00161F30" w:rsidRPr="001C653E" w:rsidRDefault="00161F30" w:rsidP="006C08A6">
            <w:pPr>
              <w:rPr>
                <w:rFonts w:ascii="SutonnyMJ" w:hAnsi="SutonnyMJ"/>
                <w:b/>
                <w:i/>
                <w:sz w:val="22"/>
              </w:rPr>
            </w:pPr>
            <w:r w:rsidRPr="001C653E">
              <w:rPr>
                <w:rFonts w:ascii="SutonnyMJ" w:hAnsi="SutonnyMJ"/>
                <w:b/>
                <w:sz w:val="26"/>
              </w:rPr>
              <w:t xml:space="preserve">mgvcbx e³e¨- 1:  </w:t>
            </w:r>
            <w:r w:rsidRPr="001C653E">
              <w:rPr>
                <w:rFonts w:ascii="SutonnyMJ" w:hAnsi="SutonnyMJ"/>
                <w:b/>
                <w:i/>
              </w:rPr>
              <w:t>hw`  DËi`vZv wbh©vZ‡bi K_v cÖKvk K‡ib</w:t>
            </w:r>
          </w:p>
          <w:p w:rsidR="00161F30" w:rsidRPr="001C653E" w:rsidRDefault="00161F30" w:rsidP="00604678">
            <w:pPr>
              <w:jc w:val="both"/>
              <w:rPr>
                <w:b/>
                <w:sz w:val="20"/>
              </w:rPr>
            </w:pPr>
          </w:p>
        </w:tc>
        <w:tc>
          <w:tcPr>
            <w:tcW w:w="702" w:type="dxa"/>
            <w:gridSpan w:val="2"/>
            <w:tcBorders>
              <w:top w:val="single" w:sz="6" w:space="0" w:color="auto"/>
              <w:left w:val="single" w:sz="12" w:space="0" w:color="auto"/>
              <w:right w:val="single" w:sz="6" w:space="0" w:color="auto"/>
            </w:tcBorders>
          </w:tcPr>
          <w:p w:rsidR="00161F30" w:rsidRPr="001C653E" w:rsidRDefault="00161F30" w:rsidP="00604678">
            <w:pPr>
              <w:jc w:val="both"/>
              <w:rPr>
                <w:sz w:val="20"/>
              </w:rPr>
            </w:pPr>
          </w:p>
        </w:tc>
      </w:tr>
      <w:tr w:rsidR="00161F30" w:rsidRPr="001C653E" w:rsidTr="005F1C95">
        <w:trPr>
          <w:gridAfter w:val="1"/>
          <w:wAfter w:w="7" w:type="dxa"/>
          <w:cantSplit/>
        </w:trPr>
        <w:tc>
          <w:tcPr>
            <w:tcW w:w="682" w:type="dxa"/>
            <w:gridSpan w:val="2"/>
            <w:tcBorders>
              <w:left w:val="single" w:sz="6" w:space="0" w:color="auto"/>
              <w:right w:val="single" w:sz="12" w:space="0" w:color="auto"/>
            </w:tcBorders>
          </w:tcPr>
          <w:p w:rsidR="00161F30" w:rsidRPr="001C653E" w:rsidRDefault="00161F30" w:rsidP="00604678">
            <w:pPr>
              <w:tabs>
                <w:tab w:val="num" w:pos="450"/>
              </w:tabs>
              <w:jc w:val="both"/>
              <w:rPr>
                <w:sz w:val="20"/>
              </w:rPr>
            </w:pPr>
          </w:p>
        </w:tc>
        <w:tc>
          <w:tcPr>
            <w:tcW w:w="9383" w:type="dxa"/>
            <w:gridSpan w:val="2"/>
          </w:tcPr>
          <w:p w:rsidR="00161F30" w:rsidRPr="001C653E" w:rsidRDefault="00161F30" w:rsidP="00604678">
            <w:pPr>
              <w:jc w:val="both"/>
              <w:rPr>
                <w:sz w:val="20"/>
              </w:rPr>
            </w:pPr>
          </w:p>
          <w:p w:rsidR="00161F30" w:rsidRPr="001C653E" w:rsidRDefault="00161F30" w:rsidP="00604678">
            <w:pPr>
              <w:pStyle w:val="BodyText2"/>
            </w:pPr>
            <w:r w:rsidRPr="001C653E">
              <w:t>I would like to thank you very much for helping us.  I appreciate the time that you have taken.  I realise that these questions may have been difficult for you to answer, but it is only by hearing from women themselves that we can really understand about their health and experiences of violence.</w:t>
            </w:r>
          </w:p>
          <w:p w:rsidR="00161F30" w:rsidRPr="001C653E" w:rsidRDefault="00161F30" w:rsidP="00604678">
            <w:pPr>
              <w:jc w:val="both"/>
              <w:rPr>
                <w:sz w:val="20"/>
              </w:rPr>
            </w:pPr>
          </w:p>
          <w:p w:rsidR="00161F30" w:rsidRPr="001C653E" w:rsidRDefault="00161F30" w:rsidP="00604678">
            <w:pPr>
              <w:jc w:val="both"/>
              <w:rPr>
                <w:sz w:val="20"/>
              </w:rPr>
            </w:pPr>
            <w:r w:rsidRPr="001C653E">
              <w:rPr>
                <w:sz w:val="20"/>
              </w:rPr>
              <w:t xml:space="preserve">From what you have told us, I can tell that you have had some very difficult times in your life.  No-one has the right to treat someone else in that way.  However, from what you have told me I can see that you are strong, and have survived through some difficult circumstances.  </w:t>
            </w:r>
          </w:p>
          <w:p w:rsidR="00161F30" w:rsidRPr="001C653E" w:rsidRDefault="00161F30" w:rsidP="00604678">
            <w:pPr>
              <w:jc w:val="both"/>
              <w:rPr>
                <w:sz w:val="20"/>
              </w:rPr>
            </w:pPr>
            <w:r w:rsidRPr="001C653E">
              <w:rPr>
                <w:sz w:val="20"/>
              </w:rPr>
              <w:t>..</w:t>
            </w:r>
          </w:p>
          <w:p w:rsidR="00161F30" w:rsidRPr="001C653E" w:rsidRDefault="00161F30" w:rsidP="00B574E6">
            <w:pPr>
              <w:jc w:val="both"/>
              <w:outlineLvl w:val="0"/>
              <w:rPr>
                <w:rFonts w:ascii="SutonnyMJ" w:hAnsi="SutonnyMJ"/>
              </w:rPr>
            </w:pPr>
            <w:r w:rsidRPr="001C653E">
              <w:rPr>
                <w:rFonts w:ascii="SutonnyMJ" w:hAnsi="SutonnyMJ"/>
              </w:rPr>
              <w:t>Avcwb Kó K‡i GZUv mgq Avgvi mv‡_ K_v e‡j‡Qb, Zvi Rb¨ Avcbv‡K A‡bK A‡bK ab¨ev`| Avwg Rvwb Gai‡bi cÖ‡kœi DËi †`Iqv mnR bq| wKš‘, gwnjv‡`i m‡½ mivmwi K_v bv ej‡j Rxe‡b G ai‡bi  AwfÁZvi d‡j kixi I g‡b wK ¶wZ nq Zv Avgiv mwZ¨mwZ¨ eyS‡Z cvie bv|</w:t>
            </w:r>
          </w:p>
          <w:p w:rsidR="00161F30" w:rsidRPr="001C653E" w:rsidRDefault="00161F30" w:rsidP="00B574E6">
            <w:pPr>
              <w:pStyle w:val="Heading8"/>
              <w:jc w:val="both"/>
              <w:rPr>
                <w:rFonts w:ascii="SutonnyMJ" w:hAnsi="SutonnyMJ"/>
                <w:sz w:val="12"/>
              </w:rPr>
            </w:pPr>
          </w:p>
          <w:p w:rsidR="00161F30" w:rsidRPr="001C653E" w:rsidRDefault="00161F30" w:rsidP="00B574E6">
            <w:pPr>
              <w:pStyle w:val="Heading8"/>
              <w:ind w:left="0" w:firstLine="0"/>
              <w:jc w:val="both"/>
              <w:rPr>
                <w:rFonts w:ascii="SutonnyMJ" w:hAnsi="SutonnyMJ"/>
                <w:sz w:val="24"/>
              </w:rPr>
            </w:pPr>
            <w:r w:rsidRPr="001C653E">
              <w:rPr>
                <w:rFonts w:ascii="SutonnyMJ" w:hAnsi="SutonnyMJ"/>
                <w:sz w:val="24"/>
              </w:rPr>
              <w:t>Avcbvi K_v ï‡b g‡b n‡</w:t>
            </w:r>
            <w:r w:rsidRPr="00C25E7A">
              <w:rPr>
                <w:rFonts w:ascii="SutonnyMJ" w:hAnsi="SutonnyMJ"/>
                <w:sz w:val="24"/>
              </w:rPr>
              <w:t>”Q</w:t>
            </w:r>
            <w:r w:rsidRPr="001C653E">
              <w:rPr>
                <w:rFonts w:ascii="SutonnyMJ" w:hAnsi="SutonnyMJ" w:cs="SutonnyMJ"/>
                <w:sz w:val="24"/>
              </w:rPr>
              <w:t xml:space="preserve"> †h Avcbvi Rxe‡b A‡bK `ytmgq †M‡Q/</w:t>
            </w:r>
            <w:r w:rsidRPr="00C25E7A">
              <w:rPr>
                <w:rFonts w:ascii="SutonnyMJ" w:hAnsi="SutonnyMJ"/>
                <w:sz w:val="24"/>
              </w:rPr>
              <w:t>hv‡”Q|</w:t>
            </w:r>
            <w:r w:rsidRPr="001C653E">
              <w:rPr>
                <w:rFonts w:ascii="SutonnyMJ" w:hAnsi="SutonnyMJ" w:cs="SutonnyMJ"/>
                <w:sz w:val="24"/>
              </w:rPr>
              <w:t xml:space="preserve"> ‡Kvb gvby‡liB A‡b¨i m‡½ GiKg e¨envi Kivi AwaKvi †bB| hvB‡nvK Avcbvi h‡_ó mvnm I g‡bvej i‡q‡Q|ZvB A‡bK So SvÞv cvi n‡q Avm‡Z ‡c‡i‡Qb|</w:t>
            </w:r>
          </w:p>
          <w:p w:rsidR="00161F30" w:rsidRPr="001C653E" w:rsidRDefault="00161F30" w:rsidP="00604678">
            <w:pPr>
              <w:jc w:val="both"/>
              <w:rPr>
                <w:sz w:val="20"/>
              </w:rPr>
            </w:pPr>
          </w:p>
        </w:tc>
        <w:tc>
          <w:tcPr>
            <w:tcW w:w="702" w:type="dxa"/>
            <w:gridSpan w:val="2"/>
            <w:tcBorders>
              <w:left w:val="single" w:sz="12" w:space="0" w:color="auto"/>
              <w:right w:val="single" w:sz="6" w:space="0" w:color="auto"/>
            </w:tcBorders>
          </w:tcPr>
          <w:p w:rsidR="00161F30" w:rsidRPr="001C653E" w:rsidRDefault="00161F30" w:rsidP="00604678">
            <w:pPr>
              <w:jc w:val="both"/>
              <w:rPr>
                <w:sz w:val="20"/>
              </w:rPr>
            </w:pPr>
          </w:p>
        </w:tc>
      </w:tr>
      <w:tr w:rsidR="00161F30" w:rsidRPr="001C653E" w:rsidTr="005F1C95">
        <w:trPr>
          <w:gridAfter w:val="1"/>
          <w:wAfter w:w="7" w:type="dxa"/>
          <w:cantSplit/>
        </w:trPr>
        <w:tc>
          <w:tcPr>
            <w:tcW w:w="682" w:type="dxa"/>
            <w:gridSpan w:val="2"/>
            <w:tcBorders>
              <w:left w:val="single" w:sz="6" w:space="0" w:color="auto"/>
              <w:right w:val="single" w:sz="12" w:space="0" w:color="auto"/>
            </w:tcBorders>
          </w:tcPr>
          <w:p w:rsidR="00161F30" w:rsidRPr="001C653E" w:rsidRDefault="00161F30" w:rsidP="00604678">
            <w:pPr>
              <w:tabs>
                <w:tab w:val="num" w:pos="450"/>
              </w:tabs>
              <w:jc w:val="both"/>
              <w:rPr>
                <w:sz w:val="20"/>
              </w:rPr>
            </w:pPr>
          </w:p>
        </w:tc>
        <w:tc>
          <w:tcPr>
            <w:tcW w:w="9383" w:type="dxa"/>
            <w:gridSpan w:val="2"/>
          </w:tcPr>
          <w:p w:rsidR="00161F30" w:rsidRPr="001C653E" w:rsidRDefault="00161F30" w:rsidP="00604678">
            <w:pPr>
              <w:jc w:val="both"/>
              <w:rPr>
                <w:b/>
                <w:i/>
                <w:sz w:val="20"/>
              </w:rPr>
            </w:pPr>
            <w:r w:rsidRPr="001C653E">
              <w:rPr>
                <w:b/>
                <w:i/>
                <w:sz w:val="20"/>
              </w:rPr>
              <w:t>FINISH TWO - IF RESPONDENT HAS NOT DISCLOSED PROBLEMS / VIOLENCE</w:t>
            </w:r>
          </w:p>
        </w:tc>
        <w:tc>
          <w:tcPr>
            <w:tcW w:w="702" w:type="dxa"/>
            <w:gridSpan w:val="2"/>
            <w:tcBorders>
              <w:left w:val="single" w:sz="12" w:space="0" w:color="auto"/>
              <w:right w:val="single" w:sz="6" w:space="0" w:color="auto"/>
            </w:tcBorders>
          </w:tcPr>
          <w:p w:rsidR="00161F30" w:rsidRPr="001C653E" w:rsidRDefault="00161F30" w:rsidP="00604678">
            <w:pPr>
              <w:jc w:val="both"/>
              <w:rPr>
                <w:sz w:val="20"/>
              </w:rPr>
            </w:pPr>
          </w:p>
        </w:tc>
      </w:tr>
      <w:tr w:rsidR="00161F30" w:rsidRPr="001C653E" w:rsidTr="005F1C95">
        <w:trPr>
          <w:gridAfter w:val="1"/>
          <w:wAfter w:w="7" w:type="dxa"/>
          <w:cantSplit/>
          <w:trHeight w:val="1061"/>
        </w:trPr>
        <w:tc>
          <w:tcPr>
            <w:tcW w:w="682" w:type="dxa"/>
            <w:gridSpan w:val="2"/>
            <w:tcBorders>
              <w:left w:val="single" w:sz="6" w:space="0" w:color="auto"/>
              <w:bottom w:val="single" w:sz="4" w:space="0" w:color="auto"/>
              <w:right w:val="single" w:sz="12" w:space="0" w:color="auto"/>
            </w:tcBorders>
          </w:tcPr>
          <w:p w:rsidR="00161F30" w:rsidRPr="001C653E" w:rsidRDefault="00161F30" w:rsidP="00604678">
            <w:pPr>
              <w:tabs>
                <w:tab w:val="num" w:pos="450"/>
              </w:tabs>
              <w:jc w:val="both"/>
              <w:rPr>
                <w:sz w:val="20"/>
              </w:rPr>
            </w:pPr>
          </w:p>
        </w:tc>
        <w:tc>
          <w:tcPr>
            <w:tcW w:w="9383" w:type="dxa"/>
            <w:gridSpan w:val="2"/>
            <w:tcBorders>
              <w:bottom w:val="single" w:sz="4" w:space="0" w:color="auto"/>
            </w:tcBorders>
          </w:tcPr>
          <w:p w:rsidR="00161F30" w:rsidRPr="001C653E" w:rsidRDefault="00161F30" w:rsidP="00604678">
            <w:pPr>
              <w:jc w:val="both"/>
              <w:rPr>
                <w:sz w:val="20"/>
              </w:rPr>
            </w:pPr>
          </w:p>
          <w:p w:rsidR="00161F30" w:rsidRPr="001C653E" w:rsidRDefault="00161F30" w:rsidP="005F1C95">
            <w:pPr>
              <w:jc w:val="both"/>
              <w:rPr>
                <w:sz w:val="20"/>
              </w:rPr>
            </w:pPr>
            <w:r w:rsidRPr="001C653E">
              <w:rPr>
                <w:sz w:val="20"/>
              </w:rPr>
              <w:t>I would like to thank you very much for helping us.  I appreciate the time that you have taken.  I realise that these questions may have been difficult for you to answer, but it is only by hearing from women themselves that we can really understand about women’s health and experiences in life.</w:t>
            </w:r>
          </w:p>
          <w:p w:rsidR="00161F30" w:rsidRPr="001C653E" w:rsidRDefault="00161F30" w:rsidP="005F1C95">
            <w:pPr>
              <w:jc w:val="both"/>
              <w:rPr>
                <w:rFonts w:ascii="SutonnyMJ" w:hAnsi="SutonnyMJ"/>
              </w:rPr>
            </w:pPr>
            <w:r w:rsidRPr="001C653E">
              <w:rPr>
                <w:rFonts w:ascii="SutonnyMJ" w:hAnsi="SutonnyMJ"/>
                <w:b/>
                <w:sz w:val="28"/>
              </w:rPr>
              <w:t xml:space="preserve">mgvcbx e³e¨- </w:t>
            </w:r>
            <w:r w:rsidRPr="001C653E">
              <w:rPr>
                <w:rFonts w:ascii="SutonnyMJ" w:hAnsi="SutonnyMJ"/>
                <w:b/>
              </w:rPr>
              <w:t>2:</w:t>
            </w:r>
            <w:r w:rsidRPr="001C653E">
              <w:rPr>
                <w:rFonts w:ascii="SutonnyMJ" w:hAnsi="SutonnyMJ"/>
                <w:b/>
                <w:i/>
              </w:rPr>
              <w:t xml:space="preserve"> hwM DËi`vZv wbh©vZ‡bi K</w:t>
            </w:r>
            <w:r w:rsidRPr="00D1386A">
              <w:rPr>
                <w:rFonts w:ascii="SutonnyMJ" w:hAnsi="SutonnyMJ" w:cs="SutonnyMJ"/>
                <w:b/>
                <w:i/>
              </w:rPr>
              <w:t xml:space="preserve">_v D‡jøL </w:t>
            </w:r>
            <w:r w:rsidRPr="001C653E">
              <w:rPr>
                <w:rFonts w:ascii="SutonnyMJ" w:hAnsi="SutonnyMJ" w:cs="SutonnyMJ"/>
                <w:b/>
                <w:i/>
              </w:rPr>
              <w:t>bv K‡ib</w:t>
            </w:r>
          </w:p>
          <w:p w:rsidR="00161F30" w:rsidRPr="001C653E" w:rsidRDefault="00161F30" w:rsidP="005F1C95">
            <w:pPr>
              <w:jc w:val="both"/>
              <w:outlineLvl w:val="0"/>
              <w:rPr>
                <w:rFonts w:ascii="SutonnyMJ" w:hAnsi="SutonnyMJ"/>
                <w:sz w:val="8"/>
              </w:rPr>
            </w:pPr>
          </w:p>
          <w:p w:rsidR="00161F30" w:rsidRPr="001C653E" w:rsidRDefault="00161F30" w:rsidP="005F1C95">
            <w:pPr>
              <w:jc w:val="both"/>
              <w:outlineLvl w:val="0"/>
              <w:rPr>
                <w:rFonts w:ascii="SutonnyMJ" w:hAnsi="SutonnyMJ"/>
              </w:rPr>
            </w:pPr>
            <w:r w:rsidRPr="001C653E">
              <w:rPr>
                <w:rFonts w:ascii="SutonnyMJ" w:hAnsi="SutonnyMJ"/>
              </w:rPr>
              <w:t xml:space="preserve">Avcwb Kó K‡i GZUv mgq Avgvi mv‡_ K_v e‡j†Qb, Gi Rb¨ Avcbv‡K A‡bK A‡bK ab¨ev`| Avwg Rvwb Gai‡bi cÖ‡kœi DËi †`Iqv mnR bq| wKš‘, gwnjv‡`i mv‡½ mivmwi K_v bv ej‡j gwnjv‡`i ¯^v¯’¨ I Rxe‡bi AwfÁZv </w:t>
            </w:r>
            <w:r w:rsidRPr="00D1386A">
              <w:rPr>
                <w:rFonts w:ascii="SutonnyMJ" w:hAnsi="SutonnyMJ"/>
              </w:rPr>
              <w:t>m¤c‡K</w:t>
            </w:r>
            <w:r w:rsidRPr="001C653E">
              <w:rPr>
                <w:rFonts w:ascii="SutonnyMJ" w:hAnsi="SutonnyMJ"/>
                <w:sz w:val="20"/>
                <w:szCs w:val="20"/>
              </w:rPr>
              <w:t xml:space="preserve">© </w:t>
            </w:r>
            <w:r w:rsidRPr="001C653E">
              <w:rPr>
                <w:rFonts w:ascii="SutonnyMJ" w:hAnsi="SutonnyMJ" w:cs="SutonnyMJ"/>
              </w:rPr>
              <w:t>Avgiv Rvb‡Z cvie</w:t>
            </w:r>
            <w:r w:rsidRPr="001C653E">
              <w:rPr>
                <w:rFonts w:ascii="SutonnyMJ" w:hAnsi="SutonnyMJ"/>
              </w:rPr>
              <w:t xml:space="preserve"> bv|</w:t>
            </w:r>
          </w:p>
          <w:p w:rsidR="00161F30" w:rsidRPr="001C653E" w:rsidRDefault="00161F30" w:rsidP="005F1C95">
            <w:pPr>
              <w:jc w:val="both"/>
              <w:rPr>
                <w:sz w:val="20"/>
              </w:rPr>
            </w:pPr>
          </w:p>
        </w:tc>
        <w:tc>
          <w:tcPr>
            <w:tcW w:w="702" w:type="dxa"/>
            <w:gridSpan w:val="2"/>
            <w:tcBorders>
              <w:left w:val="single" w:sz="12" w:space="0" w:color="auto"/>
              <w:bottom w:val="single" w:sz="4" w:space="0" w:color="auto"/>
              <w:right w:val="single" w:sz="6" w:space="0" w:color="auto"/>
            </w:tcBorders>
          </w:tcPr>
          <w:p w:rsidR="00161F30" w:rsidRPr="001C653E" w:rsidRDefault="00161F30" w:rsidP="00604678">
            <w:pPr>
              <w:jc w:val="both"/>
              <w:rPr>
                <w:sz w:val="20"/>
              </w:rPr>
            </w:pPr>
          </w:p>
        </w:tc>
      </w:tr>
      <w:tr w:rsidR="00161F30" w:rsidRPr="001C653E" w:rsidTr="005F1C95">
        <w:trPr>
          <w:gridAfter w:val="1"/>
          <w:wAfter w:w="7" w:type="dxa"/>
          <w:cantSplit/>
        </w:trPr>
        <w:tc>
          <w:tcPr>
            <w:tcW w:w="10767" w:type="dxa"/>
            <w:gridSpan w:val="6"/>
            <w:tcBorders>
              <w:top w:val="single" w:sz="6" w:space="0" w:color="auto"/>
              <w:left w:val="single" w:sz="6" w:space="0" w:color="auto"/>
              <w:bottom w:val="single" w:sz="6" w:space="0" w:color="auto"/>
              <w:right w:val="single" w:sz="6" w:space="0" w:color="auto"/>
            </w:tcBorders>
            <w:shd w:val="clear" w:color="auto" w:fill="FFFF00"/>
          </w:tcPr>
          <w:p w:rsidR="00161F30" w:rsidRPr="001C653E" w:rsidRDefault="00161F30" w:rsidP="00604678">
            <w:pPr>
              <w:jc w:val="center"/>
              <w:rPr>
                <w:sz w:val="20"/>
              </w:rPr>
            </w:pPr>
          </w:p>
          <w:p w:rsidR="00161F30" w:rsidRPr="001C653E" w:rsidRDefault="00161F30" w:rsidP="005F1C95">
            <w:pPr>
              <w:tabs>
                <w:tab w:val="center" w:pos="5275"/>
                <w:tab w:val="left" w:pos="8978"/>
              </w:tabs>
              <w:rPr>
                <w:sz w:val="20"/>
              </w:rPr>
            </w:pPr>
            <w:r w:rsidRPr="001C653E">
              <w:rPr>
                <w:sz w:val="20"/>
              </w:rPr>
              <w:tab/>
              <w:t>INTERVIEWER COMMENTS TO BE COMPLETED AFTER INTERVIEW</w:t>
            </w:r>
            <w:r w:rsidRPr="001C653E">
              <w:rPr>
                <w:sz w:val="20"/>
              </w:rPr>
              <w:tab/>
            </w:r>
          </w:p>
          <w:p w:rsidR="00161F30" w:rsidRPr="004B234C" w:rsidRDefault="00161F30" w:rsidP="004B234C">
            <w:pPr>
              <w:jc w:val="center"/>
              <w:rPr>
                <w:rFonts w:ascii="SutonnyMJ" w:hAnsi="SutonnyMJ" w:cs="SutonnyMJ"/>
              </w:rPr>
            </w:pPr>
            <w:r>
              <w:rPr>
                <w:rFonts w:ascii="SutonnyMJ" w:hAnsi="SutonnyMJ"/>
                <w:b/>
                <w:sz w:val="32"/>
              </w:rPr>
              <w:t xml:space="preserve">mv¶vrKviMÖnYKvixi </w:t>
            </w:r>
            <w:r w:rsidRPr="004B234C">
              <w:rPr>
                <w:rFonts w:ascii="SutonnyMJ" w:hAnsi="SutonnyMJ"/>
                <w:b/>
                <w:sz w:val="32"/>
              </w:rPr>
              <w:t>gšÍe¨</w:t>
            </w:r>
            <w:r>
              <w:rPr>
                <w:rFonts w:ascii="SutonnyMJ" w:hAnsi="SutonnyMJ" w:cs="SutonnyMJ"/>
              </w:rPr>
              <w:t xml:space="preserve"> </w:t>
            </w:r>
            <w:r w:rsidRPr="001C653E">
              <w:rPr>
                <w:rFonts w:ascii="SutonnyMJ" w:hAnsi="SutonnyMJ" w:cs="SutonnyMJ"/>
                <w:b/>
                <w:sz w:val="32"/>
              </w:rPr>
              <w:t>(</w:t>
            </w:r>
            <w:r w:rsidRPr="001C653E">
              <w:rPr>
                <w:rFonts w:ascii="SutonnyMJ" w:hAnsi="SutonnyMJ"/>
                <w:b/>
                <w:i/>
                <w:sz w:val="32"/>
              </w:rPr>
              <w:t>mv¶vrKvi †kl nevi ci wjL‡Z n‡e</w:t>
            </w:r>
            <w:r w:rsidRPr="001C653E">
              <w:rPr>
                <w:rFonts w:ascii="SutonnyMJ" w:hAnsi="SutonnyMJ"/>
                <w:b/>
                <w:sz w:val="32"/>
              </w:rPr>
              <w:t>)</w:t>
            </w:r>
          </w:p>
        </w:tc>
      </w:tr>
      <w:tr w:rsidR="00161F30" w:rsidTr="005F1C95">
        <w:trPr>
          <w:gridAfter w:val="1"/>
          <w:wAfter w:w="7" w:type="dxa"/>
          <w:cantSplit/>
        </w:trPr>
        <w:tc>
          <w:tcPr>
            <w:tcW w:w="568" w:type="dxa"/>
            <w:tcBorders>
              <w:left w:val="single" w:sz="6" w:space="0" w:color="auto"/>
              <w:right w:val="single" w:sz="12" w:space="0" w:color="auto"/>
            </w:tcBorders>
          </w:tcPr>
          <w:p w:rsidR="00161F30" w:rsidRPr="001C653E" w:rsidRDefault="00161F30" w:rsidP="00604678">
            <w:pPr>
              <w:jc w:val="both"/>
              <w:rPr>
                <w:sz w:val="20"/>
              </w:rPr>
            </w:pPr>
          </w:p>
        </w:tc>
        <w:tc>
          <w:tcPr>
            <w:tcW w:w="9963" w:type="dxa"/>
            <w:gridSpan w:val="4"/>
            <w:tcBorders>
              <w:top w:val="single" w:sz="6" w:space="0" w:color="auto"/>
              <w:bottom w:val="single" w:sz="6" w:space="0" w:color="auto"/>
            </w:tcBorders>
          </w:tcPr>
          <w:p w:rsidR="00161F30" w:rsidRDefault="00161F30" w:rsidP="00604678">
            <w:pPr>
              <w:jc w:val="both"/>
              <w:rPr>
                <w:sz w:val="20"/>
              </w:rPr>
            </w:pPr>
            <w:r w:rsidRPr="001C653E">
              <w:rPr>
                <w:sz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61F30" w:rsidRDefault="00161F30" w:rsidP="00604678">
            <w:pPr>
              <w:jc w:val="both"/>
              <w:rPr>
                <w:sz w:val="20"/>
              </w:rPr>
            </w:pPr>
          </w:p>
        </w:tc>
        <w:tc>
          <w:tcPr>
            <w:tcW w:w="236" w:type="dxa"/>
            <w:tcBorders>
              <w:top w:val="single" w:sz="6" w:space="0" w:color="auto"/>
              <w:left w:val="single" w:sz="12" w:space="0" w:color="auto"/>
              <w:bottom w:val="single" w:sz="6" w:space="0" w:color="auto"/>
              <w:right w:val="single" w:sz="6" w:space="0" w:color="auto"/>
            </w:tcBorders>
          </w:tcPr>
          <w:p w:rsidR="00161F30" w:rsidRDefault="00161F30" w:rsidP="00604678">
            <w:pPr>
              <w:jc w:val="both"/>
              <w:rPr>
                <w:sz w:val="20"/>
              </w:rPr>
            </w:pPr>
          </w:p>
        </w:tc>
      </w:tr>
      <w:tr w:rsidR="00161F30" w:rsidTr="005F1C95">
        <w:trPr>
          <w:gridAfter w:val="1"/>
          <w:wAfter w:w="7" w:type="dxa"/>
          <w:cantSplit/>
        </w:trPr>
        <w:tc>
          <w:tcPr>
            <w:tcW w:w="568" w:type="dxa"/>
            <w:tcBorders>
              <w:left w:val="single" w:sz="6" w:space="0" w:color="auto"/>
              <w:bottom w:val="single" w:sz="6" w:space="0" w:color="auto"/>
              <w:right w:val="single" w:sz="12" w:space="0" w:color="auto"/>
            </w:tcBorders>
          </w:tcPr>
          <w:p w:rsidR="00161F30" w:rsidRDefault="00161F30" w:rsidP="00604678">
            <w:pPr>
              <w:jc w:val="both"/>
              <w:rPr>
                <w:sz w:val="20"/>
              </w:rPr>
            </w:pPr>
          </w:p>
        </w:tc>
        <w:tc>
          <w:tcPr>
            <w:tcW w:w="9963" w:type="dxa"/>
            <w:gridSpan w:val="4"/>
            <w:tcBorders>
              <w:top w:val="single" w:sz="6" w:space="0" w:color="auto"/>
              <w:bottom w:val="single" w:sz="6" w:space="0" w:color="auto"/>
            </w:tcBorders>
          </w:tcPr>
          <w:p w:rsidR="00161F30" w:rsidRDefault="00161F30" w:rsidP="00604678">
            <w:pPr>
              <w:jc w:val="both"/>
              <w:rPr>
                <w:sz w:val="20"/>
              </w:rPr>
            </w:pPr>
          </w:p>
        </w:tc>
        <w:tc>
          <w:tcPr>
            <w:tcW w:w="236" w:type="dxa"/>
            <w:tcBorders>
              <w:top w:val="single" w:sz="6" w:space="0" w:color="auto"/>
              <w:left w:val="single" w:sz="12" w:space="0" w:color="auto"/>
              <w:bottom w:val="single" w:sz="6" w:space="0" w:color="auto"/>
              <w:right w:val="single" w:sz="6" w:space="0" w:color="auto"/>
            </w:tcBorders>
          </w:tcPr>
          <w:p w:rsidR="00161F30" w:rsidRDefault="00161F30" w:rsidP="00604678">
            <w:pPr>
              <w:jc w:val="both"/>
              <w:rPr>
                <w:sz w:val="20"/>
              </w:rPr>
            </w:pPr>
          </w:p>
        </w:tc>
      </w:tr>
    </w:tbl>
    <w:p w:rsidR="00C45E4C" w:rsidRDefault="00C45E4C" w:rsidP="00374D24">
      <w:pPr>
        <w:rPr>
          <w:sz w:val="16"/>
          <w:szCs w:val="16"/>
        </w:rPr>
      </w:pPr>
    </w:p>
    <w:p w:rsidR="001838D9" w:rsidRDefault="001838D9">
      <w:pPr>
        <w:rPr>
          <w:sz w:val="16"/>
          <w:szCs w:val="16"/>
        </w:rPr>
      </w:pPr>
      <w:r>
        <w:rPr>
          <w:sz w:val="16"/>
          <w:szCs w:val="16"/>
        </w:rPr>
        <w:br w:type="page"/>
      </w:r>
    </w:p>
    <w:p w:rsidR="000315B6" w:rsidRPr="002A7B5F" w:rsidRDefault="00A34103" w:rsidP="00374D24">
      <w:pPr>
        <w:rPr>
          <w:b/>
          <w:sz w:val="32"/>
          <w:szCs w:val="32"/>
        </w:rPr>
      </w:pPr>
      <w:r w:rsidRPr="002A7B5F">
        <w:rPr>
          <w:b/>
          <w:sz w:val="32"/>
          <w:szCs w:val="32"/>
        </w:rPr>
        <w:lastRenderedPageBreak/>
        <w:t>Suicide Follow Up</w:t>
      </w:r>
      <w:r w:rsidR="000315B6" w:rsidRPr="002A7B5F">
        <w:rPr>
          <w:b/>
          <w:sz w:val="32"/>
          <w:szCs w:val="32"/>
        </w:rPr>
        <w:t xml:space="preserve"> Questions</w:t>
      </w:r>
    </w:p>
    <w:p w:rsidR="000315B6" w:rsidRPr="009B3E40" w:rsidRDefault="000315B6" w:rsidP="00374D24">
      <w:pPr>
        <w:rPr>
          <w:sz w:val="20"/>
          <w:szCs w:val="20"/>
        </w:rPr>
      </w:pPr>
    </w:p>
    <w:tbl>
      <w:tblPr>
        <w:tblStyle w:val="TableGrid"/>
        <w:tblW w:w="0" w:type="auto"/>
        <w:tblLayout w:type="fixed"/>
        <w:tblLook w:val="04A0"/>
      </w:tblPr>
      <w:tblGrid>
        <w:gridCol w:w="2585"/>
        <w:gridCol w:w="3913"/>
        <w:gridCol w:w="1710"/>
        <w:gridCol w:w="1767"/>
        <w:gridCol w:w="708"/>
      </w:tblGrid>
      <w:tr w:rsidR="000315B6" w:rsidRPr="009B3E40" w:rsidTr="005E2221">
        <w:tc>
          <w:tcPr>
            <w:tcW w:w="2585" w:type="dxa"/>
            <w:shd w:val="clear" w:color="auto" w:fill="auto"/>
          </w:tcPr>
          <w:p w:rsidR="000315B6" w:rsidRPr="009B3E40" w:rsidRDefault="000315B6" w:rsidP="00C93E88">
            <w:pPr>
              <w:rPr>
                <w:rFonts w:ascii="Arial" w:hAnsi="Arial" w:cs="Arial"/>
                <w:color w:val="222222"/>
                <w:sz w:val="20"/>
                <w:szCs w:val="20"/>
                <w:shd w:val="clear" w:color="auto" w:fill="FFFFFF"/>
                <w:lang w:val="en-US"/>
              </w:rPr>
            </w:pPr>
            <w:r w:rsidRPr="009B3E40">
              <w:rPr>
                <w:rFonts w:ascii="Arial" w:hAnsi="Arial" w:cs="Arial"/>
                <w:color w:val="222222"/>
                <w:sz w:val="20"/>
                <w:szCs w:val="20"/>
                <w:shd w:val="clear" w:color="auto" w:fill="FFFFFF"/>
                <w:lang w:val="en-US"/>
              </w:rPr>
              <w:t>QA1</w:t>
            </w:r>
          </w:p>
        </w:tc>
        <w:tc>
          <w:tcPr>
            <w:tcW w:w="5623" w:type="dxa"/>
            <w:gridSpan w:val="2"/>
            <w:shd w:val="clear" w:color="auto" w:fill="auto"/>
          </w:tcPr>
          <w:p w:rsidR="000315B6" w:rsidRDefault="00C93E88" w:rsidP="000315B6">
            <w:pPr>
              <w:rPr>
                <w:rFonts w:ascii="Arial" w:hAnsi="Arial" w:cs="Arial"/>
                <w:color w:val="222222"/>
                <w:sz w:val="20"/>
                <w:szCs w:val="20"/>
                <w:shd w:val="clear" w:color="auto" w:fill="FFFFFF"/>
                <w:lang w:val="en-US"/>
              </w:rPr>
            </w:pPr>
            <w:r w:rsidRPr="009B3E40">
              <w:rPr>
                <w:rFonts w:ascii="Arial" w:hAnsi="Arial" w:cs="Arial"/>
                <w:color w:val="222222"/>
                <w:sz w:val="20"/>
                <w:szCs w:val="20"/>
                <w:shd w:val="clear" w:color="auto" w:fill="FFFFFF"/>
                <w:lang w:val="en-US"/>
              </w:rPr>
              <w:t xml:space="preserve">FRA QUESTION: </w:t>
            </w:r>
            <w:r w:rsidR="000315B6" w:rsidRPr="009B3E40">
              <w:rPr>
                <w:rFonts w:ascii="Arial" w:hAnsi="Arial" w:cs="Arial"/>
                <w:color w:val="222222"/>
                <w:sz w:val="20"/>
                <w:szCs w:val="20"/>
                <w:shd w:val="clear" w:color="auto" w:fill="FFFFFF"/>
                <w:lang w:val="en-US"/>
              </w:rPr>
              <w:t>Throughout this interview, a</w:t>
            </w:r>
            <w:r w:rsidRPr="009B3E40">
              <w:rPr>
                <w:rFonts w:ascii="Arial" w:hAnsi="Arial" w:cs="Arial"/>
                <w:color w:val="222222"/>
                <w:sz w:val="20"/>
                <w:szCs w:val="20"/>
                <w:shd w:val="clear" w:color="auto" w:fill="FFFFFF"/>
                <w:lang w:val="en-US"/>
              </w:rPr>
              <w:t xml:space="preserve">re there </w:t>
            </w:r>
            <w:r w:rsidR="000315B6" w:rsidRPr="009B3E40">
              <w:rPr>
                <w:rFonts w:ascii="Arial" w:hAnsi="Arial" w:cs="Arial"/>
                <w:color w:val="222222"/>
                <w:sz w:val="20"/>
                <w:szCs w:val="20"/>
                <w:shd w:val="clear" w:color="auto" w:fill="FFFFFF"/>
                <w:lang w:val="en-US"/>
              </w:rPr>
              <w:t>any hints that the respondent might be feeling suicidal right now?</w:t>
            </w:r>
          </w:p>
          <w:p w:rsidR="000315B6" w:rsidRPr="005E2221" w:rsidRDefault="005E2221" w:rsidP="00374D24">
            <w:pPr>
              <w:rPr>
                <w:rFonts w:ascii="SutonnyMJ" w:hAnsi="SutonnyMJ" w:cs="SutonnyMJ"/>
                <w:sz w:val="20"/>
                <w:szCs w:val="20"/>
              </w:rPr>
            </w:pPr>
            <w:r w:rsidRPr="008F1CDF">
              <w:rPr>
                <w:rFonts w:cs="SutonnyMJ"/>
                <w:b/>
                <w:sz w:val="20"/>
                <w:szCs w:val="20"/>
              </w:rPr>
              <w:t xml:space="preserve">FRA </w:t>
            </w:r>
            <w:r w:rsidRPr="008F1CDF">
              <w:rPr>
                <w:rFonts w:ascii="SutonnyMJ" w:hAnsi="SutonnyMJ" w:cs="SutonnyMJ"/>
                <w:b/>
                <w:sz w:val="20"/>
                <w:szCs w:val="20"/>
              </w:rPr>
              <w:t>Gi Rb¨ cÖkœ:</w:t>
            </w:r>
            <w:r w:rsidRPr="005F12CC">
              <w:rPr>
                <w:rFonts w:ascii="SutonnyMJ" w:hAnsi="SutonnyMJ" w:cs="SutonnyMJ"/>
                <w:sz w:val="20"/>
                <w:szCs w:val="20"/>
              </w:rPr>
              <w:t xml:space="preserve"> GB B›UviwfD K‡i Avcwb wK Ggb †Kvb </w:t>
            </w:r>
            <w:r>
              <w:rPr>
                <w:rFonts w:ascii="SutonnyMJ" w:hAnsi="SutonnyMJ" w:cs="SutonnyMJ"/>
                <w:sz w:val="20"/>
                <w:szCs w:val="20"/>
              </w:rPr>
              <w:t xml:space="preserve">Bw½Z †c‡q‡Qb, </w:t>
            </w:r>
            <w:r w:rsidRPr="005F12CC">
              <w:rPr>
                <w:rFonts w:ascii="SutonnyMJ" w:hAnsi="SutonnyMJ" w:cs="SutonnyMJ"/>
                <w:sz w:val="20"/>
                <w:szCs w:val="20"/>
              </w:rPr>
              <w:t>†h DËi`vZv GB gyû©‡Z AvZ¥nZ¨vi Kivi wel‡q wPšÍv Ki‡Qb?</w:t>
            </w:r>
          </w:p>
        </w:tc>
        <w:tc>
          <w:tcPr>
            <w:tcW w:w="1767" w:type="dxa"/>
            <w:shd w:val="clear" w:color="auto" w:fill="auto"/>
          </w:tcPr>
          <w:p w:rsidR="009B3E40" w:rsidRPr="009B3E40" w:rsidRDefault="000315B6" w:rsidP="009B3E40">
            <w:pPr>
              <w:rPr>
                <w:sz w:val="20"/>
                <w:szCs w:val="20"/>
              </w:rPr>
            </w:pPr>
            <w:r w:rsidRPr="009B3E40">
              <w:rPr>
                <w:sz w:val="20"/>
                <w:szCs w:val="20"/>
              </w:rPr>
              <w:t>Yes</w:t>
            </w:r>
            <w:r w:rsidR="005E2221">
              <w:rPr>
                <w:sz w:val="20"/>
                <w:szCs w:val="20"/>
              </w:rPr>
              <w:t xml:space="preserve"> (</w:t>
            </w:r>
            <w:r w:rsidR="005E2221" w:rsidRPr="003E3A07">
              <w:rPr>
                <w:rFonts w:ascii="SutonnyMJ" w:hAnsi="SutonnyMJ"/>
                <w:sz w:val="20"/>
                <w:szCs w:val="20"/>
              </w:rPr>
              <w:t>n¨uv</w:t>
            </w:r>
            <w:r w:rsidR="005E2221">
              <w:rPr>
                <w:sz w:val="20"/>
                <w:szCs w:val="20"/>
              </w:rPr>
              <w:t>) ......</w:t>
            </w:r>
            <w:r w:rsidR="009B3E40" w:rsidRPr="009B3E40">
              <w:rPr>
                <w:sz w:val="20"/>
                <w:szCs w:val="20"/>
              </w:rPr>
              <w:t>........1</w:t>
            </w:r>
          </w:p>
          <w:p w:rsidR="000315B6" w:rsidRPr="009B3E40" w:rsidRDefault="00422C48" w:rsidP="005E2221">
            <w:pPr>
              <w:rPr>
                <w:sz w:val="20"/>
                <w:szCs w:val="20"/>
              </w:rPr>
            </w:pPr>
            <w:r>
              <w:rPr>
                <w:noProof/>
                <w:sz w:val="20"/>
                <w:szCs w:val="20"/>
                <w:lang w:val="en-US"/>
              </w:rPr>
              <w:pict>
                <v:shape id="_x0000_s1094" type="#_x0000_t32" style="position:absolute;margin-left:72.6pt;margin-top:4.85pt;width:17.25pt;height:0;z-index:251770368" o:connectortype="straight">
                  <v:stroke endarrow="block"/>
                </v:shape>
              </w:pict>
            </w:r>
            <w:r>
              <w:rPr>
                <w:noProof/>
                <w:sz w:val="20"/>
                <w:szCs w:val="20"/>
                <w:lang w:val="en-US"/>
              </w:rPr>
              <w:pict>
                <v:shape id="_x0000_s1085" type="#_x0000_t32" style="position:absolute;margin-left:203.2pt;margin-top:5.65pt;width:21.05pt;height:0;z-index:251762176" o:connectortype="straight">
                  <v:stroke endarrow="block"/>
                </v:shape>
              </w:pict>
            </w:r>
            <w:r w:rsidR="000315B6" w:rsidRPr="009B3E40">
              <w:rPr>
                <w:sz w:val="20"/>
                <w:szCs w:val="20"/>
              </w:rPr>
              <w:t>No</w:t>
            </w:r>
            <w:r w:rsidR="009B3E40" w:rsidRPr="009B3E40">
              <w:rPr>
                <w:sz w:val="20"/>
                <w:szCs w:val="20"/>
              </w:rPr>
              <w:t xml:space="preserve"> </w:t>
            </w:r>
            <w:r w:rsidR="005E2221">
              <w:rPr>
                <w:sz w:val="20"/>
                <w:szCs w:val="20"/>
              </w:rPr>
              <w:t>(</w:t>
            </w:r>
            <w:r w:rsidR="005E2221" w:rsidRPr="003E3A07">
              <w:rPr>
                <w:rFonts w:ascii="SutonnyMJ" w:hAnsi="SutonnyMJ"/>
                <w:sz w:val="20"/>
                <w:szCs w:val="20"/>
              </w:rPr>
              <w:t>bv</w:t>
            </w:r>
            <w:r w:rsidR="005E2221">
              <w:rPr>
                <w:sz w:val="20"/>
                <w:szCs w:val="20"/>
              </w:rPr>
              <w:t xml:space="preserve">) </w:t>
            </w:r>
            <w:r w:rsidR="009B3E40" w:rsidRPr="009B3E40">
              <w:rPr>
                <w:sz w:val="20"/>
                <w:szCs w:val="20"/>
              </w:rPr>
              <w:t>................2</w:t>
            </w:r>
          </w:p>
        </w:tc>
        <w:tc>
          <w:tcPr>
            <w:tcW w:w="708" w:type="dxa"/>
            <w:shd w:val="clear" w:color="auto" w:fill="auto"/>
          </w:tcPr>
          <w:p w:rsidR="009B3E40" w:rsidRPr="009B3E40" w:rsidRDefault="009B3E40" w:rsidP="00374D24">
            <w:pPr>
              <w:rPr>
                <w:sz w:val="20"/>
                <w:szCs w:val="20"/>
              </w:rPr>
            </w:pPr>
          </w:p>
          <w:p w:rsidR="009B3E40" w:rsidRPr="009B3E40" w:rsidRDefault="009B3E40" w:rsidP="009B3E40">
            <w:pPr>
              <w:rPr>
                <w:sz w:val="20"/>
                <w:szCs w:val="20"/>
              </w:rPr>
            </w:pPr>
            <w:r w:rsidRPr="009B3E40">
              <w:rPr>
                <w:sz w:val="20"/>
                <w:szCs w:val="20"/>
              </w:rPr>
              <w:t xml:space="preserve"> End</w:t>
            </w:r>
          </w:p>
        </w:tc>
      </w:tr>
      <w:tr w:rsidR="005E2221" w:rsidRPr="009B3E40" w:rsidTr="005E2221">
        <w:trPr>
          <w:trHeight w:val="593"/>
        </w:trPr>
        <w:tc>
          <w:tcPr>
            <w:tcW w:w="2585" w:type="dxa"/>
            <w:shd w:val="clear" w:color="auto" w:fill="auto"/>
          </w:tcPr>
          <w:p w:rsidR="005E2221" w:rsidRPr="009B3E40" w:rsidRDefault="005E2221" w:rsidP="000315B6">
            <w:pPr>
              <w:rPr>
                <w:rFonts w:ascii="Arial" w:hAnsi="Arial" w:cs="Arial"/>
                <w:color w:val="222222"/>
                <w:sz w:val="20"/>
                <w:szCs w:val="20"/>
                <w:shd w:val="clear" w:color="auto" w:fill="FFFFFF"/>
                <w:lang w:val="en-US"/>
              </w:rPr>
            </w:pPr>
            <w:r w:rsidRPr="009B3E40">
              <w:rPr>
                <w:rFonts w:ascii="Arial" w:hAnsi="Arial" w:cs="Arial"/>
                <w:color w:val="222222"/>
                <w:sz w:val="20"/>
                <w:szCs w:val="20"/>
                <w:shd w:val="clear" w:color="auto" w:fill="FFFFFF"/>
                <w:lang w:val="en-US"/>
              </w:rPr>
              <w:t>QA2</w:t>
            </w:r>
          </w:p>
        </w:tc>
        <w:tc>
          <w:tcPr>
            <w:tcW w:w="5623" w:type="dxa"/>
            <w:gridSpan w:val="2"/>
            <w:shd w:val="clear" w:color="auto" w:fill="auto"/>
          </w:tcPr>
          <w:p w:rsidR="005E2221" w:rsidRDefault="005E2221" w:rsidP="000315B6">
            <w:pPr>
              <w:rPr>
                <w:rFonts w:ascii="Arial" w:hAnsi="Arial" w:cs="Arial"/>
                <w:sz w:val="20"/>
                <w:szCs w:val="20"/>
              </w:rPr>
            </w:pPr>
            <w:r w:rsidRPr="009B3E40">
              <w:rPr>
                <w:rFonts w:ascii="Arial" w:hAnsi="Arial" w:cs="Arial"/>
                <w:sz w:val="20"/>
                <w:szCs w:val="20"/>
              </w:rPr>
              <w:t>ASK RESPONDENT: Are you feeling suicidal right now?</w:t>
            </w:r>
          </w:p>
          <w:p w:rsidR="005E2221" w:rsidRPr="005E2221" w:rsidRDefault="005E2221" w:rsidP="000315B6">
            <w:pPr>
              <w:rPr>
                <w:rFonts w:ascii="SutonnyMJ" w:hAnsi="SutonnyMJ" w:cs="SutonnyMJ"/>
                <w:sz w:val="20"/>
                <w:szCs w:val="20"/>
              </w:rPr>
            </w:pPr>
            <w:r w:rsidRPr="008F1CDF">
              <w:rPr>
                <w:rFonts w:ascii="SutonnyMJ" w:hAnsi="SutonnyMJ" w:cs="SutonnyMJ"/>
                <w:b/>
                <w:sz w:val="20"/>
                <w:szCs w:val="20"/>
              </w:rPr>
              <w:t>DËi`vZv †K wR</w:t>
            </w:r>
            <w:r w:rsidRPr="008F1CDF">
              <w:rPr>
                <w:rFonts w:ascii="SutonnyMJ" w:hAnsi="SutonnyMJ"/>
                <w:b/>
                <w:sz w:val="20"/>
                <w:szCs w:val="20"/>
              </w:rPr>
              <w:t>Á</w:t>
            </w:r>
            <w:r w:rsidRPr="008F1CDF">
              <w:rPr>
                <w:rFonts w:ascii="SutonnyMJ" w:hAnsi="SutonnyMJ" w:cs="SutonnyMJ"/>
                <w:b/>
                <w:sz w:val="20"/>
                <w:szCs w:val="20"/>
              </w:rPr>
              <w:t>vmv Kiæb</w:t>
            </w:r>
            <w:r>
              <w:rPr>
                <w:rFonts w:ascii="SutonnyMJ" w:hAnsi="SutonnyMJ" w:cs="SutonnyMJ"/>
                <w:sz w:val="20"/>
                <w:szCs w:val="20"/>
              </w:rPr>
              <w:t>: Avcwb wK GB gyû©‡Z AvZ¥nZ¨v</w:t>
            </w:r>
            <w:r w:rsidRPr="005F12CC">
              <w:rPr>
                <w:rFonts w:ascii="SutonnyMJ" w:hAnsi="SutonnyMJ" w:cs="SutonnyMJ"/>
                <w:sz w:val="20"/>
                <w:szCs w:val="20"/>
              </w:rPr>
              <w:t xml:space="preserve"> Kivi K_v wPšÍv Ki‡Qb?</w:t>
            </w:r>
          </w:p>
        </w:tc>
        <w:tc>
          <w:tcPr>
            <w:tcW w:w="1767" w:type="dxa"/>
            <w:shd w:val="clear" w:color="auto" w:fill="auto"/>
          </w:tcPr>
          <w:p w:rsidR="005E2221" w:rsidRPr="009B3E40" w:rsidRDefault="005E2221" w:rsidP="00D948FB">
            <w:pPr>
              <w:rPr>
                <w:sz w:val="20"/>
                <w:szCs w:val="20"/>
              </w:rPr>
            </w:pPr>
            <w:r w:rsidRPr="009B3E40">
              <w:rPr>
                <w:sz w:val="20"/>
                <w:szCs w:val="20"/>
              </w:rPr>
              <w:t>Yes</w:t>
            </w:r>
            <w:r>
              <w:rPr>
                <w:sz w:val="20"/>
                <w:szCs w:val="20"/>
              </w:rPr>
              <w:t xml:space="preserve"> (</w:t>
            </w:r>
            <w:r w:rsidRPr="003E3A07">
              <w:rPr>
                <w:rFonts w:ascii="SutonnyMJ" w:hAnsi="SutonnyMJ"/>
                <w:sz w:val="20"/>
                <w:szCs w:val="20"/>
              </w:rPr>
              <w:t>n¨uv</w:t>
            </w:r>
            <w:r>
              <w:rPr>
                <w:sz w:val="20"/>
                <w:szCs w:val="20"/>
              </w:rPr>
              <w:t>) ......</w:t>
            </w:r>
            <w:r w:rsidRPr="009B3E40">
              <w:rPr>
                <w:sz w:val="20"/>
                <w:szCs w:val="20"/>
              </w:rPr>
              <w:t>........1</w:t>
            </w:r>
          </w:p>
          <w:p w:rsidR="005E2221" w:rsidRPr="009B3E40" w:rsidRDefault="00422C48" w:rsidP="00D948FB">
            <w:pPr>
              <w:rPr>
                <w:sz w:val="20"/>
                <w:szCs w:val="20"/>
              </w:rPr>
            </w:pPr>
            <w:r>
              <w:rPr>
                <w:noProof/>
                <w:sz w:val="20"/>
                <w:szCs w:val="20"/>
                <w:lang w:val="en-US"/>
              </w:rPr>
              <w:pict>
                <v:shape id="_x0000_s1096" type="#_x0000_t32" style="position:absolute;margin-left:72.6pt;margin-top:4.85pt;width:17.25pt;height:0;z-index:251773440" o:connectortype="straight">
                  <v:stroke endarrow="block"/>
                </v:shape>
              </w:pict>
            </w:r>
            <w:r>
              <w:rPr>
                <w:noProof/>
                <w:sz w:val="20"/>
                <w:szCs w:val="20"/>
                <w:lang w:val="en-US"/>
              </w:rPr>
              <w:pict>
                <v:shape id="_x0000_s1095" type="#_x0000_t32" style="position:absolute;margin-left:203.2pt;margin-top:5.65pt;width:21.05pt;height:0;z-index:251772416" o:connectortype="straight">
                  <v:stroke endarrow="block"/>
                </v:shape>
              </w:pict>
            </w:r>
            <w:r w:rsidR="005E2221" w:rsidRPr="009B3E40">
              <w:rPr>
                <w:sz w:val="20"/>
                <w:szCs w:val="20"/>
              </w:rPr>
              <w:t xml:space="preserve">No </w:t>
            </w:r>
            <w:r w:rsidR="005E2221">
              <w:rPr>
                <w:sz w:val="20"/>
                <w:szCs w:val="20"/>
              </w:rPr>
              <w:t>(</w:t>
            </w:r>
            <w:r w:rsidR="005E2221" w:rsidRPr="003E3A07">
              <w:rPr>
                <w:rFonts w:ascii="SutonnyMJ" w:hAnsi="SutonnyMJ"/>
                <w:sz w:val="20"/>
                <w:szCs w:val="20"/>
              </w:rPr>
              <w:t>bv</w:t>
            </w:r>
            <w:r w:rsidR="005E2221">
              <w:rPr>
                <w:sz w:val="20"/>
                <w:szCs w:val="20"/>
              </w:rPr>
              <w:t xml:space="preserve">) </w:t>
            </w:r>
            <w:r w:rsidR="005E2221" w:rsidRPr="009B3E40">
              <w:rPr>
                <w:sz w:val="20"/>
                <w:szCs w:val="20"/>
              </w:rPr>
              <w:t>................2</w:t>
            </w:r>
          </w:p>
        </w:tc>
        <w:tc>
          <w:tcPr>
            <w:tcW w:w="708" w:type="dxa"/>
            <w:shd w:val="clear" w:color="auto" w:fill="auto"/>
          </w:tcPr>
          <w:p w:rsidR="005E2221" w:rsidRPr="009B3E40" w:rsidRDefault="005E2221" w:rsidP="00D948FB">
            <w:pPr>
              <w:rPr>
                <w:sz w:val="20"/>
                <w:szCs w:val="20"/>
              </w:rPr>
            </w:pPr>
          </w:p>
          <w:p w:rsidR="005E2221" w:rsidRPr="009B3E40" w:rsidRDefault="005E2221" w:rsidP="00D948FB">
            <w:pPr>
              <w:rPr>
                <w:sz w:val="20"/>
                <w:szCs w:val="20"/>
              </w:rPr>
            </w:pPr>
            <w:r w:rsidRPr="009B3E40">
              <w:rPr>
                <w:sz w:val="20"/>
                <w:szCs w:val="20"/>
              </w:rPr>
              <w:t xml:space="preserve"> End</w:t>
            </w:r>
          </w:p>
        </w:tc>
      </w:tr>
      <w:tr w:rsidR="00C93E88" w:rsidRPr="009B3E40" w:rsidTr="005E2221">
        <w:tc>
          <w:tcPr>
            <w:tcW w:w="2585" w:type="dxa"/>
            <w:shd w:val="clear" w:color="auto" w:fill="auto"/>
          </w:tcPr>
          <w:p w:rsidR="00C93E88" w:rsidRPr="009B3E40" w:rsidRDefault="00C93E88" w:rsidP="00304F91">
            <w:pPr>
              <w:rPr>
                <w:rFonts w:ascii="Arial" w:hAnsi="Arial" w:cs="Arial"/>
                <w:color w:val="222222"/>
                <w:sz w:val="20"/>
                <w:szCs w:val="20"/>
                <w:shd w:val="clear" w:color="auto" w:fill="FFFFFF"/>
                <w:lang w:val="en-US"/>
              </w:rPr>
            </w:pPr>
            <w:r w:rsidRPr="009B3E40">
              <w:rPr>
                <w:rFonts w:ascii="Arial" w:hAnsi="Arial" w:cs="Arial"/>
                <w:color w:val="222222"/>
                <w:sz w:val="20"/>
                <w:szCs w:val="20"/>
                <w:shd w:val="clear" w:color="auto" w:fill="FFFFFF"/>
                <w:lang w:val="en-US"/>
              </w:rPr>
              <w:t>QA3</w:t>
            </w:r>
          </w:p>
        </w:tc>
        <w:tc>
          <w:tcPr>
            <w:tcW w:w="5623" w:type="dxa"/>
            <w:gridSpan w:val="2"/>
            <w:shd w:val="clear" w:color="auto" w:fill="auto"/>
          </w:tcPr>
          <w:p w:rsidR="00C93E88" w:rsidRDefault="00C93E88" w:rsidP="000315B6">
            <w:pPr>
              <w:rPr>
                <w:rFonts w:ascii="Arial" w:hAnsi="Arial" w:cs="Arial"/>
                <w:color w:val="222222"/>
                <w:sz w:val="20"/>
                <w:szCs w:val="20"/>
                <w:shd w:val="clear" w:color="auto" w:fill="FFFFFF"/>
                <w:lang w:val="en-US"/>
              </w:rPr>
            </w:pPr>
            <w:r w:rsidRPr="009B3E40">
              <w:rPr>
                <w:rFonts w:ascii="Arial" w:hAnsi="Arial" w:cs="Arial"/>
                <w:color w:val="222222"/>
                <w:sz w:val="20"/>
                <w:szCs w:val="20"/>
                <w:shd w:val="clear" w:color="auto" w:fill="FFFFFF"/>
                <w:lang w:val="en-US"/>
              </w:rPr>
              <w:t>FRA QUESTION: Did you provide a suicide intervention to the respondent?</w:t>
            </w:r>
          </w:p>
          <w:p w:rsidR="00C93E88" w:rsidRPr="005E2221" w:rsidRDefault="005E2221" w:rsidP="000315B6">
            <w:pPr>
              <w:rPr>
                <w:rFonts w:ascii="SutonnyMJ" w:hAnsi="SutonnyMJ" w:cs="SutonnyMJ"/>
                <w:sz w:val="20"/>
                <w:szCs w:val="20"/>
              </w:rPr>
            </w:pPr>
            <w:r w:rsidRPr="008F1CDF">
              <w:rPr>
                <w:rFonts w:cs="SutonnyMJ"/>
                <w:b/>
                <w:sz w:val="20"/>
                <w:szCs w:val="20"/>
              </w:rPr>
              <w:t xml:space="preserve">FRA </w:t>
            </w:r>
            <w:r w:rsidRPr="008F1CDF">
              <w:rPr>
                <w:rFonts w:ascii="SutonnyMJ" w:hAnsi="SutonnyMJ" w:cs="SutonnyMJ"/>
                <w:b/>
                <w:sz w:val="20"/>
                <w:szCs w:val="20"/>
              </w:rPr>
              <w:t>Gi Rb¨ cÖkœ</w:t>
            </w:r>
            <w:r w:rsidRPr="005F12CC">
              <w:rPr>
                <w:rFonts w:ascii="SutonnyMJ" w:hAnsi="SutonnyMJ" w:cs="SutonnyMJ"/>
                <w:sz w:val="20"/>
                <w:szCs w:val="20"/>
              </w:rPr>
              <w:t xml:space="preserve">: </w:t>
            </w:r>
            <w:r>
              <w:rPr>
                <w:rFonts w:ascii="SutonnyMJ" w:hAnsi="SutonnyMJ" w:cs="SutonnyMJ"/>
                <w:sz w:val="20"/>
                <w:szCs w:val="20"/>
              </w:rPr>
              <w:t>Avcwb wK DËi</w:t>
            </w:r>
            <w:r w:rsidRPr="005F12CC">
              <w:rPr>
                <w:rFonts w:ascii="SutonnyMJ" w:hAnsi="SutonnyMJ" w:cs="SutonnyMJ"/>
                <w:sz w:val="20"/>
                <w:szCs w:val="20"/>
              </w:rPr>
              <w:t xml:space="preserve">`vZv </w:t>
            </w:r>
            <w:r>
              <w:rPr>
                <w:rFonts w:ascii="SutonnyMJ" w:hAnsi="SutonnyMJ" w:cs="SutonnyMJ"/>
                <w:sz w:val="20"/>
                <w:szCs w:val="20"/>
              </w:rPr>
              <w:t>†K AvZ¥nZ¨vi B›Uvi‡fbkb w`‡q‡Qb?</w:t>
            </w:r>
          </w:p>
        </w:tc>
        <w:tc>
          <w:tcPr>
            <w:tcW w:w="1767" w:type="dxa"/>
            <w:shd w:val="clear" w:color="auto" w:fill="auto"/>
          </w:tcPr>
          <w:p w:rsidR="005E2221" w:rsidRPr="009B3E40" w:rsidRDefault="00422C48" w:rsidP="005E2221">
            <w:pPr>
              <w:rPr>
                <w:sz w:val="20"/>
                <w:szCs w:val="20"/>
              </w:rPr>
            </w:pPr>
            <w:r>
              <w:rPr>
                <w:noProof/>
                <w:sz w:val="20"/>
                <w:szCs w:val="20"/>
                <w:lang w:val="en-US"/>
              </w:rPr>
              <w:pict>
                <v:shape id="_x0000_s1098" type="#_x0000_t32" style="position:absolute;margin-left:72.6pt;margin-top:5.35pt;width:17.25pt;height:0;z-index:251776512;mso-position-horizontal-relative:text;mso-position-vertical-relative:text" o:connectortype="straight">
                  <v:stroke endarrow="block"/>
                </v:shape>
              </w:pict>
            </w:r>
            <w:r w:rsidR="005E2221" w:rsidRPr="009B3E40">
              <w:rPr>
                <w:sz w:val="20"/>
                <w:szCs w:val="20"/>
              </w:rPr>
              <w:t>Yes</w:t>
            </w:r>
            <w:r w:rsidR="005E2221">
              <w:rPr>
                <w:sz w:val="20"/>
                <w:szCs w:val="20"/>
              </w:rPr>
              <w:t xml:space="preserve"> (</w:t>
            </w:r>
            <w:r w:rsidR="005E2221" w:rsidRPr="003E3A07">
              <w:rPr>
                <w:rFonts w:ascii="SutonnyMJ" w:hAnsi="SutonnyMJ"/>
                <w:sz w:val="20"/>
                <w:szCs w:val="20"/>
              </w:rPr>
              <w:t>n¨uv</w:t>
            </w:r>
            <w:r w:rsidR="005E2221">
              <w:rPr>
                <w:sz w:val="20"/>
                <w:szCs w:val="20"/>
              </w:rPr>
              <w:t>) ......</w:t>
            </w:r>
            <w:r w:rsidR="005E2221" w:rsidRPr="009B3E40">
              <w:rPr>
                <w:sz w:val="20"/>
                <w:szCs w:val="20"/>
              </w:rPr>
              <w:t>........1</w:t>
            </w:r>
          </w:p>
          <w:p w:rsidR="00C93E88" w:rsidRPr="009B3E40" w:rsidRDefault="00422C48" w:rsidP="005E2221">
            <w:pPr>
              <w:rPr>
                <w:sz w:val="20"/>
                <w:szCs w:val="20"/>
              </w:rPr>
            </w:pPr>
            <w:r>
              <w:rPr>
                <w:noProof/>
                <w:sz w:val="20"/>
                <w:szCs w:val="20"/>
                <w:lang w:val="en-US"/>
              </w:rPr>
              <w:pict>
                <v:shape id="_x0000_s1097" type="#_x0000_t32" style="position:absolute;margin-left:203.2pt;margin-top:5.65pt;width:21.05pt;height:0;z-index:251775488" o:connectortype="straight">
                  <v:stroke endarrow="block"/>
                </v:shape>
              </w:pict>
            </w:r>
            <w:r w:rsidR="005E2221" w:rsidRPr="009B3E40">
              <w:rPr>
                <w:sz w:val="20"/>
                <w:szCs w:val="20"/>
              </w:rPr>
              <w:t xml:space="preserve">No </w:t>
            </w:r>
            <w:r w:rsidR="005E2221">
              <w:rPr>
                <w:sz w:val="20"/>
                <w:szCs w:val="20"/>
              </w:rPr>
              <w:t>(</w:t>
            </w:r>
            <w:r w:rsidR="005E2221" w:rsidRPr="003E3A07">
              <w:rPr>
                <w:rFonts w:ascii="SutonnyMJ" w:hAnsi="SutonnyMJ"/>
                <w:sz w:val="20"/>
                <w:szCs w:val="20"/>
              </w:rPr>
              <w:t>bv</w:t>
            </w:r>
            <w:r w:rsidR="005E2221">
              <w:rPr>
                <w:sz w:val="20"/>
                <w:szCs w:val="20"/>
              </w:rPr>
              <w:t xml:space="preserve">) </w:t>
            </w:r>
            <w:r w:rsidR="005E2221" w:rsidRPr="009B3E40">
              <w:rPr>
                <w:sz w:val="20"/>
                <w:szCs w:val="20"/>
              </w:rPr>
              <w:t>................2</w:t>
            </w:r>
          </w:p>
        </w:tc>
        <w:tc>
          <w:tcPr>
            <w:tcW w:w="708" w:type="dxa"/>
            <w:shd w:val="clear" w:color="auto" w:fill="auto"/>
          </w:tcPr>
          <w:p w:rsidR="00C93E88" w:rsidRPr="009B3E40" w:rsidRDefault="009B3E40" w:rsidP="00374D24">
            <w:pPr>
              <w:rPr>
                <w:sz w:val="20"/>
                <w:szCs w:val="20"/>
              </w:rPr>
            </w:pPr>
            <w:r>
              <w:rPr>
                <w:sz w:val="20"/>
                <w:szCs w:val="20"/>
              </w:rPr>
              <w:t>QA5</w:t>
            </w:r>
          </w:p>
        </w:tc>
      </w:tr>
      <w:tr w:rsidR="009B3E40" w:rsidRPr="009B3E40" w:rsidTr="005E2221">
        <w:trPr>
          <w:trHeight w:val="1673"/>
        </w:trPr>
        <w:tc>
          <w:tcPr>
            <w:tcW w:w="2585" w:type="dxa"/>
            <w:shd w:val="clear" w:color="auto" w:fill="auto"/>
          </w:tcPr>
          <w:p w:rsidR="009B3E40" w:rsidRPr="009B3E40" w:rsidRDefault="009B3E40" w:rsidP="000315B6">
            <w:pPr>
              <w:rPr>
                <w:rFonts w:ascii="Arial" w:hAnsi="Arial" w:cs="Arial"/>
                <w:color w:val="222222"/>
                <w:sz w:val="20"/>
                <w:szCs w:val="20"/>
                <w:shd w:val="clear" w:color="auto" w:fill="FFFFFF"/>
                <w:lang w:val="en-US"/>
              </w:rPr>
            </w:pPr>
            <w:r w:rsidRPr="009B3E40">
              <w:rPr>
                <w:rFonts w:ascii="Arial" w:hAnsi="Arial" w:cs="Arial"/>
                <w:color w:val="222222"/>
                <w:sz w:val="20"/>
                <w:szCs w:val="20"/>
                <w:shd w:val="clear" w:color="auto" w:fill="FFFFFF"/>
                <w:lang w:val="en-US"/>
              </w:rPr>
              <w:t>QA4</w:t>
            </w:r>
          </w:p>
        </w:tc>
        <w:tc>
          <w:tcPr>
            <w:tcW w:w="3913" w:type="dxa"/>
            <w:shd w:val="clear" w:color="auto" w:fill="auto"/>
          </w:tcPr>
          <w:p w:rsidR="009B3E40" w:rsidRDefault="009B3E40" w:rsidP="000315B6">
            <w:pPr>
              <w:rPr>
                <w:rFonts w:ascii="Arial" w:hAnsi="Arial" w:cs="Arial"/>
                <w:color w:val="222222"/>
                <w:sz w:val="20"/>
                <w:szCs w:val="20"/>
                <w:shd w:val="clear" w:color="auto" w:fill="FFFFFF"/>
                <w:lang w:val="en-US"/>
              </w:rPr>
            </w:pPr>
            <w:r w:rsidRPr="009B3E40">
              <w:rPr>
                <w:rFonts w:ascii="Arial" w:hAnsi="Arial" w:cs="Arial"/>
                <w:color w:val="222222"/>
                <w:sz w:val="20"/>
                <w:szCs w:val="20"/>
                <w:shd w:val="clear" w:color="auto" w:fill="FFFFFF"/>
                <w:lang w:val="en-US"/>
              </w:rPr>
              <w:t>FRA QUESTION: Explain why suicide intervention was not provided.</w:t>
            </w:r>
          </w:p>
          <w:p w:rsidR="005E2221" w:rsidRDefault="005E2221" w:rsidP="000315B6">
            <w:pPr>
              <w:rPr>
                <w:rFonts w:ascii="Arial" w:hAnsi="Arial" w:cs="Arial"/>
                <w:color w:val="222222"/>
                <w:sz w:val="20"/>
                <w:szCs w:val="20"/>
                <w:shd w:val="clear" w:color="auto" w:fill="FFFFFF"/>
                <w:lang w:val="en-US"/>
              </w:rPr>
            </w:pPr>
          </w:p>
          <w:p w:rsidR="005E2221" w:rsidRPr="005E2221" w:rsidRDefault="005E2221" w:rsidP="000315B6">
            <w:pPr>
              <w:rPr>
                <w:rFonts w:ascii="SutonnyMJ" w:hAnsi="SutonnyMJ" w:cs="SutonnyMJ"/>
                <w:sz w:val="20"/>
                <w:szCs w:val="20"/>
              </w:rPr>
            </w:pPr>
            <w:r w:rsidRPr="008F1CDF">
              <w:rPr>
                <w:rFonts w:cs="SutonnyMJ"/>
                <w:b/>
                <w:sz w:val="20"/>
                <w:szCs w:val="20"/>
              </w:rPr>
              <w:t xml:space="preserve">FRA </w:t>
            </w:r>
            <w:r w:rsidRPr="008F1CDF">
              <w:rPr>
                <w:rFonts w:ascii="SutonnyMJ" w:hAnsi="SutonnyMJ" w:cs="SutonnyMJ"/>
                <w:b/>
                <w:sz w:val="20"/>
                <w:szCs w:val="20"/>
              </w:rPr>
              <w:t>Gi Rb¨ cÖk</w:t>
            </w:r>
            <w:r w:rsidRPr="005F12CC">
              <w:rPr>
                <w:rFonts w:ascii="SutonnyMJ" w:hAnsi="SutonnyMJ" w:cs="SutonnyMJ"/>
                <w:sz w:val="20"/>
                <w:szCs w:val="20"/>
              </w:rPr>
              <w:t>œ: ‡Kb AvZ¥nZ¨vi B›Uvi‡fbkb †`qv nqwb eY©bv Kiæb|</w:t>
            </w:r>
          </w:p>
        </w:tc>
        <w:tc>
          <w:tcPr>
            <w:tcW w:w="3477" w:type="dxa"/>
            <w:gridSpan w:val="2"/>
            <w:tcBorders>
              <w:right w:val="single" w:sz="4" w:space="0" w:color="auto"/>
            </w:tcBorders>
            <w:shd w:val="clear" w:color="auto" w:fill="auto"/>
          </w:tcPr>
          <w:p w:rsidR="009B3E40" w:rsidRPr="009B3E40" w:rsidRDefault="00422C48" w:rsidP="00374D24">
            <w:pPr>
              <w:rPr>
                <w:sz w:val="20"/>
                <w:szCs w:val="20"/>
              </w:rPr>
            </w:pPr>
            <w:r>
              <w:rPr>
                <w:noProof/>
                <w:sz w:val="20"/>
                <w:szCs w:val="20"/>
                <w:lang w:val="en-US"/>
              </w:rPr>
              <w:pict>
                <v:shape id="_x0000_s1099" type="#_x0000_t32" style="position:absolute;margin-left:156.6pt;margin-top:4.6pt;width:17.25pt;height:0;z-index:251777536;mso-position-horizontal-relative:text;mso-position-vertical-relative:text" o:connectortype="straight">
                  <v:stroke endarrow="block"/>
                </v:shape>
              </w:pict>
            </w:r>
          </w:p>
        </w:tc>
        <w:tc>
          <w:tcPr>
            <w:tcW w:w="708" w:type="dxa"/>
            <w:tcBorders>
              <w:left w:val="single" w:sz="4" w:space="0" w:color="auto"/>
            </w:tcBorders>
            <w:shd w:val="clear" w:color="auto" w:fill="auto"/>
          </w:tcPr>
          <w:p w:rsidR="009B3E40" w:rsidRPr="009B3E40" w:rsidRDefault="009B3E40" w:rsidP="009B3E40">
            <w:pPr>
              <w:rPr>
                <w:sz w:val="20"/>
                <w:szCs w:val="20"/>
              </w:rPr>
            </w:pPr>
            <w:r>
              <w:rPr>
                <w:sz w:val="20"/>
                <w:szCs w:val="20"/>
              </w:rPr>
              <w:t>End</w:t>
            </w:r>
          </w:p>
        </w:tc>
      </w:tr>
      <w:tr w:rsidR="009B3E40" w:rsidRPr="009B3E40" w:rsidTr="005E2221">
        <w:trPr>
          <w:trHeight w:val="2969"/>
        </w:trPr>
        <w:tc>
          <w:tcPr>
            <w:tcW w:w="2585" w:type="dxa"/>
            <w:shd w:val="clear" w:color="auto" w:fill="auto"/>
          </w:tcPr>
          <w:p w:rsidR="009B3E40" w:rsidRPr="009B3E40" w:rsidRDefault="009B3E40" w:rsidP="000315B6">
            <w:pPr>
              <w:rPr>
                <w:rFonts w:ascii="Arial" w:hAnsi="Arial" w:cs="Arial"/>
                <w:color w:val="222222"/>
                <w:sz w:val="20"/>
                <w:szCs w:val="20"/>
                <w:shd w:val="clear" w:color="auto" w:fill="FFFFFF"/>
                <w:lang w:val="en-US"/>
              </w:rPr>
            </w:pPr>
            <w:r w:rsidRPr="009B3E40">
              <w:rPr>
                <w:rFonts w:ascii="Arial" w:hAnsi="Arial" w:cs="Arial"/>
                <w:color w:val="222222"/>
                <w:sz w:val="20"/>
                <w:szCs w:val="20"/>
                <w:shd w:val="clear" w:color="auto" w:fill="FFFFFF"/>
                <w:lang w:val="en-US"/>
              </w:rPr>
              <w:t>QA5</w:t>
            </w:r>
          </w:p>
        </w:tc>
        <w:tc>
          <w:tcPr>
            <w:tcW w:w="3913" w:type="dxa"/>
            <w:shd w:val="clear" w:color="auto" w:fill="auto"/>
          </w:tcPr>
          <w:p w:rsidR="009B3E40" w:rsidRDefault="009B3E40" w:rsidP="000315B6">
            <w:pPr>
              <w:rPr>
                <w:rFonts w:ascii="Arial" w:hAnsi="Arial" w:cs="Arial"/>
                <w:color w:val="222222"/>
                <w:sz w:val="20"/>
                <w:szCs w:val="20"/>
                <w:shd w:val="clear" w:color="auto" w:fill="FFFFFF"/>
                <w:lang w:val="en-US"/>
              </w:rPr>
            </w:pPr>
            <w:r w:rsidRPr="009B3E40">
              <w:rPr>
                <w:rFonts w:ascii="Arial" w:hAnsi="Arial" w:cs="Arial"/>
                <w:color w:val="222222"/>
                <w:sz w:val="20"/>
                <w:szCs w:val="20"/>
                <w:shd w:val="clear" w:color="auto" w:fill="FFFFFF"/>
                <w:lang w:val="en-US"/>
              </w:rPr>
              <w:t>FRA QUESTION: Please write any pertinent information about your intervention in the space below.</w:t>
            </w:r>
          </w:p>
          <w:p w:rsidR="005E2221" w:rsidRDefault="005E2221" w:rsidP="000315B6">
            <w:pPr>
              <w:rPr>
                <w:rFonts w:ascii="Arial" w:hAnsi="Arial" w:cs="Arial"/>
                <w:color w:val="222222"/>
                <w:sz w:val="20"/>
                <w:szCs w:val="20"/>
                <w:shd w:val="clear" w:color="auto" w:fill="FFFFFF"/>
                <w:lang w:val="en-US"/>
              </w:rPr>
            </w:pPr>
          </w:p>
          <w:p w:rsidR="005E2221" w:rsidRPr="005F12CC" w:rsidRDefault="005E2221" w:rsidP="005E2221">
            <w:pPr>
              <w:rPr>
                <w:rFonts w:ascii="SutonnyMJ" w:hAnsi="SutonnyMJ" w:cs="SutonnyMJ"/>
                <w:sz w:val="20"/>
                <w:szCs w:val="20"/>
              </w:rPr>
            </w:pPr>
            <w:r w:rsidRPr="008F1CDF">
              <w:rPr>
                <w:rFonts w:cs="SutonnyMJ"/>
                <w:b/>
                <w:sz w:val="20"/>
                <w:szCs w:val="20"/>
              </w:rPr>
              <w:t xml:space="preserve">FRA </w:t>
            </w:r>
            <w:r w:rsidRPr="008F1CDF">
              <w:rPr>
                <w:rFonts w:ascii="SutonnyMJ" w:hAnsi="SutonnyMJ" w:cs="SutonnyMJ"/>
                <w:b/>
                <w:sz w:val="20"/>
                <w:szCs w:val="20"/>
              </w:rPr>
              <w:t>Gi Rb¨ cÖkœ</w:t>
            </w:r>
            <w:r w:rsidRPr="005F12CC">
              <w:rPr>
                <w:rFonts w:ascii="SutonnyMJ" w:hAnsi="SutonnyMJ" w:cs="SutonnyMJ"/>
                <w:sz w:val="20"/>
                <w:szCs w:val="20"/>
              </w:rPr>
              <w:t>: AvZ¥nZ¨vi B›Uvi‡fbkb Gi e¨vcv‡i cÖvmw½K wKQz welq AbyMÖn K‡i Lvwj e‡· wjLyb|</w:t>
            </w:r>
          </w:p>
          <w:p w:rsidR="005E2221" w:rsidRPr="009B3E40" w:rsidRDefault="005E2221" w:rsidP="000315B6">
            <w:pPr>
              <w:rPr>
                <w:rFonts w:ascii="Arial" w:hAnsi="Arial" w:cs="Arial"/>
                <w:color w:val="222222"/>
                <w:sz w:val="20"/>
                <w:szCs w:val="20"/>
                <w:shd w:val="clear" w:color="auto" w:fill="FFFFFF"/>
                <w:lang w:val="en-US"/>
              </w:rPr>
            </w:pPr>
          </w:p>
        </w:tc>
        <w:tc>
          <w:tcPr>
            <w:tcW w:w="3477" w:type="dxa"/>
            <w:gridSpan w:val="2"/>
            <w:tcBorders>
              <w:right w:val="single" w:sz="4" w:space="0" w:color="auto"/>
            </w:tcBorders>
            <w:shd w:val="clear" w:color="auto" w:fill="auto"/>
          </w:tcPr>
          <w:p w:rsidR="009B3E40" w:rsidRPr="009B3E40" w:rsidRDefault="009B3E40" w:rsidP="00374D24">
            <w:pPr>
              <w:rPr>
                <w:sz w:val="20"/>
                <w:szCs w:val="20"/>
              </w:rPr>
            </w:pPr>
          </w:p>
        </w:tc>
        <w:tc>
          <w:tcPr>
            <w:tcW w:w="708" w:type="dxa"/>
            <w:tcBorders>
              <w:left w:val="single" w:sz="4" w:space="0" w:color="auto"/>
            </w:tcBorders>
            <w:shd w:val="clear" w:color="auto" w:fill="auto"/>
          </w:tcPr>
          <w:p w:rsidR="009B3E40" w:rsidRPr="009B3E40" w:rsidRDefault="009B3E40" w:rsidP="00374D24">
            <w:pPr>
              <w:rPr>
                <w:sz w:val="20"/>
                <w:szCs w:val="20"/>
              </w:rPr>
            </w:pPr>
          </w:p>
        </w:tc>
      </w:tr>
    </w:tbl>
    <w:p w:rsidR="000315B6" w:rsidRDefault="000315B6" w:rsidP="00374D24">
      <w:pPr>
        <w:rPr>
          <w:sz w:val="16"/>
          <w:szCs w:val="16"/>
        </w:rPr>
      </w:pPr>
    </w:p>
    <w:p w:rsidR="005E2221" w:rsidRDefault="005E2221" w:rsidP="00374D24">
      <w:pPr>
        <w:rPr>
          <w:sz w:val="16"/>
          <w:szCs w:val="16"/>
        </w:rPr>
      </w:pPr>
    </w:p>
    <w:p w:rsidR="004D7BF9" w:rsidRDefault="004D7BF9" w:rsidP="005E2221">
      <w:pPr>
        <w:rPr>
          <w:b/>
          <w:sz w:val="32"/>
          <w:szCs w:val="32"/>
          <w:highlight w:val="yellow"/>
        </w:rPr>
      </w:pPr>
    </w:p>
    <w:p w:rsidR="004D7BF9" w:rsidRDefault="004D7BF9" w:rsidP="005E2221">
      <w:pPr>
        <w:rPr>
          <w:b/>
          <w:sz w:val="32"/>
          <w:szCs w:val="32"/>
          <w:highlight w:val="yellow"/>
        </w:rPr>
      </w:pPr>
    </w:p>
    <w:p w:rsidR="005E2221" w:rsidRPr="00951B3C" w:rsidRDefault="005E2221" w:rsidP="005E2221">
      <w:pPr>
        <w:rPr>
          <w:sz w:val="28"/>
          <w:szCs w:val="28"/>
          <w:highlight w:val="yellow"/>
          <w:cs/>
          <w:lang w:bidi="bn-BD"/>
        </w:rPr>
      </w:pPr>
      <w:r w:rsidRPr="00951B3C">
        <w:rPr>
          <w:b/>
          <w:sz w:val="28"/>
          <w:szCs w:val="28"/>
          <w:highlight w:val="yellow"/>
        </w:rPr>
        <w:t xml:space="preserve">Result of completed card </w:t>
      </w:r>
      <w:r w:rsidRPr="00951B3C">
        <w:rPr>
          <w:rFonts w:ascii="SutonnyMJ" w:hAnsi="SutonnyMJ" w:cs="SutonnyMJ"/>
          <w:b/>
          <w:sz w:val="28"/>
          <w:szCs w:val="28"/>
          <w:highlight w:val="yellow"/>
        </w:rPr>
        <w:t>(KvW© c~i‡Yi djvdj)</w:t>
      </w:r>
    </w:p>
    <w:p w:rsidR="005E2221" w:rsidRPr="004D7BF9" w:rsidRDefault="005E2221" w:rsidP="005E2221">
      <w:pPr>
        <w:rPr>
          <w:b/>
          <w:sz w:val="32"/>
          <w:szCs w:val="32"/>
          <w:highlight w:val="yellow"/>
        </w:rPr>
      </w:pPr>
      <w:r w:rsidRPr="004D7BF9">
        <w:rPr>
          <w:sz w:val="20"/>
          <w:szCs w:val="20"/>
          <w:highlight w:val="yellow"/>
        </w:rPr>
        <w:t>Interviewer will fill this section after completion of the interview (mv¶vrKvi MÖnY †k‡l mv¶vrKvi MÖnYKvix c~iY Ki‡eb|)</w:t>
      </w:r>
    </w:p>
    <w:p w:rsidR="005E2221" w:rsidRPr="004D7BF9" w:rsidRDefault="005E2221" w:rsidP="005E2221">
      <w:pPr>
        <w:rPr>
          <w:rFonts w:cs="Vrinda"/>
          <w:sz w:val="16"/>
          <w:szCs w:val="20"/>
          <w:highlight w:val="yellow"/>
          <w:cs/>
          <w:lang w:bidi="bn-BD"/>
        </w:rPr>
      </w:pPr>
    </w:p>
    <w:tbl>
      <w:tblPr>
        <w:tblStyle w:val="TableGrid"/>
        <w:tblW w:w="0" w:type="auto"/>
        <w:tblLayout w:type="fixed"/>
        <w:tblLook w:val="04A0"/>
      </w:tblPr>
      <w:tblGrid>
        <w:gridCol w:w="1008"/>
        <w:gridCol w:w="4950"/>
        <w:gridCol w:w="3960"/>
        <w:gridCol w:w="765"/>
      </w:tblGrid>
      <w:tr w:rsidR="005E2221" w:rsidRPr="004D7BF9" w:rsidTr="00951B3C">
        <w:tc>
          <w:tcPr>
            <w:tcW w:w="1008" w:type="dxa"/>
            <w:shd w:val="clear" w:color="auto" w:fill="auto"/>
          </w:tcPr>
          <w:p w:rsidR="005E2221" w:rsidRPr="004D7BF9" w:rsidRDefault="005E2221" w:rsidP="00D948FB">
            <w:pPr>
              <w:rPr>
                <w:rFonts w:ascii="Arial" w:hAnsi="Arial" w:cs="Vrinda"/>
                <w:sz w:val="20"/>
                <w:szCs w:val="25"/>
                <w:highlight w:val="yellow"/>
                <w:shd w:val="clear" w:color="auto" w:fill="FFFFFF"/>
                <w:cs/>
                <w:lang w:val="en-US" w:bidi="bn-BD"/>
              </w:rPr>
            </w:pPr>
            <w:r w:rsidRPr="004D7BF9">
              <w:rPr>
                <w:rFonts w:ascii="Arial" w:hAnsi="Arial" w:cs="Arial"/>
                <w:sz w:val="20"/>
                <w:szCs w:val="20"/>
                <w:highlight w:val="yellow"/>
                <w:shd w:val="clear" w:color="auto" w:fill="FFFFFF"/>
                <w:lang w:val="en-US"/>
              </w:rPr>
              <w:t>QB1</w:t>
            </w:r>
          </w:p>
        </w:tc>
        <w:tc>
          <w:tcPr>
            <w:tcW w:w="4950" w:type="dxa"/>
            <w:tcBorders>
              <w:right w:val="single" w:sz="4" w:space="0" w:color="auto"/>
            </w:tcBorders>
            <w:shd w:val="clear" w:color="auto" w:fill="auto"/>
          </w:tcPr>
          <w:p w:rsidR="005E2221" w:rsidRPr="004D7BF9" w:rsidRDefault="005E2221" w:rsidP="00D948FB">
            <w:pPr>
              <w:rPr>
                <w:rFonts w:ascii="Arial" w:hAnsi="Arial" w:cs="Arial"/>
                <w:color w:val="222222"/>
                <w:sz w:val="20"/>
                <w:szCs w:val="20"/>
                <w:highlight w:val="yellow"/>
                <w:shd w:val="clear" w:color="auto" w:fill="FFFFFF"/>
                <w:lang w:val="en-US"/>
              </w:rPr>
            </w:pPr>
            <w:r w:rsidRPr="004D7BF9">
              <w:rPr>
                <w:rFonts w:ascii="Arial" w:hAnsi="Arial" w:cs="Arial"/>
                <w:color w:val="222222"/>
                <w:sz w:val="20"/>
                <w:szCs w:val="20"/>
                <w:highlight w:val="yellow"/>
                <w:shd w:val="clear" w:color="auto" w:fill="FFFFFF"/>
                <w:lang w:val="en-US"/>
              </w:rPr>
              <w:t>FRA QUESTION: which face was marked in question 1301?</w:t>
            </w:r>
          </w:p>
          <w:p w:rsidR="005E2221" w:rsidRPr="004D7BF9" w:rsidRDefault="005E2221" w:rsidP="00D948FB">
            <w:pPr>
              <w:rPr>
                <w:rFonts w:ascii="Arial" w:hAnsi="Arial" w:cs="Arial"/>
                <w:color w:val="222222"/>
                <w:sz w:val="20"/>
                <w:szCs w:val="20"/>
                <w:highlight w:val="yellow"/>
                <w:shd w:val="clear" w:color="auto" w:fill="FFFFFF"/>
                <w:lang w:val="en-US"/>
              </w:rPr>
            </w:pPr>
          </w:p>
          <w:p w:rsidR="005E2221" w:rsidRPr="004D7BF9" w:rsidRDefault="005E2221" w:rsidP="00D948FB">
            <w:pPr>
              <w:rPr>
                <w:rFonts w:ascii="SutonnyMJ" w:hAnsi="SutonnyMJ" w:cs="Vrinda"/>
                <w:sz w:val="20"/>
                <w:szCs w:val="25"/>
                <w:highlight w:val="yellow"/>
                <w:cs/>
                <w:lang w:bidi="bn-BD"/>
              </w:rPr>
            </w:pPr>
            <w:r w:rsidRPr="004D7BF9">
              <w:rPr>
                <w:rFonts w:cs="SutonnyMJ"/>
                <w:b/>
                <w:sz w:val="20"/>
                <w:szCs w:val="20"/>
                <w:highlight w:val="yellow"/>
              </w:rPr>
              <w:t xml:space="preserve">FRA </w:t>
            </w:r>
            <w:r w:rsidRPr="004D7BF9">
              <w:rPr>
                <w:rFonts w:ascii="SutonnyMJ" w:hAnsi="SutonnyMJ" w:cs="SutonnyMJ"/>
                <w:b/>
                <w:sz w:val="20"/>
                <w:szCs w:val="20"/>
                <w:highlight w:val="yellow"/>
              </w:rPr>
              <w:t>Gi Rb¨ cÖkœ:</w:t>
            </w:r>
            <w:r w:rsidRPr="004D7BF9">
              <w:rPr>
                <w:rFonts w:ascii="SutonnyMJ" w:hAnsi="SutonnyMJ" w:cs="SutonnyMJ"/>
                <w:sz w:val="20"/>
                <w:szCs w:val="20"/>
                <w:highlight w:val="yellow"/>
              </w:rPr>
              <w:t xml:space="preserve"> cÖkœ </w:t>
            </w:r>
            <w:r w:rsidRPr="004D7BF9">
              <w:rPr>
                <w:sz w:val="20"/>
                <w:szCs w:val="20"/>
                <w:highlight w:val="yellow"/>
              </w:rPr>
              <w:t>1301</w:t>
            </w:r>
            <w:r w:rsidRPr="004D7BF9">
              <w:rPr>
                <w:rFonts w:ascii="SutonnyMJ" w:hAnsi="SutonnyMJ" w:cs="SutonnyMJ"/>
                <w:sz w:val="20"/>
                <w:szCs w:val="20"/>
                <w:highlight w:val="yellow"/>
              </w:rPr>
              <w:t xml:space="preserve"> †Z DËi`vZv †Kvb gy‡L wUK w`‡q‡Qb?</w:t>
            </w:r>
          </w:p>
          <w:p w:rsidR="005E2221" w:rsidRPr="004D7BF9" w:rsidRDefault="005E2221" w:rsidP="00D948FB">
            <w:pPr>
              <w:rPr>
                <w:rFonts w:ascii="Arial" w:hAnsi="Arial" w:cs="Arial"/>
                <w:sz w:val="20"/>
                <w:szCs w:val="20"/>
                <w:highlight w:val="yellow"/>
              </w:rPr>
            </w:pPr>
          </w:p>
        </w:tc>
        <w:tc>
          <w:tcPr>
            <w:tcW w:w="3960" w:type="dxa"/>
            <w:tcBorders>
              <w:top w:val="single" w:sz="4" w:space="0" w:color="auto"/>
              <w:left w:val="single" w:sz="4" w:space="0" w:color="auto"/>
              <w:bottom w:val="single" w:sz="4" w:space="0" w:color="auto"/>
              <w:right w:val="single" w:sz="4" w:space="0" w:color="auto"/>
            </w:tcBorders>
            <w:shd w:val="clear" w:color="auto" w:fill="auto"/>
          </w:tcPr>
          <w:p w:rsidR="005E2221" w:rsidRPr="004D7BF9" w:rsidRDefault="004D7BF9" w:rsidP="00D948FB">
            <w:pPr>
              <w:tabs>
                <w:tab w:val="right" w:leader="dot" w:pos="2098"/>
              </w:tabs>
              <w:jc w:val="both"/>
              <w:rPr>
                <w:sz w:val="20"/>
                <w:szCs w:val="20"/>
                <w:highlight w:val="yellow"/>
              </w:rPr>
            </w:pPr>
            <w:r w:rsidRPr="004D7BF9">
              <w:rPr>
                <w:sz w:val="20"/>
                <w:szCs w:val="20"/>
                <w:highlight w:val="yellow"/>
              </w:rPr>
              <w:t>Happy face (</w:t>
            </w:r>
            <w:r w:rsidR="005E2221" w:rsidRPr="004D7BF9">
              <w:rPr>
                <w:rFonts w:ascii="SutonnyMJ" w:hAnsi="SutonnyMJ"/>
                <w:sz w:val="20"/>
                <w:szCs w:val="20"/>
                <w:highlight w:val="yellow"/>
              </w:rPr>
              <w:t>nvwm-Lykx gy‡L</w:t>
            </w:r>
            <w:r w:rsidRPr="004D7BF9">
              <w:rPr>
                <w:rFonts w:ascii="SutonnyMJ" w:hAnsi="SutonnyMJ"/>
                <w:sz w:val="20"/>
                <w:szCs w:val="20"/>
                <w:highlight w:val="yellow"/>
              </w:rPr>
              <w:t>) .....</w:t>
            </w:r>
            <w:r w:rsidR="005E2221" w:rsidRPr="004D7BF9">
              <w:rPr>
                <w:sz w:val="20"/>
                <w:szCs w:val="20"/>
                <w:highlight w:val="yellow"/>
              </w:rPr>
              <w:t>..............1</w:t>
            </w:r>
          </w:p>
          <w:p w:rsidR="005E2221" w:rsidRDefault="004D7BF9" w:rsidP="004D7BF9">
            <w:pPr>
              <w:rPr>
                <w:sz w:val="20"/>
                <w:szCs w:val="20"/>
                <w:highlight w:val="yellow"/>
              </w:rPr>
            </w:pPr>
            <w:r w:rsidRPr="004D7BF9">
              <w:rPr>
                <w:sz w:val="20"/>
                <w:szCs w:val="20"/>
                <w:highlight w:val="yellow"/>
              </w:rPr>
              <w:t>Sad face (</w:t>
            </w:r>
            <w:r w:rsidR="005E2221" w:rsidRPr="004D7BF9">
              <w:rPr>
                <w:rFonts w:ascii="SutonnyMJ" w:hAnsi="SutonnyMJ"/>
                <w:sz w:val="20"/>
                <w:szCs w:val="20"/>
                <w:highlight w:val="yellow"/>
              </w:rPr>
              <w:t>`ytLx gy‡L</w:t>
            </w:r>
            <w:r w:rsidRPr="004D7BF9">
              <w:rPr>
                <w:rFonts w:ascii="SutonnyMJ" w:hAnsi="SutonnyMJ"/>
                <w:sz w:val="20"/>
                <w:szCs w:val="20"/>
                <w:highlight w:val="yellow"/>
              </w:rPr>
              <w:t>).</w:t>
            </w:r>
            <w:r w:rsidR="005E2221" w:rsidRPr="004D7BF9">
              <w:rPr>
                <w:sz w:val="20"/>
                <w:szCs w:val="20"/>
                <w:highlight w:val="yellow"/>
              </w:rPr>
              <w:t>........</w:t>
            </w:r>
            <w:r w:rsidR="005E2221" w:rsidRPr="004D7BF9">
              <w:rPr>
                <w:sz w:val="20"/>
                <w:szCs w:val="20"/>
                <w:highlight w:val="yellow"/>
                <w:lang w:val="en-US"/>
              </w:rPr>
              <w:t>....</w:t>
            </w:r>
            <w:r w:rsidR="005E2221" w:rsidRPr="004D7BF9">
              <w:rPr>
                <w:sz w:val="20"/>
                <w:szCs w:val="20"/>
                <w:highlight w:val="yellow"/>
              </w:rPr>
              <w:t>..................2</w:t>
            </w:r>
          </w:p>
          <w:p w:rsidR="00951B3C" w:rsidRPr="004D7BF9" w:rsidRDefault="00951B3C" w:rsidP="004D7BF9">
            <w:pPr>
              <w:rPr>
                <w:sz w:val="20"/>
                <w:szCs w:val="20"/>
                <w:highlight w:val="yellow"/>
              </w:rPr>
            </w:pPr>
            <w:r>
              <w:rPr>
                <w:sz w:val="20"/>
                <w:szCs w:val="20"/>
                <w:highlight w:val="yellow"/>
              </w:rPr>
              <w:t>Not Applicable/</w:t>
            </w:r>
            <w:r w:rsidRPr="004D7BF9">
              <w:rPr>
                <w:sz w:val="20"/>
                <w:highlight w:val="yellow"/>
              </w:rPr>
              <w:t>CARD NOT COMPLETED (</w:t>
            </w:r>
            <w:r w:rsidRPr="002E0DA2">
              <w:rPr>
                <w:rFonts w:ascii="SutonnyMJ" w:hAnsi="SutonnyMJ" w:cs="SutonnyMJ"/>
                <w:sz w:val="20"/>
                <w:szCs w:val="20"/>
                <w:highlight w:val="yellow"/>
                <w:lang w:bidi="bn-BD"/>
              </w:rPr>
              <w:t>cÖ‡hvR¨ bq</w:t>
            </w:r>
            <w:r>
              <w:rPr>
                <w:rFonts w:ascii="SutonnyMJ" w:hAnsi="SutonnyMJ"/>
                <w:sz w:val="20"/>
                <w:szCs w:val="20"/>
                <w:highlight w:val="yellow"/>
              </w:rPr>
              <w:t>/</w:t>
            </w:r>
            <w:r w:rsidRPr="004D7BF9">
              <w:rPr>
                <w:rFonts w:ascii="SutonnyMJ" w:hAnsi="SutonnyMJ"/>
                <w:sz w:val="20"/>
                <w:szCs w:val="20"/>
                <w:highlight w:val="yellow"/>
              </w:rPr>
              <w:t xml:space="preserve">KvW© </w:t>
            </w:r>
            <w:r w:rsidRPr="004D7BF9">
              <w:rPr>
                <w:rFonts w:ascii="SutonnyMJ" w:hAnsi="SutonnyMJ" w:cs="Vrinda"/>
                <w:sz w:val="20"/>
                <w:szCs w:val="25"/>
                <w:highlight w:val="yellow"/>
                <w:lang w:bidi="bn-BD"/>
              </w:rPr>
              <w:t>c~iY</w:t>
            </w:r>
            <w:r w:rsidRPr="004D7BF9">
              <w:rPr>
                <w:rFonts w:ascii="SutonnyMJ" w:hAnsi="SutonnyMJ" w:cs="SutonnyMJ"/>
                <w:sz w:val="20"/>
                <w:szCs w:val="20"/>
                <w:highlight w:val="yellow"/>
              </w:rPr>
              <w:t xml:space="preserve"> </w:t>
            </w:r>
            <w:r w:rsidRPr="004D7BF9">
              <w:rPr>
                <w:rFonts w:ascii="SutonnyMJ" w:hAnsi="SutonnyMJ" w:cs="Vrinda"/>
                <w:sz w:val="20"/>
                <w:szCs w:val="25"/>
                <w:highlight w:val="yellow"/>
                <w:lang w:bidi="bn-BD"/>
              </w:rPr>
              <w:t>K‡ibwb</w:t>
            </w:r>
            <w:r w:rsidRPr="004D7BF9">
              <w:rPr>
                <w:sz w:val="20"/>
                <w:highlight w:val="yellow"/>
              </w:rPr>
              <w:t>) ................</w:t>
            </w:r>
            <w:r>
              <w:rPr>
                <w:sz w:val="20"/>
                <w:szCs w:val="20"/>
                <w:highlight w:val="yellow"/>
              </w:rPr>
              <w:t>3</w:t>
            </w:r>
          </w:p>
        </w:tc>
        <w:tc>
          <w:tcPr>
            <w:tcW w:w="765" w:type="dxa"/>
            <w:tcBorders>
              <w:left w:val="single" w:sz="4" w:space="0" w:color="auto"/>
            </w:tcBorders>
            <w:shd w:val="clear" w:color="auto" w:fill="auto"/>
          </w:tcPr>
          <w:p w:rsidR="005E2221" w:rsidRPr="004D7BF9" w:rsidRDefault="005E2221" w:rsidP="00D948FB">
            <w:pPr>
              <w:rPr>
                <w:sz w:val="20"/>
                <w:szCs w:val="20"/>
                <w:highlight w:val="yellow"/>
              </w:rPr>
            </w:pPr>
          </w:p>
          <w:p w:rsidR="005E2221" w:rsidRPr="004D7BF9" w:rsidRDefault="005E2221" w:rsidP="00D948FB">
            <w:pPr>
              <w:rPr>
                <w:sz w:val="20"/>
                <w:szCs w:val="20"/>
                <w:highlight w:val="yellow"/>
              </w:rPr>
            </w:pPr>
          </w:p>
        </w:tc>
      </w:tr>
      <w:tr w:rsidR="005E2221" w:rsidRPr="005F12CC" w:rsidTr="00951B3C">
        <w:trPr>
          <w:trHeight w:val="593"/>
        </w:trPr>
        <w:tc>
          <w:tcPr>
            <w:tcW w:w="1008" w:type="dxa"/>
            <w:shd w:val="clear" w:color="auto" w:fill="auto"/>
          </w:tcPr>
          <w:p w:rsidR="005E2221" w:rsidRPr="004D7BF9" w:rsidRDefault="005E2221" w:rsidP="00D948FB">
            <w:pPr>
              <w:rPr>
                <w:rFonts w:ascii="Arial" w:hAnsi="Arial" w:cs="Arial"/>
                <w:color w:val="222222"/>
                <w:sz w:val="20"/>
                <w:szCs w:val="20"/>
                <w:highlight w:val="yellow"/>
                <w:shd w:val="clear" w:color="auto" w:fill="FFFFFF"/>
                <w:lang w:val="en-US"/>
              </w:rPr>
            </w:pPr>
            <w:r w:rsidRPr="004D7BF9">
              <w:rPr>
                <w:rFonts w:ascii="Arial" w:hAnsi="Arial" w:cs="Arial"/>
                <w:color w:val="222222"/>
                <w:sz w:val="20"/>
                <w:szCs w:val="20"/>
                <w:highlight w:val="yellow"/>
                <w:shd w:val="clear" w:color="auto" w:fill="FFFFFF"/>
                <w:lang w:val="en-US"/>
              </w:rPr>
              <w:t>QB2</w:t>
            </w:r>
          </w:p>
          <w:p w:rsidR="005E2221" w:rsidRPr="004D7BF9" w:rsidRDefault="005E2221" w:rsidP="00D948FB">
            <w:pPr>
              <w:rPr>
                <w:rFonts w:ascii="Arial" w:hAnsi="Arial" w:cs="Arial"/>
                <w:color w:val="222222"/>
                <w:sz w:val="20"/>
                <w:szCs w:val="20"/>
                <w:highlight w:val="yellow"/>
                <w:shd w:val="clear" w:color="auto" w:fill="FFFFFF"/>
                <w:lang w:val="en-US"/>
              </w:rPr>
            </w:pPr>
          </w:p>
        </w:tc>
        <w:tc>
          <w:tcPr>
            <w:tcW w:w="4950" w:type="dxa"/>
            <w:shd w:val="clear" w:color="auto" w:fill="auto"/>
          </w:tcPr>
          <w:p w:rsidR="004D7BF9" w:rsidRPr="004D7BF9" w:rsidRDefault="004D7BF9" w:rsidP="004D7BF9">
            <w:pPr>
              <w:rPr>
                <w:rFonts w:ascii="Arial" w:hAnsi="Arial" w:cs="Arial"/>
                <w:color w:val="222222"/>
                <w:sz w:val="20"/>
                <w:szCs w:val="20"/>
                <w:highlight w:val="yellow"/>
                <w:shd w:val="clear" w:color="auto" w:fill="FFFFFF"/>
                <w:lang w:val="en-US"/>
              </w:rPr>
            </w:pPr>
            <w:r w:rsidRPr="004D7BF9">
              <w:rPr>
                <w:rFonts w:ascii="Arial" w:hAnsi="Arial" w:cs="Arial"/>
                <w:color w:val="222222"/>
                <w:sz w:val="20"/>
                <w:szCs w:val="20"/>
                <w:highlight w:val="yellow"/>
                <w:shd w:val="clear" w:color="auto" w:fill="FFFFFF"/>
                <w:lang w:val="en-US"/>
              </w:rPr>
              <w:t>FRA QUESTION: which face was marked in question 1302?</w:t>
            </w:r>
          </w:p>
          <w:p w:rsidR="004D7BF9" w:rsidRPr="004D7BF9" w:rsidRDefault="004D7BF9" w:rsidP="00D948FB">
            <w:pPr>
              <w:rPr>
                <w:rFonts w:cs="SutonnyMJ"/>
                <w:b/>
                <w:sz w:val="20"/>
                <w:szCs w:val="20"/>
                <w:highlight w:val="yellow"/>
              </w:rPr>
            </w:pPr>
          </w:p>
          <w:p w:rsidR="005E2221" w:rsidRPr="004D7BF9" w:rsidRDefault="005E2221" w:rsidP="00D948FB">
            <w:pPr>
              <w:rPr>
                <w:rFonts w:ascii="SutonnyMJ" w:hAnsi="SutonnyMJ" w:cs="Vrinda"/>
                <w:sz w:val="20"/>
                <w:szCs w:val="25"/>
                <w:highlight w:val="yellow"/>
                <w:cs/>
                <w:lang w:bidi="bn-BD"/>
              </w:rPr>
            </w:pPr>
            <w:r w:rsidRPr="004D7BF9">
              <w:rPr>
                <w:rFonts w:cs="SutonnyMJ"/>
                <w:b/>
                <w:sz w:val="20"/>
                <w:szCs w:val="20"/>
                <w:highlight w:val="yellow"/>
              </w:rPr>
              <w:t xml:space="preserve">FRA </w:t>
            </w:r>
            <w:r w:rsidRPr="004D7BF9">
              <w:rPr>
                <w:rFonts w:ascii="SutonnyMJ" w:hAnsi="SutonnyMJ" w:cs="SutonnyMJ"/>
                <w:b/>
                <w:sz w:val="20"/>
                <w:szCs w:val="20"/>
                <w:highlight w:val="yellow"/>
              </w:rPr>
              <w:t>Gi Rb¨ cÖkœ</w:t>
            </w:r>
            <w:r w:rsidRPr="004D7BF9">
              <w:rPr>
                <w:rFonts w:ascii="SutonnyMJ" w:hAnsi="SutonnyMJ" w:cs="SutonnyMJ"/>
                <w:sz w:val="20"/>
                <w:szCs w:val="20"/>
                <w:highlight w:val="yellow"/>
              </w:rPr>
              <w:t xml:space="preserve">: cÖkœ </w:t>
            </w:r>
            <w:r w:rsidRPr="004D7BF9">
              <w:rPr>
                <w:sz w:val="20"/>
                <w:szCs w:val="20"/>
                <w:highlight w:val="yellow"/>
              </w:rPr>
              <w:t>1302</w:t>
            </w:r>
            <w:r w:rsidRPr="004D7BF9">
              <w:rPr>
                <w:rFonts w:ascii="SutonnyMJ" w:hAnsi="SutonnyMJ" w:cs="SutonnyMJ"/>
                <w:sz w:val="20"/>
                <w:szCs w:val="20"/>
                <w:highlight w:val="yellow"/>
              </w:rPr>
              <w:t xml:space="preserve"> †Z DËi`vZv †Kvb gy‡L wUK w`‡q‡Qb?</w:t>
            </w:r>
          </w:p>
          <w:p w:rsidR="005E2221" w:rsidRPr="004D7BF9" w:rsidRDefault="005E2221" w:rsidP="00D948FB">
            <w:pPr>
              <w:rPr>
                <w:rFonts w:ascii="Arial" w:hAnsi="Arial" w:cs="Arial"/>
                <w:sz w:val="20"/>
                <w:szCs w:val="20"/>
                <w:highlight w:val="yellow"/>
              </w:rPr>
            </w:pPr>
          </w:p>
        </w:tc>
        <w:tc>
          <w:tcPr>
            <w:tcW w:w="3960" w:type="dxa"/>
            <w:tcBorders>
              <w:top w:val="single" w:sz="4" w:space="0" w:color="auto"/>
            </w:tcBorders>
            <w:shd w:val="clear" w:color="auto" w:fill="auto"/>
          </w:tcPr>
          <w:p w:rsidR="00951B3C" w:rsidRPr="004D7BF9" w:rsidRDefault="00951B3C" w:rsidP="00951B3C">
            <w:pPr>
              <w:tabs>
                <w:tab w:val="right" w:leader="dot" w:pos="2098"/>
              </w:tabs>
              <w:jc w:val="both"/>
              <w:rPr>
                <w:sz w:val="20"/>
                <w:szCs w:val="20"/>
                <w:highlight w:val="yellow"/>
              </w:rPr>
            </w:pPr>
            <w:r w:rsidRPr="004D7BF9">
              <w:rPr>
                <w:sz w:val="20"/>
                <w:szCs w:val="20"/>
                <w:highlight w:val="yellow"/>
              </w:rPr>
              <w:t>Happy face (</w:t>
            </w:r>
            <w:r w:rsidRPr="004D7BF9">
              <w:rPr>
                <w:rFonts w:ascii="SutonnyMJ" w:hAnsi="SutonnyMJ"/>
                <w:sz w:val="20"/>
                <w:szCs w:val="20"/>
                <w:highlight w:val="yellow"/>
              </w:rPr>
              <w:t>nvwm-Lykx gy‡L) .....</w:t>
            </w:r>
            <w:r w:rsidRPr="004D7BF9">
              <w:rPr>
                <w:sz w:val="20"/>
                <w:szCs w:val="20"/>
                <w:highlight w:val="yellow"/>
              </w:rPr>
              <w:t>..............1</w:t>
            </w:r>
          </w:p>
          <w:p w:rsidR="00951B3C" w:rsidRDefault="00951B3C" w:rsidP="00951B3C">
            <w:pPr>
              <w:rPr>
                <w:sz w:val="20"/>
                <w:szCs w:val="20"/>
                <w:highlight w:val="yellow"/>
              </w:rPr>
            </w:pPr>
            <w:r w:rsidRPr="004D7BF9">
              <w:rPr>
                <w:sz w:val="20"/>
                <w:szCs w:val="20"/>
                <w:highlight w:val="yellow"/>
              </w:rPr>
              <w:t>Sad face (</w:t>
            </w:r>
            <w:r w:rsidRPr="004D7BF9">
              <w:rPr>
                <w:rFonts w:ascii="SutonnyMJ" w:hAnsi="SutonnyMJ"/>
                <w:sz w:val="20"/>
                <w:szCs w:val="20"/>
                <w:highlight w:val="yellow"/>
              </w:rPr>
              <w:t>`ytLx gy‡L).</w:t>
            </w:r>
            <w:r w:rsidRPr="004D7BF9">
              <w:rPr>
                <w:sz w:val="20"/>
                <w:szCs w:val="20"/>
                <w:highlight w:val="yellow"/>
              </w:rPr>
              <w:t>........</w:t>
            </w:r>
            <w:r w:rsidRPr="004D7BF9">
              <w:rPr>
                <w:sz w:val="20"/>
                <w:szCs w:val="20"/>
                <w:highlight w:val="yellow"/>
                <w:lang w:val="en-US"/>
              </w:rPr>
              <w:t>....</w:t>
            </w:r>
            <w:r w:rsidRPr="004D7BF9">
              <w:rPr>
                <w:sz w:val="20"/>
                <w:szCs w:val="20"/>
                <w:highlight w:val="yellow"/>
              </w:rPr>
              <w:t>..................2</w:t>
            </w:r>
          </w:p>
          <w:p w:rsidR="005E2221" w:rsidRPr="005F12CC" w:rsidRDefault="00951B3C" w:rsidP="00951B3C">
            <w:pPr>
              <w:rPr>
                <w:sz w:val="20"/>
                <w:szCs w:val="20"/>
              </w:rPr>
            </w:pPr>
            <w:r>
              <w:rPr>
                <w:sz w:val="20"/>
                <w:szCs w:val="20"/>
                <w:highlight w:val="yellow"/>
              </w:rPr>
              <w:t>Not Applicable/</w:t>
            </w:r>
            <w:r w:rsidRPr="004D7BF9">
              <w:rPr>
                <w:sz w:val="20"/>
                <w:highlight w:val="yellow"/>
              </w:rPr>
              <w:t>CARD NOT COMPLETED (</w:t>
            </w:r>
            <w:r w:rsidRPr="002E0DA2">
              <w:rPr>
                <w:rFonts w:ascii="SutonnyMJ" w:hAnsi="SutonnyMJ" w:cs="SutonnyMJ"/>
                <w:sz w:val="20"/>
                <w:szCs w:val="20"/>
                <w:highlight w:val="yellow"/>
                <w:lang w:bidi="bn-BD"/>
              </w:rPr>
              <w:t>cÖ‡hvR¨ bq</w:t>
            </w:r>
            <w:r>
              <w:rPr>
                <w:rFonts w:ascii="SutonnyMJ" w:hAnsi="SutonnyMJ"/>
                <w:sz w:val="20"/>
                <w:szCs w:val="20"/>
                <w:highlight w:val="yellow"/>
              </w:rPr>
              <w:t>/</w:t>
            </w:r>
            <w:r w:rsidRPr="004D7BF9">
              <w:rPr>
                <w:rFonts w:ascii="SutonnyMJ" w:hAnsi="SutonnyMJ"/>
                <w:sz w:val="20"/>
                <w:szCs w:val="20"/>
                <w:highlight w:val="yellow"/>
              </w:rPr>
              <w:t xml:space="preserve">KvW© </w:t>
            </w:r>
            <w:r w:rsidRPr="004D7BF9">
              <w:rPr>
                <w:rFonts w:ascii="SutonnyMJ" w:hAnsi="SutonnyMJ" w:cs="Vrinda"/>
                <w:sz w:val="20"/>
                <w:szCs w:val="25"/>
                <w:highlight w:val="yellow"/>
                <w:lang w:bidi="bn-BD"/>
              </w:rPr>
              <w:t>c~iY</w:t>
            </w:r>
            <w:r w:rsidRPr="004D7BF9">
              <w:rPr>
                <w:rFonts w:ascii="SutonnyMJ" w:hAnsi="SutonnyMJ" w:cs="SutonnyMJ"/>
                <w:sz w:val="20"/>
                <w:szCs w:val="20"/>
                <w:highlight w:val="yellow"/>
              </w:rPr>
              <w:t xml:space="preserve"> </w:t>
            </w:r>
            <w:r w:rsidRPr="004D7BF9">
              <w:rPr>
                <w:rFonts w:ascii="SutonnyMJ" w:hAnsi="SutonnyMJ" w:cs="Vrinda"/>
                <w:sz w:val="20"/>
                <w:szCs w:val="25"/>
                <w:highlight w:val="yellow"/>
                <w:lang w:bidi="bn-BD"/>
              </w:rPr>
              <w:t>K‡ibwb</w:t>
            </w:r>
            <w:r w:rsidRPr="004D7BF9">
              <w:rPr>
                <w:sz w:val="20"/>
                <w:highlight w:val="yellow"/>
              </w:rPr>
              <w:t>) ................</w:t>
            </w:r>
            <w:r>
              <w:rPr>
                <w:sz w:val="20"/>
                <w:szCs w:val="20"/>
                <w:highlight w:val="yellow"/>
              </w:rPr>
              <w:t>3</w:t>
            </w:r>
          </w:p>
        </w:tc>
        <w:tc>
          <w:tcPr>
            <w:tcW w:w="765" w:type="dxa"/>
            <w:shd w:val="clear" w:color="auto" w:fill="auto"/>
          </w:tcPr>
          <w:p w:rsidR="005E2221" w:rsidRPr="005F12CC" w:rsidRDefault="005E2221" w:rsidP="00D948FB">
            <w:pPr>
              <w:rPr>
                <w:sz w:val="20"/>
                <w:szCs w:val="20"/>
              </w:rPr>
            </w:pPr>
          </w:p>
          <w:p w:rsidR="005E2221" w:rsidRPr="005F12CC" w:rsidRDefault="005E2221" w:rsidP="00D948FB">
            <w:pPr>
              <w:rPr>
                <w:sz w:val="20"/>
                <w:szCs w:val="20"/>
              </w:rPr>
            </w:pPr>
          </w:p>
        </w:tc>
      </w:tr>
    </w:tbl>
    <w:p w:rsidR="005E2221" w:rsidRPr="001832B7" w:rsidRDefault="005E2221" w:rsidP="005E2221">
      <w:pPr>
        <w:rPr>
          <w:rFonts w:cstheme="minorBidi"/>
          <w:sz w:val="16"/>
          <w:szCs w:val="20"/>
          <w:lang w:bidi="bn-BD"/>
        </w:rPr>
      </w:pPr>
    </w:p>
    <w:p w:rsidR="005E2221" w:rsidRPr="00901268" w:rsidRDefault="005E2221" w:rsidP="00374D24">
      <w:pPr>
        <w:rPr>
          <w:sz w:val="16"/>
          <w:szCs w:val="16"/>
        </w:rPr>
      </w:pPr>
    </w:p>
    <w:sectPr w:rsidR="005E2221" w:rsidRPr="00901268" w:rsidSect="00240B31">
      <w:headerReference w:type="default" r:id="rId8"/>
      <w:footerReference w:type="default" r:id="rId9"/>
      <w:pgSz w:w="11907" w:h="16840" w:code="9"/>
      <w:pgMar w:top="720" w:right="720" w:bottom="720" w:left="720"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1933" w:rsidRDefault="00091933" w:rsidP="001453D1">
      <w:r>
        <w:separator/>
      </w:r>
    </w:p>
  </w:endnote>
  <w:endnote w:type="continuationSeparator" w:id="1">
    <w:p w:rsidR="00091933" w:rsidRDefault="00091933" w:rsidP="001453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G Omega">
    <w:altName w:val="Segoe UI"/>
    <w:charset w:val="00"/>
    <w:family w:val="swiss"/>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Bold">
    <w:panose1 w:val="02020803070505020304"/>
    <w:charset w:val="00"/>
    <w:family w:val="auto"/>
    <w:pitch w:val="variable"/>
    <w:sig w:usb0="E0002AFF" w:usb1="C0007841" w:usb2="00000009" w:usb3="00000000" w:csb0="000001FF" w:csb1="00000000"/>
  </w:font>
  <w:font w:name="ヒラギノ角ゴ Pro W3">
    <w:altName w:val="MS Mincho"/>
    <w:charset w:val="4E"/>
    <w:family w:val="auto"/>
    <w:pitch w:val="variable"/>
    <w:sig w:usb0="00000000" w:usb1="7AC7FFFF" w:usb2="00000012" w:usb3="00000000" w:csb0="0002000D"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radeGothic CondEighteen">
    <w:altName w:val="Cambria"/>
    <w:panose1 w:val="00000000000000000000"/>
    <w:charset w:val="00"/>
    <w:family w:val="swiss"/>
    <w:notTrueType/>
    <w:pitch w:val="default"/>
    <w:sig w:usb0="00000003" w:usb1="00000000" w:usb2="00000000" w:usb3="00000000" w:csb0="00000001" w:csb1="00000000"/>
  </w:font>
  <w:font w:name="SulekhaT">
    <w:charset w:val="00"/>
    <w:family w:val="auto"/>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SutonnyMJ">
    <w:panose1 w:val="00000000000000000000"/>
    <w:charset w:val="00"/>
    <w:family w:val="auto"/>
    <w:pitch w:val="variable"/>
    <w:sig w:usb0="80000AAF" w:usb1="00000048" w:usb2="00000000" w:usb3="00000000" w:csb0="0000003F" w:csb1="00000000"/>
  </w:font>
  <w:font w:name="Symbol">
    <w:panose1 w:val="05050102010706020507"/>
    <w:charset w:val="02"/>
    <w:family w:val="roman"/>
    <w:pitch w:val="variable"/>
    <w:sig w:usb0="00000000" w:usb1="10000000" w:usb2="00000000" w:usb3="00000000" w:csb0="80000000" w:csb1="00000000"/>
  </w:font>
  <w:font w:name="Shonar Bangla">
    <w:panose1 w:val="020B0502040204020203"/>
    <w:charset w:val="00"/>
    <w:family w:val="swiss"/>
    <w:pitch w:val="variable"/>
    <w:sig w:usb0="00010003" w:usb1="00000000" w:usb2="00000000" w:usb3="00000000" w:csb0="00000001" w:csb1="00000000"/>
  </w:font>
  <w:font w:name="ArhialkhanMJ">
    <w:panose1 w:val="00000400000000000000"/>
    <w:charset w:val="00"/>
    <w:family w:val="auto"/>
    <w:pitch w:val="variable"/>
    <w:sig w:usb0="80000AAF" w:usb1="00000048" w:usb2="00000000" w:usb3="00000000" w:csb0="0000003F" w:csb1="00000000"/>
  </w:font>
  <w:font w:name="Times (PCL6)">
    <w:altName w:val="Cambria"/>
    <w:panose1 w:val="00000000000000000000"/>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379802"/>
      <w:docPartObj>
        <w:docPartGallery w:val="Page Numbers (Bottom of Page)"/>
        <w:docPartUnique/>
      </w:docPartObj>
    </w:sdtPr>
    <w:sdtContent>
      <w:p w:rsidR="00160576" w:rsidRDefault="00160576">
        <w:pPr>
          <w:pStyle w:val="Footer"/>
          <w:jc w:val="right"/>
        </w:pPr>
        <w:fldSimple w:instr=" PAGE   \* MERGEFORMAT ">
          <w:r w:rsidR="00095584">
            <w:rPr>
              <w:noProof/>
            </w:rPr>
            <w:t>32</w:t>
          </w:r>
        </w:fldSimple>
      </w:p>
    </w:sdtContent>
  </w:sdt>
  <w:p w:rsidR="00160576" w:rsidRDefault="0016057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1933" w:rsidRDefault="00091933" w:rsidP="001453D1">
      <w:r>
        <w:separator/>
      </w:r>
    </w:p>
  </w:footnote>
  <w:footnote w:type="continuationSeparator" w:id="1">
    <w:p w:rsidR="00091933" w:rsidRDefault="00091933" w:rsidP="001453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576" w:rsidRPr="00AF6CE8" w:rsidRDefault="00160576" w:rsidP="001C002E">
    <w:pPr>
      <w:pStyle w:val="Header"/>
      <w:tabs>
        <w:tab w:val="clear" w:pos="8640"/>
      </w:tabs>
      <w:jc w:val="right"/>
      <w:rPr>
        <w:sz w:val="20"/>
        <w:szCs w:val="20"/>
      </w:rPr>
    </w:pPr>
    <w:r>
      <w:tab/>
    </w:r>
    <w:r>
      <w:tab/>
    </w:r>
    <w:r w:rsidRPr="00AF6CE8">
      <w:rPr>
        <w:sz w:val="20"/>
        <w:szCs w:val="20"/>
      </w:rPr>
      <w:t>Cluster ID  |__|__|__|  Mother ID |__|__|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6"/>
    <w:multiLevelType w:val="multilevel"/>
    <w:tmpl w:val="894EE898"/>
    <w:styleLink w:val="List14"/>
    <w:lvl w:ilvl="0">
      <w:start w:val="1"/>
      <w:numFmt w:val="lowerLetter"/>
      <w:lvlText w:val="%1."/>
      <w:lvlJc w:val="left"/>
      <w:pPr>
        <w:tabs>
          <w:tab w:val="num" w:pos="-270"/>
        </w:tabs>
        <w:ind w:left="-270" w:firstLine="0"/>
      </w:pPr>
      <w:rPr>
        <w:rFonts w:hint="default"/>
        <w:color w:val="000000"/>
        <w:position w:val="0"/>
        <w:sz w:val="24"/>
      </w:rPr>
    </w:lvl>
    <w:lvl w:ilvl="1">
      <w:start w:val="1"/>
      <w:numFmt w:val="lowerLetter"/>
      <w:lvlText w:val="%2."/>
      <w:lvlJc w:val="left"/>
      <w:pPr>
        <w:tabs>
          <w:tab w:val="num" w:pos="-270"/>
        </w:tabs>
        <w:ind w:left="-270" w:firstLine="720"/>
      </w:pPr>
      <w:rPr>
        <w:rFonts w:hint="default"/>
        <w:color w:val="000000"/>
        <w:position w:val="0"/>
        <w:sz w:val="24"/>
      </w:rPr>
    </w:lvl>
    <w:lvl w:ilvl="2">
      <w:start w:val="1"/>
      <w:numFmt w:val="lowerRoman"/>
      <w:lvlText w:val="%3."/>
      <w:lvlJc w:val="left"/>
      <w:pPr>
        <w:tabs>
          <w:tab w:val="num" w:pos="-270"/>
        </w:tabs>
        <w:ind w:left="-270" w:firstLine="1440"/>
      </w:pPr>
      <w:rPr>
        <w:rFonts w:hint="default"/>
        <w:color w:val="000000"/>
        <w:position w:val="0"/>
        <w:sz w:val="24"/>
      </w:rPr>
    </w:lvl>
    <w:lvl w:ilvl="3">
      <w:start w:val="1"/>
      <w:numFmt w:val="decimal"/>
      <w:isLgl/>
      <w:lvlText w:val="%4."/>
      <w:lvlJc w:val="left"/>
      <w:pPr>
        <w:tabs>
          <w:tab w:val="num" w:pos="-270"/>
        </w:tabs>
        <w:ind w:left="-270" w:firstLine="2160"/>
      </w:pPr>
      <w:rPr>
        <w:rFonts w:hint="default"/>
        <w:color w:val="000000"/>
        <w:position w:val="0"/>
        <w:sz w:val="24"/>
      </w:rPr>
    </w:lvl>
    <w:lvl w:ilvl="4">
      <w:start w:val="1"/>
      <w:numFmt w:val="lowerLetter"/>
      <w:lvlText w:val="%5."/>
      <w:lvlJc w:val="left"/>
      <w:pPr>
        <w:tabs>
          <w:tab w:val="num" w:pos="-270"/>
        </w:tabs>
        <w:ind w:left="-270" w:firstLine="2880"/>
      </w:pPr>
      <w:rPr>
        <w:rFonts w:hint="default"/>
        <w:color w:val="000000"/>
        <w:position w:val="0"/>
        <w:sz w:val="24"/>
      </w:rPr>
    </w:lvl>
    <w:lvl w:ilvl="5">
      <w:start w:val="1"/>
      <w:numFmt w:val="lowerRoman"/>
      <w:lvlText w:val="%6."/>
      <w:lvlJc w:val="left"/>
      <w:pPr>
        <w:tabs>
          <w:tab w:val="num" w:pos="-270"/>
        </w:tabs>
        <w:ind w:left="-270" w:firstLine="3600"/>
      </w:pPr>
      <w:rPr>
        <w:rFonts w:hint="default"/>
        <w:color w:val="000000"/>
        <w:position w:val="0"/>
        <w:sz w:val="24"/>
      </w:rPr>
    </w:lvl>
    <w:lvl w:ilvl="6">
      <w:start w:val="1"/>
      <w:numFmt w:val="decimal"/>
      <w:isLgl/>
      <w:lvlText w:val="%7."/>
      <w:lvlJc w:val="left"/>
      <w:pPr>
        <w:tabs>
          <w:tab w:val="num" w:pos="-270"/>
        </w:tabs>
        <w:ind w:left="-270" w:firstLine="4320"/>
      </w:pPr>
      <w:rPr>
        <w:rFonts w:hint="default"/>
        <w:color w:val="000000"/>
        <w:position w:val="0"/>
        <w:sz w:val="24"/>
      </w:rPr>
    </w:lvl>
    <w:lvl w:ilvl="7">
      <w:start w:val="1"/>
      <w:numFmt w:val="lowerLetter"/>
      <w:lvlText w:val="%8."/>
      <w:lvlJc w:val="left"/>
      <w:pPr>
        <w:tabs>
          <w:tab w:val="num" w:pos="-270"/>
        </w:tabs>
        <w:ind w:left="-270" w:firstLine="5040"/>
      </w:pPr>
      <w:rPr>
        <w:rFonts w:hint="default"/>
        <w:color w:val="000000"/>
        <w:position w:val="0"/>
        <w:sz w:val="24"/>
      </w:rPr>
    </w:lvl>
    <w:lvl w:ilvl="8">
      <w:start w:val="1"/>
      <w:numFmt w:val="lowerRoman"/>
      <w:lvlText w:val="%9."/>
      <w:lvlJc w:val="left"/>
      <w:pPr>
        <w:tabs>
          <w:tab w:val="num" w:pos="-270"/>
        </w:tabs>
        <w:ind w:left="-270" w:firstLine="5760"/>
      </w:pPr>
      <w:rPr>
        <w:rFonts w:hint="default"/>
        <w:color w:val="000000"/>
        <w:position w:val="0"/>
        <w:sz w:val="24"/>
      </w:rPr>
    </w:lvl>
  </w:abstractNum>
  <w:abstractNum w:abstractNumId="1">
    <w:nsid w:val="003C2AE3"/>
    <w:multiLevelType w:val="singleLevel"/>
    <w:tmpl w:val="0C090017"/>
    <w:lvl w:ilvl="0">
      <w:start w:val="1"/>
      <w:numFmt w:val="lowerLetter"/>
      <w:lvlText w:val="%1)"/>
      <w:lvlJc w:val="left"/>
      <w:pPr>
        <w:tabs>
          <w:tab w:val="num" w:pos="360"/>
        </w:tabs>
        <w:ind w:left="360" w:hanging="360"/>
      </w:pPr>
    </w:lvl>
  </w:abstractNum>
  <w:abstractNum w:abstractNumId="2">
    <w:nsid w:val="01374E60"/>
    <w:multiLevelType w:val="multilevel"/>
    <w:tmpl w:val="AE7ECA72"/>
    <w:lvl w:ilvl="0">
      <w:start w:val="2"/>
      <w:numFmt w:val="lowerLetter"/>
      <w:lvlText w:val="%1)"/>
      <w:lvlJc w:val="left"/>
      <w:pPr>
        <w:tabs>
          <w:tab w:val="num" w:pos="360"/>
        </w:tabs>
        <w:ind w:left="360" w:hanging="360"/>
      </w:pPr>
      <w:rPr>
        <w:rFonts w:hint="default"/>
        <w:color w:val="auto"/>
      </w:rPr>
    </w:lvl>
    <w:lvl w:ilvl="1">
      <w:start w:val="1"/>
      <w:numFmt w:val="lowerLetter"/>
      <w:lvlText w:val="%2."/>
      <w:lvlJc w:val="left"/>
      <w:pPr>
        <w:ind w:left="36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047701E9"/>
    <w:multiLevelType w:val="singleLevel"/>
    <w:tmpl w:val="B2F6F3E4"/>
    <w:lvl w:ilvl="0">
      <w:start w:val="1"/>
      <w:numFmt w:val="lowerLetter"/>
      <w:lvlText w:val="%1)"/>
      <w:lvlJc w:val="left"/>
      <w:pPr>
        <w:tabs>
          <w:tab w:val="num" w:pos="360"/>
        </w:tabs>
        <w:ind w:left="360" w:hanging="360"/>
      </w:pPr>
      <w:rPr>
        <w:rFonts w:hint="default"/>
      </w:rPr>
    </w:lvl>
  </w:abstractNum>
  <w:abstractNum w:abstractNumId="4">
    <w:nsid w:val="08D92F1E"/>
    <w:multiLevelType w:val="singleLevel"/>
    <w:tmpl w:val="A7644B76"/>
    <w:lvl w:ilvl="0">
      <w:start w:val="24"/>
      <w:numFmt w:val="lowerLetter"/>
      <w:lvlText w:val="%1)"/>
      <w:lvlJc w:val="left"/>
      <w:pPr>
        <w:tabs>
          <w:tab w:val="num" w:pos="360"/>
        </w:tabs>
        <w:ind w:left="360" w:hanging="360"/>
      </w:pPr>
      <w:rPr>
        <w:rFonts w:ascii="Times New Roman" w:hAnsi="Times New Roman" w:cs="Times New Roman" w:hint="default"/>
      </w:rPr>
    </w:lvl>
  </w:abstractNum>
  <w:abstractNum w:abstractNumId="5">
    <w:nsid w:val="0C1418E1"/>
    <w:multiLevelType w:val="singleLevel"/>
    <w:tmpl w:val="C5A4C0BC"/>
    <w:lvl w:ilvl="0">
      <w:start w:val="1301"/>
      <w:numFmt w:val="decimal"/>
      <w:lvlText w:val="%1"/>
      <w:lvlJc w:val="left"/>
      <w:pPr>
        <w:tabs>
          <w:tab w:val="num" w:pos="360"/>
        </w:tabs>
        <w:ind w:left="360" w:hanging="360"/>
      </w:pPr>
      <w:rPr>
        <w:rFonts w:hint="default"/>
        <w:sz w:val="20"/>
      </w:rPr>
    </w:lvl>
  </w:abstractNum>
  <w:abstractNum w:abstractNumId="6">
    <w:nsid w:val="0DA05C69"/>
    <w:multiLevelType w:val="singleLevel"/>
    <w:tmpl w:val="93C0C010"/>
    <w:lvl w:ilvl="0">
      <w:start w:val="1"/>
      <w:numFmt w:val="lowerLetter"/>
      <w:lvlText w:val="%1)"/>
      <w:lvlJc w:val="left"/>
      <w:pPr>
        <w:tabs>
          <w:tab w:val="num" w:pos="360"/>
        </w:tabs>
        <w:ind w:left="360" w:hanging="360"/>
      </w:pPr>
      <w:rPr>
        <w:rFonts w:ascii="Times New Roman" w:hAnsi="Times New Roman" w:cs="Times New Roman" w:hint="default"/>
        <w:color w:val="auto"/>
      </w:rPr>
    </w:lvl>
  </w:abstractNum>
  <w:abstractNum w:abstractNumId="7">
    <w:nsid w:val="125505E6"/>
    <w:multiLevelType w:val="singleLevel"/>
    <w:tmpl w:val="93FA686A"/>
    <w:lvl w:ilvl="0">
      <w:start w:val="109"/>
      <w:numFmt w:val="decimal"/>
      <w:lvlText w:val="%1"/>
      <w:lvlJc w:val="left"/>
      <w:pPr>
        <w:tabs>
          <w:tab w:val="num" w:pos="360"/>
        </w:tabs>
        <w:ind w:left="360" w:hanging="360"/>
      </w:pPr>
      <w:rPr>
        <w:rFonts w:hint="default"/>
      </w:rPr>
    </w:lvl>
  </w:abstractNum>
  <w:abstractNum w:abstractNumId="8">
    <w:nsid w:val="149C59B3"/>
    <w:multiLevelType w:val="singleLevel"/>
    <w:tmpl w:val="E566222E"/>
    <w:lvl w:ilvl="0">
      <w:start w:val="1"/>
      <w:numFmt w:val="lowerLetter"/>
      <w:lvlText w:val="%1)"/>
      <w:lvlJc w:val="left"/>
      <w:pPr>
        <w:tabs>
          <w:tab w:val="num" w:pos="360"/>
        </w:tabs>
        <w:ind w:left="360" w:hanging="360"/>
      </w:pPr>
      <w:rPr>
        <w:rFonts w:ascii="Times New Roman" w:hAnsi="Times New Roman" w:cs="Times New Roman" w:hint="default"/>
      </w:rPr>
    </w:lvl>
  </w:abstractNum>
  <w:abstractNum w:abstractNumId="9">
    <w:nsid w:val="192609DC"/>
    <w:multiLevelType w:val="hybridMultilevel"/>
    <w:tmpl w:val="5B7E5F1C"/>
    <w:lvl w:ilvl="0" w:tplc="12EEAB9C">
      <w:start w:val="111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AA15066"/>
    <w:multiLevelType w:val="singleLevel"/>
    <w:tmpl w:val="E220878E"/>
    <w:lvl w:ilvl="0">
      <w:start w:val="9"/>
      <w:numFmt w:val="lowerLetter"/>
      <w:lvlText w:val="%1)"/>
      <w:lvlJc w:val="left"/>
      <w:pPr>
        <w:tabs>
          <w:tab w:val="num" w:pos="360"/>
        </w:tabs>
        <w:ind w:left="360" w:hanging="360"/>
      </w:pPr>
      <w:rPr>
        <w:rFonts w:hint="default"/>
      </w:rPr>
    </w:lvl>
  </w:abstractNum>
  <w:abstractNum w:abstractNumId="11">
    <w:nsid w:val="1B2D40DC"/>
    <w:multiLevelType w:val="hybridMultilevel"/>
    <w:tmpl w:val="DC544524"/>
    <w:lvl w:ilvl="0" w:tplc="3EBC1970">
      <w:start w:val="812"/>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6D3B51"/>
    <w:multiLevelType w:val="hybridMultilevel"/>
    <w:tmpl w:val="BB52D378"/>
    <w:lvl w:ilvl="0" w:tplc="9ECA1BE6">
      <w:start w:val="1"/>
      <w:numFmt w:val="lowerLetter"/>
      <w:lvlText w:val="%1)"/>
      <w:lvlJc w:val="left"/>
      <w:pPr>
        <w:ind w:left="360" w:hanging="360"/>
      </w:pPr>
      <w:rPr>
        <w:rFonts w:cs="Times New Roman"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1CA4086B"/>
    <w:multiLevelType w:val="singleLevel"/>
    <w:tmpl w:val="E7FE9606"/>
    <w:lvl w:ilvl="0">
      <w:start w:val="2"/>
      <w:numFmt w:val="lowerLetter"/>
      <w:lvlText w:val="%1)"/>
      <w:lvlJc w:val="left"/>
      <w:pPr>
        <w:tabs>
          <w:tab w:val="num" w:pos="360"/>
        </w:tabs>
        <w:ind w:left="360" w:hanging="360"/>
      </w:pPr>
      <w:rPr>
        <w:rFonts w:ascii="Times New Roman" w:hAnsi="Times New Roman" w:cs="Times New Roman" w:hint="default"/>
      </w:rPr>
    </w:lvl>
  </w:abstractNum>
  <w:abstractNum w:abstractNumId="14">
    <w:nsid w:val="1E9C7B6C"/>
    <w:multiLevelType w:val="hybridMultilevel"/>
    <w:tmpl w:val="D020032C"/>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nsid w:val="21BD7F43"/>
    <w:multiLevelType w:val="hybridMultilevel"/>
    <w:tmpl w:val="071632B2"/>
    <w:lvl w:ilvl="0" w:tplc="AA7CCF04">
      <w:start w:val="807"/>
      <w:numFmt w:val="decimal"/>
      <w:lvlText w:val="%1"/>
      <w:lvlJc w:val="left"/>
      <w:pPr>
        <w:tabs>
          <w:tab w:val="num" w:pos="360"/>
        </w:tabs>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2E55BBE"/>
    <w:multiLevelType w:val="singleLevel"/>
    <w:tmpl w:val="6532966C"/>
    <w:lvl w:ilvl="0">
      <w:start w:val="401"/>
      <w:numFmt w:val="decimal"/>
      <w:lvlText w:val="%1"/>
      <w:lvlJc w:val="left"/>
      <w:pPr>
        <w:tabs>
          <w:tab w:val="num" w:pos="360"/>
        </w:tabs>
        <w:ind w:left="360" w:hanging="360"/>
      </w:pPr>
    </w:lvl>
  </w:abstractNum>
  <w:abstractNum w:abstractNumId="17">
    <w:nsid w:val="22FF5582"/>
    <w:multiLevelType w:val="hybridMultilevel"/>
    <w:tmpl w:val="9C9C7B5E"/>
    <w:lvl w:ilvl="0" w:tplc="7C4000DC">
      <w:start w:val="812"/>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0704A0"/>
    <w:multiLevelType w:val="singleLevel"/>
    <w:tmpl w:val="0C090017"/>
    <w:lvl w:ilvl="0">
      <w:start w:val="1"/>
      <w:numFmt w:val="lowerLetter"/>
      <w:lvlText w:val="%1)"/>
      <w:lvlJc w:val="left"/>
      <w:pPr>
        <w:tabs>
          <w:tab w:val="num" w:pos="360"/>
        </w:tabs>
        <w:ind w:left="360" w:hanging="360"/>
      </w:pPr>
    </w:lvl>
  </w:abstractNum>
  <w:abstractNum w:abstractNumId="19">
    <w:nsid w:val="264303AA"/>
    <w:multiLevelType w:val="singleLevel"/>
    <w:tmpl w:val="0C090017"/>
    <w:lvl w:ilvl="0">
      <w:start w:val="1"/>
      <w:numFmt w:val="lowerLetter"/>
      <w:lvlText w:val="%1)"/>
      <w:lvlJc w:val="left"/>
      <w:pPr>
        <w:tabs>
          <w:tab w:val="num" w:pos="360"/>
        </w:tabs>
        <w:ind w:left="360" w:hanging="360"/>
      </w:pPr>
    </w:lvl>
  </w:abstractNum>
  <w:abstractNum w:abstractNumId="20">
    <w:nsid w:val="27646422"/>
    <w:multiLevelType w:val="singleLevel"/>
    <w:tmpl w:val="0C090017"/>
    <w:lvl w:ilvl="0">
      <w:start w:val="1"/>
      <w:numFmt w:val="lowerLetter"/>
      <w:lvlText w:val="%1)"/>
      <w:lvlJc w:val="left"/>
      <w:pPr>
        <w:tabs>
          <w:tab w:val="num" w:pos="360"/>
        </w:tabs>
        <w:ind w:left="360" w:hanging="360"/>
      </w:pPr>
    </w:lvl>
  </w:abstractNum>
  <w:abstractNum w:abstractNumId="21">
    <w:nsid w:val="29A01D18"/>
    <w:multiLevelType w:val="singleLevel"/>
    <w:tmpl w:val="9E582CFE"/>
    <w:lvl w:ilvl="0">
      <w:start w:val="24"/>
      <w:numFmt w:val="lowerLetter"/>
      <w:lvlText w:val="%1)"/>
      <w:lvlJc w:val="left"/>
      <w:pPr>
        <w:tabs>
          <w:tab w:val="num" w:pos="360"/>
        </w:tabs>
        <w:ind w:left="360" w:hanging="360"/>
      </w:pPr>
      <w:rPr>
        <w:rFonts w:hint="default"/>
      </w:rPr>
    </w:lvl>
  </w:abstractNum>
  <w:abstractNum w:abstractNumId="22">
    <w:nsid w:val="2A8D30DE"/>
    <w:multiLevelType w:val="singleLevel"/>
    <w:tmpl w:val="F62C9306"/>
    <w:lvl w:ilvl="0">
      <w:start w:val="802"/>
      <w:numFmt w:val="decimal"/>
      <w:lvlText w:val="%1"/>
      <w:lvlJc w:val="left"/>
      <w:pPr>
        <w:tabs>
          <w:tab w:val="num" w:pos="360"/>
        </w:tabs>
        <w:ind w:left="360" w:hanging="360"/>
      </w:pPr>
      <w:rPr>
        <w:rFonts w:hint="default"/>
        <w:sz w:val="20"/>
      </w:rPr>
    </w:lvl>
  </w:abstractNum>
  <w:abstractNum w:abstractNumId="23">
    <w:nsid w:val="2B907D91"/>
    <w:multiLevelType w:val="singleLevel"/>
    <w:tmpl w:val="6E7E2F24"/>
    <w:lvl w:ilvl="0">
      <w:start w:val="601"/>
      <w:numFmt w:val="decimal"/>
      <w:lvlText w:val="%1"/>
      <w:lvlJc w:val="left"/>
      <w:pPr>
        <w:tabs>
          <w:tab w:val="num" w:pos="360"/>
        </w:tabs>
        <w:ind w:left="360" w:hanging="360"/>
      </w:pPr>
      <w:rPr>
        <w:rFonts w:hint="default"/>
        <w:b w:val="0"/>
        <w:sz w:val="20"/>
      </w:rPr>
    </w:lvl>
  </w:abstractNum>
  <w:abstractNum w:abstractNumId="24">
    <w:nsid w:val="2ECD3584"/>
    <w:multiLevelType w:val="singleLevel"/>
    <w:tmpl w:val="DB40C46C"/>
    <w:lvl w:ilvl="0">
      <w:start w:val="1"/>
      <w:numFmt w:val="lowerLetter"/>
      <w:lvlText w:val="%1)"/>
      <w:lvlJc w:val="left"/>
      <w:pPr>
        <w:tabs>
          <w:tab w:val="num" w:pos="360"/>
        </w:tabs>
        <w:ind w:left="360" w:hanging="360"/>
      </w:pPr>
      <w:rPr>
        <w:rFonts w:ascii="Times New Roman" w:hAnsi="Times New Roman" w:cs="Times New Roman" w:hint="default"/>
      </w:rPr>
    </w:lvl>
  </w:abstractNum>
  <w:abstractNum w:abstractNumId="25">
    <w:nsid w:val="32CF7C1D"/>
    <w:multiLevelType w:val="singleLevel"/>
    <w:tmpl w:val="4594BCC4"/>
    <w:lvl w:ilvl="0">
      <w:start w:val="801"/>
      <w:numFmt w:val="decimal"/>
      <w:lvlText w:val="%1"/>
      <w:lvlJc w:val="left"/>
      <w:pPr>
        <w:tabs>
          <w:tab w:val="num" w:pos="360"/>
        </w:tabs>
        <w:ind w:left="360" w:hanging="360"/>
      </w:pPr>
      <w:rPr>
        <w:rFonts w:hint="default"/>
      </w:rPr>
    </w:lvl>
  </w:abstractNum>
  <w:abstractNum w:abstractNumId="26">
    <w:nsid w:val="334945B8"/>
    <w:multiLevelType w:val="hybridMultilevel"/>
    <w:tmpl w:val="A6D261C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3556637A"/>
    <w:multiLevelType w:val="hybridMultilevel"/>
    <w:tmpl w:val="FDE878C4"/>
    <w:lvl w:ilvl="0" w:tplc="92E272A4">
      <w:start w:val="511"/>
      <w:numFmt w:val="decimal"/>
      <w:lvlText w:val="%1"/>
      <w:lvlJc w:val="left"/>
      <w:pPr>
        <w:tabs>
          <w:tab w:val="num" w:pos="360"/>
        </w:tabs>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36103151"/>
    <w:multiLevelType w:val="singleLevel"/>
    <w:tmpl w:val="EBAE1E78"/>
    <w:lvl w:ilvl="0">
      <w:start w:val="2"/>
      <w:numFmt w:val="lowerLetter"/>
      <w:lvlText w:val="%1)"/>
      <w:lvlJc w:val="left"/>
      <w:pPr>
        <w:tabs>
          <w:tab w:val="num" w:pos="360"/>
        </w:tabs>
        <w:ind w:left="360" w:hanging="360"/>
      </w:pPr>
      <w:rPr>
        <w:rFonts w:hint="default"/>
      </w:rPr>
    </w:lvl>
  </w:abstractNum>
  <w:abstractNum w:abstractNumId="29">
    <w:nsid w:val="376B513B"/>
    <w:multiLevelType w:val="singleLevel"/>
    <w:tmpl w:val="03F0590C"/>
    <w:lvl w:ilvl="0">
      <w:start w:val="810"/>
      <w:numFmt w:val="decimal"/>
      <w:lvlText w:val="%1"/>
      <w:lvlJc w:val="left"/>
      <w:pPr>
        <w:tabs>
          <w:tab w:val="num" w:pos="360"/>
        </w:tabs>
        <w:ind w:left="360" w:hanging="360"/>
      </w:pPr>
      <w:rPr>
        <w:rFonts w:hint="default"/>
        <w:sz w:val="20"/>
        <w:szCs w:val="20"/>
      </w:rPr>
    </w:lvl>
  </w:abstractNum>
  <w:abstractNum w:abstractNumId="30">
    <w:nsid w:val="379E5A1A"/>
    <w:multiLevelType w:val="singleLevel"/>
    <w:tmpl w:val="A3B4D386"/>
    <w:lvl w:ilvl="0">
      <w:start w:val="1001"/>
      <w:numFmt w:val="decimal"/>
      <w:lvlText w:val="%1"/>
      <w:lvlJc w:val="left"/>
      <w:pPr>
        <w:tabs>
          <w:tab w:val="num" w:pos="360"/>
        </w:tabs>
        <w:ind w:left="360" w:hanging="360"/>
      </w:pPr>
      <w:rPr>
        <w:rFonts w:hint="default"/>
        <w:sz w:val="20"/>
      </w:rPr>
    </w:lvl>
  </w:abstractNum>
  <w:abstractNum w:abstractNumId="31">
    <w:nsid w:val="3FD46E7B"/>
    <w:multiLevelType w:val="hybridMultilevel"/>
    <w:tmpl w:val="825A2302"/>
    <w:lvl w:ilvl="0" w:tplc="A784184C">
      <w:start w:val="101"/>
      <w:numFmt w:val="decimal"/>
      <w:lvlText w:val="%1"/>
      <w:lvlJc w:val="left"/>
      <w:pPr>
        <w:tabs>
          <w:tab w:val="num" w:pos="450"/>
        </w:tabs>
        <w:ind w:left="45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32">
    <w:nsid w:val="3FD81040"/>
    <w:multiLevelType w:val="singleLevel"/>
    <w:tmpl w:val="A6BCEC5E"/>
    <w:lvl w:ilvl="0">
      <w:start w:val="1"/>
      <w:numFmt w:val="lowerLetter"/>
      <w:lvlText w:val="%1)"/>
      <w:lvlJc w:val="left"/>
      <w:pPr>
        <w:tabs>
          <w:tab w:val="num" w:pos="360"/>
        </w:tabs>
        <w:ind w:left="360" w:hanging="360"/>
      </w:pPr>
      <w:rPr>
        <w:rFonts w:ascii="Times New Roman" w:hAnsi="Times New Roman" w:cs="Times New Roman" w:hint="default"/>
      </w:rPr>
    </w:lvl>
  </w:abstractNum>
  <w:abstractNum w:abstractNumId="33">
    <w:nsid w:val="440078F5"/>
    <w:multiLevelType w:val="singleLevel"/>
    <w:tmpl w:val="0C09000F"/>
    <w:lvl w:ilvl="0">
      <w:start w:val="1"/>
      <w:numFmt w:val="decimal"/>
      <w:lvlText w:val="%1."/>
      <w:lvlJc w:val="left"/>
      <w:pPr>
        <w:tabs>
          <w:tab w:val="num" w:pos="360"/>
        </w:tabs>
        <w:ind w:left="360" w:hanging="360"/>
      </w:pPr>
    </w:lvl>
  </w:abstractNum>
  <w:abstractNum w:abstractNumId="34">
    <w:nsid w:val="48BE5849"/>
    <w:multiLevelType w:val="singleLevel"/>
    <w:tmpl w:val="08090017"/>
    <w:lvl w:ilvl="0">
      <w:start w:val="1"/>
      <w:numFmt w:val="lowerLetter"/>
      <w:lvlText w:val="%1)"/>
      <w:lvlJc w:val="left"/>
      <w:pPr>
        <w:tabs>
          <w:tab w:val="num" w:pos="360"/>
        </w:tabs>
        <w:ind w:left="360" w:hanging="360"/>
      </w:pPr>
    </w:lvl>
  </w:abstractNum>
  <w:abstractNum w:abstractNumId="35">
    <w:nsid w:val="4C616A92"/>
    <w:multiLevelType w:val="singleLevel"/>
    <w:tmpl w:val="9684B3CE"/>
    <w:lvl w:ilvl="0">
      <w:start w:val="1"/>
      <w:numFmt w:val="lowerLetter"/>
      <w:lvlText w:val="%1)"/>
      <w:lvlJc w:val="left"/>
      <w:pPr>
        <w:tabs>
          <w:tab w:val="num" w:pos="360"/>
        </w:tabs>
        <w:ind w:left="360" w:hanging="360"/>
      </w:pPr>
    </w:lvl>
  </w:abstractNum>
  <w:abstractNum w:abstractNumId="36">
    <w:nsid w:val="4CFA4AD0"/>
    <w:multiLevelType w:val="hybridMultilevel"/>
    <w:tmpl w:val="BB3A4F4E"/>
    <w:lvl w:ilvl="0" w:tplc="AE50A4A4">
      <w:start w:val="30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D101860"/>
    <w:multiLevelType w:val="singleLevel"/>
    <w:tmpl w:val="3410B32A"/>
    <w:lvl w:ilvl="0">
      <w:start w:val="411"/>
      <w:numFmt w:val="decimal"/>
      <w:lvlText w:val="%1"/>
      <w:lvlJc w:val="left"/>
      <w:pPr>
        <w:tabs>
          <w:tab w:val="num" w:pos="360"/>
        </w:tabs>
        <w:ind w:left="360" w:hanging="360"/>
      </w:pPr>
      <w:rPr>
        <w:rFonts w:hint="default"/>
      </w:rPr>
    </w:lvl>
  </w:abstractNum>
  <w:abstractNum w:abstractNumId="38">
    <w:nsid w:val="4DC53C6D"/>
    <w:multiLevelType w:val="hybridMultilevel"/>
    <w:tmpl w:val="22F8040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4DD24328"/>
    <w:multiLevelType w:val="hybridMultilevel"/>
    <w:tmpl w:val="3CA038B0"/>
    <w:lvl w:ilvl="0" w:tplc="FA94BAE0">
      <w:start w:val="103"/>
      <w:numFmt w:val="decimal"/>
      <w:lvlText w:val="%1"/>
      <w:lvlJc w:val="left"/>
      <w:pPr>
        <w:tabs>
          <w:tab w:val="num" w:pos="360"/>
        </w:tabs>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50A76967"/>
    <w:multiLevelType w:val="singleLevel"/>
    <w:tmpl w:val="9E8CD18A"/>
    <w:lvl w:ilvl="0">
      <w:start w:val="402"/>
      <w:numFmt w:val="decimal"/>
      <w:lvlText w:val="%1"/>
      <w:lvlJc w:val="left"/>
      <w:pPr>
        <w:tabs>
          <w:tab w:val="num" w:pos="360"/>
        </w:tabs>
        <w:ind w:left="360" w:hanging="360"/>
      </w:pPr>
      <w:rPr>
        <w:rFonts w:hint="default"/>
        <w:b w:val="0"/>
      </w:rPr>
    </w:lvl>
  </w:abstractNum>
  <w:abstractNum w:abstractNumId="41">
    <w:nsid w:val="51F434DF"/>
    <w:multiLevelType w:val="singleLevel"/>
    <w:tmpl w:val="DC121868"/>
    <w:lvl w:ilvl="0">
      <w:start w:val="1"/>
      <w:numFmt w:val="decimal"/>
      <w:lvlText w:val="%1."/>
      <w:lvlJc w:val="left"/>
      <w:pPr>
        <w:tabs>
          <w:tab w:val="num" w:pos="360"/>
        </w:tabs>
        <w:ind w:left="360" w:hanging="360"/>
      </w:pPr>
    </w:lvl>
  </w:abstractNum>
  <w:abstractNum w:abstractNumId="42">
    <w:nsid w:val="54A2204E"/>
    <w:multiLevelType w:val="hybridMultilevel"/>
    <w:tmpl w:val="1F8CB6AE"/>
    <w:lvl w:ilvl="0" w:tplc="87E4D450">
      <w:start w:val="2"/>
      <w:numFmt w:val="lowerLetter"/>
      <w:lvlText w:val="%1)"/>
      <w:lvlJc w:val="left"/>
      <w:pPr>
        <w:tabs>
          <w:tab w:val="num" w:pos="360"/>
        </w:tabs>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5DD756D1"/>
    <w:multiLevelType w:val="singleLevel"/>
    <w:tmpl w:val="3B78DBEA"/>
    <w:lvl w:ilvl="0">
      <w:start w:val="901"/>
      <w:numFmt w:val="decimal"/>
      <w:lvlText w:val="%1"/>
      <w:lvlJc w:val="left"/>
      <w:pPr>
        <w:tabs>
          <w:tab w:val="num" w:pos="360"/>
        </w:tabs>
        <w:ind w:left="360" w:hanging="360"/>
      </w:pPr>
      <w:rPr>
        <w:rFonts w:hint="default"/>
      </w:rPr>
    </w:lvl>
  </w:abstractNum>
  <w:abstractNum w:abstractNumId="44">
    <w:nsid w:val="5DF253AE"/>
    <w:multiLevelType w:val="singleLevel"/>
    <w:tmpl w:val="F91C659C"/>
    <w:lvl w:ilvl="0">
      <w:start w:val="1009"/>
      <w:numFmt w:val="decimal"/>
      <w:lvlText w:val="%1"/>
      <w:lvlJc w:val="left"/>
      <w:pPr>
        <w:tabs>
          <w:tab w:val="num" w:pos="360"/>
        </w:tabs>
        <w:ind w:left="360" w:hanging="360"/>
      </w:pPr>
      <w:rPr>
        <w:rFonts w:hint="default"/>
        <w:sz w:val="20"/>
      </w:rPr>
    </w:lvl>
  </w:abstractNum>
  <w:abstractNum w:abstractNumId="45">
    <w:nsid w:val="5F71469F"/>
    <w:multiLevelType w:val="singleLevel"/>
    <w:tmpl w:val="E8942A9C"/>
    <w:lvl w:ilvl="0">
      <w:start w:val="1"/>
      <w:numFmt w:val="lowerLetter"/>
      <w:lvlText w:val="%1)"/>
      <w:lvlJc w:val="left"/>
      <w:pPr>
        <w:tabs>
          <w:tab w:val="num" w:pos="360"/>
        </w:tabs>
        <w:ind w:left="360" w:hanging="360"/>
      </w:pPr>
    </w:lvl>
  </w:abstractNum>
  <w:abstractNum w:abstractNumId="46">
    <w:nsid w:val="63F3336A"/>
    <w:multiLevelType w:val="hybridMultilevel"/>
    <w:tmpl w:val="1DCEC2A6"/>
    <w:lvl w:ilvl="0" w:tplc="08090017">
      <w:start w:val="1"/>
      <w:numFmt w:val="lowerLetter"/>
      <w:lvlText w:val="%1)"/>
      <w:lvlJc w:val="left"/>
      <w:pPr>
        <w:ind w:left="720" w:hanging="360"/>
      </w:pPr>
      <w:rPr>
        <w:rFonts w:cs="Times New Roman"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nsid w:val="64BA79DA"/>
    <w:multiLevelType w:val="singleLevel"/>
    <w:tmpl w:val="7BE20AA6"/>
    <w:lvl w:ilvl="0">
      <w:start w:val="201"/>
      <w:numFmt w:val="decimal"/>
      <w:lvlText w:val="%1"/>
      <w:lvlJc w:val="left"/>
      <w:pPr>
        <w:tabs>
          <w:tab w:val="num" w:pos="540"/>
        </w:tabs>
        <w:ind w:left="540" w:hanging="360"/>
      </w:pPr>
    </w:lvl>
  </w:abstractNum>
  <w:abstractNum w:abstractNumId="48">
    <w:nsid w:val="650F4F7B"/>
    <w:multiLevelType w:val="singleLevel"/>
    <w:tmpl w:val="D29C3F98"/>
    <w:lvl w:ilvl="0">
      <w:start w:val="1"/>
      <w:numFmt w:val="upperLetter"/>
      <w:lvlText w:val="%1."/>
      <w:lvlJc w:val="left"/>
      <w:pPr>
        <w:tabs>
          <w:tab w:val="num" w:pos="360"/>
        </w:tabs>
        <w:ind w:left="360" w:hanging="360"/>
      </w:pPr>
      <w:rPr>
        <w:rFonts w:hint="default"/>
      </w:rPr>
    </w:lvl>
  </w:abstractNum>
  <w:abstractNum w:abstractNumId="49">
    <w:nsid w:val="6A2E2CE4"/>
    <w:multiLevelType w:val="singleLevel"/>
    <w:tmpl w:val="EC922AC0"/>
    <w:lvl w:ilvl="0">
      <w:start w:val="803"/>
      <w:numFmt w:val="decimal"/>
      <w:lvlText w:val="%1"/>
      <w:lvlJc w:val="left"/>
      <w:pPr>
        <w:tabs>
          <w:tab w:val="num" w:pos="360"/>
        </w:tabs>
        <w:ind w:left="360" w:hanging="360"/>
      </w:pPr>
      <w:rPr>
        <w:rFonts w:hint="default"/>
      </w:rPr>
    </w:lvl>
  </w:abstractNum>
  <w:abstractNum w:abstractNumId="50">
    <w:nsid w:val="6AAB6CF0"/>
    <w:multiLevelType w:val="singleLevel"/>
    <w:tmpl w:val="051AFEEC"/>
    <w:lvl w:ilvl="0">
      <w:start w:val="902"/>
      <w:numFmt w:val="decimal"/>
      <w:lvlText w:val="%1"/>
      <w:lvlJc w:val="left"/>
      <w:pPr>
        <w:tabs>
          <w:tab w:val="num" w:pos="360"/>
        </w:tabs>
        <w:ind w:left="360" w:hanging="360"/>
      </w:pPr>
      <w:rPr>
        <w:rFonts w:hint="default"/>
        <w:sz w:val="20"/>
      </w:rPr>
    </w:lvl>
  </w:abstractNum>
  <w:abstractNum w:abstractNumId="51">
    <w:nsid w:val="6B3B7D83"/>
    <w:multiLevelType w:val="singleLevel"/>
    <w:tmpl w:val="AF10773C"/>
    <w:lvl w:ilvl="0">
      <w:start w:val="701"/>
      <w:numFmt w:val="decimal"/>
      <w:lvlText w:val="%1"/>
      <w:lvlJc w:val="left"/>
      <w:pPr>
        <w:ind w:left="450" w:hanging="360"/>
      </w:pPr>
      <w:rPr>
        <w:rFonts w:hint="default"/>
      </w:rPr>
    </w:lvl>
  </w:abstractNum>
  <w:abstractNum w:abstractNumId="52">
    <w:nsid w:val="6D3023B2"/>
    <w:multiLevelType w:val="singleLevel"/>
    <w:tmpl w:val="0C090017"/>
    <w:lvl w:ilvl="0">
      <w:start w:val="1"/>
      <w:numFmt w:val="lowerLetter"/>
      <w:lvlText w:val="%1)"/>
      <w:lvlJc w:val="left"/>
      <w:pPr>
        <w:tabs>
          <w:tab w:val="num" w:pos="360"/>
        </w:tabs>
        <w:ind w:left="360" w:hanging="360"/>
      </w:pPr>
    </w:lvl>
  </w:abstractNum>
  <w:abstractNum w:abstractNumId="53">
    <w:nsid w:val="6D6B78D6"/>
    <w:multiLevelType w:val="hybridMultilevel"/>
    <w:tmpl w:val="099A9BDE"/>
    <w:lvl w:ilvl="0" w:tplc="DDD6D592">
      <w:start w:val="1201"/>
      <w:numFmt w:val="decimal"/>
      <w:lvlText w:val="%1"/>
      <w:lvlJc w:val="left"/>
      <w:pPr>
        <w:tabs>
          <w:tab w:val="num" w:pos="360"/>
        </w:tabs>
        <w:ind w:left="36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A2E1B8A"/>
    <w:multiLevelType w:val="singleLevel"/>
    <w:tmpl w:val="9D704A4E"/>
    <w:lvl w:ilvl="0">
      <w:start w:val="1215"/>
      <w:numFmt w:val="decimal"/>
      <w:lvlText w:val="%1"/>
      <w:lvlJc w:val="left"/>
      <w:pPr>
        <w:tabs>
          <w:tab w:val="num" w:pos="360"/>
        </w:tabs>
        <w:ind w:left="360" w:hanging="360"/>
      </w:pPr>
      <w:rPr>
        <w:rFonts w:hint="default"/>
        <w:sz w:val="20"/>
      </w:rPr>
    </w:lvl>
  </w:abstractNum>
  <w:abstractNum w:abstractNumId="55">
    <w:nsid w:val="7C923F67"/>
    <w:multiLevelType w:val="singleLevel"/>
    <w:tmpl w:val="872C3DFA"/>
    <w:lvl w:ilvl="0">
      <w:start w:val="10"/>
      <w:numFmt w:val="lowerLetter"/>
      <w:lvlText w:val="%1)"/>
      <w:lvlJc w:val="left"/>
      <w:pPr>
        <w:tabs>
          <w:tab w:val="num" w:pos="360"/>
        </w:tabs>
        <w:ind w:left="360" w:hanging="360"/>
      </w:pPr>
    </w:lvl>
  </w:abstractNum>
  <w:num w:numId="1">
    <w:abstractNumId w:val="0"/>
  </w:num>
  <w:num w:numId="2">
    <w:abstractNumId w:val="32"/>
  </w:num>
  <w:num w:numId="3">
    <w:abstractNumId w:val="8"/>
  </w:num>
  <w:num w:numId="4">
    <w:abstractNumId w:val="13"/>
  </w:num>
  <w:num w:numId="5">
    <w:abstractNumId w:val="47"/>
  </w:num>
  <w:num w:numId="6">
    <w:abstractNumId w:val="51"/>
  </w:num>
  <w:num w:numId="7">
    <w:abstractNumId w:val="23"/>
  </w:num>
  <w:num w:numId="8">
    <w:abstractNumId w:val="50"/>
  </w:num>
  <w:num w:numId="9">
    <w:abstractNumId w:val="30"/>
  </w:num>
  <w:num w:numId="10">
    <w:abstractNumId w:val="54"/>
  </w:num>
  <w:num w:numId="11">
    <w:abstractNumId w:val="40"/>
  </w:num>
  <w:num w:numId="12">
    <w:abstractNumId w:val="25"/>
  </w:num>
  <w:num w:numId="13">
    <w:abstractNumId w:val="29"/>
  </w:num>
  <w:num w:numId="14">
    <w:abstractNumId w:val="34"/>
  </w:num>
  <w:num w:numId="15">
    <w:abstractNumId w:val="1"/>
  </w:num>
  <w:num w:numId="16">
    <w:abstractNumId w:val="20"/>
  </w:num>
  <w:num w:numId="17">
    <w:abstractNumId w:val="18"/>
  </w:num>
  <w:num w:numId="18">
    <w:abstractNumId w:val="19"/>
  </w:num>
  <w:num w:numId="19">
    <w:abstractNumId w:val="35"/>
  </w:num>
  <w:num w:numId="20">
    <w:abstractNumId w:val="37"/>
  </w:num>
  <w:num w:numId="21">
    <w:abstractNumId w:val="6"/>
  </w:num>
  <w:num w:numId="22">
    <w:abstractNumId w:val="24"/>
  </w:num>
  <w:num w:numId="23">
    <w:abstractNumId w:val="28"/>
  </w:num>
  <w:num w:numId="24">
    <w:abstractNumId w:val="22"/>
  </w:num>
  <w:num w:numId="25">
    <w:abstractNumId w:val="49"/>
  </w:num>
  <w:num w:numId="26">
    <w:abstractNumId w:val="43"/>
  </w:num>
  <w:num w:numId="27">
    <w:abstractNumId w:val="52"/>
  </w:num>
  <w:num w:numId="28">
    <w:abstractNumId w:val="44"/>
  </w:num>
  <w:num w:numId="29">
    <w:abstractNumId w:val="16"/>
  </w:num>
  <w:num w:numId="30">
    <w:abstractNumId w:val="3"/>
  </w:num>
  <w:num w:numId="31">
    <w:abstractNumId w:val="48"/>
  </w:num>
  <w:num w:numId="32">
    <w:abstractNumId w:val="4"/>
  </w:num>
  <w:num w:numId="33">
    <w:abstractNumId w:val="10"/>
  </w:num>
  <w:num w:numId="34">
    <w:abstractNumId w:val="55"/>
  </w:num>
  <w:num w:numId="35">
    <w:abstractNumId w:val="7"/>
  </w:num>
  <w:num w:numId="36">
    <w:abstractNumId w:val="33"/>
  </w:num>
  <w:num w:numId="37">
    <w:abstractNumId w:val="21"/>
  </w:num>
  <w:num w:numId="38">
    <w:abstractNumId w:val="41"/>
  </w:num>
  <w:num w:numId="39">
    <w:abstractNumId w:val="2"/>
  </w:num>
  <w:num w:numId="40">
    <w:abstractNumId w:val="31"/>
  </w:num>
  <w:num w:numId="41">
    <w:abstractNumId w:val="39"/>
  </w:num>
  <w:num w:numId="42">
    <w:abstractNumId w:val="45"/>
  </w:num>
  <w:num w:numId="43">
    <w:abstractNumId w:val="42"/>
  </w:num>
  <w:num w:numId="44">
    <w:abstractNumId w:val="46"/>
  </w:num>
  <w:num w:numId="45">
    <w:abstractNumId w:val="27"/>
  </w:num>
  <w:num w:numId="46">
    <w:abstractNumId w:val="15"/>
  </w:num>
  <w:num w:numId="47">
    <w:abstractNumId w:val="53"/>
  </w:num>
  <w:num w:numId="48">
    <w:abstractNumId w:val="36"/>
  </w:num>
  <w:num w:numId="49">
    <w:abstractNumId w:val="14"/>
  </w:num>
  <w:num w:numId="50">
    <w:abstractNumId w:val="12"/>
  </w:num>
  <w:num w:numId="51">
    <w:abstractNumId w:val="26"/>
  </w:num>
  <w:num w:numId="52">
    <w:abstractNumId w:val="38"/>
  </w:num>
  <w:num w:numId="53">
    <w:abstractNumId w:val="5"/>
  </w:num>
  <w:num w:numId="54">
    <w:abstractNumId w:val="9"/>
  </w:num>
  <w:num w:numId="55">
    <w:abstractNumId w:val="17"/>
  </w:num>
  <w:num w:numId="56">
    <w:abstractNumId w:val="11"/>
  </w:num>
  <w:numIdMacAtCleanup w:val="5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trackRevisions/>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374D24"/>
    <w:rsid w:val="00004CBE"/>
    <w:rsid w:val="0000653A"/>
    <w:rsid w:val="0000730F"/>
    <w:rsid w:val="00010EA2"/>
    <w:rsid w:val="000115D1"/>
    <w:rsid w:val="00013932"/>
    <w:rsid w:val="00014078"/>
    <w:rsid w:val="00014C06"/>
    <w:rsid w:val="0001766F"/>
    <w:rsid w:val="00021199"/>
    <w:rsid w:val="00022771"/>
    <w:rsid w:val="00025FA4"/>
    <w:rsid w:val="00027E4F"/>
    <w:rsid w:val="00031102"/>
    <w:rsid w:val="00031256"/>
    <w:rsid w:val="000315B6"/>
    <w:rsid w:val="00031FCB"/>
    <w:rsid w:val="000325FD"/>
    <w:rsid w:val="00033E14"/>
    <w:rsid w:val="000347DE"/>
    <w:rsid w:val="00035575"/>
    <w:rsid w:val="0003580B"/>
    <w:rsid w:val="00035EAE"/>
    <w:rsid w:val="00036811"/>
    <w:rsid w:val="000404FC"/>
    <w:rsid w:val="00040509"/>
    <w:rsid w:val="000435D6"/>
    <w:rsid w:val="00047F51"/>
    <w:rsid w:val="000529DC"/>
    <w:rsid w:val="00052BC3"/>
    <w:rsid w:val="00054352"/>
    <w:rsid w:val="00056A21"/>
    <w:rsid w:val="00057997"/>
    <w:rsid w:val="00062AFE"/>
    <w:rsid w:val="00063F2D"/>
    <w:rsid w:val="00063FF1"/>
    <w:rsid w:val="0006445E"/>
    <w:rsid w:val="00065477"/>
    <w:rsid w:val="00070E2B"/>
    <w:rsid w:val="0007154E"/>
    <w:rsid w:val="000738D2"/>
    <w:rsid w:val="00075699"/>
    <w:rsid w:val="00077A46"/>
    <w:rsid w:val="00077BD7"/>
    <w:rsid w:val="00077E47"/>
    <w:rsid w:val="000811C6"/>
    <w:rsid w:val="00081386"/>
    <w:rsid w:val="000821CF"/>
    <w:rsid w:val="00085C5E"/>
    <w:rsid w:val="00085E40"/>
    <w:rsid w:val="00085F18"/>
    <w:rsid w:val="000905A0"/>
    <w:rsid w:val="0009088F"/>
    <w:rsid w:val="00091933"/>
    <w:rsid w:val="00093C12"/>
    <w:rsid w:val="00093DA9"/>
    <w:rsid w:val="00095584"/>
    <w:rsid w:val="00095DD7"/>
    <w:rsid w:val="00095FA1"/>
    <w:rsid w:val="00097EFB"/>
    <w:rsid w:val="000A1CD1"/>
    <w:rsid w:val="000A2ADB"/>
    <w:rsid w:val="000A7C3C"/>
    <w:rsid w:val="000B12E0"/>
    <w:rsid w:val="000B1E45"/>
    <w:rsid w:val="000B1ED6"/>
    <w:rsid w:val="000B2018"/>
    <w:rsid w:val="000B3336"/>
    <w:rsid w:val="000B40F9"/>
    <w:rsid w:val="000B5548"/>
    <w:rsid w:val="000B69C2"/>
    <w:rsid w:val="000C2202"/>
    <w:rsid w:val="000C23AA"/>
    <w:rsid w:val="000C74F1"/>
    <w:rsid w:val="000C7D95"/>
    <w:rsid w:val="000D20C4"/>
    <w:rsid w:val="000D4857"/>
    <w:rsid w:val="000D539D"/>
    <w:rsid w:val="000D60C1"/>
    <w:rsid w:val="000D64C3"/>
    <w:rsid w:val="000D6D53"/>
    <w:rsid w:val="000E19E1"/>
    <w:rsid w:val="000E5DE6"/>
    <w:rsid w:val="000E62C3"/>
    <w:rsid w:val="000F0075"/>
    <w:rsid w:val="000F1AEA"/>
    <w:rsid w:val="000F228F"/>
    <w:rsid w:val="000F2B2C"/>
    <w:rsid w:val="000F41A1"/>
    <w:rsid w:val="000F6E7E"/>
    <w:rsid w:val="001004BC"/>
    <w:rsid w:val="0010105B"/>
    <w:rsid w:val="0010129A"/>
    <w:rsid w:val="00101484"/>
    <w:rsid w:val="0010166F"/>
    <w:rsid w:val="00102261"/>
    <w:rsid w:val="001023FC"/>
    <w:rsid w:val="00103180"/>
    <w:rsid w:val="0010420A"/>
    <w:rsid w:val="001051E7"/>
    <w:rsid w:val="001056EE"/>
    <w:rsid w:val="00106598"/>
    <w:rsid w:val="001079BE"/>
    <w:rsid w:val="00113EA7"/>
    <w:rsid w:val="00114EFB"/>
    <w:rsid w:val="00115F07"/>
    <w:rsid w:val="0011727D"/>
    <w:rsid w:val="00117941"/>
    <w:rsid w:val="00120108"/>
    <w:rsid w:val="00121F9D"/>
    <w:rsid w:val="00123644"/>
    <w:rsid w:val="001253A9"/>
    <w:rsid w:val="0012579E"/>
    <w:rsid w:val="00127314"/>
    <w:rsid w:val="001274D1"/>
    <w:rsid w:val="00133FDA"/>
    <w:rsid w:val="00137B5B"/>
    <w:rsid w:val="001415A2"/>
    <w:rsid w:val="001420F6"/>
    <w:rsid w:val="001430EC"/>
    <w:rsid w:val="001435AB"/>
    <w:rsid w:val="001448F4"/>
    <w:rsid w:val="00145254"/>
    <w:rsid w:val="001453D1"/>
    <w:rsid w:val="0014550A"/>
    <w:rsid w:val="001463CF"/>
    <w:rsid w:val="00160576"/>
    <w:rsid w:val="00160B0F"/>
    <w:rsid w:val="00161631"/>
    <w:rsid w:val="00161F30"/>
    <w:rsid w:val="0016264A"/>
    <w:rsid w:val="00167FB9"/>
    <w:rsid w:val="0017775D"/>
    <w:rsid w:val="00180146"/>
    <w:rsid w:val="001817B9"/>
    <w:rsid w:val="001838D9"/>
    <w:rsid w:val="00183BAD"/>
    <w:rsid w:val="00184A26"/>
    <w:rsid w:val="001876D7"/>
    <w:rsid w:val="00187AF6"/>
    <w:rsid w:val="00190AC0"/>
    <w:rsid w:val="00190D6B"/>
    <w:rsid w:val="00192584"/>
    <w:rsid w:val="001938CA"/>
    <w:rsid w:val="00193AC3"/>
    <w:rsid w:val="00195DC3"/>
    <w:rsid w:val="001974E1"/>
    <w:rsid w:val="001A1B5E"/>
    <w:rsid w:val="001A3C7C"/>
    <w:rsid w:val="001A5D18"/>
    <w:rsid w:val="001A6F51"/>
    <w:rsid w:val="001A751A"/>
    <w:rsid w:val="001B10DD"/>
    <w:rsid w:val="001B27AC"/>
    <w:rsid w:val="001B4D88"/>
    <w:rsid w:val="001B557A"/>
    <w:rsid w:val="001B6CFB"/>
    <w:rsid w:val="001C002E"/>
    <w:rsid w:val="001C1869"/>
    <w:rsid w:val="001C353A"/>
    <w:rsid w:val="001C3FDB"/>
    <w:rsid w:val="001C4B87"/>
    <w:rsid w:val="001C54A9"/>
    <w:rsid w:val="001C54C6"/>
    <w:rsid w:val="001C560B"/>
    <w:rsid w:val="001C5AFB"/>
    <w:rsid w:val="001C600A"/>
    <w:rsid w:val="001C653E"/>
    <w:rsid w:val="001D3061"/>
    <w:rsid w:val="001D565D"/>
    <w:rsid w:val="001E1412"/>
    <w:rsid w:val="001E1E1A"/>
    <w:rsid w:val="001E4BED"/>
    <w:rsid w:val="001E4EBF"/>
    <w:rsid w:val="001E67AF"/>
    <w:rsid w:val="001F1B8F"/>
    <w:rsid w:val="001F29D9"/>
    <w:rsid w:val="001F3252"/>
    <w:rsid w:val="001F46E5"/>
    <w:rsid w:val="001F5F23"/>
    <w:rsid w:val="001F64AE"/>
    <w:rsid w:val="002007DA"/>
    <w:rsid w:val="0020300A"/>
    <w:rsid w:val="002044C7"/>
    <w:rsid w:val="002070D9"/>
    <w:rsid w:val="00207783"/>
    <w:rsid w:val="00210DC8"/>
    <w:rsid w:val="00212489"/>
    <w:rsid w:val="002126AB"/>
    <w:rsid w:val="002149FE"/>
    <w:rsid w:val="00214B56"/>
    <w:rsid w:val="002151F9"/>
    <w:rsid w:val="00215371"/>
    <w:rsid w:val="00221B40"/>
    <w:rsid w:val="00224739"/>
    <w:rsid w:val="00231551"/>
    <w:rsid w:val="002327FB"/>
    <w:rsid w:val="00235EC3"/>
    <w:rsid w:val="0024046B"/>
    <w:rsid w:val="002408CD"/>
    <w:rsid w:val="00240B31"/>
    <w:rsid w:val="00241E7D"/>
    <w:rsid w:val="00242E95"/>
    <w:rsid w:val="00243AEF"/>
    <w:rsid w:val="00244379"/>
    <w:rsid w:val="002475CA"/>
    <w:rsid w:val="00247DD9"/>
    <w:rsid w:val="00247E4E"/>
    <w:rsid w:val="002505F4"/>
    <w:rsid w:val="0025065A"/>
    <w:rsid w:val="00250C1E"/>
    <w:rsid w:val="002510EA"/>
    <w:rsid w:val="00251D0D"/>
    <w:rsid w:val="002531D6"/>
    <w:rsid w:val="00253898"/>
    <w:rsid w:val="00253978"/>
    <w:rsid w:val="00257374"/>
    <w:rsid w:val="00260A98"/>
    <w:rsid w:val="00261947"/>
    <w:rsid w:val="0026510B"/>
    <w:rsid w:val="00270E34"/>
    <w:rsid w:val="00274941"/>
    <w:rsid w:val="00275494"/>
    <w:rsid w:val="002772E7"/>
    <w:rsid w:val="00285F71"/>
    <w:rsid w:val="0028600B"/>
    <w:rsid w:val="0028697E"/>
    <w:rsid w:val="0029102F"/>
    <w:rsid w:val="00293BC7"/>
    <w:rsid w:val="002945F1"/>
    <w:rsid w:val="00294BD3"/>
    <w:rsid w:val="00295396"/>
    <w:rsid w:val="00296762"/>
    <w:rsid w:val="00297755"/>
    <w:rsid w:val="002A0EAD"/>
    <w:rsid w:val="002A187C"/>
    <w:rsid w:val="002A28DB"/>
    <w:rsid w:val="002A4FE3"/>
    <w:rsid w:val="002A504D"/>
    <w:rsid w:val="002A5DA5"/>
    <w:rsid w:val="002A6FDC"/>
    <w:rsid w:val="002A7B5F"/>
    <w:rsid w:val="002B1B6E"/>
    <w:rsid w:val="002B499D"/>
    <w:rsid w:val="002B5BAF"/>
    <w:rsid w:val="002B715C"/>
    <w:rsid w:val="002C05C4"/>
    <w:rsid w:val="002C20E7"/>
    <w:rsid w:val="002C215E"/>
    <w:rsid w:val="002C3B31"/>
    <w:rsid w:val="002C5642"/>
    <w:rsid w:val="002C71EB"/>
    <w:rsid w:val="002D175F"/>
    <w:rsid w:val="002D2359"/>
    <w:rsid w:val="002D3545"/>
    <w:rsid w:val="002D548E"/>
    <w:rsid w:val="002D65FA"/>
    <w:rsid w:val="002D784C"/>
    <w:rsid w:val="002E01F7"/>
    <w:rsid w:val="002E122A"/>
    <w:rsid w:val="002E190E"/>
    <w:rsid w:val="002E1C23"/>
    <w:rsid w:val="002E72B2"/>
    <w:rsid w:val="002F009C"/>
    <w:rsid w:val="002F1071"/>
    <w:rsid w:val="002F27F5"/>
    <w:rsid w:val="002F4671"/>
    <w:rsid w:val="002F4D16"/>
    <w:rsid w:val="002F6F94"/>
    <w:rsid w:val="00300F0B"/>
    <w:rsid w:val="00304BA9"/>
    <w:rsid w:val="00304F91"/>
    <w:rsid w:val="00305263"/>
    <w:rsid w:val="00306ED5"/>
    <w:rsid w:val="00307494"/>
    <w:rsid w:val="00311067"/>
    <w:rsid w:val="0031118A"/>
    <w:rsid w:val="00311BED"/>
    <w:rsid w:val="003139C3"/>
    <w:rsid w:val="00315669"/>
    <w:rsid w:val="00320628"/>
    <w:rsid w:val="003214AB"/>
    <w:rsid w:val="00321639"/>
    <w:rsid w:val="00321AA6"/>
    <w:rsid w:val="0032473B"/>
    <w:rsid w:val="00326A5D"/>
    <w:rsid w:val="00330F6E"/>
    <w:rsid w:val="00331E89"/>
    <w:rsid w:val="003340E6"/>
    <w:rsid w:val="0033498E"/>
    <w:rsid w:val="00341212"/>
    <w:rsid w:val="003422EF"/>
    <w:rsid w:val="00342763"/>
    <w:rsid w:val="00345F0C"/>
    <w:rsid w:val="003469BF"/>
    <w:rsid w:val="003478C0"/>
    <w:rsid w:val="00347D5F"/>
    <w:rsid w:val="0035029D"/>
    <w:rsid w:val="00351872"/>
    <w:rsid w:val="00353A85"/>
    <w:rsid w:val="00356C7D"/>
    <w:rsid w:val="00356E74"/>
    <w:rsid w:val="00357644"/>
    <w:rsid w:val="00360475"/>
    <w:rsid w:val="003604DE"/>
    <w:rsid w:val="003605BC"/>
    <w:rsid w:val="00361C59"/>
    <w:rsid w:val="0036351E"/>
    <w:rsid w:val="00364445"/>
    <w:rsid w:val="00367729"/>
    <w:rsid w:val="00370584"/>
    <w:rsid w:val="003720E2"/>
    <w:rsid w:val="00372370"/>
    <w:rsid w:val="00374622"/>
    <w:rsid w:val="00374D24"/>
    <w:rsid w:val="00375316"/>
    <w:rsid w:val="00377B8E"/>
    <w:rsid w:val="00381A2D"/>
    <w:rsid w:val="00381AAF"/>
    <w:rsid w:val="003820EC"/>
    <w:rsid w:val="00384260"/>
    <w:rsid w:val="003844FB"/>
    <w:rsid w:val="00384AD1"/>
    <w:rsid w:val="00384D1A"/>
    <w:rsid w:val="003866A7"/>
    <w:rsid w:val="00390913"/>
    <w:rsid w:val="003911F6"/>
    <w:rsid w:val="003912B5"/>
    <w:rsid w:val="00391F56"/>
    <w:rsid w:val="003A2B1A"/>
    <w:rsid w:val="003A3710"/>
    <w:rsid w:val="003A66E1"/>
    <w:rsid w:val="003B0241"/>
    <w:rsid w:val="003B1EBC"/>
    <w:rsid w:val="003B1FA9"/>
    <w:rsid w:val="003B3FCF"/>
    <w:rsid w:val="003B534F"/>
    <w:rsid w:val="003B5946"/>
    <w:rsid w:val="003B75F6"/>
    <w:rsid w:val="003C1AA4"/>
    <w:rsid w:val="003C28D7"/>
    <w:rsid w:val="003C31EA"/>
    <w:rsid w:val="003C407A"/>
    <w:rsid w:val="003C4426"/>
    <w:rsid w:val="003C4D34"/>
    <w:rsid w:val="003C4FB6"/>
    <w:rsid w:val="003C6011"/>
    <w:rsid w:val="003D0DA3"/>
    <w:rsid w:val="003D1E31"/>
    <w:rsid w:val="003D22EE"/>
    <w:rsid w:val="003D4187"/>
    <w:rsid w:val="003D47CA"/>
    <w:rsid w:val="003D6E24"/>
    <w:rsid w:val="003E0C47"/>
    <w:rsid w:val="003E0CD2"/>
    <w:rsid w:val="003E0D83"/>
    <w:rsid w:val="003E4850"/>
    <w:rsid w:val="003E7C2C"/>
    <w:rsid w:val="003F1501"/>
    <w:rsid w:val="003F23CA"/>
    <w:rsid w:val="003F363E"/>
    <w:rsid w:val="003F58CC"/>
    <w:rsid w:val="003F5C09"/>
    <w:rsid w:val="003F6B52"/>
    <w:rsid w:val="00400B9D"/>
    <w:rsid w:val="004023BA"/>
    <w:rsid w:val="00402D8A"/>
    <w:rsid w:val="00403656"/>
    <w:rsid w:val="00405DB0"/>
    <w:rsid w:val="0040609B"/>
    <w:rsid w:val="004110DD"/>
    <w:rsid w:val="00414B9E"/>
    <w:rsid w:val="0041645B"/>
    <w:rsid w:val="00421E87"/>
    <w:rsid w:val="00422086"/>
    <w:rsid w:val="00422C48"/>
    <w:rsid w:val="0042577C"/>
    <w:rsid w:val="0042686D"/>
    <w:rsid w:val="00427948"/>
    <w:rsid w:val="004309BD"/>
    <w:rsid w:val="00432452"/>
    <w:rsid w:val="004345CF"/>
    <w:rsid w:val="00434AE3"/>
    <w:rsid w:val="00435F5D"/>
    <w:rsid w:val="00442C02"/>
    <w:rsid w:val="00444937"/>
    <w:rsid w:val="00444E26"/>
    <w:rsid w:val="00445A20"/>
    <w:rsid w:val="00445AA4"/>
    <w:rsid w:val="004466B4"/>
    <w:rsid w:val="004466BD"/>
    <w:rsid w:val="004477F7"/>
    <w:rsid w:val="00451CC6"/>
    <w:rsid w:val="004536CC"/>
    <w:rsid w:val="00455D04"/>
    <w:rsid w:val="0045601C"/>
    <w:rsid w:val="00457037"/>
    <w:rsid w:val="00462C4D"/>
    <w:rsid w:val="004638A2"/>
    <w:rsid w:val="00465242"/>
    <w:rsid w:val="00465957"/>
    <w:rsid w:val="004660B6"/>
    <w:rsid w:val="004706EF"/>
    <w:rsid w:val="00471E17"/>
    <w:rsid w:val="00471FA5"/>
    <w:rsid w:val="00473600"/>
    <w:rsid w:val="00473F22"/>
    <w:rsid w:val="00475D84"/>
    <w:rsid w:val="00475F08"/>
    <w:rsid w:val="004820F0"/>
    <w:rsid w:val="00485C81"/>
    <w:rsid w:val="00486CDD"/>
    <w:rsid w:val="0049241A"/>
    <w:rsid w:val="004960A1"/>
    <w:rsid w:val="00496213"/>
    <w:rsid w:val="004966E9"/>
    <w:rsid w:val="00497919"/>
    <w:rsid w:val="004A06AA"/>
    <w:rsid w:val="004A1BFF"/>
    <w:rsid w:val="004A32F0"/>
    <w:rsid w:val="004A453D"/>
    <w:rsid w:val="004A4759"/>
    <w:rsid w:val="004A651F"/>
    <w:rsid w:val="004B1793"/>
    <w:rsid w:val="004B2266"/>
    <w:rsid w:val="004B234C"/>
    <w:rsid w:val="004B305D"/>
    <w:rsid w:val="004B3133"/>
    <w:rsid w:val="004B3B3C"/>
    <w:rsid w:val="004B3E3A"/>
    <w:rsid w:val="004B510B"/>
    <w:rsid w:val="004B68C1"/>
    <w:rsid w:val="004B7E1B"/>
    <w:rsid w:val="004C0178"/>
    <w:rsid w:val="004C0B4E"/>
    <w:rsid w:val="004C226C"/>
    <w:rsid w:val="004D219C"/>
    <w:rsid w:val="004D3517"/>
    <w:rsid w:val="004D48CE"/>
    <w:rsid w:val="004D5720"/>
    <w:rsid w:val="004D7BF9"/>
    <w:rsid w:val="004E3289"/>
    <w:rsid w:val="004E4CA3"/>
    <w:rsid w:val="004E5827"/>
    <w:rsid w:val="004E5E71"/>
    <w:rsid w:val="004E76FF"/>
    <w:rsid w:val="004F0BC3"/>
    <w:rsid w:val="004F17C0"/>
    <w:rsid w:val="004F3487"/>
    <w:rsid w:val="004F6BDC"/>
    <w:rsid w:val="00501179"/>
    <w:rsid w:val="00505705"/>
    <w:rsid w:val="005118A3"/>
    <w:rsid w:val="00511CCB"/>
    <w:rsid w:val="00511F0A"/>
    <w:rsid w:val="00513C80"/>
    <w:rsid w:val="00514DC3"/>
    <w:rsid w:val="0051540F"/>
    <w:rsid w:val="005163B5"/>
    <w:rsid w:val="005200FE"/>
    <w:rsid w:val="00520387"/>
    <w:rsid w:val="00521A0F"/>
    <w:rsid w:val="00525AFF"/>
    <w:rsid w:val="005274E0"/>
    <w:rsid w:val="00530925"/>
    <w:rsid w:val="00535ADB"/>
    <w:rsid w:val="00536948"/>
    <w:rsid w:val="00543150"/>
    <w:rsid w:val="00550A4D"/>
    <w:rsid w:val="00551B3F"/>
    <w:rsid w:val="00552D03"/>
    <w:rsid w:val="0055325D"/>
    <w:rsid w:val="00554382"/>
    <w:rsid w:val="005545C5"/>
    <w:rsid w:val="005564BB"/>
    <w:rsid w:val="00560416"/>
    <w:rsid w:val="0056084A"/>
    <w:rsid w:val="005639B5"/>
    <w:rsid w:val="005659B0"/>
    <w:rsid w:val="00566397"/>
    <w:rsid w:val="005671F1"/>
    <w:rsid w:val="00570297"/>
    <w:rsid w:val="0057032E"/>
    <w:rsid w:val="005716B9"/>
    <w:rsid w:val="00575863"/>
    <w:rsid w:val="005767E8"/>
    <w:rsid w:val="00576F1B"/>
    <w:rsid w:val="00576F81"/>
    <w:rsid w:val="00582895"/>
    <w:rsid w:val="005829FE"/>
    <w:rsid w:val="00583CD9"/>
    <w:rsid w:val="00584774"/>
    <w:rsid w:val="00590985"/>
    <w:rsid w:val="0059610C"/>
    <w:rsid w:val="0059663D"/>
    <w:rsid w:val="00596CBC"/>
    <w:rsid w:val="005A0FAF"/>
    <w:rsid w:val="005A1C2F"/>
    <w:rsid w:val="005A1D92"/>
    <w:rsid w:val="005A2697"/>
    <w:rsid w:val="005A39F0"/>
    <w:rsid w:val="005A4B2D"/>
    <w:rsid w:val="005A67F9"/>
    <w:rsid w:val="005A6B98"/>
    <w:rsid w:val="005B0B32"/>
    <w:rsid w:val="005B1A79"/>
    <w:rsid w:val="005B1AB4"/>
    <w:rsid w:val="005B2673"/>
    <w:rsid w:val="005B2832"/>
    <w:rsid w:val="005B4C02"/>
    <w:rsid w:val="005B4F1F"/>
    <w:rsid w:val="005B5472"/>
    <w:rsid w:val="005B64AA"/>
    <w:rsid w:val="005C2C3D"/>
    <w:rsid w:val="005C57ED"/>
    <w:rsid w:val="005D31D3"/>
    <w:rsid w:val="005D41DA"/>
    <w:rsid w:val="005D48AF"/>
    <w:rsid w:val="005D60CC"/>
    <w:rsid w:val="005D6391"/>
    <w:rsid w:val="005D6732"/>
    <w:rsid w:val="005E2221"/>
    <w:rsid w:val="005E3701"/>
    <w:rsid w:val="005E4418"/>
    <w:rsid w:val="005E4BFF"/>
    <w:rsid w:val="005E60CE"/>
    <w:rsid w:val="005F1068"/>
    <w:rsid w:val="005F16B7"/>
    <w:rsid w:val="005F1C95"/>
    <w:rsid w:val="005F2A38"/>
    <w:rsid w:val="005F4BB7"/>
    <w:rsid w:val="005F58FB"/>
    <w:rsid w:val="00601BD7"/>
    <w:rsid w:val="00602C92"/>
    <w:rsid w:val="00603DE1"/>
    <w:rsid w:val="00604678"/>
    <w:rsid w:val="00604A20"/>
    <w:rsid w:val="006051A7"/>
    <w:rsid w:val="00606F03"/>
    <w:rsid w:val="00607C07"/>
    <w:rsid w:val="00610E7A"/>
    <w:rsid w:val="00611625"/>
    <w:rsid w:val="006116EC"/>
    <w:rsid w:val="00612758"/>
    <w:rsid w:val="00614650"/>
    <w:rsid w:val="00621412"/>
    <w:rsid w:val="00624626"/>
    <w:rsid w:val="00626D5E"/>
    <w:rsid w:val="00627EEF"/>
    <w:rsid w:val="00631663"/>
    <w:rsid w:val="00632439"/>
    <w:rsid w:val="0063483F"/>
    <w:rsid w:val="006404D5"/>
    <w:rsid w:val="0065232D"/>
    <w:rsid w:val="0065422C"/>
    <w:rsid w:val="0065565A"/>
    <w:rsid w:val="0065624D"/>
    <w:rsid w:val="006602D7"/>
    <w:rsid w:val="00660F40"/>
    <w:rsid w:val="00662EEA"/>
    <w:rsid w:val="00663454"/>
    <w:rsid w:val="00664806"/>
    <w:rsid w:val="00666ED6"/>
    <w:rsid w:val="0066735D"/>
    <w:rsid w:val="0067006A"/>
    <w:rsid w:val="00673018"/>
    <w:rsid w:val="006746F5"/>
    <w:rsid w:val="00675015"/>
    <w:rsid w:val="0068057F"/>
    <w:rsid w:val="00682488"/>
    <w:rsid w:val="0068572E"/>
    <w:rsid w:val="00687EC7"/>
    <w:rsid w:val="00690777"/>
    <w:rsid w:val="0069460B"/>
    <w:rsid w:val="006959FE"/>
    <w:rsid w:val="0069689F"/>
    <w:rsid w:val="006A03FA"/>
    <w:rsid w:val="006A0CAA"/>
    <w:rsid w:val="006A1723"/>
    <w:rsid w:val="006A33FD"/>
    <w:rsid w:val="006A3E8B"/>
    <w:rsid w:val="006A40D8"/>
    <w:rsid w:val="006A4377"/>
    <w:rsid w:val="006A685A"/>
    <w:rsid w:val="006B406A"/>
    <w:rsid w:val="006B4F46"/>
    <w:rsid w:val="006B5DE6"/>
    <w:rsid w:val="006B645C"/>
    <w:rsid w:val="006B6A89"/>
    <w:rsid w:val="006B6DA5"/>
    <w:rsid w:val="006B7F1D"/>
    <w:rsid w:val="006C0062"/>
    <w:rsid w:val="006C08A6"/>
    <w:rsid w:val="006C11F4"/>
    <w:rsid w:val="006C178C"/>
    <w:rsid w:val="006C2A95"/>
    <w:rsid w:val="006C336D"/>
    <w:rsid w:val="006C3963"/>
    <w:rsid w:val="006C4630"/>
    <w:rsid w:val="006C694D"/>
    <w:rsid w:val="006C7325"/>
    <w:rsid w:val="006D03DC"/>
    <w:rsid w:val="006D40CF"/>
    <w:rsid w:val="006D468F"/>
    <w:rsid w:val="006D47FA"/>
    <w:rsid w:val="006D57FF"/>
    <w:rsid w:val="006D6412"/>
    <w:rsid w:val="006E0976"/>
    <w:rsid w:val="006E16AC"/>
    <w:rsid w:val="006E2254"/>
    <w:rsid w:val="006E32E8"/>
    <w:rsid w:val="006F0A85"/>
    <w:rsid w:val="006F118F"/>
    <w:rsid w:val="006F3ACB"/>
    <w:rsid w:val="006F4CF2"/>
    <w:rsid w:val="006F72C9"/>
    <w:rsid w:val="006F7E7F"/>
    <w:rsid w:val="007000A1"/>
    <w:rsid w:val="00702CB3"/>
    <w:rsid w:val="00703305"/>
    <w:rsid w:val="00703C46"/>
    <w:rsid w:val="00707D06"/>
    <w:rsid w:val="00713B04"/>
    <w:rsid w:val="007167BF"/>
    <w:rsid w:val="00717869"/>
    <w:rsid w:val="00717E90"/>
    <w:rsid w:val="007202D9"/>
    <w:rsid w:val="007210E8"/>
    <w:rsid w:val="00722D63"/>
    <w:rsid w:val="00725712"/>
    <w:rsid w:val="0073034C"/>
    <w:rsid w:val="00731697"/>
    <w:rsid w:val="00731DF2"/>
    <w:rsid w:val="00732EB5"/>
    <w:rsid w:val="0073547E"/>
    <w:rsid w:val="00741D31"/>
    <w:rsid w:val="0074269B"/>
    <w:rsid w:val="00742C27"/>
    <w:rsid w:val="00743509"/>
    <w:rsid w:val="0074534D"/>
    <w:rsid w:val="00747905"/>
    <w:rsid w:val="00747CB6"/>
    <w:rsid w:val="00750B6B"/>
    <w:rsid w:val="0075156F"/>
    <w:rsid w:val="007534FE"/>
    <w:rsid w:val="007545E4"/>
    <w:rsid w:val="00757B33"/>
    <w:rsid w:val="007610C7"/>
    <w:rsid w:val="0076117E"/>
    <w:rsid w:val="00763554"/>
    <w:rsid w:val="00766F1B"/>
    <w:rsid w:val="00766FBC"/>
    <w:rsid w:val="0076700A"/>
    <w:rsid w:val="007672A7"/>
    <w:rsid w:val="00767E82"/>
    <w:rsid w:val="00771A3D"/>
    <w:rsid w:val="00771C6F"/>
    <w:rsid w:val="0077249F"/>
    <w:rsid w:val="0077418B"/>
    <w:rsid w:val="00775000"/>
    <w:rsid w:val="00777390"/>
    <w:rsid w:val="007814A4"/>
    <w:rsid w:val="00784407"/>
    <w:rsid w:val="00786092"/>
    <w:rsid w:val="007874B3"/>
    <w:rsid w:val="00787540"/>
    <w:rsid w:val="007878C5"/>
    <w:rsid w:val="00787ECF"/>
    <w:rsid w:val="00787F99"/>
    <w:rsid w:val="00793E99"/>
    <w:rsid w:val="00794549"/>
    <w:rsid w:val="007957B1"/>
    <w:rsid w:val="00795858"/>
    <w:rsid w:val="007966B9"/>
    <w:rsid w:val="00796E24"/>
    <w:rsid w:val="00797787"/>
    <w:rsid w:val="007A1FEE"/>
    <w:rsid w:val="007A3DD3"/>
    <w:rsid w:val="007A67D9"/>
    <w:rsid w:val="007B0A8C"/>
    <w:rsid w:val="007B2DE2"/>
    <w:rsid w:val="007B335E"/>
    <w:rsid w:val="007B4282"/>
    <w:rsid w:val="007C0185"/>
    <w:rsid w:val="007C06A0"/>
    <w:rsid w:val="007C07BF"/>
    <w:rsid w:val="007C311E"/>
    <w:rsid w:val="007C3276"/>
    <w:rsid w:val="007C54B1"/>
    <w:rsid w:val="007C55CC"/>
    <w:rsid w:val="007C65A3"/>
    <w:rsid w:val="007C729C"/>
    <w:rsid w:val="007D09A1"/>
    <w:rsid w:val="007D2B2C"/>
    <w:rsid w:val="007D4BDD"/>
    <w:rsid w:val="007E27D5"/>
    <w:rsid w:val="007E2C1A"/>
    <w:rsid w:val="007E3F54"/>
    <w:rsid w:val="007E40DA"/>
    <w:rsid w:val="007E4222"/>
    <w:rsid w:val="007E5DE4"/>
    <w:rsid w:val="007E76AB"/>
    <w:rsid w:val="007F2875"/>
    <w:rsid w:val="007F56F8"/>
    <w:rsid w:val="007F6026"/>
    <w:rsid w:val="0080181B"/>
    <w:rsid w:val="00805565"/>
    <w:rsid w:val="008056BA"/>
    <w:rsid w:val="00806324"/>
    <w:rsid w:val="00806F21"/>
    <w:rsid w:val="00807B1C"/>
    <w:rsid w:val="00807D5B"/>
    <w:rsid w:val="00807FBC"/>
    <w:rsid w:val="00811CB9"/>
    <w:rsid w:val="008128C6"/>
    <w:rsid w:val="0081318C"/>
    <w:rsid w:val="008140D0"/>
    <w:rsid w:val="00815601"/>
    <w:rsid w:val="008168FB"/>
    <w:rsid w:val="00816A91"/>
    <w:rsid w:val="00820965"/>
    <w:rsid w:val="008241E6"/>
    <w:rsid w:val="008248A0"/>
    <w:rsid w:val="00831457"/>
    <w:rsid w:val="008316E1"/>
    <w:rsid w:val="0083189D"/>
    <w:rsid w:val="008320BE"/>
    <w:rsid w:val="00832E26"/>
    <w:rsid w:val="008347CC"/>
    <w:rsid w:val="0083501A"/>
    <w:rsid w:val="0083612B"/>
    <w:rsid w:val="008365E7"/>
    <w:rsid w:val="00837139"/>
    <w:rsid w:val="0084393C"/>
    <w:rsid w:val="00843C1B"/>
    <w:rsid w:val="00845642"/>
    <w:rsid w:val="0084670B"/>
    <w:rsid w:val="00854478"/>
    <w:rsid w:val="008608A8"/>
    <w:rsid w:val="00860A4C"/>
    <w:rsid w:val="00863F05"/>
    <w:rsid w:val="00864396"/>
    <w:rsid w:val="008645E5"/>
    <w:rsid w:val="00865413"/>
    <w:rsid w:val="008657C0"/>
    <w:rsid w:val="008657EF"/>
    <w:rsid w:val="00865A0E"/>
    <w:rsid w:val="008727B6"/>
    <w:rsid w:val="00873DA5"/>
    <w:rsid w:val="00877E64"/>
    <w:rsid w:val="00880141"/>
    <w:rsid w:val="0088036A"/>
    <w:rsid w:val="00880557"/>
    <w:rsid w:val="008840BE"/>
    <w:rsid w:val="008844BC"/>
    <w:rsid w:val="00884D43"/>
    <w:rsid w:val="008859E6"/>
    <w:rsid w:val="00885A56"/>
    <w:rsid w:val="00886672"/>
    <w:rsid w:val="00887748"/>
    <w:rsid w:val="008900FA"/>
    <w:rsid w:val="00892CC1"/>
    <w:rsid w:val="00894246"/>
    <w:rsid w:val="00896717"/>
    <w:rsid w:val="00896DF1"/>
    <w:rsid w:val="008A495F"/>
    <w:rsid w:val="008A6BC6"/>
    <w:rsid w:val="008A7A0A"/>
    <w:rsid w:val="008A7C71"/>
    <w:rsid w:val="008B224B"/>
    <w:rsid w:val="008B6023"/>
    <w:rsid w:val="008B6D03"/>
    <w:rsid w:val="008C0647"/>
    <w:rsid w:val="008C0654"/>
    <w:rsid w:val="008C2C82"/>
    <w:rsid w:val="008C2C9D"/>
    <w:rsid w:val="008C4091"/>
    <w:rsid w:val="008C46EC"/>
    <w:rsid w:val="008C47A8"/>
    <w:rsid w:val="008C64C8"/>
    <w:rsid w:val="008C67E3"/>
    <w:rsid w:val="008C6873"/>
    <w:rsid w:val="008C6FEB"/>
    <w:rsid w:val="008D0ADD"/>
    <w:rsid w:val="008D0D31"/>
    <w:rsid w:val="008D1EB4"/>
    <w:rsid w:val="008D5962"/>
    <w:rsid w:val="008E1FE9"/>
    <w:rsid w:val="008E2483"/>
    <w:rsid w:val="008E45A5"/>
    <w:rsid w:val="008E5E3C"/>
    <w:rsid w:val="008E6D9F"/>
    <w:rsid w:val="008E745B"/>
    <w:rsid w:val="008F2413"/>
    <w:rsid w:val="008F2414"/>
    <w:rsid w:val="008F31FB"/>
    <w:rsid w:val="008F3940"/>
    <w:rsid w:val="008F4767"/>
    <w:rsid w:val="008F5B2C"/>
    <w:rsid w:val="008F5F2B"/>
    <w:rsid w:val="008F7589"/>
    <w:rsid w:val="008F7DFA"/>
    <w:rsid w:val="00901255"/>
    <w:rsid w:val="00901C0D"/>
    <w:rsid w:val="00901FF2"/>
    <w:rsid w:val="009061D0"/>
    <w:rsid w:val="00906811"/>
    <w:rsid w:val="00906D8E"/>
    <w:rsid w:val="0091202E"/>
    <w:rsid w:val="00913390"/>
    <w:rsid w:val="00913815"/>
    <w:rsid w:val="0091386C"/>
    <w:rsid w:val="00914D9A"/>
    <w:rsid w:val="00915001"/>
    <w:rsid w:val="009156C3"/>
    <w:rsid w:val="009171F6"/>
    <w:rsid w:val="00923CCE"/>
    <w:rsid w:val="00924C76"/>
    <w:rsid w:val="00926A1F"/>
    <w:rsid w:val="009308C1"/>
    <w:rsid w:val="00932318"/>
    <w:rsid w:val="00934DEF"/>
    <w:rsid w:val="00934E15"/>
    <w:rsid w:val="009402A1"/>
    <w:rsid w:val="00940C88"/>
    <w:rsid w:val="0094129C"/>
    <w:rsid w:val="0094147C"/>
    <w:rsid w:val="00943CF8"/>
    <w:rsid w:val="00951B3C"/>
    <w:rsid w:val="00954A31"/>
    <w:rsid w:val="00961098"/>
    <w:rsid w:val="00962EC8"/>
    <w:rsid w:val="00966E7E"/>
    <w:rsid w:val="0097058B"/>
    <w:rsid w:val="0097082C"/>
    <w:rsid w:val="00972C3B"/>
    <w:rsid w:val="00972F40"/>
    <w:rsid w:val="00975868"/>
    <w:rsid w:val="00977554"/>
    <w:rsid w:val="009813F3"/>
    <w:rsid w:val="00981E16"/>
    <w:rsid w:val="00984D25"/>
    <w:rsid w:val="00985C97"/>
    <w:rsid w:val="00986B94"/>
    <w:rsid w:val="009870B5"/>
    <w:rsid w:val="0098715F"/>
    <w:rsid w:val="0099005D"/>
    <w:rsid w:val="00993BEE"/>
    <w:rsid w:val="00995867"/>
    <w:rsid w:val="00996F0B"/>
    <w:rsid w:val="009A2A3D"/>
    <w:rsid w:val="009A5186"/>
    <w:rsid w:val="009A7EBE"/>
    <w:rsid w:val="009B1CF2"/>
    <w:rsid w:val="009B1FB3"/>
    <w:rsid w:val="009B2140"/>
    <w:rsid w:val="009B3E40"/>
    <w:rsid w:val="009B3F39"/>
    <w:rsid w:val="009B437B"/>
    <w:rsid w:val="009C0EC2"/>
    <w:rsid w:val="009C1A5C"/>
    <w:rsid w:val="009C1FF1"/>
    <w:rsid w:val="009C2C43"/>
    <w:rsid w:val="009C393F"/>
    <w:rsid w:val="009C7FD2"/>
    <w:rsid w:val="009D0041"/>
    <w:rsid w:val="009D05DF"/>
    <w:rsid w:val="009D10B8"/>
    <w:rsid w:val="009D11AD"/>
    <w:rsid w:val="009D11F7"/>
    <w:rsid w:val="009D1C31"/>
    <w:rsid w:val="009D2975"/>
    <w:rsid w:val="009D2AB4"/>
    <w:rsid w:val="009D3671"/>
    <w:rsid w:val="009E03B7"/>
    <w:rsid w:val="009E0BA3"/>
    <w:rsid w:val="009E28C8"/>
    <w:rsid w:val="009E76F1"/>
    <w:rsid w:val="009E7868"/>
    <w:rsid w:val="009F08B4"/>
    <w:rsid w:val="009F31DD"/>
    <w:rsid w:val="009F35B3"/>
    <w:rsid w:val="009F41B1"/>
    <w:rsid w:val="009F478B"/>
    <w:rsid w:val="009F4E39"/>
    <w:rsid w:val="00A013FD"/>
    <w:rsid w:val="00A04E4A"/>
    <w:rsid w:val="00A05D76"/>
    <w:rsid w:val="00A060FD"/>
    <w:rsid w:val="00A06E3F"/>
    <w:rsid w:val="00A07766"/>
    <w:rsid w:val="00A11414"/>
    <w:rsid w:val="00A131A0"/>
    <w:rsid w:val="00A13AB6"/>
    <w:rsid w:val="00A14D4F"/>
    <w:rsid w:val="00A17B24"/>
    <w:rsid w:val="00A2070B"/>
    <w:rsid w:val="00A2191C"/>
    <w:rsid w:val="00A22EDF"/>
    <w:rsid w:val="00A24293"/>
    <w:rsid w:val="00A243C6"/>
    <w:rsid w:val="00A248C7"/>
    <w:rsid w:val="00A26E56"/>
    <w:rsid w:val="00A30628"/>
    <w:rsid w:val="00A30DF5"/>
    <w:rsid w:val="00A33017"/>
    <w:rsid w:val="00A33B3D"/>
    <w:rsid w:val="00A34103"/>
    <w:rsid w:val="00A341A8"/>
    <w:rsid w:val="00A3731E"/>
    <w:rsid w:val="00A41725"/>
    <w:rsid w:val="00A41D65"/>
    <w:rsid w:val="00A428B6"/>
    <w:rsid w:val="00A43979"/>
    <w:rsid w:val="00A43C17"/>
    <w:rsid w:val="00A44B79"/>
    <w:rsid w:val="00A4708C"/>
    <w:rsid w:val="00A47738"/>
    <w:rsid w:val="00A5015A"/>
    <w:rsid w:val="00A514A2"/>
    <w:rsid w:val="00A52264"/>
    <w:rsid w:val="00A55DF1"/>
    <w:rsid w:val="00A57645"/>
    <w:rsid w:val="00A62E0E"/>
    <w:rsid w:val="00A63D05"/>
    <w:rsid w:val="00A66CAF"/>
    <w:rsid w:val="00A717FF"/>
    <w:rsid w:val="00A8293B"/>
    <w:rsid w:val="00A9052E"/>
    <w:rsid w:val="00A9473C"/>
    <w:rsid w:val="00A949E6"/>
    <w:rsid w:val="00A9592F"/>
    <w:rsid w:val="00AA0E2D"/>
    <w:rsid w:val="00AA1CFD"/>
    <w:rsid w:val="00AA2A6B"/>
    <w:rsid w:val="00AA44C6"/>
    <w:rsid w:val="00AA4B3F"/>
    <w:rsid w:val="00AA6939"/>
    <w:rsid w:val="00AA69C4"/>
    <w:rsid w:val="00AB12FA"/>
    <w:rsid w:val="00AB1634"/>
    <w:rsid w:val="00AB1EF5"/>
    <w:rsid w:val="00AB56A1"/>
    <w:rsid w:val="00AB67CD"/>
    <w:rsid w:val="00AB73FC"/>
    <w:rsid w:val="00AC38F9"/>
    <w:rsid w:val="00AC65AB"/>
    <w:rsid w:val="00AD009A"/>
    <w:rsid w:val="00AD0181"/>
    <w:rsid w:val="00AD0F6E"/>
    <w:rsid w:val="00AD248B"/>
    <w:rsid w:val="00AD4E1A"/>
    <w:rsid w:val="00AD563C"/>
    <w:rsid w:val="00AE0488"/>
    <w:rsid w:val="00AE2B92"/>
    <w:rsid w:val="00AE3017"/>
    <w:rsid w:val="00AE3C9E"/>
    <w:rsid w:val="00AE66FB"/>
    <w:rsid w:val="00AE752B"/>
    <w:rsid w:val="00AE75EB"/>
    <w:rsid w:val="00AE7A7B"/>
    <w:rsid w:val="00AE7E33"/>
    <w:rsid w:val="00AF0A7E"/>
    <w:rsid w:val="00AF0D16"/>
    <w:rsid w:val="00AF0FE2"/>
    <w:rsid w:val="00AF1B82"/>
    <w:rsid w:val="00AF309B"/>
    <w:rsid w:val="00AF33F4"/>
    <w:rsid w:val="00AF3854"/>
    <w:rsid w:val="00AF48FC"/>
    <w:rsid w:val="00AF56AB"/>
    <w:rsid w:val="00AF6A86"/>
    <w:rsid w:val="00AF6B6C"/>
    <w:rsid w:val="00B00F5C"/>
    <w:rsid w:val="00B024EF"/>
    <w:rsid w:val="00B02B09"/>
    <w:rsid w:val="00B02D26"/>
    <w:rsid w:val="00B03382"/>
    <w:rsid w:val="00B03611"/>
    <w:rsid w:val="00B05F63"/>
    <w:rsid w:val="00B06C09"/>
    <w:rsid w:val="00B10E95"/>
    <w:rsid w:val="00B14E1E"/>
    <w:rsid w:val="00B155FB"/>
    <w:rsid w:val="00B17300"/>
    <w:rsid w:val="00B20547"/>
    <w:rsid w:val="00B22A75"/>
    <w:rsid w:val="00B25157"/>
    <w:rsid w:val="00B26152"/>
    <w:rsid w:val="00B26CE2"/>
    <w:rsid w:val="00B270B3"/>
    <w:rsid w:val="00B3019D"/>
    <w:rsid w:val="00B31043"/>
    <w:rsid w:val="00B36CEA"/>
    <w:rsid w:val="00B37287"/>
    <w:rsid w:val="00B37A04"/>
    <w:rsid w:val="00B414AF"/>
    <w:rsid w:val="00B4182A"/>
    <w:rsid w:val="00B429FD"/>
    <w:rsid w:val="00B4371A"/>
    <w:rsid w:val="00B458E4"/>
    <w:rsid w:val="00B47A17"/>
    <w:rsid w:val="00B502F6"/>
    <w:rsid w:val="00B52833"/>
    <w:rsid w:val="00B5404B"/>
    <w:rsid w:val="00B55E8F"/>
    <w:rsid w:val="00B574E6"/>
    <w:rsid w:val="00B60164"/>
    <w:rsid w:val="00B60781"/>
    <w:rsid w:val="00B61530"/>
    <w:rsid w:val="00B65A63"/>
    <w:rsid w:val="00B662C5"/>
    <w:rsid w:val="00B66DCF"/>
    <w:rsid w:val="00B750CD"/>
    <w:rsid w:val="00B757EF"/>
    <w:rsid w:val="00B75AFF"/>
    <w:rsid w:val="00B76330"/>
    <w:rsid w:val="00B76A16"/>
    <w:rsid w:val="00B772A6"/>
    <w:rsid w:val="00B82CE9"/>
    <w:rsid w:val="00B84A46"/>
    <w:rsid w:val="00B85847"/>
    <w:rsid w:val="00B85FFD"/>
    <w:rsid w:val="00B86393"/>
    <w:rsid w:val="00B90E50"/>
    <w:rsid w:val="00B965F9"/>
    <w:rsid w:val="00B967A8"/>
    <w:rsid w:val="00B96AB6"/>
    <w:rsid w:val="00B97215"/>
    <w:rsid w:val="00BA4B70"/>
    <w:rsid w:val="00BA572E"/>
    <w:rsid w:val="00BA6B37"/>
    <w:rsid w:val="00BA6BEF"/>
    <w:rsid w:val="00BA7225"/>
    <w:rsid w:val="00BA79DC"/>
    <w:rsid w:val="00BB1EF2"/>
    <w:rsid w:val="00BB3697"/>
    <w:rsid w:val="00BB454F"/>
    <w:rsid w:val="00BB4AA8"/>
    <w:rsid w:val="00BB570F"/>
    <w:rsid w:val="00BB5C0C"/>
    <w:rsid w:val="00BC1C34"/>
    <w:rsid w:val="00BC2452"/>
    <w:rsid w:val="00BD29FE"/>
    <w:rsid w:val="00BD2BEE"/>
    <w:rsid w:val="00BD479C"/>
    <w:rsid w:val="00BD48E6"/>
    <w:rsid w:val="00BD4F5D"/>
    <w:rsid w:val="00BD52F1"/>
    <w:rsid w:val="00BD5E21"/>
    <w:rsid w:val="00BD5F96"/>
    <w:rsid w:val="00BD7BCA"/>
    <w:rsid w:val="00BE4F1B"/>
    <w:rsid w:val="00BE50E9"/>
    <w:rsid w:val="00BE606B"/>
    <w:rsid w:val="00BE6C31"/>
    <w:rsid w:val="00BE752C"/>
    <w:rsid w:val="00BE7F04"/>
    <w:rsid w:val="00BF18BB"/>
    <w:rsid w:val="00BF57AC"/>
    <w:rsid w:val="00BF639A"/>
    <w:rsid w:val="00BF70B8"/>
    <w:rsid w:val="00BF72FC"/>
    <w:rsid w:val="00C00C55"/>
    <w:rsid w:val="00C00E4D"/>
    <w:rsid w:val="00C01241"/>
    <w:rsid w:val="00C01B85"/>
    <w:rsid w:val="00C04DA5"/>
    <w:rsid w:val="00C055B9"/>
    <w:rsid w:val="00C077E9"/>
    <w:rsid w:val="00C11198"/>
    <w:rsid w:val="00C11B52"/>
    <w:rsid w:val="00C1391C"/>
    <w:rsid w:val="00C17059"/>
    <w:rsid w:val="00C1786E"/>
    <w:rsid w:val="00C211F6"/>
    <w:rsid w:val="00C22592"/>
    <w:rsid w:val="00C22A5F"/>
    <w:rsid w:val="00C23733"/>
    <w:rsid w:val="00C25E7A"/>
    <w:rsid w:val="00C26C0B"/>
    <w:rsid w:val="00C3049E"/>
    <w:rsid w:val="00C31A19"/>
    <w:rsid w:val="00C31B9C"/>
    <w:rsid w:val="00C32BFE"/>
    <w:rsid w:val="00C32EBB"/>
    <w:rsid w:val="00C34C56"/>
    <w:rsid w:val="00C36458"/>
    <w:rsid w:val="00C3774F"/>
    <w:rsid w:val="00C41D98"/>
    <w:rsid w:val="00C429EE"/>
    <w:rsid w:val="00C43247"/>
    <w:rsid w:val="00C438AE"/>
    <w:rsid w:val="00C44C48"/>
    <w:rsid w:val="00C45E4C"/>
    <w:rsid w:val="00C51675"/>
    <w:rsid w:val="00C558BA"/>
    <w:rsid w:val="00C61348"/>
    <w:rsid w:val="00C61BB4"/>
    <w:rsid w:val="00C6344E"/>
    <w:rsid w:val="00C636A7"/>
    <w:rsid w:val="00C63996"/>
    <w:rsid w:val="00C645D2"/>
    <w:rsid w:val="00C65158"/>
    <w:rsid w:val="00C67150"/>
    <w:rsid w:val="00C705E1"/>
    <w:rsid w:val="00C70B24"/>
    <w:rsid w:val="00C72860"/>
    <w:rsid w:val="00C736C8"/>
    <w:rsid w:val="00C74563"/>
    <w:rsid w:val="00C75A54"/>
    <w:rsid w:val="00C75AF6"/>
    <w:rsid w:val="00C817A5"/>
    <w:rsid w:val="00C819EA"/>
    <w:rsid w:val="00C82122"/>
    <w:rsid w:val="00C83400"/>
    <w:rsid w:val="00C83D2E"/>
    <w:rsid w:val="00C84EC4"/>
    <w:rsid w:val="00C86888"/>
    <w:rsid w:val="00C91AA8"/>
    <w:rsid w:val="00C91B4D"/>
    <w:rsid w:val="00C924DB"/>
    <w:rsid w:val="00C92E47"/>
    <w:rsid w:val="00C93E88"/>
    <w:rsid w:val="00C93F38"/>
    <w:rsid w:val="00CA04AB"/>
    <w:rsid w:val="00CA09CD"/>
    <w:rsid w:val="00CA1392"/>
    <w:rsid w:val="00CA148E"/>
    <w:rsid w:val="00CA2321"/>
    <w:rsid w:val="00CA320C"/>
    <w:rsid w:val="00CA39CB"/>
    <w:rsid w:val="00CA5AAB"/>
    <w:rsid w:val="00CB47A0"/>
    <w:rsid w:val="00CB7070"/>
    <w:rsid w:val="00CC0567"/>
    <w:rsid w:val="00CC28C3"/>
    <w:rsid w:val="00CC3A5A"/>
    <w:rsid w:val="00CC4CB6"/>
    <w:rsid w:val="00CC6A12"/>
    <w:rsid w:val="00CC6C8D"/>
    <w:rsid w:val="00CC7C25"/>
    <w:rsid w:val="00CD0015"/>
    <w:rsid w:val="00CD16C1"/>
    <w:rsid w:val="00CD18A2"/>
    <w:rsid w:val="00CD2B0C"/>
    <w:rsid w:val="00CD4DD8"/>
    <w:rsid w:val="00CD6181"/>
    <w:rsid w:val="00CD7E71"/>
    <w:rsid w:val="00CE027D"/>
    <w:rsid w:val="00CE0BFC"/>
    <w:rsid w:val="00CE20DC"/>
    <w:rsid w:val="00CE45B4"/>
    <w:rsid w:val="00CE671F"/>
    <w:rsid w:val="00CE74B6"/>
    <w:rsid w:val="00CF0F23"/>
    <w:rsid w:val="00CF18EE"/>
    <w:rsid w:val="00CF2409"/>
    <w:rsid w:val="00CF3ADD"/>
    <w:rsid w:val="00CF4E14"/>
    <w:rsid w:val="00CF75F1"/>
    <w:rsid w:val="00D00711"/>
    <w:rsid w:val="00D01D90"/>
    <w:rsid w:val="00D042C6"/>
    <w:rsid w:val="00D04CA4"/>
    <w:rsid w:val="00D0529C"/>
    <w:rsid w:val="00D05A49"/>
    <w:rsid w:val="00D070D2"/>
    <w:rsid w:val="00D07A99"/>
    <w:rsid w:val="00D10834"/>
    <w:rsid w:val="00D111CF"/>
    <w:rsid w:val="00D121EF"/>
    <w:rsid w:val="00D122C0"/>
    <w:rsid w:val="00D1234F"/>
    <w:rsid w:val="00D12DA7"/>
    <w:rsid w:val="00D12E7F"/>
    <w:rsid w:val="00D1386A"/>
    <w:rsid w:val="00D13E58"/>
    <w:rsid w:val="00D13FFE"/>
    <w:rsid w:val="00D15B87"/>
    <w:rsid w:val="00D177F3"/>
    <w:rsid w:val="00D20775"/>
    <w:rsid w:val="00D220EA"/>
    <w:rsid w:val="00D23639"/>
    <w:rsid w:val="00D2400B"/>
    <w:rsid w:val="00D24938"/>
    <w:rsid w:val="00D267BC"/>
    <w:rsid w:val="00D30BA5"/>
    <w:rsid w:val="00D411FB"/>
    <w:rsid w:val="00D45412"/>
    <w:rsid w:val="00D456CF"/>
    <w:rsid w:val="00D50986"/>
    <w:rsid w:val="00D53C84"/>
    <w:rsid w:val="00D57F2B"/>
    <w:rsid w:val="00D61F42"/>
    <w:rsid w:val="00D65F2E"/>
    <w:rsid w:val="00D66980"/>
    <w:rsid w:val="00D71EA6"/>
    <w:rsid w:val="00D72099"/>
    <w:rsid w:val="00D724C5"/>
    <w:rsid w:val="00D72F71"/>
    <w:rsid w:val="00D730DD"/>
    <w:rsid w:val="00D73B5D"/>
    <w:rsid w:val="00D76CEC"/>
    <w:rsid w:val="00D76D86"/>
    <w:rsid w:val="00D77A41"/>
    <w:rsid w:val="00D77BF5"/>
    <w:rsid w:val="00D80065"/>
    <w:rsid w:val="00D8044B"/>
    <w:rsid w:val="00D808FA"/>
    <w:rsid w:val="00D81A0C"/>
    <w:rsid w:val="00D843CA"/>
    <w:rsid w:val="00D846B2"/>
    <w:rsid w:val="00D85051"/>
    <w:rsid w:val="00D87442"/>
    <w:rsid w:val="00D90346"/>
    <w:rsid w:val="00D9250B"/>
    <w:rsid w:val="00D948FB"/>
    <w:rsid w:val="00D96E17"/>
    <w:rsid w:val="00DA01B8"/>
    <w:rsid w:val="00DA103E"/>
    <w:rsid w:val="00DA22E3"/>
    <w:rsid w:val="00DA5219"/>
    <w:rsid w:val="00DA66D2"/>
    <w:rsid w:val="00DA7FE0"/>
    <w:rsid w:val="00DB087F"/>
    <w:rsid w:val="00DB20B5"/>
    <w:rsid w:val="00DB3376"/>
    <w:rsid w:val="00DB33AA"/>
    <w:rsid w:val="00DB3917"/>
    <w:rsid w:val="00DB403A"/>
    <w:rsid w:val="00DB6806"/>
    <w:rsid w:val="00DB6B96"/>
    <w:rsid w:val="00DB70FF"/>
    <w:rsid w:val="00DC141A"/>
    <w:rsid w:val="00DC20A6"/>
    <w:rsid w:val="00DC291F"/>
    <w:rsid w:val="00DC3B10"/>
    <w:rsid w:val="00DC5846"/>
    <w:rsid w:val="00DD3F7D"/>
    <w:rsid w:val="00DD6C9C"/>
    <w:rsid w:val="00DE09AE"/>
    <w:rsid w:val="00DE0DD3"/>
    <w:rsid w:val="00DE1211"/>
    <w:rsid w:val="00DE1537"/>
    <w:rsid w:val="00DE2D00"/>
    <w:rsid w:val="00DE5305"/>
    <w:rsid w:val="00DF007B"/>
    <w:rsid w:val="00DF155F"/>
    <w:rsid w:val="00DF15FA"/>
    <w:rsid w:val="00DF1DDB"/>
    <w:rsid w:val="00DF2297"/>
    <w:rsid w:val="00E00E1A"/>
    <w:rsid w:val="00E0163E"/>
    <w:rsid w:val="00E02039"/>
    <w:rsid w:val="00E03EDF"/>
    <w:rsid w:val="00E0794F"/>
    <w:rsid w:val="00E10582"/>
    <w:rsid w:val="00E11723"/>
    <w:rsid w:val="00E11920"/>
    <w:rsid w:val="00E11EFE"/>
    <w:rsid w:val="00E12D42"/>
    <w:rsid w:val="00E14F1F"/>
    <w:rsid w:val="00E15495"/>
    <w:rsid w:val="00E1587E"/>
    <w:rsid w:val="00E1722C"/>
    <w:rsid w:val="00E21A18"/>
    <w:rsid w:val="00E21A36"/>
    <w:rsid w:val="00E21C44"/>
    <w:rsid w:val="00E23F41"/>
    <w:rsid w:val="00E2419F"/>
    <w:rsid w:val="00E2420E"/>
    <w:rsid w:val="00E2496A"/>
    <w:rsid w:val="00E2668E"/>
    <w:rsid w:val="00E2796A"/>
    <w:rsid w:val="00E311AC"/>
    <w:rsid w:val="00E32654"/>
    <w:rsid w:val="00E331FC"/>
    <w:rsid w:val="00E37D87"/>
    <w:rsid w:val="00E408D1"/>
    <w:rsid w:val="00E42BF7"/>
    <w:rsid w:val="00E42EE9"/>
    <w:rsid w:val="00E43AFD"/>
    <w:rsid w:val="00E50C47"/>
    <w:rsid w:val="00E51B05"/>
    <w:rsid w:val="00E5483D"/>
    <w:rsid w:val="00E6007B"/>
    <w:rsid w:val="00E606E3"/>
    <w:rsid w:val="00E61536"/>
    <w:rsid w:val="00E631CA"/>
    <w:rsid w:val="00E63C53"/>
    <w:rsid w:val="00E64296"/>
    <w:rsid w:val="00E6623F"/>
    <w:rsid w:val="00E66514"/>
    <w:rsid w:val="00E710AB"/>
    <w:rsid w:val="00E71ABE"/>
    <w:rsid w:val="00E765DE"/>
    <w:rsid w:val="00E77C44"/>
    <w:rsid w:val="00E8115E"/>
    <w:rsid w:val="00E82CFE"/>
    <w:rsid w:val="00E83254"/>
    <w:rsid w:val="00E83F86"/>
    <w:rsid w:val="00E845E6"/>
    <w:rsid w:val="00E84CD5"/>
    <w:rsid w:val="00E868F4"/>
    <w:rsid w:val="00E87653"/>
    <w:rsid w:val="00E90687"/>
    <w:rsid w:val="00E90F43"/>
    <w:rsid w:val="00E90F6C"/>
    <w:rsid w:val="00E924E6"/>
    <w:rsid w:val="00E928C0"/>
    <w:rsid w:val="00E93E04"/>
    <w:rsid w:val="00E944A7"/>
    <w:rsid w:val="00E958E8"/>
    <w:rsid w:val="00E96D93"/>
    <w:rsid w:val="00EA033A"/>
    <w:rsid w:val="00EA1941"/>
    <w:rsid w:val="00EA40D6"/>
    <w:rsid w:val="00EA4570"/>
    <w:rsid w:val="00EA4732"/>
    <w:rsid w:val="00EA47F1"/>
    <w:rsid w:val="00EA4ADF"/>
    <w:rsid w:val="00EA4B65"/>
    <w:rsid w:val="00EA5088"/>
    <w:rsid w:val="00EA51DB"/>
    <w:rsid w:val="00EA612D"/>
    <w:rsid w:val="00EA6FC2"/>
    <w:rsid w:val="00EB1B41"/>
    <w:rsid w:val="00EB32B8"/>
    <w:rsid w:val="00EB66EB"/>
    <w:rsid w:val="00EC08E8"/>
    <w:rsid w:val="00EC1F3C"/>
    <w:rsid w:val="00EC2081"/>
    <w:rsid w:val="00ED04E7"/>
    <w:rsid w:val="00ED10D0"/>
    <w:rsid w:val="00ED3584"/>
    <w:rsid w:val="00ED4236"/>
    <w:rsid w:val="00ED68FB"/>
    <w:rsid w:val="00ED75FE"/>
    <w:rsid w:val="00ED7B97"/>
    <w:rsid w:val="00EE2BFC"/>
    <w:rsid w:val="00EE4289"/>
    <w:rsid w:val="00EE4507"/>
    <w:rsid w:val="00EF0FB3"/>
    <w:rsid w:val="00EF12CA"/>
    <w:rsid w:val="00EF139F"/>
    <w:rsid w:val="00EF1DA0"/>
    <w:rsid w:val="00EF50C2"/>
    <w:rsid w:val="00EF778E"/>
    <w:rsid w:val="00F000C0"/>
    <w:rsid w:val="00F01BD5"/>
    <w:rsid w:val="00F03246"/>
    <w:rsid w:val="00F0476F"/>
    <w:rsid w:val="00F04804"/>
    <w:rsid w:val="00F04FCF"/>
    <w:rsid w:val="00F061BF"/>
    <w:rsid w:val="00F06DAB"/>
    <w:rsid w:val="00F0705A"/>
    <w:rsid w:val="00F10BE0"/>
    <w:rsid w:val="00F10C70"/>
    <w:rsid w:val="00F11125"/>
    <w:rsid w:val="00F148A8"/>
    <w:rsid w:val="00F15146"/>
    <w:rsid w:val="00F16A7E"/>
    <w:rsid w:val="00F1767C"/>
    <w:rsid w:val="00F17CB0"/>
    <w:rsid w:val="00F20AC1"/>
    <w:rsid w:val="00F2240A"/>
    <w:rsid w:val="00F23B5D"/>
    <w:rsid w:val="00F245C6"/>
    <w:rsid w:val="00F258E1"/>
    <w:rsid w:val="00F269A2"/>
    <w:rsid w:val="00F27AD5"/>
    <w:rsid w:val="00F3055F"/>
    <w:rsid w:val="00F3094C"/>
    <w:rsid w:val="00F31393"/>
    <w:rsid w:val="00F353C8"/>
    <w:rsid w:val="00F35CEA"/>
    <w:rsid w:val="00F3782E"/>
    <w:rsid w:val="00F44607"/>
    <w:rsid w:val="00F46B70"/>
    <w:rsid w:val="00F52056"/>
    <w:rsid w:val="00F524B6"/>
    <w:rsid w:val="00F53085"/>
    <w:rsid w:val="00F54CB2"/>
    <w:rsid w:val="00F56DFD"/>
    <w:rsid w:val="00F6004E"/>
    <w:rsid w:val="00F60129"/>
    <w:rsid w:val="00F60CE1"/>
    <w:rsid w:val="00F61E79"/>
    <w:rsid w:val="00F66124"/>
    <w:rsid w:val="00F66A21"/>
    <w:rsid w:val="00F67912"/>
    <w:rsid w:val="00F70471"/>
    <w:rsid w:val="00F72B1A"/>
    <w:rsid w:val="00F73C29"/>
    <w:rsid w:val="00F73DA3"/>
    <w:rsid w:val="00F80F99"/>
    <w:rsid w:val="00F81E4B"/>
    <w:rsid w:val="00F83E40"/>
    <w:rsid w:val="00F8564A"/>
    <w:rsid w:val="00F85B39"/>
    <w:rsid w:val="00F873FD"/>
    <w:rsid w:val="00F921D2"/>
    <w:rsid w:val="00F93FF9"/>
    <w:rsid w:val="00F94BE4"/>
    <w:rsid w:val="00F95374"/>
    <w:rsid w:val="00F977D4"/>
    <w:rsid w:val="00F97FCF"/>
    <w:rsid w:val="00FA04C5"/>
    <w:rsid w:val="00FA17B6"/>
    <w:rsid w:val="00FA2F61"/>
    <w:rsid w:val="00FA3302"/>
    <w:rsid w:val="00FA406A"/>
    <w:rsid w:val="00FA412C"/>
    <w:rsid w:val="00FB0BE4"/>
    <w:rsid w:val="00FB175D"/>
    <w:rsid w:val="00FB33E8"/>
    <w:rsid w:val="00FB62B8"/>
    <w:rsid w:val="00FC3B7C"/>
    <w:rsid w:val="00FC4AE0"/>
    <w:rsid w:val="00FC4DA1"/>
    <w:rsid w:val="00FD02BB"/>
    <w:rsid w:val="00FD0370"/>
    <w:rsid w:val="00FD09AA"/>
    <w:rsid w:val="00FD0D2B"/>
    <w:rsid w:val="00FD1770"/>
    <w:rsid w:val="00FD1ABF"/>
    <w:rsid w:val="00FD2CA5"/>
    <w:rsid w:val="00FD52CF"/>
    <w:rsid w:val="00FD534E"/>
    <w:rsid w:val="00FD6576"/>
    <w:rsid w:val="00FD718C"/>
    <w:rsid w:val="00FD7E52"/>
    <w:rsid w:val="00FE0463"/>
    <w:rsid w:val="00FE04F7"/>
    <w:rsid w:val="00FE0A88"/>
    <w:rsid w:val="00FE3915"/>
    <w:rsid w:val="00FE72E9"/>
    <w:rsid w:val="00FF0872"/>
    <w:rsid w:val="00FF2648"/>
    <w:rsid w:val="00FF2F1D"/>
    <w:rsid w:val="00FF3A8C"/>
    <w:rsid w:val="00FF4DDA"/>
    <w:rsid w:val="00FF59CB"/>
    <w:rsid w:val="00FF6BCF"/>
    <w:rsid w:val="00FF71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3314"/>
    <o:shapelayout v:ext="edit">
      <o:idmap v:ext="edit" data="1"/>
      <o:rules v:ext="edit">
        <o:r id="V:Rule31" type="connector" idref="#AutoShape 35"/>
        <o:r id="V:Rule32" type="connector" idref="#AutoShape 77"/>
        <o:r id="V:Rule33" type="connector" idref="#_x0000_s1098"/>
        <o:r id="V:Rule34" type="connector" idref="#AutoShape 74"/>
        <o:r id="V:Rule35" type="connector" idref="#_x0000_s1095"/>
        <o:r id="V:Rule36" type="connector" idref="#_x0000_s1094"/>
        <o:r id="V:Rule37" type="connector" idref="#AutoShape 19"/>
        <o:r id="V:Rule38" type="connector" idref="#AutoShape 31"/>
        <o:r id="V:Rule39" type="connector" idref="#AutoShape 80"/>
        <o:r id="V:Rule40" type="connector" idref="#AutoShape 41"/>
        <o:r id="V:Rule41" type="connector" idref="#AutoShape 32"/>
        <o:r id="V:Rule42" type="connector" idref="#AutoShape 39"/>
        <o:r id="V:Rule43" type="connector" idref="#AutoShape 20"/>
        <o:r id="V:Rule44" type="connector" idref="#AutoShape 40"/>
        <o:r id="V:Rule45" type="connector" idref="#AutoShape 34"/>
        <o:r id="V:Rule46" type="connector" idref="#_x0000_s1099"/>
        <o:r id="V:Rule47" type="connector" idref="#AutoShape 59"/>
        <o:r id="V:Rule48" type="connector" idref="#AutoShape 36"/>
        <o:r id="V:Rule49" type="connector" idref="#AutoShape 78"/>
        <o:r id="V:Rule50" type="connector" idref="#AutoShape 73"/>
        <o:r id="V:Rule51" type="connector" idref="#_x0000_s1085"/>
        <o:r id="V:Rule52" type="connector" idref="#AutoShape 75"/>
        <o:r id="V:Rule53" type="connector" idref="#AutoShape 72"/>
        <o:r id="V:Rule54" type="connector" idref="#AutoShape 33"/>
        <o:r id="V:Rule55" type="connector" idref="#AutoShape 37"/>
        <o:r id="V:Rule56" type="connector" idref="#AutoShape 60"/>
        <o:r id="V:Rule57" type="connector" idref="#_x0000_s1097"/>
        <o:r id="V:Rule58" type="connector" idref="#AutoShape 38"/>
        <o:r id="V:Rule59" type="connector" idref="#_x0000_s1096"/>
        <o:r id="V:Rule60" type="connector" idref="#AutoShape 7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caption" w:uiPriority="0" w:qFormat="1"/>
    <w:lsdException w:name="table of figures" w:uiPriority="0"/>
    <w:lsdException w:name="annotation reference" w:uiPriority="0"/>
    <w:lsdException w:name="page number" w:uiPriority="0"/>
    <w:lsdException w:name="List" w:uiPriority="0"/>
    <w:lsdException w:name="List Bullet" w:uiPriority="0"/>
    <w:lsdException w:name="Title" w:semiHidden="0" w:uiPriority="10" w:unhideWhenUsed="0" w:qFormat="1"/>
    <w:lsdException w:name="Default Paragraph Font" w:uiPriority="1"/>
    <w:lsdException w:name="Body Text" w:uiPriority="0"/>
    <w:lsdException w:name="Body Text Indent" w:uiPriority="0"/>
    <w:lsdException w:name="Message Header" w:uiPriority="0"/>
    <w:lsdException w:name="Subtitle" w:semiHidden="0" w:uiPriority="0" w:unhideWhenUsed="0" w:qFormat="1"/>
    <w:lsdException w:name="Date" w:uiPriority="0"/>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lsdException w:name="HTML Preformatted"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D24"/>
    <w:rPr>
      <w:rFonts w:ascii="Times New Roman" w:eastAsia="Times New Roman" w:hAnsi="Times New Roman"/>
      <w:sz w:val="24"/>
      <w:szCs w:val="24"/>
      <w:lang w:val="en-GB"/>
    </w:rPr>
  </w:style>
  <w:style w:type="paragraph" w:styleId="Heading1">
    <w:name w:val="heading 1"/>
    <w:basedOn w:val="Normal"/>
    <w:next w:val="Normal"/>
    <w:link w:val="Heading1Char"/>
    <w:qFormat/>
    <w:rsid w:val="00374D24"/>
    <w:pPr>
      <w:keepNext/>
      <w:outlineLvl w:val="0"/>
    </w:pPr>
    <w:rPr>
      <w:b/>
      <w:bCs/>
      <w:color w:val="000000"/>
      <w:sz w:val="28"/>
    </w:rPr>
  </w:style>
  <w:style w:type="paragraph" w:styleId="Heading2">
    <w:name w:val="heading 2"/>
    <w:basedOn w:val="Normal"/>
    <w:next w:val="Normal"/>
    <w:link w:val="Heading2Char"/>
    <w:qFormat/>
    <w:rsid w:val="00374D24"/>
    <w:pPr>
      <w:keepNext/>
      <w:outlineLvl w:val="1"/>
    </w:pPr>
    <w:rPr>
      <w:b/>
      <w:bCs/>
    </w:rPr>
  </w:style>
  <w:style w:type="paragraph" w:styleId="Heading3">
    <w:name w:val="heading 3"/>
    <w:basedOn w:val="Normal"/>
    <w:next w:val="Normal"/>
    <w:link w:val="Heading3Char"/>
    <w:qFormat/>
    <w:rsid w:val="00374D24"/>
    <w:pPr>
      <w:keepNext/>
      <w:outlineLvl w:val="2"/>
    </w:pPr>
    <w:rPr>
      <w:b/>
      <w:bCs/>
    </w:rPr>
  </w:style>
  <w:style w:type="paragraph" w:styleId="Heading4">
    <w:name w:val="heading 4"/>
    <w:basedOn w:val="Normal"/>
    <w:next w:val="Normal"/>
    <w:link w:val="Heading4Char"/>
    <w:qFormat/>
    <w:rsid w:val="00374D24"/>
    <w:pPr>
      <w:keepNext/>
      <w:ind w:left="154"/>
      <w:outlineLvl w:val="3"/>
    </w:pPr>
    <w:rPr>
      <w:b/>
      <w:sz w:val="26"/>
    </w:rPr>
  </w:style>
  <w:style w:type="paragraph" w:styleId="Heading5">
    <w:name w:val="heading 5"/>
    <w:basedOn w:val="Normal"/>
    <w:next w:val="Normal"/>
    <w:link w:val="Heading5Char"/>
    <w:qFormat/>
    <w:rsid w:val="00374D24"/>
    <w:pPr>
      <w:keepNext/>
      <w:outlineLvl w:val="4"/>
    </w:pPr>
    <w:rPr>
      <w:b/>
      <w:color w:val="FF0000"/>
      <w:sz w:val="22"/>
      <w:szCs w:val="20"/>
    </w:rPr>
  </w:style>
  <w:style w:type="paragraph" w:styleId="Heading6">
    <w:name w:val="heading 6"/>
    <w:basedOn w:val="Normal"/>
    <w:next w:val="Normal"/>
    <w:link w:val="Heading6Char"/>
    <w:qFormat/>
    <w:rsid w:val="00374D24"/>
    <w:pPr>
      <w:keepNext/>
      <w:outlineLvl w:val="5"/>
    </w:pPr>
    <w:rPr>
      <w:rFonts w:ascii="Bookman Old Style" w:hAnsi="Bookman Old Style"/>
      <w:b/>
      <w:bCs/>
      <w:caps/>
      <w:sz w:val="28"/>
    </w:rPr>
  </w:style>
  <w:style w:type="paragraph" w:styleId="Heading7">
    <w:name w:val="heading 7"/>
    <w:basedOn w:val="Normal"/>
    <w:next w:val="Normal"/>
    <w:link w:val="Heading7Char"/>
    <w:qFormat/>
    <w:rsid w:val="00374D24"/>
    <w:pPr>
      <w:keepNext/>
      <w:ind w:right="-43"/>
      <w:outlineLvl w:val="6"/>
    </w:pPr>
    <w:rPr>
      <w:b/>
      <w:bCs/>
      <w:sz w:val="28"/>
    </w:rPr>
  </w:style>
  <w:style w:type="paragraph" w:styleId="Heading8">
    <w:name w:val="heading 8"/>
    <w:basedOn w:val="Normal"/>
    <w:next w:val="Normal"/>
    <w:link w:val="Heading8Char"/>
    <w:qFormat/>
    <w:rsid w:val="00374D24"/>
    <w:pPr>
      <w:keepNext/>
      <w:ind w:left="-720" w:firstLine="360"/>
      <w:outlineLvl w:val="7"/>
    </w:pPr>
    <w:rPr>
      <w:b/>
      <w:sz w:val="32"/>
    </w:rPr>
  </w:style>
  <w:style w:type="paragraph" w:styleId="Heading9">
    <w:name w:val="heading 9"/>
    <w:basedOn w:val="Normal"/>
    <w:next w:val="Normal"/>
    <w:link w:val="Heading9Char"/>
    <w:qFormat/>
    <w:rsid w:val="00374D24"/>
    <w:pPr>
      <w:keepNext/>
      <w:jc w:val="center"/>
      <w:outlineLvl w:val="8"/>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4D24"/>
    <w:rPr>
      <w:rFonts w:ascii="Times New Roman" w:eastAsia="Times New Roman" w:hAnsi="Times New Roman" w:cs="Times New Roman"/>
      <w:b/>
      <w:bCs/>
      <w:color w:val="000000"/>
      <w:sz w:val="28"/>
      <w:szCs w:val="24"/>
      <w:lang w:val="en-GB"/>
    </w:rPr>
  </w:style>
  <w:style w:type="character" w:customStyle="1" w:styleId="Heading2Char">
    <w:name w:val="Heading 2 Char"/>
    <w:basedOn w:val="DefaultParagraphFont"/>
    <w:link w:val="Heading2"/>
    <w:rsid w:val="00374D24"/>
    <w:rPr>
      <w:rFonts w:ascii="Times New Roman" w:eastAsia="Times New Roman" w:hAnsi="Times New Roman" w:cs="Times New Roman"/>
      <w:b/>
      <w:bCs/>
      <w:sz w:val="24"/>
      <w:szCs w:val="24"/>
      <w:lang w:val="en-GB"/>
    </w:rPr>
  </w:style>
  <w:style w:type="character" w:customStyle="1" w:styleId="Heading3Char">
    <w:name w:val="Heading 3 Char"/>
    <w:basedOn w:val="DefaultParagraphFont"/>
    <w:link w:val="Heading3"/>
    <w:rsid w:val="00374D24"/>
    <w:rPr>
      <w:rFonts w:ascii="Times New Roman" w:eastAsia="Times New Roman" w:hAnsi="Times New Roman" w:cs="Times New Roman"/>
      <w:b/>
      <w:bCs/>
      <w:sz w:val="24"/>
      <w:szCs w:val="24"/>
      <w:lang w:val="en-GB"/>
    </w:rPr>
  </w:style>
  <w:style w:type="character" w:customStyle="1" w:styleId="Heading4Char">
    <w:name w:val="Heading 4 Char"/>
    <w:basedOn w:val="DefaultParagraphFont"/>
    <w:link w:val="Heading4"/>
    <w:rsid w:val="00374D24"/>
    <w:rPr>
      <w:rFonts w:ascii="Times New Roman" w:eastAsia="Times New Roman" w:hAnsi="Times New Roman" w:cs="Times New Roman"/>
      <w:b/>
      <w:sz w:val="26"/>
      <w:szCs w:val="24"/>
      <w:lang w:val="en-GB"/>
    </w:rPr>
  </w:style>
  <w:style w:type="character" w:customStyle="1" w:styleId="Heading5Char">
    <w:name w:val="Heading 5 Char"/>
    <w:basedOn w:val="DefaultParagraphFont"/>
    <w:link w:val="Heading5"/>
    <w:rsid w:val="00374D24"/>
    <w:rPr>
      <w:rFonts w:ascii="Times New Roman" w:eastAsia="Times New Roman" w:hAnsi="Times New Roman" w:cs="Times New Roman"/>
      <w:b/>
      <w:color w:val="FF0000"/>
      <w:szCs w:val="20"/>
      <w:lang w:val="en-GB"/>
    </w:rPr>
  </w:style>
  <w:style w:type="character" w:customStyle="1" w:styleId="Heading6Char">
    <w:name w:val="Heading 6 Char"/>
    <w:basedOn w:val="DefaultParagraphFont"/>
    <w:link w:val="Heading6"/>
    <w:rsid w:val="00374D24"/>
    <w:rPr>
      <w:rFonts w:ascii="Bookman Old Style" w:eastAsia="Times New Roman" w:hAnsi="Bookman Old Style" w:cs="Times New Roman"/>
      <w:b/>
      <w:bCs/>
      <w:caps/>
      <w:sz w:val="28"/>
      <w:szCs w:val="24"/>
      <w:lang w:val="en-GB"/>
    </w:rPr>
  </w:style>
  <w:style w:type="character" w:customStyle="1" w:styleId="Heading7Char">
    <w:name w:val="Heading 7 Char"/>
    <w:basedOn w:val="DefaultParagraphFont"/>
    <w:link w:val="Heading7"/>
    <w:rsid w:val="00374D24"/>
    <w:rPr>
      <w:rFonts w:ascii="Times New Roman" w:eastAsia="Times New Roman" w:hAnsi="Times New Roman" w:cs="Times New Roman"/>
      <w:b/>
      <w:bCs/>
      <w:sz w:val="28"/>
      <w:szCs w:val="24"/>
      <w:lang w:val="en-GB"/>
    </w:rPr>
  </w:style>
  <w:style w:type="character" w:customStyle="1" w:styleId="Heading8Char">
    <w:name w:val="Heading 8 Char"/>
    <w:basedOn w:val="DefaultParagraphFont"/>
    <w:link w:val="Heading8"/>
    <w:rsid w:val="00374D24"/>
    <w:rPr>
      <w:rFonts w:ascii="Times New Roman" w:eastAsia="Times New Roman" w:hAnsi="Times New Roman" w:cs="Times New Roman"/>
      <w:b/>
      <w:sz w:val="32"/>
      <w:szCs w:val="24"/>
      <w:lang w:val="en-GB"/>
    </w:rPr>
  </w:style>
  <w:style w:type="character" w:customStyle="1" w:styleId="Heading9Char">
    <w:name w:val="Heading 9 Char"/>
    <w:basedOn w:val="DefaultParagraphFont"/>
    <w:link w:val="Heading9"/>
    <w:rsid w:val="00374D24"/>
    <w:rPr>
      <w:rFonts w:ascii="Times New Roman" w:eastAsia="Times New Roman" w:hAnsi="Times New Roman" w:cs="Times New Roman"/>
      <w:b/>
      <w:bCs/>
      <w:sz w:val="32"/>
      <w:szCs w:val="24"/>
      <w:lang w:val="en-GB"/>
    </w:rPr>
  </w:style>
  <w:style w:type="character" w:styleId="Hyperlink">
    <w:name w:val="Hyperlink"/>
    <w:basedOn w:val="DefaultParagraphFont"/>
    <w:uiPriority w:val="99"/>
    <w:rsid w:val="00374D24"/>
    <w:rPr>
      <w:color w:val="0000FF"/>
      <w:u w:val="single"/>
    </w:rPr>
  </w:style>
  <w:style w:type="paragraph" w:styleId="BodyTextIndent">
    <w:name w:val="Body Text Indent"/>
    <w:basedOn w:val="Normal"/>
    <w:link w:val="BodyTextIndentChar"/>
    <w:rsid w:val="00374D24"/>
    <w:pPr>
      <w:ind w:left="720"/>
    </w:pPr>
    <w:rPr>
      <w:sz w:val="20"/>
      <w:szCs w:val="20"/>
    </w:rPr>
  </w:style>
  <w:style w:type="character" w:customStyle="1" w:styleId="BodyTextIndentChar">
    <w:name w:val="Body Text Indent Char"/>
    <w:basedOn w:val="DefaultParagraphFont"/>
    <w:link w:val="BodyTextIndent"/>
    <w:rsid w:val="00374D24"/>
    <w:rPr>
      <w:rFonts w:ascii="Times New Roman" w:eastAsia="Times New Roman" w:hAnsi="Times New Roman" w:cs="Times New Roman"/>
      <w:sz w:val="20"/>
      <w:szCs w:val="20"/>
      <w:lang w:val="en-GB"/>
    </w:rPr>
  </w:style>
  <w:style w:type="paragraph" w:styleId="Date">
    <w:name w:val="Date"/>
    <w:basedOn w:val="Normal"/>
    <w:next w:val="Normal"/>
    <w:link w:val="DateChar"/>
    <w:rsid w:val="00374D24"/>
    <w:rPr>
      <w:sz w:val="20"/>
      <w:szCs w:val="20"/>
    </w:rPr>
  </w:style>
  <w:style w:type="character" w:customStyle="1" w:styleId="DateChar">
    <w:name w:val="Date Char"/>
    <w:basedOn w:val="DefaultParagraphFont"/>
    <w:link w:val="Date"/>
    <w:rsid w:val="00374D24"/>
    <w:rPr>
      <w:rFonts w:ascii="Times New Roman" w:eastAsia="Times New Roman" w:hAnsi="Times New Roman" w:cs="Times New Roman"/>
      <w:sz w:val="20"/>
      <w:szCs w:val="20"/>
      <w:lang w:val="en-GB"/>
    </w:rPr>
  </w:style>
  <w:style w:type="paragraph" w:customStyle="1" w:styleId="InsideAddressName">
    <w:name w:val="Inside Address Name"/>
    <w:basedOn w:val="Normal"/>
    <w:rsid w:val="00374D24"/>
    <w:rPr>
      <w:sz w:val="20"/>
      <w:szCs w:val="20"/>
    </w:rPr>
  </w:style>
  <w:style w:type="paragraph" w:styleId="BodyTextIndent2">
    <w:name w:val="Body Text Indent 2"/>
    <w:basedOn w:val="Normal"/>
    <w:link w:val="BodyTextIndent2Char"/>
    <w:rsid w:val="00374D24"/>
    <w:pPr>
      <w:ind w:left="360" w:hanging="360"/>
    </w:pPr>
    <w:rPr>
      <w:rFonts w:ascii="CG Omega" w:hAnsi="CG Omega"/>
      <w:b/>
      <w:sz w:val="20"/>
      <w:szCs w:val="20"/>
    </w:rPr>
  </w:style>
  <w:style w:type="character" w:customStyle="1" w:styleId="BodyTextIndent2Char">
    <w:name w:val="Body Text Indent 2 Char"/>
    <w:basedOn w:val="DefaultParagraphFont"/>
    <w:link w:val="BodyTextIndent2"/>
    <w:rsid w:val="00374D24"/>
    <w:rPr>
      <w:rFonts w:ascii="CG Omega" w:eastAsia="Times New Roman" w:hAnsi="CG Omega" w:cs="Times New Roman"/>
      <w:b/>
      <w:sz w:val="20"/>
      <w:szCs w:val="20"/>
      <w:lang w:val="en-GB"/>
    </w:rPr>
  </w:style>
  <w:style w:type="character" w:styleId="FollowedHyperlink">
    <w:name w:val="FollowedHyperlink"/>
    <w:basedOn w:val="DefaultParagraphFont"/>
    <w:rsid w:val="00374D24"/>
    <w:rPr>
      <w:color w:val="800080"/>
      <w:u w:val="single"/>
    </w:rPr>
  </w:style>
  <w:style w:type="paragraph" w:styleId="Footer">
    <w:name w:val="footer"/>
    <w:basedOn w:val="Normal"/>
    <w:link w:val="FooterChar"/>
    <w:uiPriority w:val="99"/>
    <w:rsid w:val="00374D24"/>
    <w:pPr>
      <w:tabs>
        <w:tab w:val="center" w:pos="4320"/>
        <w:tab w:val="right" w:pos="8640"/>
      </w:tabs>
    </w:pPr>
  </w:style>
  <w:style w:type="character" w:customStyle="1" w:styleId="FooterChar">
    <w:name w:val="Footer Char"/>
    <w:basedOn w:val="DefaultParagraphFont"/>
    <w:link w:val="Footer"/>
    <w:uiPriority w:val="99"/>
    <w:rsid w:val="00374D24"/>
    <w:rPr>
      <w:rFonts w:ascii="Times New Roman" w:eastAsia="Times New Roman" w:hAnsi="Times New Roman" w:cs="Times New Roman"/>
      <w:sz w:val="24"/>
      <w:szCs w:val="24"/>
      <w:lang w:val="en-GB"/>
    </w:rPr>
  </w:style>
  <w:style w:type="character" w:styleId="PageNumber">
    <w:name w:val="page number"/>
    <w:basedOn w:val="DefaultParagraphFont"/>
    <w:rsid w:val="00374D24"/>
  </w:style>
  <w:style w:type="paragraph" w:styleId="Header">
    <w:name w:val="header"/>
    <w:basedOn w:val="Normal"/>
    <w:link w:val="HeaderChar"/>
    <w:rsid w:val="00374D24"/>
    <w:pPr>
      <w:tabs>
        <w:tab w:val="center" w:pos="4320"/>
        <w:tab w:val="right" w:pos="8640"/>
      </w:tabs>
    </w:pPr>
  </w:style>
  <w:style w:type="character" w:customStyle="1" w:styleId="HeaderChar">
    <w:name w:val="Header Char"/>
    <w:basedOn w:val="DefaultParagraphFont"/>
    <w:link w:val="Header"/>
    <w:rsid w:val="00374D24"/>
    <w:rPr>
      <w:rFonts w:ascii="Times New Roman" w:eastAsia="Times New Roman" w:hAnsi="Times New Roman" w:cs="Times New Roman"/>
      <w:sz w:val="24"/>
      <w:szCs w:val="24"/>
      <w:lang w:val="en-GB"/>
    </w:rPr>
  </w:style>
  <w:style w:type="paragraph" w:styleId="BodyText">
    <w:name w:val="Body Text"/>
    <w:basedOn w:val="Normal"/>
    <w:link w:val="BodyTextChar"/>
    <w:rsid w:val="00374D24"/>
    <w:rPr>
      <w:b/>
    </w:rPr>
  </w:style>
  <w:style w:type="character" w:customStyle="1" w:styleId="BodyTextChar">
    <w:name w:val="Body Text Char"/>
    <w:basedOn w:val="DefaultParagraphFont"/>
    <w:link w:val="BodyText"/>
    <w:rsid w:val="00374D24"/>
    <w:rPr>
      <w:rFonts w:ascii="Times New Roman" w:eastAsia="Times New Roman" w:hAnsi="Times New Roman" w:cs="Times New Roman"/>
      <w:b/>
      <w:sz w:val="24"/>
      <w:szCs w:val="24"/>
      <w:lang w:val="en-GB"/>
    </w:rPr>
  </w:style>
  <w:style w:type="paragraph" w:styleId="BodyTextIndent3">
    <w:name w:val="Body Text Indent 3"/>
    <w:basedOn w:val="Normal"/>
    <w:link w:val="BodyTextIndent3Char"/>
    <w:rsid w:val="00374D24"/>
    <w:pPr>
      <w:ind w:left="-720"/>
      <w:jc w:val="both"/>
    </w:pPr>
  </w:style>
  <w:style w:type="character" w:customStyle="1" w:styleId="BodyTextIndent3Char">
    <w:name w:val="Body Text Indent 3 Char"/>
    <w:basedOn w:val="DefaultParagraphFont"/>
    <w:link w:val="BodyTextIndent3"/>
    <w:rsid w:val="00374D24"/>
    <w:rPr>
      <w:rFonts w:ascii="Times New Roman" w:eastAsia="Times New Roman" w:hAnsi="Times New Roman" w:cs="Times New Roman"/>
      <w:sz w:val="24"/>
      <w:szCs w:val="24"/>
      <w:lang w:val="en-GB"/>
    </w:rPr>
  </w:style>
  <w:style w:type="paragraph" w:styleId="BlockText">
    <w:name w:val="Block Text"/>
    <w:basedOn w:val="Normal"/>
    <w:rsid w:val="00374D24"/>
    <w:pPr>
      <w:ind w:left="1170" w:right="-72" w:hanging="1170"/>
    </w:pPr>
    <w:rPr>
      <w:bCs/>
      <w:color w:val="FF0000"/>
      <w:sz w:val="20"/>
      <w:szCs w:val="20"/>
    </w:rPr>
  </w:style>
  <w:style w:type="paragraph" w:styleId="Caption">
    <w:name w:val="caption"/>
    <w:basedOn w:val="Normal"/>
    <w:next w:val="Normal"/>
    <w:qFormat/>
    <w:rsid w:val="00374D24"/>
    <w:pPr>
      <w:ind w:left="-720"/>
    </w:pPr>
    <w:rPr>
      <w:sz w:val="28"/>
      <w:szCs w:val="33"/>
    </w:rPr>
  </w:style>
  <w:style w:type="paragraph" w:styleId="BodyText2">
    <w:name w:val="Body Text 2"/>
    <w:basedOn w:val="Normal"/>
    <w:link w:val="BodyText2Char"/>
    <w:rsid w:val="00374D24"/>
    <w:pPr>
      <w:jc w:val="both"/>
    </w:pPr>
    <w:rPr>
      <w:sz w:val="22"/>
      <w:szCs w:val="22"/>
    </w:rPr>
  </w:style>
  <w:style w:type="character" w:customStyle="1" w:styleId="BodyText2Char">
    <w:name w:val="Body Text 2 Char"/>
    <w:basedOn w:val="DefaultParagraphFont"/>
    <w:link w:val="BodyText2"/>
    <w:rsid w:val="00374D24"/>
    <w:rPr>
      <w:rFonts w:ascii="Times New Roman" w:eastAsia="Times New Roman" w:hAnsi="Times New Roman" w:cs="Times New Roman"/>
      <w:lang w:val="en-GB"/>
    </w:rPr>
  </w:style>
  <w:style w:type="paragraph" w:styleId="BodyText3">
    <w:name w:val="Body Text 3"/>
    <w:basedOn w:val="Normal"/>
    <w:link w:val="BodyText3Char"/>
    <w:rsid w:val="00374D24"/>
    <w:pPr>
      <w:spacing w:after="120"/>
    </w:pPr>
    <w:rPr>
      <w:sz w:val="16"/>
      <w:szCs w:val="16"/>
    </w:rPr>
  </w:style>
  <w:style w:type="character" w:customStyle="1" w:styleId="BodyText3Char">
    <w:name w:val="Body Text 3 Char"/>
    <w:basedOn w:val="DefaultParagraphFont"/>
    <w:link w:val="BodyText3"/>
    <w:rsid w:val="00374D24"/>
    <w:rPr>
      <w:rFonts w:ascii="Times New Roman" w:eastAsia="Times New Roman" w:hAnsi="Times New Roman" w:cs="Times New Roman"/>
      <w:sz w:val="16"/>
      <w:szCs w:val="16"/>
      <w:lang w:val="en-GB"/>
    </w:rPr>
  </w:style>
  <w:style w:type="paragraph" w:styleId="BalloonText">
    <w:name w:val="Balloon Text"/>
    <w:basedOn w:val="Normal"/>
    <w:link w:val="BalloonTextChar"/>
    <w:semiHidden/>
    <w:rsid w:val="00374D24"/>
    <w:rPr>
      <w:rFonts w:ascii="Tahoma" w:hAnsi="Tahoma" w:cs="Tahoma"/>
      <w:sz w:val="16"/>
      <w:szCs w:val="16"/>
    </w:rPr>
  </w:style>
  <w:style w:type="character" w:customStyle="1" w:styleId="BalloonTextChar">
    <w:name w:val="Balloon Text Char"/>
    <w:basedOn w:val="DefaultParagraphFont"/>
    <w:link w:val="BalloonText"/>
    <w:semiHidden/>
    <w:rsid w:val="00374D24"/>
    <w:rPr>
      <w:rFonts w:ascii="Tahoma" w:eastAsia="Times New Roman" w:hAnsi="Tahoma" w:cs="Tahoma"/>
      <w:sz w:val="16"/>
      <w:szCs w:val="16"/>
      <w:lang w:val="en-GB"/>
    </w:rPr>
  </w:style>
  <w:style w:type="paragraph" w:styleId="TOC1">
    <w:name w:val="toc 1"/>
    <w:basedOn w:val="Normal"/>
    <w:next w:val="Normal"/>
    <w:autoRedefine/>
    <w:uiPriority w:val="39"/>
    <w:rsid w:val="00374D24"/>
  </w:style>
  <w:style w:type="paragraph" w:styleId="TOC2">
    <w:name w:val="toc 2"/>
    <w:basedOn w:val="Normal"/>
    <w:next w:val="Normal"/>
    <w:autoRedefine/>
    <w:uiPriority w:val="39"/>
    <w:rsid w:val="00374D24"/>
    <w:pPr>
      <w:tabs>
        <w:tab w:val="right" w:leader="dot" w:pos="9667"/>
      </w:tabs>
      <w:ind w:left="450"/>
    </w:pPr>
  </w:style>
  <w:style w:type="paragraph" w:styleId="TOC3">
    <w:name w:val="toc 3"/>
    <w:basedOn w:val="Normal"/>
    <w:next w:val="Normal"/>
    <w:autoRedefine/>
    <w:uiPriority w:val="39"/>
    <w:rsid w:val="00374D24"/>
    <w:pPr>
      <w:ind w:left="480"/>
    </w:pPr>
  </w:style>
  <w:style w:type="paragraph" w:styleId="TOC4">
    <w:name w:val="toc 4"/>
    <w:basedOn w:val="Normal"/>
    <w:next w:val="Normal"/>
    <w:autoRedefine/>
    <w:rsid w:val="00374D24"/>
    <w:pPr>
      <w:ind w:left="720"/>
    </w:pPr>
  </w:style>
  <w:style w:type="paragraph" w:styleId="TOC5">
    <w:name w:val="toc 5"/>
    <w:basedOn w:val="Normal"/>
    <w:next w:val="Normal"/>
    <w:autoRedefine/>
    <w:rsid w:val="00374D24"/>
    <w:pPr>
      <w:ind w:left="960"/>
    </w:pPr>
  </w:style>
  <w:style w:type="paragraph" w:styleId="TOC6">
    <w:name w:val="toc 6"/>
    <w:basedOn w:val="Normal"/>
    <w:next w:val="Normal"/>
    <w:autoRedefine/>
    <w:rsid w:val="00374D24"/>
    <w:pPr>
      <w:ind w:left="1200"/>
    </w:pPr>
  </w:style>
  <w:style w:type="paragraph" w:styleId="TOC7">
    <w:name w:val="toc 7"/>
    <w:basedOn w:val="Normal"/>
    <w:next w:val="Normal"/>
    <w:autoRedefine/>
    <w:rsid w:val="00374D24"/>
    <w:pPr>
      <w:ind w:left="1440"/>
    </w:pPr>
  </w:style>
  <w:style w:type="paragraph" w:styleId="TOC8">
    <w:name w:val="toc 8"/>
    <w:basedOn w:val="Normal"/>
    <w:next w:val="Normal"/>
    <w:autoRedefine/>
    <w:rsid w:val="00374D24"/>
    <w:pPr>
      <w:ind w:left="1680"/>
    </w:pPr>
  </w:style>
  <w:style w:type="paragraph" w:styleId="TOC9">
    <w:name w:val="toc 9"/>
    <w:basedOn w:val="Normal"/>
    <w:next w:val="Normal"/>
    <w:autoRedefine/>
    <w:rsid w:val="00374D24"/>
    <w:pPr>
      <w:ind w:left="1920"/>
    </w:pPr>
  </w:style>
  <w:style w:type="paragraph" w:styleId="Title">
    <w:name w:val="Title"/>
    <w:basedOn w:val="Normal"/>
    <w:link w:val="TitleChar"/>
    <w:uiPriority w:val="10"/>
    <w:qFormat/>
    <w:rsid w:val="00374D24"/>
    <w:pPr>
      <w:jc w:val="center"/>
    </w:pPr>
    <w:rPr>
      <w:rFonts w:ascii="Bookman Old Style" w:hAnsi="Bookman Old Style"/>
      <w:b/>
      <w:bCs/>
      <w:sz w:val="26"/>
    </w:rPr>
  </w:style>
  <w:style w:type="character" w:customStyle="1" w:styleId="TitleChar">
    <w:name w:val="Title Char"/>
    <w:basedOn w:val="DefaultParagraphFont"/>
    <w:link w:val="Title"/>
    <w:uiPriority w:val="10"/>
    <w:rsid w:val="00374D24"/>
    <w:rPr>
      <w:rFonts w:ascii="Bookman Old Style" w:eastAsia="Times New Roman" w:hAnsi="Bookman Old Style" w:cs="Times New Roman"/>
      <w:b/>
      <w:bCs/>
      <w:sz w:val="26"/>
      <w:szCs w:val="24"/>
      <w:lang w:val="en-GB"/>
    </w:rPr>
  </w:style>
  <w:style w:type="character" w:styleId="CommentReference">
    <w:name w:val="annotation reference"/>
    <w:basedOn w:val="DefaultParagraphFont"/>
    <w:unhideWhenUsed/>
    <w:rsid w:val="00374D24"/>
    <w:rPr>
      <w:sz w:val="16"/>
      <w:szCs w:val="16"/>
    </w:rPr>
  </w:style>
  <w:style w:type="paragraph" w:styleId="TableofFigures">
    <w:name w:val="table of figures"/>
    <w:basedOn w:val="Normal"/>
    <w:next w:val="MessageHeader"/>
    <w:rsid w:val="00374D24"/>
    <w:pPr>
      <w:ind w:left="480" w:hanging="480"/>
    </w:pPr>
  </w:style>
  <w:style w:type="paragraph" w:styleId="MessageHeader">
    <w:name w:val="Message Header"/>
    <w:basedOn w:val="Normal"/>
    <w:link w:val="MessageHeaderChar"/>
    <w:rsid w:val="00374D2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374D24"/>
    <w:rPr>
      <w:rFonts w:ascii="Arial" w:eastAsia="Times New Roman" w:hAnsi="Arial" w:cs="Arial"/>
      <w:sz w:val="24"/>
      <w:szCs w:val="24"/>
      <w:shd w:val="pct20" w:color="auto" w:fill="auto"/>
      <w:lang w:val="en-GB"/>
    </w:rPr>
  </w:style>
  <w:style w:type="paragraph" w:styleId="CommentText">
    <w:name w:val="annotation text"/>
    <w:aliases w:val=" Char,Char"/>
    <w:basedOn w:val="Normal"/>
    <w:link w:val="CommentTextChar"/>
    <w:unhideWhenUsed/>
    <w:rsid w:val="00374D24"/>
    <w:rPr>
      <w:sz w:val="20"/>
      <w:szCs w:val="20"/>
    </w:rPr>
  </w:style>
  <w:style w:type="character" w:customStyle="1" w:styleId="CommentTextChar">
    <w:name w:val="Comment Text Char"/>
    <w:aliases w:val=" Char Char,Char Char"/>
    <w:basedOn w:val="DefaultParagraphFont"/>
    <w:link w:val="CommentText"/>
    <w:rsid w:val="00374D2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374D24"/>
    <w:rPr>
      <w:b/>
      <w:bCs/>
    </w:rPr>
  </w:style>
  <w:style w:type="character" w:customStyle="1" w:styleId="CommentSubjectChar">
    <w:name w:val="Comment Subject Char"/>
    <w:basedOn w:val="CommentTextChar"/>
    <w:link w:val="CommentSubject"/>
    <w:uiPriority w:val="99"/>
    <w:semiHidden/>
    <w:rsid w:val="00374D24"/>
    <w:rPr>
      <w:rFonts w:ascii="Times New Roman" w:eastAsia="Times New Roman" w:hAnsi="Times New Roman" w:cs="Times New Roman"/>
      <w:b/>
      <w:bCs/>
      <w:sz w:val="20"/>
      <w:szCs w:val="20"/>
      <w:lang w:val="en-GB"/>
    </w:rPr>
  </w:style>
  <w:style w:type="table" w:styleId="TableGrid">
    <w:name w:val="Table Grid"/>
    <w:basedOn w:val="TableNormal"/>
    <w:uiPriority w:val="59"/>
    <w:rsid w:val="00374D24"/>
    <w:rPr>
      <w:rFonts w:ascii="Times New Roman" w:eastAsia="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Preformatted">
    <w:name w:val="HTML Preformatted"/>
    <w:basedOn w:val="Normal"/>
    <w:link w:val="HTMLPreformattedChar"/>
    <w:unhideWhenUsed/>
    <w:rsid w:val="00374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lang w:val="en-US"/>
    </w:rPr>
  </w:style>
  <w:style w:type="character" w:customStyle="1" w:styleId="HTMLPreformattedChar">
    <w:name w:val="HTML Preformatted Char"/>
    <w:basedOn w:val="DefaultParagraphFont"/>
    <w:link w:val="HTMLPreformatted"/>
    <w:rsid w:val="00374D24"/>
    <w:rPr>
      <w:rFonts w:ascii="Courier New" w:eastAsia="Times New Roman" w:hAnsi="Courier New" w:cs="Courier New"/>
      <w:color w:val="000000"/>
      <w:sz w:val="20"/>
      <w:szCs w:val="20"/>
    </w:rPr>
  </w:style>
  <w:style w:type="paragraph" w:customStyle="1" w:styleId="ColorfulList-Accent11">
    <w:name w:val="Colorful List - Accent 11"/>
    <w:basedOn w:val="Normal"/>
    <w:uiPriority w:val="99"/>
    <w:qFormat/>
    <w:rsid w:val="00374D24"/>
    <w:pPr>
      <w:ind w:left="720"/>
    </w:pPr>
  </w:style>
  <w:style w:type="paragraph" w:styleId="PlainText">
    <w:name w:val="Plain Text"/>
    <w:basedOn w:val="Normal"/>
    <w:link w:val="PlainTextChar"/>
    <w:unhideWhenUsed/>
    <w:rsid w:val="00374D24"/>
    <w:rPr>
      <w:rFonts w:ascii="Consolas" w:eastAsia="Calibri" w:hAnsi="Consolas"/>
      <w:sz w:val="21"/>
      <w:szCs w:val="21"/>
    </w:rPr>
  </w:style>
  <w:style w:type="character" w:customStyle="1" w:styleId="PlainTextChar">
    <w:name w:val="Plain Text Char"/>
    <w:basedOn w:val="DefaultParagraphFont"/>
    <w:link w:val="PlainText"/>
    <w:rsid w:val="00374D24"/>
    <w:rPr>
      <w:rFonts w:ascii="Consolas" w:eastAsia="Calibri" w:hAnsi="Consolas" w:cs="Times New Roman"/>
      <w:sz w:val="21"/>
      <w:szCs w:val="21"/>
      <w:lang w:val="en-GB"/>
    </w:rPr>
  </w:style>
  <w:style w:type="paragraph" w:styleId="NormalWeb">
    <w:name w:val="Normal (Web)"/>
    <w:basedOn w:val="Normal"/>
    <w:rsid w:val="00374D24"/>
    <w:pPr>
      <w:spacing w:before="100" w:beforeAutospacing="1" w:after="100" w:afterAutospacing="1"/>
    </w:pPr>
    <w:rPr>
      <w:lang w:val="en-US"/>
    </w:rPr>
  </w:style>
  <w:style w:type="paragraph" w:styleId="ListParagraph">
    <w:name w:val="List Paragraph"/>
    <w:basedOn w:val="Normal"/>
    <w:uiPriority w:val="34"/>
    <w:qFormat/>
    <w:rsid w:val="00374D24"/>
    <w:pPr>
      <w:ind w:left="720"/>
      <w:contextualSpacing/>
    </w:pPr>
  </w:style>
  <w:style w:type="paragraph" w:customStyle="1" w:styleId="Heading1A">
    <w:name w:val="Heading 1 A"/>
    <w:next w:val="Normal"/>
    <w:rsid w:val="00374D24"/>
    <w:pPr>
      <w:keepNext/>
      <w:outlineLvl w:val="0"/>
    </w:pPr>
    <w:rPr>
      <w:rFonts w:ascii="Times New Roman Bold" w:eastAsia="ヒラギノ角ゴ Pro W3" w:hAnsi="Times New Roman Bold"/>
      <w:color w:val="000000"/>
      <w:sz w:val="28"/>
      <w:lang w:val="en-GB"/>
    </w:rPr>
  </w:style>
  <w:style w:type="paragraph" w:customStyle="1" w:styleId="Normal1">
    <w:name w:val="Normal1"/>
    <w:rsid w:val="00374D24"/>
    <w:pPr>
      <w:spacing w:line="276" w:lineRule="auto"/>
    </w:pPr>
    <w:rPr>
      <w:rFonts w:ascii="Arial" w:eastAsia="Arial" w:hAnsi="Arial" w:cs="Arial"/>
      <w:color w:val="000000"/>
      <w:sz w:val="22"/>
    </w:rPr>
  </w:style>
  <w:style w:type="paragraph" w:styleId="Bibliography">
    <w:name w:val="Bibliography"/>
    <w:basedOn w:val="Normal"/>
    <w:next w:val="Normal"/>
    <w:uiPriority w:val="37"/>
    <w:unhideWhenUsed/>
    <w:rsid w:val="00374D24"/>
  </w:style>
  <w:style w:type="character" w:customStyle="1" w:styleId="MediumGrid1-Accent2Char">
    <w:name w:val="Medium Grid 1 - Accent 2 Char"/>
    <w:link w:val="LightGrid-Accent3"/>
    <w:uiPriority w:val="99"/>
    <w:rsid w:val="00374D24"/>
    <w:rPr>
      <w:rFonts w:eastAsia="ヒラギノ角ゴ Pro W3"/>
      <w:color w:val="000000"/>
      <w:sz w:val="24"/>
      <w:lang w:val="en-US" w:eastAsia="en-US" w:bidi="ar-SA"/>
    </w:rPr>
  </w:style>
  <w:style w:type="table" w:styleId="LightGrid-Accent3">
    <w:name w:val="Light Grid Accent 3"/>
    <w:basedOn w:val="TableNormal"/>
    <w:link w:val="MediumGrid1-Accent2Char"/>
    <w:uiPriority w:val="99"/>
    <w:rsid w:val="00374D24"/>
    <w:rPr>
      <w:rFonts w:eastAsia="ヒラギノ角ゴ Pro W3"/>
      <w:color w:val="000000"/>
      <w:sz w:val="24"/>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paragraph" w:customStyle="1" w:styleId="BlockText1">
    <w:name w:val="Block Text1"/>
    <w:rsid w:val="00374D24"/>
    <w:pPr>
      <w:ind w:left="1170" w:hanging="1170"/>
    </w:pPr>
    <w:rPr>
      <w:rFonts w:ascii="Times New Roman" w:eastAsia="ヒラギノ角ゴ Pro W3" w:hAnsi="Times New Roman"/>
      <w:color w:val="FA0007"/>
      <w:lang w:val="en-GB"/>
    </w:rPr>
  </w:style>
  <w:style w:type="character" w:customStyle="1" w:styleId="header-a1">
    <w:name w:val="header-a1"/>
    <w:rsid w:val="00374D24"/>
    <w:rPr>
      <w:rFonts w:ascii="Arial" w:hAnsi="Arial" w:cs="Arial" w:hint="default"/>
      <w:b/>
      <w:bCs/>
      <w:color w:val="000000"/>
      <w:sz w:val="21"/>
      <w:szCs w:val="21"/>
    </w:rPr>
  </w:style>
  <w:style w:type="paragraph" w:customStyle="1" w:styleId="DataField11pt-Single">
    <w:name w:val="Data Field 11pt-Single"/>
    <w:link w:val="DataField11pt-SingleChar"/>
    <w:rsid w:val="00374D24"/>
    <w:rPr>
      <w:rFonts w:ascii="Arial" w:eastAsia="ヒラギノ角ゴ Pro W3" w:hAnsi="Arial"/>
      <w:color w:val="000000"/>
      <w:sz w:val="22"/>
      <w:szCs w:val="22"/>
    </w:rPr>
  </w:style>
  <w:style w:type="character" w:customStyle="1" w:styleId="DataField11pt-SingleChar">
    <w:name w:val="Data Field 11pt-Single Char"/>
    <w:link w:val="DataField11pt-Single"/>
    <w:rsid w:val="00374D24"/>
    <w:rPr>
      <w:rFonts w:ascii="Arial" w:eastAsia="ヒラギノ角ゴ Pro W3" w:hAnsi="Arial"/>
      <w:color w:val="000000"/>
      <w:sz w:val="22"/>
      <w:szCs w:val="22"/>
      <w:lang w:val="en-US" w:eastAsia="en-US" w:bidi="ar-SA"/>
    </w:rPr>
  </w:style>
  <w:style w:type="paragraph" w:customStyle="1" w:styleId="FormFieldCaption">
    <w:name w:val="Form Field Caption"/>
    <w:rsid w:val="00374D24"/>
    <w:pPr>
      <w:tabs>
        <w:tab w:val="left" w:pos="270"/>
      </w:tabs>
    </w:pPr>
    <w:rPr>
      <w:rFonts w:ascii="Arial" w:eastAsia="ヒラギノ角ゴ Pro W3" w:hAnsi="Arial"/>
      <w:color w:val="000000"/>
      <w:sz w:val="16"/>
    </w:rPr>
  </w:style>
  <w:style w:type="paragraph" w:customStyle="1" w:styleId="FreeForm">
    <w:name w:val="Free Form"/>
    <w:rsid w:val="00374D24"/>
    <w:rPr>
      <w:rFonts w:ascii="Times New Roman" w:eastAsia="ヒラギノ角ゴ Pro W3" w:hAnsi="Times New Roman"/>
      <w:color w:val="000000"/>
    </w:rPr>
  </w:style>
  <w:style w:type="paragraph" w:customStyle="1" w:styleId="TitleA">
    <w:name w:val="Title A"/>
    <w:rsid w:val="00374D24"/>
    <w:pPr>
      <w:jc w:val="center"/>
    </w:pPr>
    <w:rPr>
      <w:rFonts w:ascii="Lucida Grande" w:eastAsia="ヒラギノ角ゴ Pro W3" w:hAnsi="Lucida Grande"/>
      <w:b/>
      <w:color w:val="000000"/>
      <w:sz w:val="26"/>
      <w:lang w:val="en-GB"/>
    </w:rPr>
  </w:style>
  <w:style w:type="paragraph" w:customStyle="1" w:styleId="Date1">
    <w:name w:val="Date1"/>
    <w:next w:val="Normal"/>
    <w:rsid w:val="00374D24"/>
    <w:rPr>
      <w:rFonts w:ascii="Times New Roman" w:eastAsia="ヒラギノ角ゴ Pro W3" w:hAnsi="Times New Roman"/>
      <w:color w:val="000000"/>
      <w:lang w:val="en-GB"/>
    </w:rPr>
  </w:style>
  <w:style w:type="numbering" w:customStyle="1" w:styleId="List14">
    <w:name w:val="List 14"/>
    <w:rsid w:val="00374D24"/>
    <w:pPr>
      <w:numPr>
        <w:numId w:val="1"/>
      </w:numPr>
    </w:pPr>
  </w:style>
  <w:style w:type="paragraph" w:customStyle="1" w:styleId="DataField10pt">
    <w:name w:val="Data Field 10pt"/>
    <w:basedOn w:val="Normal"/>
    <w:rsid w:val="00374D24"/>
    <w:pPr>
      <w:autoSpaceDE w:val="0"/>
      <w:autoSpaceDN w:val="0"/>
    </w:pPr>
    <w:rPr>
      <w:rFonts w:ascii="Arial" w:hAnsi="Arial" w:cs="Arial"/>
      <w:sz w:val="20"/>
      <w:szCs w:val="20"/>
      <w:lang w:val="en-US"/>
    </w:rPr>
  </w:style>
  <w:style w:type="paragraph" w:customStyle="1" w:styleId="resume">
    <w:name w:val="resume"/>
    <w:link w:val="resumeChar"/>
    <w:qFormat/>
    <w:rsid w:val="00374D24"/>
    <w:pPr>
      <w:widowControl w:val="0"/>
    </w:pPr>
    <w:rPr>
      <w:rFonts w:ascii="Times New Roman" w:eastAsia="ヒラギノ角ゴ Pro W3" w:hAnsi="Times New Roman"/>
      <w:color w:val="000000"/>
      <w:sz w:val="22"/>
      <w:szCs w:val="22"/>
      <w:lang w:val="en-GB"/>
    </w:rPr>
  </w:style>
  <w:style w:type="character" w:customStyle="1" w:styleId="apple-style-span">
    <w:name w:val="apple-style-span"/>
    <w:rsid w:val="00374D24"/>
    <w:rPr>
      <w:color w:val="000000"/>
      <w:sz w:val="20"/>
    </w:rPr>
  </w:style>
  <w:style w:type="character" w:customStyle="1" w:styleId="resumeChar">
    <w:name w:val="resume Char"/>
    <w:link w:val="resume"/>
    <w:rsid w:val="00374D24"/>
    <w:rPr>
      <w:rFonts w:ascii="Times New Roman" w:eastAsia="ヒラギノ角ゴ Pro W3" w:hAnsi="Times New Roman"/>
      <w:color w:val="000000"/>
      <w:sz w:val="22"/>
      <w:szCs w:val="22"/>
      <w:lang w:val="en-GB" w:eastAsia="en-US" w:bidi="ar-SA"/>
    </w:rPr>
  </w:style>
  <w:style w:type="paragraph" w:customStyle="1" w:styleId="Bibliography1">
    <w:name w:val="Bibliography1"/>
    <w:basedOn w:val="Normal"/>
    <w:next w:val="Normal"/>
    <w:uiPriority w:val="37"/>
    <w:unhideWhenUsed/>
    <w:rsid w:val="00374D24"/>
    <w:pPr>
      <w:ind w:left="720" w:hanging="720"/>
    </w:pPr>
    <w:rPr>
      <w:rFonts w:ascii="Cambria" w:eastAsia="Cambria" w:hAnsi="Cambria"/>
      <w:lang w:val="en-US"/>
    </w:rPr>
  </w:style>
  <w:style w:type="character" w:customStyle="1" w:styleId="CharChar2">
    <w:name w:val="Char Char2"/>
    <w:rsid w:val="00374D24"/>
    <w:rPr>
      <w:rFonts w:ascii="Arial" w:hAnsi="Arial" w:cs="Arial"/>
      <w:b/>
      <w:bCs/>
      <w:noProof w:val="0"/>
      <w:kern w:val="32"/>
      <w:sz w:val="32"/>
      <w:szCs w:val="32"/>
      <w:lang w:val="en-US" w:eastAsia="en-US" w:bidi="ar-SA"/>
    </w:rPr>
  </w:style>
  <w:style w:type="character" w:customStyle="1" w:styleId="CharChar1">
    <w:name w:val="Char Char1"/>
    <w:aliases w:val="Comment Text Char1"/>
    <w:rsid w:val="00374D24"/>
    <w:rPr>
      <w:rFonts w:ascii="Arial" w:hAnsi="Arial" w:cs="Arial"/>
      <w:b/>
      <w:bCs/>
      <w:i/>
      <w:iCs/>
      <w:noProof w:val="0"/>
      <w:sz w:val="28"/>
      <w:szCs w:val="28"/>
      <w:lang w:val="en-US" w:eastAsia="en-US" w:bidi="ar-SA"/>
    </w:rPr>
  </w:style>
  <w:style w:type="character" w:customStyle="1" w:styleId="BalloonTextChar1">
    <w:name w:val="Balloon Text Char1"/>
    <w:semiHidden/>
    <w:rsid w:val="00374D24"/>
    <w:rPr>
      <w:rFonts w:ascii="Tahoma" w:eastAsia="Cambria" w:hAnsi="Tahoma" w:cs="Tahoma"/>
      <w:sz w:val="16"/>
      <w:szCs w:val="16"/>
      <w:lang w:eastAsia="en-US"/>
    </w:rPr>
  </w:style>
  <w:style w:type="paragraph" w:customStyle="1" w:styleId="FANTANote">
    <w:name w:val="FANTANote"/>
    <w:basedOn w:val="BodyText2"/>
    <w:rsid w:val="00374D24"/>
  </w:style>
  <w:style w:type="paragraph" w:styleId="List">
    <w:name w:val="List"/>
    <w:basedOn w:val="Normal"/>
    <w:rsid w:val="00374D24"/>
    <w:pPr>
      <w:ind w:left="360" w:hanging="360"/>
    </w:pPr>
    <w:rPr>
      <w:sz w:val="20"/>
      <w:szCs w:val="20"/>
      <w:lang w:val="en-US"/>
    </w:rPr>
  </w:style>
  <w:style w:type="paragraph" w:customStyle="1" w:styleId="1IntvwqstCharChar">
    <w:name w:val="1. Intvw qst Char Char"/>
    <w:basedOn w:val="Normal"/>
    <w:rsid w:val="00374D24"/>
    <w:pPr>
      <w:ind w:left="360" w:hanging="360"/>
    </w:pPr>
    <w:rPr>
      <w:rFonts w:ascii="Arial" w:hAnsi="Arial"/>
      <w:smallCaps/>
      <w:szCs w:val="22"/>
      <w:lang w:val="en-US"/>
    </w:rPr>
  </w:style>
  <w:style w:type="paragraph" w:customStyle="1" w:styleId="ResponsecategsCharChar">
    <w:name w:val="Response categs..... Char Char"/>
    <w:basedOn w:val="Normal"/>
    <w:rsid w:val="00374D24"/>
    <w:pPr>
      <w:tabs>
        <w:tab w:val="right" w:leader="dot" w:pos="3942"/>
      </w:tabs>
      <w:ind w:left="216" w:hanging="216"/>
    </w:pPr>
    <w:rPr>
      <w:rFonts w:ascii="Arial" w:hAnsi="Arial"/>
      <w:szCs w:val="22"/>
      <w:lang w:val="en-US"/>
    </w:rPr>
  </w:style>
  <w:style w:type="character" w:customStyle="1" w:styleId="Instructionsinparens">
    <w:name w:val="Instructions in parens"/>
    <w:rsid w:val="00374D24"/>
    <w:rPr>
      <w:rFonts w:ascii="Times New Roman" w:hAnsi="Times New Roman"/>
      <w:i/>
      <w:sz w:val="20"/>
      <w:szCs w:val="20"/>
    </w:rPr>
  </w:style>
  <w:style w:type="character" w:customStyle="1" w:styleId="CommentSubjectChar1">
    <w:name w:val="Comment Subject Char1"/>
    <w:semiHidden/>
    <w:rsid w:val="00374D24"/>
    <w:rPr>
      <w:rFonts w:eastAsia="Times New Roman"/>
      <w:b/>
      <w:bCs/>
      <w:lang w:eastAsia="en-US"/>
    </w:rPr>
  </w:style>
  <w:style w:type="character" w:styleId="Strong">
    <w:name w:val="Strong"/>
    <w:qFormat/>
    <w:rsid w:val="00374D24"/>
    <w:rPr>
      <w:b/>
      <w:bCs/>
    </w:rPr>
  </w:style>
  <w:style w:type="paragraph" w:customStyle="1" w:styleId="ColorfulList-Accent12">
    <w:name w:val="Colorful List - Accent 12"/>
    <w:basedOn w:val="Normal"/>
    <w:uiPriority w:val="34"/>
    <w:qFormat/>
    <w:rsid w:val="00374D24"/>
    <w:pPr>
      <w:ind w:left="720"/>
      <w:contextualSpacing/>
    </w:pPr>
  </w:style>
  <w:style w:type="paragraph" w:customStyle="1" w:styleId="TOCHeading1">
    <w:name w:val="TOC Heading1"/>
    <w:basedOn w:val="Heading1"/>
    <w:next w:val="Normal"/>
    <w:uiPriority w:val="39"/>
    <w:unhideWhenUsed/>
    <w:qFormat/>
    <w:rsid w:val="00374D24"/>
    <w:pPr>
      <w:keepLines/>
      <w:spacing w:before="480" w:line="276" w:lineRule="auto"/>
      <w:outlineLvl w:val="9"/>
    </w:pPr>
    <w:rPr>
      <w:rFonts w:ascii="Cambria" w:hAnsi="Cambria"/>
      <w:color w:val="365F91"/>
      <w:szCs w:val="28"/>
      <w:lang w:val="en-US"/>
    </w:rPr>
  </w:style>
  <w:style w:type="character" w:customStyle="1" w:styleId="BodyTextChar1">
    <w:name w:val="Body Text Char1"/>
    <w:rsid w:val="00374D24"/>
    <w:rPr>
      <w:rFonts w:ascii="Times New Roman" w:eastAsia="Times New Roman" w:hAnsi="Times New Roman" w:cs="Times New Roman"/>
      <w:b/>
      <w:sz w:val="24"/>
      <w:szCs w:val="24"/>
      <w:lang w:val="en-GB"/>
    </w:rPr>
  </w:style>
  <w:style w:type="character" w:customStyle="1" w:styleId="HeaderChar1">
    <w:name w:val="Header Char1"/>
    <w:rsid w:val="00374D24"/>
    <w:rPr>
      <w:rFonts w:ascii="Times New Roman" w:eastAsia="Times New Roman" w:hAnsi="Times New Roman" w:cs="Times New Roman"/>
      <w:sz w:val="24"/>
      <w:szCs w:val="24"/>
      <w:lang w:val="en-GB"/>
    </w:rPr>
  </w:style>
  <w:style w:type="paragraph" w:styleId="FootnoteText">
    <w:name w:val="footnote text"/>
    <w:basedOn w:val="Normal"/>
    <w:link w:val="FootnoteTextChar"/>
    <w:unhideWhenUsed/>
    <w:rsid w:val="00374D24"/>
    <w:rPr>
      <w:sz w:val="20"/>
      <w:szCs w:val="20"/>
      <w:lang w:val="en-US"/>
    </w:rPr>
  </w:style>
  <w:style w:type="character" w:customStyle="1" w:styleId="FootnoteTextChar">
    <w:name w:val="Footnote Text Char"/>
    <w:basedOn w:val="DefaultParagraphFont"/>
    <w:link w:val="FootnoteText"/>
    <w:rsid w:val="00374D24"/>
    <w:rPr>
      <w:rFonts w:ascii="Times New Roman" w:eastAsia="Times New Roman" w:hAnsi="Times New Roman" w:cs="Times New Roman"/>
      <w:sz w:val="20"/>
      <w:szCs w:val="20"/>
    </w:rPr>
  </w:style>
  <w:style w:type="character" w:styleId="FootnoteReference">
    <w:name w:val="footnote reference"/>
    <w:uiPriority w:val="99"/>
    <w:unhideWhenUsed/>
    <w:rsid w:val="00374D24"/>
    <w:rPr>
      <w:vertAlign w:val="superscript"/>
    </w:rPr>
  </w:style>
  <w:style w:type="character" w:customStyle="1" w:styleId="FooterChar1">
    <w:name w:val="Footer Char1"/>
    <w:uiPriority w:val="99"/>
    <w:rsid w:val="00374D24"/>
    <w:rPr>
      <w:rFonts w:ascii="Times New Roman" w:eastAsia="Times New Roman" w:hAnsi="Times New Roman" w:cs="Times New Roman"/>
      <w:sz w:val="24"/>
      <w:szCs w:val="24"/>
      <w:lang w:val="en-GB"/>
    </w:rPr>
  </w:style>
  <w:style w:type="character" w:customStyle="1" w:styleId="Heading1Char1">
    <w:name w:val="Heading 1 Char1"/>
    <w:rsid w:val="00374D24"/>
    <w:rPr>
      <w:rFonts w:ascii="Times New Roman" w:eastAsia="Times New Roman" w:hAnsi="Times New Roman" w:cs="Times New Roman"/>
      <w:b/>
      <w:bCs/>
      <w:color w:val="000000"/>
      <w:sz w:val="28"/>
      <w:szCs w:val="24"/>
      <w:lang w:val="en-GB"/>
    </w:rPr>
  </w:style>
  <w:style w:type="character" w:customStyle="1" w:styleId="gi">
    <w:name w:val="gi"/>
    <w:basedOn w:val="DefaultParagraphFont"/>
    <w:rsid w:val="00374D24"/>
  </w:style>
  <w:style w:type="paragraph" w:customStyle="1" w:styleId="DataField11pt">
    <w:name w:val="Data Field 11pt"/>
    <w:basedOn w:val="Normal"/>
    <w:rsid w:val="00374D24"/>
    <w:pPr>
      <w:autoSpaceDE w:val="0"/>
      <w:autoSpaceDN w:val="0"/>
      <w:spacing w:line="300" w:lineRule="exact"/>
    </w:pPr>
    <w:rPr>
      <w:rFonts w:ascii="Arial" w:hAnsi="Arial" w:cs="Arial"/>
      <w:sz w:val="22"/>
      <w:szCs w:val="20"/>
      <w:lang w:val="en-US"/>
    </w:rPr>
  </w:style>
  <w:style w:type="paragraph" w:customStyle="1" w:styleId="FormFooter">
    <w:name w:val="Form Footer"/>
    <w:basedOn w:val="Normal"/>
    <w:rsid w:val="00374D24"/>
    <w:pPr>
      <w:tabs>
        <w:tab w:val="center" w:pos="5328"/>
        <w:tab w:val="right" w:pos="10728"/>
      </w:tabs>
      <w:autoSpaceDE w:val="0"/>
      <w:autoSpaceDN w:val="0"/>
      <w:ind w:left="58"/>
    </w:pPr>
    <w:rPr>
      <w:rFonts w:ascii="Arial" w:hAnsi="Arial" w:cs="Arial"/>
      <w:sz w:val="16"/>
      <w:szCs w:val="16"/>
      <w:lang w:val="en-US"/>
    </w:rPr>
  </w:style>
  <w:style w:type="paragraph" w:customStyle="1" w:styleId="FormFooterBorder">
    <w:name w:val="FormFooter/Border"/>
    <w:basedOn w:val="Footer"/>
    <w:rsid w:val="00374D24"/>
    <w:pPr>
      <w:pBdr>
        <w:top w:val="single" w:sz="6" w:space="1" w:color="auto"/>
      </w:pBdr>
      <w:tabs>
        <w:tab w:val="clear" w:pos="4320"/>
        <w:tab w:val="clear" w:pos="8640"/>
        <w:tab w:val="center" w:pos="5400"/>
        <w:tab w:val="right" w:pos="10800"/>
      </w:tabs>
      <w:autoSpaceDE w:val="0"/>
      <w:autoSpaceDN w:val="0"/>
    </w:pPr>
    <w:rPr>
      <w:rFonts w:ascii="Arial" w:hAnsi="Arial" w:cs="Arial"/>
      <w:sz w:val="16"/>
      <w:szCs w:val="16"/>
      <w:lang w:val="en-US"/>
    </w:rPr>
  </w:style>
  <w:style w:type="paragraph" w:customStyle="1" w:styleId="PIHeader">
    <w:name w:val="PI Header"/>
    <w:basedOn w:val="Normal"/>
    <w:rsid w:val="00374D24"/>
    <w:pPr>
      <w:autoSpaceDE w:val="0"/>
      <w:autoSpaceDN w:val="0"/>
      <w:spacing w:after="40"/>
      <w:ind w:left="864"/>
    </w:pPr>
    <w:rPr>
      <w:rFonts w:ascii="Arial" w:hAnsi="Arial" w:cs="Arial"/>
      <w:noProof/>
      <w:sz w:val="16"/>
      <w:szCs w:val="20"/>
      <w:lang w:val="en-US"/>
    </w:rPr>
  </w:style>
  <w:style w:type="paragraph" w:customStyle="1" w:styleId="HeadNoteNotItalics">
    <w:name w:val="HeadNoteNotItalics"/>
    <w:basedOn w:val="Normal"/>
    <w:rsid w:val="00374D24"/>
    <w:pPr>
      <w:autoSpaceDE w:val="0"/>
      <w:autoSpaceDN w:val="0"/>
      <w:spacing w:before="40" w:after="40"/>
      <w:jc w:val="center"/>
    </w:pPr>
    <w:rPr>
      <w:rFonts w:ascii="Arial" w:hAnsi="Arial" w:cs="Arial"/>
      <w:iCs/>
      <w:sz w:val="16"/>
      <w:szCs w:val="16"/>
      <w:lang w:val="en-US"/>
    </w:rPr>
  </w:style>
  <w:style w:type="paragraph" w:customStyle="1" w:styleId="DefaultText">
    <w:name w:val="Default Text"/>
    <w:basedOn w:val="Normal"/>
    <w:rsid w:val="00374D24"/>
    <w:pPr>
      <w:overflowPunct w:val="0"/>
      <w:autoSpaceDE w:val="0"/>
      <w:autoSpaceDN w:val="0"/>
      <w:adjustRightInd w:val="0"/>
      <w:textAlignment w:val="baseline"/>
    </w:pPr>
    <w:rPr>
      <w:szCs w:val="20"/>
      <w:lang w:val="en-US"/>
    </w:rPr>
  </w:style>
  <w:style w:type="character" w:customStyle="1" w:styleId="CharChar7">
    <w:name w:val="Char Char7"/>
    <w:rsid w:val="00374D24"/>
    <w:rPr>
      <w:sz w:val="24"/>
      <w:szCs w:val="24"/>
      <w:lang w:val="en-GB"/>
    </w:rPr>
  </w:style>
  <w:style w:type="paragraph" w:customStyle="1" w:styleId="instructions">
    <w:name w:val="instructions"/>
    <w:basedOn w:val="Normal"/>
    <w:rsid w:val="00374D24"/>
  </w:style>
  <w:style w:type="character" w:customStyle="1" w:styleId="CharChar9">
    <w:name w:val="Char Char9"/>
    <w:rsid w:val="00374D24"/>
    <w:rPr>
      <w:b/>
      <w:bCs/>
      <w:color w:val="000000"/>
      <w:sz w:val="28"/>
      <w:szCs w:val="24"/>
      <w:lang w:val="en-GB"/>
    </w:rPr>
  </w:style>
  <w:style w:type="character" w:customStyle="1" w:styleId="journalname">
    <w:name w:val="journalname"/>
    <w:basedOn w:val="DefaultParagraphFont"/>
    <w:rsid w:val="00374D24"/>
  </w:style>
  <w:style w:type="paragraph" w:customStyle="1" w:styleId="NoSpacing1">
    <w:name w:val="No Spacing1"/>
    <w:qFormat/>
    <w:rsid w:val="00374D24"/>
    <w:rPr>
      <w:sz w:val="22"/>
      <w:szCs w:val="22"/>
    </w:rPr>
  </w:style>
  <w:style w:type="paragraph" w:customStyle="1" w:styleId="msolistparagraph0">
    <w:name w:val="msolistparagraph"/>
    <w:basedOn w:val="Normal"/>
    <w:rsid w:val="00374D24"/>
    <w:pPr>
      <w:spacing w:before="100" w:beforeAutospacing="1" w:after="100" w:afterAutospacing="1"/>
    </w:pPr>
    <w:rPr>
      <w:lang w:val="en-US"/>
    </w:rPr>
  </w:style>
  <w:style w:type="numbering" w:customStyle="1" w:styleId="NoList1">
    <w:name w:val="No List1"/>
    <w:next w:val="NoList"/>
    <w:semiHidden/>
    <w:rsid w:val="00374D24"/>
  </w:style>
  <w:style w:type="table" w:customStyle="1" w:styleId="TableGrid1">
    <w:name w:val="Table Grid1"/>
    <w:basedOn w:val="TableNormal"/>
    <w:next w:val="TableGrid"/>
    <w:rsid w:val="00374D24"/>
    <w:rPr>
      <w:rFonts w:ascii="Times New Roman" w:hAnsi="Times New Roman"/>
      <w:sz w:val="24"/>
      <w:szCs w:val="24"/>
      <w:lang w:bidi="bn-B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qFormat/>
    <w:rsid w:val="00374D24"/>
    <w:rPr>
      <w:rFonts w:cs="Times New Roman"/>
      <w:i/>
      <w:iCs/>
    </w:rPr>
  </w:style>
  <w:style w:type="paragraph" w:customStyle="1" w:styleId="HTMLBody">
    <w:name w:val="HTML Body"/>
    <w:rsid w:val="00374D24"/>
    <w:pPr>
      <w:autoSpaceDE w:val="0"/>
      <w:autoSpaceDN w:val="0"/>
      <w:adjustRightInd w:val="0"/>
    </w:pPr>
    <w:rPr>
      <w:rFonts w:ascii="Arial" w:eastAsia="Times New Roman" w:hAnsi="Arial"/>
      <w:sz w:val="24"/>
      <w:szCs w:val="24"/>
    </w:rPr>
  </w:style>
  <w:style w:type="paragraph" w:customStyle="1" w:styleId="Objective">
    <w:name w:val="Objective"/>
    <w:basedOn w:val="Normal"/>
    <w:next w:val="BodyText"/>
    <w:rsid w:val="00374D24"/>
    <w:pPr>
      <w:spacing w:before="60" w:after="220" w:line="220" w:lineRule="atLeast"/>
      <w:jc w:val="both"/>
    </w:pPr>
    <w:rPr>
      <w:rFonts w:ascii="Garamond" w:hAnsi="Garamond"/>
      <w:sz w:val="22"/>
      <w:szCs w:val="20"/>
      <w:lang w:val="en-US"/>
    </w:rPr>
  </w:style>
  <w:style w:type="paragraph" w:styleId="Subtitle">
    <w:name w:val="Subtitle"/>
    <w:basedOn w:val="Normal"/>
    <w:link w:val="SubtitleChar"/>
    <w:qFormat/>
    <w:rsid w:val="00374D24"/>
    <w:rPr>
      <w:szCs w:val="20"/>
      <w:lang w:val="en-US"/>
    </w:rPr>
  </w:style>
  <w:style w:type="character" w:customStyle="1" w:styleId="SubtitleChar">
    <w:name w:val="Subtitle Char"/>
    <w:basedOn w:val="DefaultParagraphFont"/>
    <w:link w:val="Subtitle"/>
    <w:rsid w:val="00374D24"/>
    <w:rPr>
      <w:rFonts w:ascii="Times New Roman" w:eastAsia="Times New Roman" w:hAnsi="Times New Roman" w:cs="Times New Roman"/>
      <w:sz w:val="24"/>
      <w:szCs w:val="20"/>
    </w:rPr>
  </w:style>
  <w:style w:type="paragraph" w:customStyle="1" w:styleId="ColorfulShading-Accent11">
    <w:name w:val="Colorful Shading - Accent 11"/>
    <w:hidden/>
    <w:uiPriority w:val="99"/>
    <w:rsid w:val="00374D24"/>
    <w:rPr>
      <w:rFonts w:ascii="Times New Roman" w:eastAsia="Times New Roman" w:hAnsi="Times New Roman"/>
      <w:sz w:val="24"/>
      <w:szCs w:val="24"/>
      <w:lang w:val="en-GB"/>
    </w:rPr>
  </w:style>
  <w:style w:type="paragraph" w:customStyle="1" w:styleId="ColorfulList-Accent13">
    <w:name w:val="Colorful List - Accent 13"/>
    <w:basedOn w:val="Normal"/>
    <w:uiPriority w:val="99"/>
    <w:qFormat/>
    <w:rsid w:val="00374D24"/>
    <w:pPr>
      <w:spacing w:after="200" w:line="276" w:lineRule="auto"/>
      <w:ind w:left="720"/>
      <w:contextualSpacing/>
    </w:pPr>
    <w:rPr>
      <w:rFonts w:ascii="Calibri" w:eastAsia="Calibri" w:hAnsi="Calibri"/>
      <w:sz w:val="22"/>
      <w:szCs w:val="22"/>
      <w:lang w:val="en-US"/>
    </w:rPr>
  </w:style>
  <w:style w:type="paragraph" w:customStyle="1" w:styleId="FANTAText">
    <w:name w:val="FANTAText"/>
    <w:basedOn w:val="BodyTextIndent2"/>
    <w:rsid w:val="00374D24"/>
    <w:pPr>
      <w:ind w:left="0" w:firstLine="0"/>
    </w:pPr>
    <w:rPr>
      <w:rFonts w:ascii="Arial" w:hAnsi="Arial"/>
      <w:b w:val="0"/>
      <w:sz w:val="22"/>
      <w:lang w:val="en-US"/>
    </w:rPr>
  </w:style>
  <w:style w:type="paragraph" w:customStyle="1" w:styleId="Default">
    <w:name w:val="Default"/>
    <w:rsid w:val="00374D24"/>
    <w:pPr>
      <w:widowControl w:val="0"/>
      <w:autoSpaceDE w:val="0"/>
      <w:autoSpaceDN w:val="0"/>
      <w:adjustRightInd w:val="0"/>
    </w:pPr>
    <w:rPr>
      <w:rFonts w:ascii="Helvetica" w:eastAsia="Times New Roman" w:hAnsi="Helvetica" w:cs="Helvetica"/>
      <w:color w:val="000000"/>
      <w:sz w:val="24"/>
      <w:szCs w:val="24"/>
    </w:rPr>
  </w:style>
  <w:style w:type="paragraph" w:customStyle="1" w:styleId="1Intvwqst">
    <w:name w:val="1. Intvw qst"/>
    <w:basedOn w:val="Normal"/>
    <w:rsid w:val="00374D24"/>
    <w:pPr>
      <w:ind w:left="360" w:hanging="360"/>
    </w:pPr>
    <w:rPr>
      <w:rFonts w:ascii="Arial" w:hAnsi="Arial"/>
      <w:smallCaps/>
      <w:sz w:val="22"/>
      <w:lang w:val="en-US"/>
    </w:rPr>
  </w:style>
  <w:style w:type="character" w:customStyle="1" w:styleId="InstructionstointvwChar4Char">
    <w:name w:val="Instructions to intvw Char4 Char"/>
    <w:rsid w:val="00374D24"/>
    <w:rPr>
      <w:i/>
    </w:rPr>
  </w:style>
  <w:style w:type="paragraph" w:customStyle="1" w:styleId="MediumGrid1-Accent21">
    <w:name w:val="Medium Grid 1 - Accent 21"/>
    <w:basedOn w:val="Normal"/>
    <w:uiPriority w:val="34"/>
    <w:qFormat/>
    <w:rsid w:val="00374D24"/>
    <w:pPr>
      <w:ind w:left="720"/>
    </w:pPr>
    <w:rPr>
      <w:lang w:val="en-US"/>
    </w:rPr>
  </w:style>
  <w:style w:type="paragraph" w:customStyle="1" w:styleId="Bibliography2">
    <w:name w:val="Bibliography2"/>
    <w:basedOn w:val="Normal"/>
    <w:next w:val="Normal"/>
    <w:rsid w:val="00374D24"/>
    <w:rPr>
      <w:rFonts w:ascii="Cambria" w:eastAsia="Cambria" w:hAnsi="Cambria"/>
      <w:lang w:val="en-US"/>
    </w:rPr>
  </w:style>
  <w:style w:type="paragraph" w:customStyle="1" w:styleId="Pa17">
    <w:name w:val="Pa17"/>
    <w:basedOn w:val="Default"/>
    <w:next w:val="Default"/>
    <w:uiPriority w:val="99"/>
    <w:rsid w:val="00374D24"/>
    <w:pPr>
      <w:widowControl/>
      <w:spacing w:line="201" w:lineRule="atLeast"/>
    </w:pPr>
    <w:rPr>
      <w:rFonts w:ascii="TradeGothic CondEighteen" w:eastAsia="Cambria" w:hAnsi="TradeGothic CondEighteen" w:cs="Times New Roman"/>
      <w:color w:val="auto"/>
    </w:rPr>
  </w:style>
  <w:style w:type="character" w:customStyle="1" w:styleId="A11">
    <w:name w:val="A11"/>
    <w:uiPriority w:val="99"/>
    <w:rsid w:val="00374D24"/>
    <w:rPr>
      <w:rFonts w:cs="TradeGothic CondEighteen"/>
      <w:b/>
      <w:bCs/>
      <w:i/>
      <w:iCs/>
      <w:color w:val="221E1F"/>
      <w:sz w:val="20"/>
      <w:szCs w:val="20"/>
      <w:u w:val="single"/>
    </w:rPr>
  </w:style>
  <w:style w:type="paragraph" w:styleId="Revision">
    <w:name w:val="Revision"/>
    <w:hidden/>
    <w:rsid w:val="00374D24"/>
    <w:rPr>
      <w:rFonts w:ascii="Cambria" w:eastAsia="Cambria" w:hAnsi="Cambria"/>
      <w:sz w:val="24"/>
      <w:szCs w:val="24"/>
    </w:rPr>
  </w:style>
  <w:style w:type="paragraph" w:styleId="DocumentMap">
    <w:name w:val="Document Map"/>
    <w:basedOn w:val="Normal"/>
    <w:link w:val="DocumentMapChar"/>
    <w:semiHidden/>
    <w:rsid w:val="00374D24"/>
    <w:pPr>
      <w:shd w:val="clear" w:color="auto" w:fill="000080"/>
    </w:pPr>
    <w:rPr>
      <w:rFonts w:ascii="Tahoma" w:hAnsi="Tahoma" w:cs="Tahoma"/>
      <w:noProof/>
      <w:lang w:val="en-US"/>
    </w:rPr>
  </w:style>
  <w:style w:type="character" w:customStyle="1" w:styleId="DocumentMapChar">
    <w:name w:val="Document Map Char"/>
    <w:basedOn w:val="DefaultParagraphFont"/>
    <w:link w:val="DocumentMap"/>
    <w:semiHidden/>
    <w:rsid w:val="00374D24"/>
    <w:rPr>
      <w:rFonts w:ascii="Tahoma" w:eastAsia="Times New Roman" w:hAnsi="Tahoma" w:cs="Tahoma"/>
      <w:noProof/>
      <w:sz w:val="24"/>
      <w:szCs w:val="24"/>
      <w:shd w:val="clear" w:color="auto" w:fill="000080"/>
    </w:rPr>
  </w:style>
  <w:style w:type="paragraph" w:styleId="ListBullet">
    <w:name w:val="List Bullet"/>
    <w:basedOn w:val="Normal"/>
    <w:semiHidden/>
    <w:rsid w:val="0024046B"/>
    <w:pPr>
      <w:ind w:left="346" w:hanging="274"/>
      <w:jc w:val="both"/>
    </w:pPr>
    <w:rPr>
      <w:rFonts w:ascii="SulekhaT" w:hAnsi="SulekhaT"/>
      <w:b/>
      <w:sz w:val="36"/>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0" w:qFormat="1"/>
    <w:lsdException w:name="table of figures" w:uiPriority="0"/>
    <w:lsdException w:name="annotation reference" w:uiPriority="0"/>
    <w:lsdException w:name="page number" w:uiPriority="0"/>
    <w:lsdException w:name="List" w:uiPriority="0"/>
    <w:lsdException w:name="List Bullet" w:uiPriority="0"/>
    <w:lsdException w:name="Title" w:semiHidden="0" w:uiPriority="10" w:unhideWhenUsed="0" w:qFormat="1"/>
    <w:lsdException w:name="Default Paragraph Font" w:uiPriority="1"/>
    <w:lsdException w:name="Body Text" w:uiPriority="0"/>
    <w:lsdException w:name="Body Text Indent" w:uiPriority="0"/>
    <w:lsdException w:name="Message Header" w:uiPriority="0"/>
    <w:lsdException w:name="Subtitle" w:semiHidden="0" w:uiPriority="0" w:unhideWhenUsed="0" w:qFormat="1"/>
    <w:lsdException w:name="Date" w:uiPriority="0"/>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lsdException w:name="HTML Preformatted"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D24"/>
    <w:rPr>
      <w:rFonts w:ascii="Times New Roman" w:eastAsia="Times New Roman" w:hAnsi="Times New Roman"/>
      <w:sz w:val="24"/>
      <w:szCs w:val="24"/>
      <w:lang w:val="en-GB"/>
    </w:rPr>
  </w:style>
  <w:style w:type="paragraph" w:styleId="Heading1">
    <w:name w:val="heading 1"/>
    <w:basedOn w:val="Normal"/>
    <w:next w:val="Normal"/>
    <w:link w:val="Heading1Char"/>
    <w:qFormat/>
    <w:rsid w:val="00374D24"/>
    <w:pPr>
      <w:keepNext/>
      <w:outlineLvl w:val="0"/>
    </w:pPr>
    <w:rPr>
      <w:b/>
      <w:bCs/>
      <w:color w:val="000000"/>
      <w:sz w:val="28"/>
    </w:rPr>
  </w:style>
  <w:style w:type="paragraph" w:styleId="Heading2">
    <w:name w:val="heading 2"/>
    <w:basedOn w:val="Normal"/>
    <w:next w:val="Normal"/>
    <w:link w:val="Heading2Char"/>
    <w:qFormat/>
    <w:rsid w:val="00374D24"/>
    <w:pPr>
      <w:keepNext/>
      <w:outlineLvl w:val="1"/>
    </w:pPr>
    <w:rPr>
      <w:b/>
      <w:bCs/>
    </w:rPr>
  </w:style>
  <w:style w:type="paragraph" w:styleId="Heading3">
    <w:name w:val="heading 3"/>
    <w:basedOn w:val="Normal"/>
    <w:next w:val="Normal"/>
    <w:link w:val="Heading3Char"/>
    <w:qFormat/>
    <w:rsid w:val="00374D24"/>
    <w:pPr>
      <w:keepNext/>
      <w:outlineLvl w:val="2"/>
    </w:pPr>
    <w:rPr>
      <w:b/>
      <w:bCs/>
    </w:rPr>
  </w:style>
  <w:style w:type="paragraph" w:styleId="Heading4">
    <w:name w:val="heading 4"/>
    <w:basedOn w:val="Normal"/>
    <w:next w:val="Normal"/>
    <w:link w:val="Heading4Char"/>
    <w:qFormat/>
    <w:rsid w:val="00374D24"/>
    <w:pPr>
      <w:keepNext/>
      <w:ind w:left="154"/>
      <w:outlineLvl w:val="3"/>
    </w:pPr>
    <w:rPr>
      <w:b/>
      <w:sz w:val="26"/>
    </w:rPr>
  </w:style>
  <w:style w:type="paragraph" w:styleId="Heading5">
    <w:name w:val="heading 5"/>
    <w:basedOn w:val="Normal"/>
    <w:next w:val="Normal"/>
    <w:link w:val="Heading5Char"/>
    <w:qFormat/>
    <w:rsid w:val="00374D24"/>
    <w:pPr>
      <w:keepNext/>
      <w:outlineLvl w:val="4"/>
    </w:pPr>
    <w:rPr>
      <w:b/>
      <w:color w:val="FF0000"/>
      <w:sz w:val="22"/>
      <w:szCs w:val="20"/>
    </w:rPr>
  </w:style>
  <w:style w:type="paragraph" w:styleId="Heading6">
    <w:name w:val="heading 6"/>
    <w:basedOn w:val="Normal"/>
    <w:next w:val="Normal"/>
    <w:link w:val="Heading6Char"/>
    <w:qFormat/>
    <w:rsid w:val="00374D24"/>
    <w:pPr>
      <w:keepNext/>
      <w:outlineLvl w:val="5"/>
    </w:pPr>
    <w:rPr>
      <w:rFonts w:ascii="Bookman Old Style" w:hAnsi="Bookman Old Style"/>
      <w:b/>
      <w:bCs/>
      <w:caps/>
      <w:sz w:val="28"/>
    </w:rPr>
  </w:style>
  <w:style w:type="paragraph" w:styleId="Heading7">
    <w:name w:val="heading 7"/>
    <w:basedOn w:val="Normal"/>
    <w:next w:val="Normal"/>
    <w:link w:val="Heading7Char"/>
    <w:qFormat/>
    <w:rsid w:val="00374D24"/>
    <w:pPr>
      <w:keepNext/>
      <w:ind w:right="-43"/>
      <w:outlineLvl w:val="6"/>
    </w:pPr>
    <w:rPr>
      <w:b/>
      <w:bCs/>
      <w:sz w:val="28"/>
    </w:rPr>
  </w:style>
  <w:style w:type="paragraph" w:styleId="Heading8">
    <w:name w:val="heading 8"/>
    <w:basedOn w:val="Normal"/>
    <w:next w:val="Normal"/>
    <w:link w:val="Heading8Char"/>
    <w:qFormat/>
    <w:rsid w:val="00374D24"/>
    <w:pPr>
      <w:keepNext/>
      <w:ind w:left="-720" w:firstLine="360"/>
      <w:outlineLvl w:val="7"/>
    </w:pPr>
    <w:rPr>
      <w:b/>
      <w:sz w:val="32"/>
    </w:rPr>
  </w:style>
  <w:style w:type="paragraph" w:styleId="Heading9">
    <w:name w:val="heading 9"/>
    <w:basedOn w:val="Normal"/>
    <w:next w:val="Normal"/>
    <w:link w:val="Heading9Char"/>
    <w:qFormat/>
    <w:rsid w:val="00374D24"/>
    <w:pPr>
      <w:keepNext/>
      <w:jc w:val="center"/>
      <w:outlineLvl w:val="8"/>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4D24"/>
    <w:rPr>
      <w:rFonts w:ascii="Times New Roman" w:eastAsia="Times New Roman" w:hAnsi="Times New Roman" w:cs="Times New Roman"/>
      <w:b/>
      <w:bCs/>
      <w:color w:val="000000"/>
      <w:sz w:val="28"/>
      <w:szCs w:val="24"/>
      <w:lang w:val="en-GB"/>
    </w:rPr>
  </w:style>
  <w:style w:type="character" w:customStyle="1" w:styleId="Heading2Char">
    <w:name w:val="Heading 2 Char"/>
    <w:basedOn w:val="DefaultParagraphFont"/>
    <w:link w:val="Heading2"/>
    <w:rsid w:val="00374D24"/>
    <w:rPr>
      <w:rFonts w:ascii="Times New Roman" w:eastAsia="Times New Roman" w:hAnsi="Times New Roman" w:cs="Times New Roman"/>
      <w:b/>
      <w:bCs/>
      <w:sz w:val="24"/>
      <w:szCs w:val="24"/>
      <w:lang w:val="en-GB"/>
    </w:rPr>
  </w:style>
  <w:style w:type="character" w:customStyle="1" w:styleId="Heading3Char">
    <w:name w:val="Heading 3 Char"/>
    <w:basedOn w:val="DefaultParagraphFont"/>
    <w:link w:val="Heading3"/>
    <w:rsid w:val="00374D24"/>
    <w:rPr>
      <w:rFonts w:ascii="Times New Roman" w:eastAsia="Times New Roman" w:hAnsi="Times New Roman" w:cs="Times New Roman"/>
      <w:b/>
      <w:bCs/>
      <w:sz w:val="24"/>
      <w:szCs w:val="24"/>
      <w:lang w:val="en-GB"/>
    </w:rPr>
  </w:style>
  <w:style w:type="character" w:customStyle="1" w:styleId="Heading4Char">
    <w:name w:val="Heading 4 Char"/>
    <w:basedOn w:val="DefaultParagraphFont"/>
    <w:link w:val="Heading4"/>
    <w:rsid w:val="00374D24"/>
    <w:rPr>
      <w:rFonts w:ascii="Times New Roman" w:eastAsia="Times New Roman" w:hAnsi="Times New Roman" w:cs="Times New Roman"/>
      <w:b/>
      <w:sz w:val="26"/>
      <w:szCs w:val="24"/>
      <w:lang w:val="en-GB"/>
    </w:rPr>
  </w:style>
  <w:style w:type="character" w:customStyle="1" w:styleId="Heading5Char">
    <w:name w:val="Heading 5 Char"/>
    <w:basedOn w:val="DefaultParagraphFont"/>
    <w:link w:val="Heading5"/>
    <w:rsid w:val="00374D24"/>
    <w:rPr>
      <w:rFonts w:ascii="Times New Roman" w:eastAsia="Times New Roman" w:hAnsi="Times New Roman" w:cs="Times New Roman"/>
      <w:b/>
      <w:color w:val="FF0000"/>
      <w:szCs w:val="20"/>
      <w:lang w:val="en-GB"/>
    </w:rPr>
  </w:style>
  <w:style w:type="character" w:customStyle="1" w:styleId="Heading6Char">
    <w:name w:val="Heading 6 Char"/>
    <w:basedOn w:val="DefaultParagraphFont"/>
    <w:link w:val="Heading6"/>
    <w:rsid w:val="00374D24"/>
    <w:rPr>
      <w:rFonts w:ascii="Bookman Old Style" w:eastAsia="Times New Roman" w:hAnsi="Bookman Old Style" w:cs="Times New Roman"/>
      <w:b/>
      <w:bCs/>
      <w:caps/>
      <w:sz w:val="28"/>
      <w:szCs w:val="24"/>
      <w:lang w:val="en-GB"/>
    </w:rPr>
  </w:style>
  <w:style w:type="character" w:customStyle="1" w:styleId="Heading7Char">
    <w:name w:val="Heading 7 Char"/>
    <w:basedOn w:val="DefaultParagraphFont"/>
    <w:link w:val="Heading7"/>
    <w:rsid w:val="00374D24"/>
    <w:rPr>
      <w:rFonts w:ascii="Times New Roman" w:eastAsia="Times New Roman" w:hAnsi="Times New Roman" w:cs="Times New Roman"/>
      <w:b/>
      <w:bCs/>
      <w:sz w:val="28"/>
      <w:szCs w:val="24"/>
      <w:lang w:val="en-GB"/>
    </w:rPr>
  </w:style>
  <w:style w:type="character" w:customStyle="1" w:styleId="Heading8Char">
    <w:name w:val="Heading 8 Char"/>
    <w:basedOn w:val="DefaultParagraphFont"/>
    <w:link w:val="Heading8"/>
    <w:rsid w:val="00374D24"/>
    <w:rPr>
      <w:rFonts w:ascii="Times New Roman" w:eastAsia="Times New Roman" w:hAnsi="Times New Roman" w:cs="Times New Roman"/>
      <w:b/>
      <w:sz w:val="32"/>
      <w:szCs w:val="24"/>
      <w:lang w:val="en-GB"/>
    </w:rPr>
  </w:style>
  <w:style w:type="character" w:customStyle="1" w:styleId="Heading9Char">
    <w:name w:val="Heading 9 Char"/>
    <w:basedOn w:val="DefaultParagraphFont"/>
    <w:link w:val="Heading9"/>
    <w:rsid w:val="00374D24"/>
    <w:rPr>
      <w:rFonts w:ascii="Times New Roman" w:eastAsia="Times New Roman" w:hAnsi="Times New Roman" w:cs="Times New Roman"/>
      <w:b/>
      <w:bCs/>
      <w:sz w:val="32"/>
      <w:szCs w:val="24"/>
      <w:lang w:val="en-GB"/>
    </w:rPr>
  </w:style>
  <w:style w:type="character" w:styleId="Hyperlink">
    <w:name w:val="Hyperlink"/>
    <w:basedOn w:val="DefaultParagraphFont"/>
    <w:uiPriority w:val="99"/>
    <w:rsid w:val="00374D24"/>
    <w:rPr>
      <w:color w:val="0000FF"/>
      <w:u w:val="single"/>
    </w:rPr>
  </w:style>
  <w:style w:type="paragraph" w:styleId="BodyTextIndent">
    <w:name w:val="Body Text Indent"/>
    <w:basedOn w:val="Normal"/>
    <w:link w:val="BodyTextIndentChar"/>
    <w:rsid w:val="00374D24"/>
    <w:pPr>
      <w:ind w:left="720"/>
    </w:pPr>
    <w:rPr>
      <w:sz w:val="20"/>
      <w:szCs w:val="20"/>
    </w:rPr>
  </w:style>
  <w:style w:type="character" w:customStyle="1" w:styleId="BodyTextIndentChar">
    <w:name w:val="Body Text Indent Char"/>
    <w:basedOn w:val="DefaultParagraphFont"/>
    <w:link w:val="BodyTextIndent"/>
    <w:rsid w:val="00374D24"/>
    <w:rPr>
      <w:rFonts w:ascii="Times New Roman" w:eastAsia="Times New Roman" w:hAnsi="Times New Roman" w:cs="Times New Roman"/>
      <w:sz w:val="20"/>
      <w:szCs w:val="20"/>
      <w:lang w:val="en-GB"/>
    </w:rPr>
  </w:style>
  <w:style w:type="paragraph" w:styleId="Date">
    <w:name w:val="Date"/>
    <w:basedOn w:val="Normal"/>
    <w:next w:val="Normal"/>
    <w:link w:val="DateChar"/>
    <w:rsid w:val="00374D24"/>
    <w:rPr>
      <w:sz w:val="20"/>
      <w:szCs w:val="20"/>
    </w:rPr>
  </w:style>
  <w:style w:type="character" w:customStyle="1" w:styleId="DateChar">
    <w:name w:val="Date Char"/>
    <w:basedOn w:val="DefaultParagraphFont"/>
    <w:link w:val="Date"/>
    <w:rsid w:val="00374D24"/>
    <w:rPr>
      <w:rFonts w:ascii="Times New Roman" w:eastAsia="Times New Roman" w:hAnsi="Times New Roman" w:cs="Times New Roman"/>
      <w:sz w:val="20"/>
      <w:szCs w:val="20"/>
      <w:lang w:val="en-GB"/>
    </w:rPr>
  </w:style>
  <w:style w:type="paragraph" w:customStyle="1" w:styleId="InsideAddressName">
    <w:name w:val="Inside Address Name"/>
    <w:basedOn w:val="Normal"/>
    <w:rsid w:val="00374D24"/>
    <w:rPr>
      <w:sz w:val="20"/>
      <w:szCs w:val="20"/>
    </w:rPr>
  </w:style>
  <w:style w:type="paragraph" w:styleId="BodyTextIndent2">
    <w:name w:val="Body Text Indent 2"/>
    <w:basedOn w:val="Normal"/>
    <w:link w:val="BodyTextIndent2Char"/>
    <w:rsid w:val="00374D24"/>
    <w:pPr>
      <w:ind w:left="360" w:hanging="360"/>
    </w:pPr>
    <w:rPr>
      <w:rFonts w:ascii="CG Omega" w:hAnsi="CG Omega"/>
      <w:b/>
      <w:sz w:val="20"/>
      <w:szCs w:val="20"/>
    </w:rPr>
  </w:style>
  <w:style w:type="character" w:customStyle="1" w:styleId="BodyTextIndent2Char">
    <w:name w:val="Body Text Indent 2 Char"/>
    <w:basedOn w:val="DefaultParagraphFont"/>
    <w:link w:val="BodyTextIndent2"/>
    <w:rsid w:val="00374D24"/>
    <w:rPr>
      <w:rFonts w:ascii="CG Omega" w:eastAsia="Times New Roman" w:hAnsi="CG Omega" w:cs="Times New Roman"/>
      <w:b/>
      <w:sz w:val="20"/>
      <w:szCs w:val="20"/>
      <w:lang w:val="en-GB"/>
    </w:rPr>
  </w:style>
  <w:style w:type="character" w:styleId="FollowedHyperlink">
    <w:name w:val="FollowedHyperlink"/>
    <w:basedOn w:val="DefaultParagraphFont"/>
    <w:rsid w:val="00374D24"/>
    <w:rPr>
      <w:color w:val="800080"/>
      <w:u w:val="single"/>
    </w:rPr>
  </w:style>
  <w:style w:type="paragraph" w:styleId="Footer">
    <w:name w:val="footer"/>
    <w:basedOn w:val="Normal"/>
    <w:link w:val="FooterChar"/>
    <w:rsid w:val="00374D24"/>
    <w:pPr>
      <w:tabs>
        <w:tab w:val="center" w:pos="4320"/>
        <w:tab w:val="right" w:pos="8640"/>
      </w:tabs>
    </w:pPr>
  </w:style>
  <w:style w:type="character" w:customStyle="1" w:styleId="FooterChar">
    <w:name w:val="Footer Char"/>
    <w:basedOn w:val="DefaultParagraphFont"/>
    <w:link w:val="Footer"/>
    <w:rsid w:val="00374D24"/>
    <w:rPr>
      <w:rFonts w:ascii="Times New Roman" w:eastAsia="Times New Roman" w:hAnsi="Times New Roman" w:cs="Times New Roman"/>
      <w:sz w:val="24"/>
      <w:szCs w:val="24"/>
      <w:lang w:val="en-GB"/>
    </w:rPr>
  </w:style>
  <w:style w:type="character" w:styleId="PageNumber">
    <w:name w:val="page number"/>
    <w:basedOn w:val="DefaultParagraphFont"/>
    <w:rsid w:val="00374D24"/>
  </w:style>
  <w:style w:type="paragraph" w:styleId="Header">
    <w:name w:val="header"/>
    <w:basedOn w:val="Normal"/>
    <w:link w:val="HeaderChar"/>
    <w:rsid w:val="00374D24"/>
    <w:pPr>
      <w:tabs>
        <w:tab w:val="center" w:pos="4320"/>
        <w:tab w:val="right" w:pos="8640"/>
      </w:tabs>
    </w:pPr>
  </w:style>
  <w:style w:type="character" w:customStyle="1" w:styleId="HeaderChar">
    <w:name w:val="Header Char"/>
    <w:basedOn w:val="DefaultParagraphFont"/>
    <w:link w:val="Header"/>
    <w:rsid w:val="00374D24"/>
    <w:rPr>
      <w:rFonts w:ascii="Times New Roman" w:eastAsia="Times New Roman" w:hAnsi="Times New Roman" w:cs="Times New Roman"/>
      <w:sz w:val="24"/>
      <w:szCs w:val="24"/>
      <w:lang w:val="en-GB"/>
    </w:rPr>
  </w:style>
  <w:style w:type="paragraph" w:styleId="BodyText">
    <w:name w:val="Body Text"/>
    <w:basedOn w:val="Normal"/>
    <w:link w:val="BodyTextChar"/>
    <w:rsid w:val="00374D24"/>
    <w:rPr>
      <w:b/>
    </w:rPr>
  </w:style>
  <w:style w:type="character" w:customStyle="1" w:styleId="BodyTextChar">
    <w:name w:val="Body Text Char"/>
    <w:basedOn w:val="DefaultParagraphFont"/>
    <w:link w:val="BodyText"/>
    <w:rsid w:val="00374D24"/>
    <w:rPr>
      <w:rFonts w:ascii="Times New Roman" w:eastAsia="Times New Roman" w:hAnsi="Times New Roman" w:cs="Times New Roman"/>
      <w:b/>
      <w:sz w:val="24"/>
      <w:szCs w:val="24"/>
      <w:lang w:val="en-GB"/>
    </w:rPr>
  </w:style>
  <w:style w:type="paragraph" w:styleId="BodyTextIndent3">
    <w:name w:val="Body Text Indent 3"/>
    <w:basedOn w:val="Normal"/>
    <w:link w:val="BodyTextIndent3Char"/>
    <w:rsid w:val="00374D24"/>
    <w:pPr>
      <w:ind w:left="-720"/>
      <w:jc w:val="both"/>
    </w:pPr>
  </w:style>
  <w:style w:type="character" w:customStyle="1" w:styleId="BodyTextIndent3Char">
    <w:name w:val="Body Text Indent 3 Char"/>
    <w:basedOn w:val="DefaultParagraphFont"/>
    <w:link w:val="BodyTextIndent3"/>
    <w:rsid w:val="00374D24"/>
    <w:rPr>
      <w:rFonts w:ascii="Times New Roman" w:eastAsia="Times New Roman" w:hAnsi="Times New Roman" w:cs="Times New Roman"/>
      <w:sz w:val="24"/>
      <w:szCs w:val="24"/>
      <w:lang w:val="en-GB"/>
    </w:rPr>
  </w:style>
  <w:style w:type="paragraph" w:styleId="BlockText">
    <w:name w:val="Block Text"/>
    <w:basedOn w:val="Normal"/>
    <w:rsid w:val="00374D24"/>
    <w:pPr>
      <w:ind w:left="1170" w:right="-72" w:hanging="1170"/>
    </w:pPr>
    <w:rPr>
      <w:bCs/>
      <w:color w:val="FF0000"/>
      <w:sz w:val="20"/>
      <w:szCs w:val="20"/>
    </w:rPr>
  </w:style>
  <w:style w:type="paragraph" w:styleId="Caption">
    <w:name w:val="caption"/>
    <w:basedOn w:val="Normal"/>
    <w:next w:val="Normal"/>
    <w:qFormat/>
    <w:rsid w:val="00374D24"/>
    <w:pPr>
      <w:ind w:left="-720"/>
    </w:pPr>
    <w:rPr>
      <w:sz w:val="28"/>
      <w:szCs w:val="33"/>
    </w:rPr>
  </w:style>
  <w:style w:type="paragraph" w:styleId="BodyText2">
    <w:name w:val="Body Text 2"/>
    <w:basedOn w:val="Normal"/>
    <w:link w:val="BodyText2Char"/>
    <w:rsid w:val="00374D24"/>
    <w:pPr>
      <w:jc w:val="both"/>
    </w:pPr>
    <w:rPr>
      <w:sz w:val="22"/>
      <w:szCs w:val="22"/>
    </w:rPr>
  </w:style>
  <w:style w:type="character" w:customStyle="1" w:styleId="BodyText2Char">
    <w:name w:val="Body Text 2 Char"/>
    <w:basedOn w:val="DefaultParagraphFont"/>
    <w:link w:val="BodyText2"/>
    <w:rsid w:val="00374D24"/>
    <w:rPr>
      <w:rFonts w:ascii="Times New Roman" w:eastAsia="Times New Roman" w:hAnsi="Times New Roman" w:cs="Times New Roman"/>
      <w:lang w:val="en-GB"/>
    </w:rPr>
  </w:style>
  <w:style w:type="paragraph" w:styleId="BodyText3">
    <w:name w:val="Body Text 3"/>
    <w:basedOn w:val="Normal"/>
    <w:link w:val="BodyText3Char"/>
    <w:rsid w:val="00374D24"/>
    <w:pPr>
      <w:spacing w:after="120"/>
    </w:pPr>
    <w:rPr>
      <w:sz w:val="16"/>
      <w:szCs w:val="16"/>
    </w:rPr>
  </w:style>
  <w:style w:type="character" w:customStyle="1" w:styleId="BodyText3Char">
    <w:name w:val="Body Text 3 Char"/>
    <w:basedOn w:val="DefaultParagraphFont"/>
    <w:link w:val="BodyText3"/>
    <w:rsid w:val="00374D24"/>
    <w:rPr>
      <w:rFonts w:ascii="Times New Roman" w:eastAsia="Times New Roman" w:hAnsi="Times New Roman" w:cs="Times New Roman"/>
      <w:sz w:val="16"/>
      <w:szCs w:val="16"/>
      <w:lang w:val="en-GB"/>
    </w:rPr>
  </w:style>
  <w:style w:type="paragraph" w:styleId="BalloonText">
    <w:name w:val="Balloon Text"/>
    <w:basedOn w:val="Normal"/>
    <w:link w:val="BalloonTextChar"/>
    <w:semiHidden/>
    <w:rsid w:val="00374D24"/>
    <w:rPr>
      <w:rFonts w:ascii="Tahoma" w:hAnsi="Tahoma" w:cs="Tahoma"/>
      <w:sz w:val="16"/>
      <w:szCs w:val="16"/>
    </w:rPr>
  </w:style>
  <w:style w:type="character" w:customStyle="1" w:styleId="BalloonTextChar">
    <w:name w:val="Balloon Text Char"/>
    <w:basedOn w:val="DefaultParagraphFont"/>
    <w:link w:val="BalloonText"/>
    <w:semiHidden/>
    <w:rsid w:val="00374D24"/>
    <w:rPr>
      <w:rFonts w:ascii="Tahoma" w:eastAsia="Times New Roman" w:hAnsi="Tahoma" w:cs="Tahoma"/>
      <w:sz w:val="16"/>
      <w:szCs w:val="16"/>
      <w:lang w:val="en-GB"/>
    </w:rPr>
  </w:style>
  <w:style w:type="paragraph" w:styleId="TOC1">
    <w:name w:val="toc 1"/>
    <w:basedOn w:val="Normal"/>
    <w:next w:val="Normal"/>
    <w:autoRedefine/>
    <w:uiPriority w:val="39"/>
    <w:rsid w:val="00374D24"/>
  </w:style>
  <w:style w:type="paragraph" w:styleId="TOC2">
    <w:name w:val="toc 2"/>
    <w:basedOn w:val="Normal"/>
    <w:next w:val="Normal"/>
    <w:autoRedefine/>
    <w:uiPriority w:val="39"/>
    <w:rsid w:val="00374D24"/>
    <w:pPr>
      <w:tabs>
        <w:tab w:val="right" w:leader="dot" w:pos="9667"/>
      </w:tabs>
      <w:ind w:left="450"/>
    </w:pPr>
  </w:style>
  <w:style w:type="paragraph" w:styleId="TOC3">
    <w:name w:val="toc 3"/>
    <w:basedOn w:val="Normal"/>
    <w:next w:val="Normal"/>
    <w:autoRedefine/>
    <w:uiPriority w:val="39"/>
    <w:rsid w:val="00374D24"/>
    <w:pPr>
      <w:ind w:left="480"/>
    </w:pPr>
  </w:style>
  <w:style w:type="paragraph" w:styleId="TOC4">
    <w:name w:val="toc 4"/>
    <w:basedOn w:val="Normal"/>
    <w:next w:val="Normal"/>
    <w:autoRedefine/>
    <w:rsid w:val="00374D24"/>
    <w:pPr>
      <w:ind w:left="720"/>
    </w:pPr>
  </w:style>
  <w:style w:type="paragraph" w:styleId="TOC5">
    <w:name w:val="toc 5"/>
    <w:basedOn w:val="Normal"/>
    <w:next w:val="Normal"/>
    <w:autoRedefine/>
    <w:rsid w:val="00374D24"/>
    <w:pPr>
      <w:ind w:left="960"/>
    </w:pPr>
  </w:style>
  <w:style w:type="paragraph" w:styleId="TOC6">
    <w:name w:val="toc 6"/>
    <w:basedOn w:val="Normal"/>
    <w:next w:val="Normal"/>
    <w:autoRedefine/>
    <w:rsid w:val="00374D24"/>
    <w:pPr>
      <w:ind w:left="1200"/>
    </w:pPr>
  </w:style>
  <w:style w:type="paragraph" w:styleId="TOC7">
    <w:name w:val="toc 7"/>
    <w:basedOn w:val="Normal"/>
    <w:next w:val="Normal"/>
    <w:autoRedefine/>
    <w:rsid w:val="00374D24"/>
    <w:pPr>
      <w:ind w:left="1440"/>
    </w:pPr>
  </w:style>
  <w:style w:type="paragraph" w:styleId="TOC8">
    <w:name w:val="toc 8"/>
    <w:basedOn w:val="Normal"/>
    <w:next w:val="Normal"/>
    <w:autoRedefine/>
    <w:rsid w:val="00374D24"/>
    <w:pPr>
      <w:ind w:left="1680"/>
    </w:pPr>
  </w:style>
  <w:style w:type="paragraph" w:styleId="TOC9">
    <w:name w:val="toc 9"/>
    <w:basedOn w:val="Normal"/>
    <w:next w:val="Normal"/>
    <w:autoRedefine/>
    <w:rsid w:val="00374D24"/>
    <w:pPr>
      <w:ind w:left="1920"/>
    </w:pPr>
  </w:style>
  <w:style w:type="paragraph" w:styleId="Title">
    <w:name w:val="Title"/>
    <w:basedOn w:val="Normal"/>
    <w:link w:val="TitleChar"/>
    <w:uiPriority w:val="10"/>
    <w:qFormat/>
    <w:rsid w:val="00374D24"/>
    <w:pPr>
      <w:jc w:val="center"/>
    </w:pPr>
    <w:rPr>
      <w:rFonts w:ascii="Bookman Old Style" w:hAnsi="Bookman Old Style"/>
      <w:b/>
      <w:bCs/>
      <w:sz w:val="26"/>
    </w:rPr>
  </w:style>
  <w:style w:type="character" w:customStyle="1" w:styleId="TitleChar">
    <w:name w:val="Title Char"/>
    <w:basedOn w:val="DefaultParagraphFont"/>
    <w:link w:val="Title"/>
    <w:uiPriority w:val="10"/>
    <w:rsid w:val="00374D24"/>
    <w:rPr>
      <w:rFonts w:ascii="Bookman Old Style" w:eastAsia="Times New Roman" w:hAnsi="Bookman Old Style" w:cs="Times New Roman"/>
      <w:b/>
      <w:bCs/>
      <w:sz w:val="26"/>
      <w:szCs w:val="24"/>
      <w:lang w:val="en-GB"/>
    </w:rPr>
  </w:style>
  <w:style w:type="character" w:styleId="CommentReference">
    <w:name w:val="annotation reference"/>
    <w:basedOn w:val="DefaultParagraphFont"/>
    <w:unhideWhenUsed/>
    <w:rsid w:val="00374D24"/>
    <w:rPr>
      <w:sz w:val="16"/>
      <w:szCs w:val="16"/>
    </w:rPr>
  </w:style>
  <w:style w:type="paragraph" w:styleId="TableofFigures">
    <w:name w:val="table of figures"/>
    <w:basedOn w:val="Normal"/>
    <w:next w:val="MessageHeader"/>
    <w:rsid w:val="00374D24"/>
    <w:pPr>
      <w:ind w:left="480" w:hanging="480"/>
    </w:pPr>
  </w:style>
  <w:style w:type="paragraph" w:styleId="MessageHeader">
    <w:name w:val="Message Header"/>
    <w:basedOn w:val="Normal"/>
    <w:link w:val="MessageHeaderChar"/>
    <w:rsid w:val="00374D2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374D24"/>
    <w:rPr>
      <w:rFonts w:ascii="Arial" w:eastAsia="Times New Roman" w:hAnsi="Arial" w:cs="Arial"/>
      <w:sz w:val="24"/>
      <w:szCs w:val="24"/>
      <w:shd w:val="pct20" w:color="auto" w:fill="auto"/>
      <w:lang w:val="en-GB"/>
    </w:rPr>
  </w:style>
  <w:style w:type="paragraph" w:styleId="CommentText">
    <w:name w:val="annotation text"/>
    <w:aliases w:val=" Char,Char"/>
    <w:basedOn w:val="Normal"/>
    <w:link w:val="CommentTextChar"/>
    <w:unhideWhenUsed/>
    <w:rsid w:val="00374D24"/>
    <w:rPr>
      <w:sz w:val="20"/>
      <w:szCs w:val="20"/>
    </w:rPr>
  </w:style>
  <w:style w:type="character" w:customStyle="1" w:styleId="CommentTextChar">
    <w:name w:val="Comment Text Char"/>
    <w:aliases w:val=" Char Char,Char Char"/>
    <w:basedOn w:val="DefaultParagraphFont"/>
    <w:link w:val="CommentText"/>
    <w:rsid w:val="00374D2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374D24"/>
    <w:rPr>
      <w:b/>
      <w:bCs/>
    </w:rPr>
  </w:style>
  <w:style w:type="character" w:customStyle="1" w:styleId="CommentSubjectChar">
    <w:name w:val="Comment Subject Char"/>
    <w:basedOn w:val="CommentTextChar"/>
    <w:link w:val="CommentSubject"/>
    <w:uiPriority w:val="99"/>
    <w:semiHidden/>
    <w:rsid w:val="00374D24"/>
    <w:rPr>
      <w:rFonts w:ascii="Times New Roman" w:eastAsia="Times New Roman" w:hAnsi="Times New Roman" w:cs="Times New Roman"/>
      <w:b/>
      <w:bCs/>
      <w:sz w:val="20"/>
      <w:szCs w:val="20"/>
      <w:lang w:val="en-GB"/>
    </w:rPr>
  </w:style>
  <w:style w:type="table" w:styleId="TableGrid">
    <w:name w:val="Table Grid"/>
    <w:basedOn w:val="TableNormal"/>
    <w:uiPriority w:val="59"/>
    <w:rsid w:val="00374D24"/>
    <w:rPr>
      <w:rFonts w:ascii="Times New Roman" w:eastAsia="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Preformatted">
    <w:name w:val="HTML Preformatted"/>
    <w:basedOn w:val="Normal"/>
    <w:link w:val="HTMLPreformattedChar"/>
    <w:unhideWhenUsed/>
    <w:rsid w:val="00374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lang w:val="en-US"/>
    </w:rPr>
  </w:style>
  <w:style w:type="character" w:customStyle="1" w:styleId="HTMLPreformattedChar">
    <w:name w:val="HTML Preformatted Char"/>
    <w:basedOn w:val="DefaultParagraphFont"/>
    <w:link w:val="HTMLPreformatted"/>
    <w:rsid w:val="00374D24"/>
    <w:rPr>
      <w:rFonts w:ascii="Courier New" w:eastAsia="Times New Roman" w:hAnsi="Courier New" w:cs="Courier New"/>
      <w:color w:val="000000"/>
      <w:sz w:val="20"/>
      <w:szCs w:val="20"/>
    </w:rPr>
  </w:style>
  <w:style w:type="paragraph" w:customStyle="1" w:styleId="ColorfulList-Accent11">
    <w:name w:val="Colorful List - Accent 11"/>
    <w:basedOn w:val="Normal"/>
    <w:uiPriority w:val="99"/>
    <w:qFormat/>
    <w:rsid w:val="00374D24"/>
    <w:pPr>
      <w:ind w:left="720"/>
    </w:pPr>
  </w:style>
  <w:style w:type="paragraph" w:styleId="PlainText">
    <w:name w:val="Plain Text"/>
    <w:basedOn w:val="Normal"/>
    <w:link w:val="PlainTextChar"/>
    <w:unhideWhenUsed/>
    <w:rsid w:val="00374D24"/>
    <w:rPr>
      <w:rFonts w:ascii="Consolas" w:eastAsia="Calibri" w:hAnsi="Consolas"/>
      <w:sz w:val="21"/>
      <w:szCs w:val="21"/>
    </w:rPr>
  </w:style>
  <w:style w:type="character" w:customStyle="1" w:styleId="PlainTextChar">
    <w:name w:val="Plain Text Char"/>
    <w:basedOn w:val="DefaultParagraphFont"/>
    <w:link w:val="PlainText"/>
    <w:rsid w:val="00374D24"/>
    <w:rPr>
      <w:rFonts w:ascii="Consolas" w:eastAsia="Calibri" w:hAnsi="Consolas" w:cs="Times New Roman"/>
      <w:sz w:val="21"/>
      <w:szCs w:val="21"/>
      <w:lang w:val="en-GB"/>
    </w:rPr>
  </w:style>
  <w:style w:type="paragraph" w:styleId="NormalWeb">
    <w:name w:val="Normal (Web)"/>
    <w:basedOn w:val="Normal"/>
    <w:rsid w:val="00374D24"/>
    <w:pPr>
      <w:spacing w:before="100" w:beforeAutospacing="1" w:after="100" w:afterAutospacing="1"/>
    </w:pPr>
    <w:rPr>
      <w:lang w:val="en-US"/>
    </w:rPr>
  </w:style>
  <w:style w:type="paragraph" w:styleId="ListParagraph">
    <w:name w:val="List Paragraph"/>
    <w:basedOn w:val="Normal"/>
    <w:uiPriority w:val="34"/>
    <w:qFormat/>
    <w:rsid w:val="00374D24"/>
    <w:pPr>
      <w:ind w:left="720"/>
      <w:contextualSpacing/>
    </w:pPr>
  </w:style>
  <w:style w:type="paragraph" w:customStyle="1" w:styleId="Heading1A">
    <w:name w:val="Heading 1 A"/>
    <w:next w:val="Normal"/>
    <w:rsid w:val="00374D24"/>
    <w:pPr>
      <w:keepNext/>
      <w:outlineLvl w:val="0"/>
    </w:pPr>
    <w:rPr>
      <w:rFonts w:ascii="Times New Roman Bold" w:eastAsia="ヒラギノ角ゴ Pro W3" w:hAnsi="Times New Roman Bold"/>
      <w:color w:val="000000"/>
      <w:sz w:val="28"/>
      <w:lang w:val="en-GB"/>
    </w:rPr>
  </w:style>
  <w:style w:type="paragraph" w:customStyle="1" w:styleId="Normal1">
    <w:name w:val="Normal1"/>
    <w:rsid w:val="00374D24"/>
    <w:pPr>
      <w:spacing w:line="276" w:lineRule="auto"/>
    </w:pPr>
    <w:rPr>
      <w:rFonts w:ascii="Arial" w:eastAsia="Arial" w:hAnsi="Arial" w:cs="Arial"/>
      <w:color w:val="000000"/>
      <w:sz w:val="22"/>
    </w:rPr>
  </w:style>
  <w:style w:type="paragraph" w:styleId="Bibliography">
    <w:name w:val="Bibliography"/>
    <w:basedOn w:val="Normal"/>
    <w:next w:val="Normal"/>
    <w:uiPriority w:val="37"/>
    <w:unhideWhenUsed/>
    <w:rsid w:val="00374D24"/>
  </w:style>
  <w:style w:type="character" w:customStyle="1" w:styleId="MediumGrid1-Accent2Char">
    <w:name w:val="Medium Grid 1 - Accent 2 Char"/>
    <w:link w:val="LightGrid-Accent3"/>
    <w:uiPriority w:val="99"/>
    <w:rsid w:val="00374D24"/>
    <w:rPr>
      <w:rFonts w:eastAsia="ヒラギノ角ゴ Pro W3"/>
      <w:color w:val="000000"/>
      <w:sz w:val="24"/>
      <w:lang w:val="en-US" w:eastAsia="en-US" w:bidi="ar-SA"/>
    </w:rPr>
  </w:style>
  <w:style w:type="table" w:styleId="LightGrid-Accent3">
    <w:name w:val="Light Grid Accent 3"/>
    <w:basedOn w:val="TableNormal"/>
    <w:link w:val="MediumGrid1-Accent2Char"/>
    <w:uiPriority w:val="99"/>
    <w:rsid w:val="00374D24"/>
    <w:rPr>
      <w:rFonts w:eastAsia="ヒラギノ角ゴ Pro W3"/>
      <w:color w:val="000000"/>
      <w:sz w:val="24"/>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paragraph" w:customStyle="1" w:styleId="BlockText1">
    <w:name w:val="Block Text1"/>
    <w:rsid w:val="00374D24"/>
    <w:pPr>
      <w:ind w:left="1170" w:hanging="1170"/>
    </w:pPr>
    <w:rPr>
      <w:rFonts w:ascii="Times New Roman" w:eastAsia="ヒラギノ角ゴ Pro W3" w:hAnsi="Times New Roman"/>
      <w:color w:val="FA0007"/>
      <w:lang w:val="en-GB"/>
    </w:rPr>
  </w:style>
  <w:style w:type="character" w:customStyle="1" w:styleId="header-a1">
    <w:name w:val="header-a1"/>
    <w:rsid w:val="00374D24"/>
    <w:rPr>
      <w:rFonts w:ascii="Arial" w:hAnsi="Arial" w:cs="Arial" w:hint="default"/>
      <w:b/>
      <w:bCs/>
      <w:color w:val="000000"/>
      <w:sz w:val="21"/>
      <w:szCs w:val="21"/>
    </w:rPr>
  </w:style>
  <w:style w:type="paragraph" w:customStyle="1" w:styleId="DataField11pt-Single">
    <w:name w:val="Data Field 11pt-Single"/>
    <w:link w:val="DataField11pt-SingleChar"/>
    <w:rsid w:val="00374D24"/>
    <w:rPr>
      <w:rFonts w:ascii="Arial" w:eastAsia="ヒラギノ角ゴ Pro W3" w:hAnsi="Arial"/>
      <w:color w:val="000000"/>
      <w:sz w:val="22"/>
      <w:szCs w:val="22"/>
    </w:rPr>
  </w:style>
  <w:style w:type="character" w:customStyle="1" w:styleId="DataField11pt-SingleChar">
    <w:name w:val="Data Field 11pt-Single Char"/>
    <w:link w:val="DataField11pt-Single"/>
    <w:rsid w:val="00374D24"/>
    <w:rPr>
      <w:rFonts w:ascii="Arial" w:eastAsia="ヒラギノ角ゴ Pro W3" w:hAnsi="Arial"/>
      <w:color w:val="000000"/>
      <w:sz w:val="22"/>
      <w:szCs w:val="22"/>
      <w:lang w:val="en-US" w:eastAsia="en-US" w:bidi="ar-SA"/>
    </w:rPr>
  </w:style>
  <w:style w:type="paragraph" w:customStyle="1" w:styleId="FormFieldCaption">
    <w:name w:val="Form Field Caption"/>
    <w:rsid w:val="00374D24"/>
    <w:pPr>
      <w:tabs>
        <w:tab w:val="left" w:pos="270"/>
      </w:tabs>
    </w:pPr>
    <w:rPr>
      <w:rFonts w:ascii="Arial" w:eastAsia="ヒラギノ角ゴ Pro W3" w:hAnsi="Arial"/>
      <w:color w:val="000000"/>
      <w:sz w:val="16"/>
    </w:rPr>
  </w:style>
  <w:style w:type="paragraph" w:customStyle="1" w:styleId="FreeForm">
    <w:name w:val="Free Form"/>
    <w:rsid w:val="00374D24"/>
    <w:rPr>
      <w:rFonts w:ascii="Times New Roman" w:eastAsia="ヒラギノ角ゴ Pro W3" w:hAnsi="Times New Roman"/>
      <w:color w:val="000000"/>
    </w:rPr>
  </w:style>
  <w:style w:type="paragraph" w:customStyle="1" w:styleId="TitleA">
    <w:name w:val="Title A"/>
    <w:rsid w:val="00374D24"/>
    <w:pPr>
      <w:jc w:val="center"/>
    </w:pPr>
    <w:rPr>
      <w:rFonts w:ascii="Lucida Grande" w:eastAsia="ヒラギノ角ゴ Pro W3" w:hAnsi="Lucida Grande"/>
      <w:b/>
      <w:color w:val="000000"/>
      <w:sz w:val="26"/>
      <w:lang w:val="en-GB"/>
    </w:rPr>
  </w:style>
  <w:style w:type="paragraph" w:customStyle="1" w:styleId="Date1">
    <w:name w:val="Date1"/>
    <w:next w:val="Normal"/>
    <w:rsid w:val="00374D24"/>
    <w:rPr>
      <w:rFonts w:ascii="Times New Roman" w:eastAsia="ヒラギノ角ゴ Pro W3" w:hAnsi="Times New Roman"/>
      <w:color w:val="000000"/>
      <w:lang w:val="en-GB"/>
    </w:rPr>
  </w:style>
  <w:style w:type="numbering" w:customStyle="1" w:styleId="List14">
    <w:name w:val="List 14"/>
    <w:rsid w:val="00374D24"/>
    <w:pPr>
      <w:numPr>
        <w:numId w:val="1"/>
      </w:numPr>
    </w:pPr>
  </w:style>
  <w:style w:type="paragraph" w:customStyle="1" w:styleId="DataField10pt">
    <w:name w:val="Data Field 10pt"/>
    <w:basedOn w:val="Normal"/>
    <w:rsid w:val="00374D24"/>
    <w:pPr>
      <w:autoSpaceDE w:val="0"/>
      <w:autoSpaceDN w:val="0"/>
    </w:pPr>
    <w:rPr>
      <w:rFonts w:ascii="Arial" w:hAnsi="Arial" w:cs="Arial"/>
      <w:sz w:val="20"/>
      <w:szCs w:val="20"/>
      <w:lang w:val="en-US"/>
    </w:rPr>
  </w:style>
  <w:style w:type="paragraph" w:customStyle="1" w:styleId="resume">
    <w:name w:val="resume"/>
    <w:link w:val="resumeChar"/>
    <w:qFormat/>
    <w:rsid w:val="00374D24"/>
    <w:pPr>
      <w:widowControl w:val="0"/>
    </w:pPr>
    <w:rPr>
      <w:rFonts w:ascii="Times New Roman" w:eastAsia="ヒラギノ角ゴ Pro W3" w:hAnsi="Times New Roman"/>
      <w:color w:val="000000"/>
      <w:sz w:val="22"/>
      <w:szCs w:val="22"/>
      <w:lang w:val="en-GB"/>
    </w:rPr>
  </w:style>
  <w:style w:type="character" w:customStyle="1" w:styleId="apple-style-span">
    <w:name w:val="apple-style-span"/>
    <w:rsid w:val="00374D24"/>
    <w:rPr>
      <w:color w:val="000000"/>
      <w:sz w:val="20"/>
    </w:rPr>
  </w:style>
  <w:style w:type="character" w:customStyle="1" w:styleId="resumeChar">
    <w:name w:val="resume Char"/>
    <w:link w:val="resume"/>
    <w:rsid w:val="00374D24"/>
    <w:rPr>
      <w:rFonts w:ascii="Times New Roman" w:eastAsia="ヒラギノ角ゴ Pro W3" w:hAnsi="Times New Roman"/>
      <w:color w:val="000000"/>
      <w:sz w:val="22"/>
      <w:szCs w:val="22"/>
      <w:lang w:val="en-GB" w:eastAsia="en-US" w:bidi="ar-SA"/>
    </w:rPr>
  </w:style>
  <w:style w:type="paragraph" w:customStyle="1" w:styleId="Bibliography1">
    <w:name w:val="Bibliography1"/>
    <w:basedOn w:val="Normal"/>
    <w:next w:val="Normal"/>
    <w:uiPriority w:val="37"/>
    <w:unhideWhenUsed/>
    <w:rsid w:val="00374D24"/>
    <w:pPr>
      <w:ind w:left="720" w:hanging="720"/>
    </w:pPr>
    <w:rPr>
      <w:rFonts w:ascii="Cambria" w:eastAsia="Cambria" w:hAnsi="Cambria"/>
      <w:lang w:val="en-US"/>
    </w:rPr>
  </w:style>
  <w:style w:type="character" w:customStyle="1" w:styleId="CharChar2">
    <w:name w:val="Char Char2"/>
    <w:rsid w:val="00374D24"/>
    <w:rPr>
      <w:rFonts w:ascii="Arial" w:hAnsi="Arial" w:cs="Arial"/>
      <w:b/>
      <w:bCs/>
      <w:noProof w:val="0"/>
      <w:kern w:val="32"/>
      <w:sz w:val="32"/>
      <w:szCs w:val="32"/>
      <w:lang w:val="en-US" w:eastAsia="en-US" w:bidi="ar-SA"/>
    </w:rPr>
  </w:style>
  <w:style w:type="character" w:customStyle="1" w:styleId="CharChar1">
    <w:name w:val="Char Char1"/>
    <w:aliases w:val="Comment Text Char1"/>
    <w:rsid w:val="00374D24"/>
    <w:rPr>
      <w:rFonts w:ascii="Arial" w:hAnsi="Arial" w:cs="Arial"/>
      <w:b/>
      <w:bCs/>
      <w:i/>
      <w:iCs/>
      <w:noProof w:val="0"/>
      <w:sz w:val="28"/>
      <w:szCs w:val="28"/>
      <w:lang w:val="en-US" w:eastAsia="en-US" w:bidi="ar-SA"/>
    </w:rPr>
  </w:style>
  <w:style w:type="character" w:customStyle="1" w:styleId="BalloonTextChar1">
    <w:name w:val="Balloon Text Char1"/>
    <w:semiHidden/>
    <w:rsid w:val="00374D24"/>
    <w:rPr>
      <w:rFonts w:ascii="Tahoma" w:eastAsia="Cambria" w:hAnsi="Tahoma" w:cs="Tahoma"/>
      <w:sz w:val="16"/>
      <w:szCs w:val="16"/>
      <w:lang w:eastAsia="en-US"/>
    </w:rPr>
  </w:style>
  <w:style w:type="paragraph" w:customStyle="1" w:styleId="FANTANote">
    <w:name w:val="FANTANote"/>
    <w:basedOn w:val="BodyText2"/>
    <w:rsid w:val="00374D24"/>
  </w:style>
  <w:style w:type="paragraph" w:styleId="List">
    <w:name w:val="List"/>
    <w:basedOn w:val="Normal"/>
    <w:rsid w:val="00374D24"/>
    <w:pPr>
      <w:ind w:left="360" w:hanging="360"/>
    </w:pPr>
    <w:rPr>
      <w:sz w:val="20"/>
      <w:szCs w:val="20"/>
      <w:lang w:val="en-US"/>
    </w:rPr>
  </w:style>
  <w:style w:type="paragraph" w:customStyle="1" w:styleId="1IntvwqstCharChar">
    <w:name w:val="1. Intvw qst Char Char"/>
    <w:basedOn w:val="Normal"/>
    <w:rsid w:val="00374D24"/>
    <w:pPr>
      <w:ind w:left="360" w:hanging="360"/>
    </w:pPr>
    <w:rPr>
      <w:rFonts w:ascii="Arial" w:hAnsi="Arial"/>
      <w:smallCaps/>
      <w:szCs w:val="22"/>
      <w:lang w:val="en-US"/>
    </w:rPr>
  </w:style>
  <w:style w:type="paragraph" w:customStyle="1" w:styleId="ResponsecategsCharChar">
    <w:name w:val="Response categs..... Char Char"/>
    <w:basedOn w:val="Normal"/>
    <w:rsid w:val="00374D24"/>
    <w:pPr>
      <w:tabs>
        <w:tab w:val="right" w:leader="dot" w:pos="3942"/>
      </w:tabs>
      <w:ind w:left="216" w:hanging="216"/>
    </w:pPr>
    <w:rPr>
      <w:rFonts w:ascii="Arial" w:hAnsi="Arial"/>
      <w:szCs w:val="22"/>
      <w:lang w:val="en-US"/>
    </w:rPr>
  </w:style>
  <w:style w:type="character" w:customStyle="1" w:styleId="Instructionsinparens">
    <w:name w:val="Instructions in parens"/>
    <w:rsid w:val="00374D24"/>
    <w:rPr>
      <w:rFonts w:ascii="Times New Roman" w:hAnsi="Times New Roman"/>
      <w:i/>
      <w:sz w:val="20"/>
      <w:szCs w:val="20"/>
    </w:rPr>
  </w:style>
  <w:style w:type="character" w:customStyle="1" w:styleId="CommentSubjectChar1">
    <w:name w:val="Comment Subject Char1"/>
    <w:semiHidden/>
    <w:rsid w:val="00374D24"/>
    <w:rPr>
      <w:rFonts w:eastAsia="Times New Roman"/>
      <w:b/>
      <w:bCs/>
      <w:lang w:eastAsia="en-US"/>
    </w:rPr>
  </w:style>
  <w:style w:type="character" w:styleId="Strong">
    <w:name w:val="Strong"/>
    <w:qFormat/>
    <w:rsid w:val="00374D24"/>
    <w:rPr>
      <w:b/>
      <w:bCs/>
    </w:rPr>
  </w:style>
  <w:style w:type="paragraph" w:customStyle="1" w:styleId="ColorfulList-Accent12">
    <w:name w:val="Colorful List - Accent 12"/>
    <w:basedOn w:val="Normal"/>
    <w:uiPriority w:val="34"/>
    <w:qFormat/>
    <w:rsid w:val="00374D24"/>
    <w:pPr>
      <w:ind w:left="720"/>
      <w:contextualSpacing/>
    </w:pPr>
  </w:style>
  <w:style w:type="paragraph" w:customStyle="1" w:styleId="TOCHeading1">
    <w:name w:val="TOC Heading1"/>
    <w:basedOn w:val="Heading1"/>
    <w:next w:val="Normal"/>
    <w:uiPriority w:val="39"/>
    <w:unhideWhenUsed/>
    <w:qFormat/>
    <w:rsid w:val="00374D24"/>
    <w:pPr>
      <w:keepLines/>
      <w:spacing w:before="480" w:line="276" w:lineRule="auto"/>
      <w:outlineLvl w:val="9"/>
    </w:pPr>
    <w:rPr>
      <w:rFonts w:ascii="Cambria" w:hAnsi="Cambria"/>
      <w:color w:val="365F91"/>
      <w:szCs w:val="28"/>
      <w:lang w:val="en-US"/>
    </w:rPr>
  </w:style>
  <w:style w:type="character" w:customStyle="1" w:styleId="BodyTextChar1">
    <w:name w:val="Body Text Char1"/>
    <w:rsid w:val="00374D24"/>
    <w:rPr>
      <w:rFonts w:ascii="Times New Roman" w:eastAsia="Times New Roman" w:hAnsi="Times New Roman" w:cs="Times New Roman"/>
      <w:b/>
      <w:sz w:val="24"/>
      <w:szCs w:val="24"/>
      <w:lang w:val="en-GB"/>
    </w:rPr>
  </w:style>
  <w:style w:type="character" w:customStyle="1" w:styleId="HeaderChar1">
    <w:name w:val="Header Char1"/>
    <w:rsid w:val="00374D24"/>
    <w:rPr>
      <w:rFonts w:ascii="Times New Roman" w:eastAsia="Times New Roman" w:hAnsi="Times New Roman" w:cs="Times New Roman"/>
      <w:sz w:val="24"/>
      <w:szCs w:val="24"/>
      <w:lang w:val="en-GB"/>
    </w:rPr>
  </w:style>
  <w:style w:type="paragraph" w:styleId="FootnoteText">
    <w:name w:val="footnote text"/>
    <w:basedOn w:val="Normal"/>
    <w:link w:val="FootnoteTextChar"/>
    <w:unhideWhenUsed/>
    <w:rsid w:val="00374D24"/>
    <w:rPr>
      <w:sz w:val="20"/>
      <w:szCs w:val="20"/>
      <w:lang w:val="en-US"/>
    </w:rPr>
  </w:style>
  <w:style w:type="character" w:customStyle="1" w:styleId="FootnoteTextChar">
    <w:name w:val="Footnote Text Char"/>
    <w:basedOn w:val="DefaultParagraphFont"/>
    <w:link w:val="FootnoteText"/>
    <w:rsid w:val="00374D24"/>
    <w:rPr>
      <w:rFonts w:ascii="Times New Roman" w:eastAsia="Times New Roman" w:hAnsi="Times New Roman" w:cs="Times New Roman"/>
      <w:sz w:val="20"/>
      <w:szCs w:val="20"/>
    </w:rPr>
  </w:style>
  <w:style w:type="character" w:styleId="FootnoteReference">
    <w:name w:val="footnote reference"/>
    <w:uiPriority w:val="99"/>
    <w:unhideWhenUsed/>
    <w:rsid w:val="00374D24"/>
    <w:rPr>
      <w:vertAlign w:val="superscript"/>
    </w:rPr>
  </w:style>
  <w:style w:type="character" w:customStyle="1" w:styleId="FooterChar1">
    <w:name w:val="Footer Char1"/>
    <w:uiPriority w:val="99"/>
    <w:rsid w:val="00374D24"/>
    <w:rPr>
      <w:rFonts w:ascii="Times New Roman" w:eastAsia="Times New Roman" w:hAnsi="Times New Roman" w:cs="Times New Roman"/>
      <w:sz w:val="24"/>
      <w:szCs w:val="24"/>
      <w:lang w:val="en-GB"/>
    </w:rPr>
  </w:style>
  <w:style w:type="character" w:customStyle="1" w:styleId="Heading1Char1">
    <w:name w:val="Heading 1 Char1"/>
    <w:rsid w:val="00374D24"/>
    <w:rPr>
      <w:rFonts w:ascii="Times New Roman" w:eastAsia="Times New Roman" w:hAnsi="Times New Roman" w:cs="Times New Roman"/>
      <w:b/>
      <w:bCs/>
      <w:color w:val="000000"/>
      <w:sz w:val="28"/>
      <w:szCs w:val="24"/>
      <w:lang w:val="en-GB"/>
    </w:rPr>
  </w:style>
  <w:style w:type="character" w:customStyle="1" w:styleId="gi">
    <w:name w:val="gi"/>
    <w:basedOn w:val="DefaultParagraphFont"/>
    <w:rsid w:val="00374D24"/>
  </w:style>
  <w:style w:type="paragraph" w:customStyle="1" w:styleId="DataField11pt">
    <w:name w:val="Data Field 11pt"/>
    <w:basedOn w:val="Normal"/>
    <w:rsid w:val="00374D24"/>
    <w:pPr>
      <w:autoSpaceDE w:val="0"/>
      <w:autoSpaceDN w:val="0"/>
      <w:spacing w:line="300" w:lineRule="exact"/>
    </w:pPr>
    <w:rPr>
      <w:rFonts w:ascii="Arial" w:hAnsi="Arial" w:cs="Arial"/>
      <w:sz w:val="22"/>
      <w:szCs w:val="20"/>
      <w:lang w:val="en-US"/>
    </w:rPr>
  </w:style>
  <w:style w:type="paragraph" w:customStyle="1" w:styleId="FormFooter">
    <w:name w:val="Form Footer"/>
    <w:basedOn w:val="Normal"/>
    <w:rsid w:val="00374D24"/>
    <w:pPr>
      <w:tabs>
        <w:tab w:val="center" w:pos="5328"/>
        <w:tab w:val="right" w:pos="10728"/>
      </w:tabs>
      <w:autoSpaceDE w:val="0"/>
      <w:autoSpaceDN w:val="0"/>
      <w:ind w:left="58"/>
    </w:pPr>
    <w:rPr>
      <w:rFonts w:ascii="Arial" w:hAnsi="Arial" w:cs="Arial"/>
      <w:sz w:val="16"/>
      <w:szCs w:val="16"/>
      <w:lang w:val="en-US"/>
    </w:rPr>
  </w:style>
  <w:style w:type="paragraph" w:customStyle="1" w:styleId="FormFooterBorder">
    <w:name w:val="FormFooter/Border"/>
    <w:basedOn w:val="Footer"/>
    <w:rsid w:val="00374D24"/>
    <w:pPr>
      <w:pBdr>
        <w:top w:val="single" w:sz="6" w:space="1" w:color="auto"/>
      </w:pBdr>
      <w:tabs>
        <w:tab w:val="clear" w:pos="4320"/>
        <w:tab w:val="clear" w:pos="8640"/>
        <w:tab w:val="center" w:pos="5400"/>
        <w:tab w:val="right" w:pos="10800"/>
      </w:tabs>
      <w:autoSpaceDE w:val="0"/>
      <w:autoSpaceDN w:val="0"/>
    </w:pPr>
    <w:rPr>
      <w:rFonts w:ascii="Arial" w:hAnsi="Arial" w:cs="Arial"/>
      <w:sz w:val="16"/>
      <w:szCs w:val="16"/>
      <w:lang w:val="en-US"/>
    </w:rPr>
  </w:style>
  <w:style w:type="paragraph" w:customStyle="1" w:styleId="PIHeader">
    <w:name w:val="PI Header"/>
    <w:basedOn w:val="Normal"/>
    <w:rsid w:val="00374D24"/>
    <w:pPr>
      <w:autoSpaceDE w:val="0"/>
      <w:autoSpaceDN w:val="0"/>
      <w:spacing w:after="40"/>
      <w:ind w:left="864"/>
    </w:pPr>
    <w:rPr>
      <w:rFonts w:ascii="Arial" w:hAnsi="Arial" w:cs="Arial"/>
      <w:noProof/>
      <w:sz w:val="16"/>
      <w:szCs w:val="20"/>
      <w:lang w:val="en-US"/>
    </w:rPr>
  </w:style>
  <w:style w:type="paragraph" w:customStyle="1" w:styleId="HeadNoteNotItalics">
    <w:name w:val="HeadNoteNotItalics"/>
    <w:basedOn w:val="Normal"/>
    <w:rsid w:val="00374D24"/>
    <w:pPr>
      <w:autoSpaceDE w:val="0"/>
      <w:autoSpaceDN w:val="0"/>
      <w:spacing w:before="40" w:after="40"/>
      <w:jc w:val="center"/>
    </w:pPr>
    <w:rPr>
      <w:rFonts w:ascii="Arial" w:hAnsi="Arial" w:cs="Arial"/>
      <w:iCs/>
      <w:sz w:val="16"/>
      <w:szCs w:val="16"/>
      <w:lang w:val="en-US"/>
    </w:rPr>
  </w:style>
  <w:style w:type="paragraph" w:customStyle="1" w:styleId="DefaultText">
    <w:name w:val="Default Text"/>
    <w:basedOn w:val="Normal"/>
    <w:rsid w:val="00374D24"/>
    <w:pPr>
      <w:overflowPunct w:val="0"/>
      <w:autoSpaceDE w:val="0"/>
      <w:autoSpaceDN w:val="0"/>
      <w:adjustRightInd w:val="0"/>
      <w:textAlignment w:val="baseline"/>
    </w:pPr>
    <w:rPr>
      <w:szCs w:val="20"/>
      <w:lang w:val="en-US"/>
    </w:rPr>
  </w:style>
  <w:style w:type="character" w:customStyle="1" w:styleId="CharChar7">
    <w:name w:val="Char Char7"/>
    <w:rsid w:val="00374D24"/>
    <w:rPr>
      <w:sz w:val="24"/>
      <w:szCs w:val="24"/>
      <w:lang w:val="en-GB"/>
    </w:rPr>
  </w:style>
  <w:style w:type="paragraph" w:customStyle="1" w:styleId="instructions">
    <w:name w:val="instructions"/>
    <w:basedOn w:val="Normal"/>
    <w:rsid w:val="00374D24"/>
  </w:style>
  <w:style w:type="character" w:customStyle="1" w:styleId="CharChar9">
    <w:name w:val="Char Char9"/>
    <w:rsid w:val="00374D24"/>
    <w:rPr>
      <w:b/>
      <w:bCs/>
      <w:color w:val="000000"/>
      <w:sz w:val="28"/>
      <w:szCs w:val="24"/>
      <w:lang w:val="en-GB"/>
    </w:rPr>
  </w:style>
  <w:style w:type="character" w:customStyle="1" w:styleId="journalname">
    <w:name w:val="journalname"/>
    <w:basedOn w:val="DefaultParagraphFont"/>
    <w:rsid w:val="00374D24"/>
  </w:style>
  <w:style w:type="paragraph" w:customStyle="1" w:styleId="NoSpacing1">
    <w:name w:val="No Spacing1"/>
    <w:qFormat/>
    <w:rsid w:val="00374D24"/>
    <w:rPr>
      <w:sz w:val="22"/>
      <w:szCs w:val="22"/>
    </w:rPr>
  </w:style>
  <w:style w:type="paragraph" w:customStyle="1" w:styleId="msolistparagraph0">
    <w:name w:val="msolistparagraph"/>
    <w:basedOn w:val="Normal"/>
    <w:rsid w:val="00374D24"/>
    <w:pPr>
      <w:spacing w:before="100" w:beforeAutospacing="1" w:after="100" w:afterAutospacing="1"/>
    </w:pPr>
    <w:rPr>
      <w:lang w:val="en-US"/>
    </w:rPr>
  </w:style>
  <w:style w:type="numbering" w:customStyle="1" w:styleId="NoList1">
    <w:name w:val="No List1"/>
    <w:next w:val="NoList"/>
    <w:semiHidden/>
    <w:rsid w:val="00374D24"/>
  </w:style>
  <w:style w:type="table" w:customStyle="1" w:styleId="TableGrid1">
    <w:name w:val="Table Grid1"/>
    <w:basedOn w:val="TableNormal"/>
    <w:next w:val="TableGrid"/>
    <w:rsid w:val="00374D24"/>
    <w:rPr>
      <w:rFonts w:ascii="Times New Roman" w:hAnsi="Times New Roman"/>
      <w:sz w:val="24"/>
      <w:szCs w:val="24"/>
      <w:lang w:bidi="bn-B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qFormat/>
    <w:rsid w:val="00374D24"/>
    <w:rPr>
      <w:rFonts w:cs="Times New Roman"/>
      <w:i/>
      <w:iCs/>
    </w:rPr>
  </w:style>
  <w:style w:type="paragraph" w:customStyle="1" w:styleId="HTMLBody">
    <w:name w:val="HTML Body"/>
    <w:rsid w:val="00374D24"/>
    <w:pPr>
      <w:autoSpaceDE w:val="0"/>
      <w:autoSpaceDN w:val="0"/>
      <w:adjustRightInd w:val="0"/>
    </w:pPr>
    <w:rPr>
      <w:rFonts w:ascii="Arial" w:eastAsia="Times New Roman" w:hAnsi="Arial"/>
      <w:sz w:val="24"/>
      <w:szCs w:val="24"/>
    </w:rPr>
  </w:style>
  <w:style w:type="paragraph" w:customStyle="1" w:styleId="Objective">
    <w:name w:val="Objective"/>
    <w:basedOn w:val="Normal"/>
    <w:next w:val="BodyText"/>
    <w:rsid w:val="00374D24"/>
    <w:pPr>
      <w:spacing w:before="60" w:after="220" w:line="220" w:lineRule="atLeast"/>
      <w:jc w:val="both"/>
    </w:pPr>
    <w:rPr>
      <w:rFonts w:ascii="Garamond" w:hAnsi="Garamond"/>
      <w:sz w:val="22"/>
      <w:szCs w:val="20"/>
      <w:lang w:val="en-US"/>
    </w:rPr>
  </w:style>
  <w:style w:type="paragraph" w:styleId="Subtitle">
    <w:name w:val="Subtitle"/>
    <w:basedOn w:val="Normal"/>
    <w:link w:val="SubtitleChar"/>
    <w:qFormat/>
    <w:rsid w:val="00374D24"/>
    <w:rPr>
      <w:szCs w:val="20"/>
      <w:lang w:val="en-US"/>
    </w:rPr>
  </w:style>
  <w:style w:type="character" w:customStyle="1" w:styleId="SubtitleChar">
    <w:name w:val="Subtitle Char"/>
    <w:basedOn w:val="DefaultParagraphFont"/>
    <w:link w:val="Subtitle"/>
    <w:rsid w:val="00374D24"/>
    <w:rPr>
      <w:rFonts w:ascii="Times New Roman" w:eastAsia="Times New Roman" w:hAnsi="Times New Roman" w:cs="Times New Roman"/>
      <w:sz w:val="24"/>
      <w:szCs w:val="20"/>
    </w:rPr>
  </w:style>
  <w:style w:type="paragraph" w:customStyle="1" w:styleId="ColorfulShading-Accent11">
    <w:name w:val="Colorful Shading - Accent 11"/>
    <w:hidden/>
    <w:uiPriority w:val="99"/>
    <w:rsid w:val="00374D24"/>
    <w:rPr>
      <w:rFonts w:ascii="Times New Roman" w:eastAsia="Times New Roman" w:hAnsi="Times New Roman"/>
      <w:sz w:val="24"/>
      <w:szCs w:val="24"/>
      <w:lang w:val="en-GB"/>
    </w:rPr>
  </w:style>
  <w:style w:type="paragraph" w:customStyle="1" w:styleId="ColorfulList-Accent13">
    <w:name w:val="Colorful List - Accent 13"/>
    <w:basedOn w:val="Normal"/>
    <w:uiPriority w:val="99"/>
    <w:qFormat/>
    <w:rsid w:val="00374D24"/>
    <w:pPr>
      <w:spacing w:after="200" w:line="276" w:lineRule="auto"/>
      <w:ind w:left="720"/>
      <w:contextualSpacing/>
    </w:pPr>
    <w:rPr>
      <w:rFonts w:ascii="Calibri" w:eastAsia="Calibri" w:hAnsi="Calibri"/>
      <w:sz w:val="22"/>
      <w:szCs w:val="22"/>
      <w:lang w:val="en-US"/>
    </w:rPr>
  </w:style>
  <w:style w:type="paragraph" w:customStyle="1" w:styleId="FANTAText">
    <w:name w:val="FANTAText"/>
    <w:basedOn w:val="BodyTextIndent2"/>
    <w:rsid w:val="00374D24"/>
    <w:pPr>
      <w:ind w:left="0" w:firstLine="0"/>
    </w:pPr>
    <w:rPr>
      <w:rFonts w:ascii="Arial" w:hAnsi="Arial"/>
      <w:b w:val="0"/>
      <w:sz w:val="22"/>
      <w:lang w:val="en-US"/>
    </w:rPr>
  </w:style>
  <w:style w:type="paragraph" w:customStyle="1" w:styleId="Default">
    <w:name w:val="Default"/>
    <w:rsid w:val="00374D24"/>
    <w:pPr>
      <w:widowControl w:val="0"/>
      <w:autoSpaceDE w:val="0"/>
      <w:autoSpaceDN w:val="0"/>
      <w:adjustRightInd w:val="0"/>
    </w:pPr>
    <w:rPr>
      <w:rFonts w:ascii="Helvetica" w:eastAsia="Times New Roman" w:hAnsi="Helvetica" w:cs="Helvetica"/>
      <w:color w:val="000000"/>
      <w:sz w:val="24"/>
      <w:szCs w:val="24"/>
    </w:rPr>
  </w:style>
  <w:style w:type="paragraph" w:customStyle="1" w:styleId="1Intvwqst">
    <w:name w:val="1. Intvw qst"/>
    <w:basedOn w:val="Normal"/>
    <w:rsid w:val="00374D24"/>
    <w:pPr>
      <w:ind w:left="360" w:hanging="360"/>
    </w:pPr>
    <w:rPr>
      <w:rFonts w:ascii="Arial" w:hAnsi="Arial"/>
      <w:smallCaps/>
      <w:sz w:val="22"/>
      <w:lang w:val="en-US"/>
    </w:rPr>
  </w:style>
  <w:style w:type="character" w:customStyle="1" w:styleId="InstructionstointvwChar4Char">
    <w:name w:val="Instructions to intvw Char4 Char"/>
    <w:rsid w:val="00374D24"/>
    <w:rPr>
      <w:i/>
    </w:rPr>
  </w:style>
  <w:style w:type="paragraph" w:customStyle="1" w:styleId="MediumGrid1-Accent21">
    <w:name w:val="Medium Grid 1 - Accent 21"/>
    <w:basedOn w:val="Normal"/>
    <w:uiPriority w:val="34"/>
    <w:qFormat/>
    <w:rsid w:val="00374D24"/>
    <w:pPr>
      <w:ind w:left="720"/>
    </w:pPr>
    <w:rPr>
      <w:lang w:val="en-US"/>
    </w:rPr>
  </w:style>
  <w:style w:type="paragraph" w:customStyle="1" w:styleId="Bibliography2">
    <w:name w:val="Bibliography2"/>
    <w:basedOn w:val="Normal"/>
    <w:next w:val="Normal"/>
    <w:rsid w:val="00374D24"/>
    <w:rPr>
      <w:rFonts w:ascii="Cambria" w:eastAsia="Cambria" w:hAnsi="Cambria"/>
      <w:lang w:val="en-US"/>
    </w:rPr>
  </w:style>
  <w:style w:type="paragraph" w:customStyle="1" w:styleId="Pa17">
    <w:name w:val="Pa17"/>
    <w:basedOn w:val="Default"/>
    <w:next w:val="Default"/>
    <w:uiPriority w:val="99"/>
    <w:rsid w:val="00374D24"/>
    <w:pPr>
      <w:widowControl/>
      <w:spacing w:line="201" w:lineRule="atLeast"/>
    </w:pPr>
    <w:rPr>
      <w:rFonts w:ascii="TradeGothic CondEighteen" w:eastAsia="Cambria" w:hAnsi="TradeGothic CondEighteen" w:cs="Times New Roman"/>
      <w:color w:val="auto"/>
    </w:rPr>
  </w:style>
  <w:style w:type="character" w:customStyle="1" w:styleId="A11">
    <w:name w:val="A11"/>
    <w:uiPriority w:val="99"/>
    <w:rsid w:val="00374D24"/>
    <w:rPr>
      <w:rFonts w:cs="TradeGothic CondEighteen"/>
      <w:b/>
      <w:bCs/>
      <w:i/>
      <w:iCs/>
      <w:color w:val="221E1F"/>
      <w:sz w:val="20"/>
      <w:szCs w:val="20"/>
      <w:u w:val="single"/>
    </w:rPr>
  </w:style>
  <w:style w:type="paragraph" w:styleId="Revision">
    <w:name w:val="Revision"/>
    <w:hidden/>
    <w:rsid w:val="00374D24"/>
    <w:rPr>
      <w:rFonts w:ascii="Cambria" w:eastAsia="Cambria" w:hAnsi="Cambria"/>
      <w:sz w:val="24"/>
      <w:szCs w:val="24"/>
    </w:rPr>
  </w:style>
  <w:style w:type="paragraph" w:styleId="DocumentMap">
    <w:name w:val="Document Map"/>
    <w:basedOn w:val="Normal"/>
    <w:link w:val="DocumentMapChar"/>
    <w:semiHidden/>
    <w:rsid w:val="00374D24"/>
    <w:pPr>
      <w:shd w:val="clear" w:color="auto" w:fill="000080"/>
    </w:pPr>
    <w:rPr>
      <w:rFonts w:ascii="Tahoma" w:hAnsi="Tahoma" w:cs="Tahoma"/>
      <w:noProof/>
      <w:lang w:val="en-US"/>
    </w:rPr>
  </w:style>
  <w:style w:type="character" w:customStyle="1" w:styleId="DocumentMapChar">
    <w:name w:val="Document Map Char"/>
    <w:basedOn w:val="DefaultParagraphFont"/>
    <w:link w:val="DocumentMap"/>
    <w:semiHidden/>
    <w:rsid w:val="00374D24"/>
    <w:rPr>
      <w:rFonts w:ascii="Tahoma" w:eastAsia="Times New Roman" w:hAnsi="Tahoma" w:cs="Tahoma"/>
      <w:noProof/>
      <w:sz w:val="24"/>
      <w:szCs w:val="24"/>
      <w:shd w:val="clear" w:color="auto" w:fill="000080"/>
    </w:rPr>
  </w:style>
  <w:style w:type="paragraph" w:styleId="ListBullet">
    <w:name w:val="List Bullet"/>
    <w:basedOn w:val="Normal"/>
    <w:semiHidden/>
    <w:rsid w:val="0024046B"/>
    <w:pPr>
      <w:ind w:left="346" w:hanging="274"/>
      <w:jc w:val="both"/>
    </w:pPr>
    <w:rPr>
      <w:rFonts w:ascii="SulekhaT" w:hAnsi="SulekhaT"/>
      <w:b/>
      <w:sz w:val="36"/>
      <w:szCs w:val="20"/>
      <w:lang w:val="en-US"/>
    </w:rPr>
  </w:style>
</w:styles>
</file>

<file path=word/webSettings.xml><?xml version="1.0" encoding="utf-8"?>
<w:webSettings xmlns:r="http://schemas.openxmlformats.org/officeDocument/2006/relationships" xmlns:w="http://schemas.openxmlformats.org/wordprocessingml/2006/main">
  <w:divs>
    <w:div w:id="1811701272">
      <w:bodyDiv w:val="1"/>
      <w:marLeft w:val="0"/>
      <w:marRight w:val="0"/>
      <w:marTop w:val="0"/>
      <w:marBottom w:val="0"/>
      <w:divBdr>
        <w:top w:val="none" w:sz="0" w:space="0" w:color="auto"/>
        <w:left w:val="none" w:sz="0" w:space="0" w:color="auto"/>
        <w:bottom w:val="none" w:sz="0" w:space="0" w:color="auto"/>
        <w:right w:val="none" w:sz="0" w:space="0" w:color="auto"/>
      </w:divBdr>
    </w:div>
    <w:div w:id="1927492220">
      <w:bodyDiv w:val="1"/>
      <w:marLeft w:val="0"/>
      <w:marRight w:val="0"/>
      <w:marTop w:val="0"/>
      <w:marBottom w:val="0"/>
      <w:divBdr>
        <w:top w:val="none" w:sz="0" w:space="0" w:color="auto"/>
        <w:left w:val="none" w:sz="0" w:space="0" w:color="auto"/>
        <w:bottom w:val="none" w:sz="0" w:space="0" w:color="auto"/>
        <w:right w:val="none" w:sz="0" w:space="0" w:color="auto"/>
      </w:divBdr>
    </w:div>
    <w:div w:id="2039037478">
      <w:bodyDiv w:val="1"/>
      <w:marLeft w:val="0"/>
      <w:marRight w:val="0"/>
      <w:marTop w:val="0"/>
      <w:marBottom w:val="0"/>
      <w:divBdr>
        <w:top w:val="none" w:sz="0" w:space="0" w:color="auto"/>
        <w:left w:val="none" w:sz="0" w:space="0" w:color="auto"/>
        <w:bottom w:val="none" w:sz="0" w:space="0" w:color="auto"/>
        <w:right w:val="none" w:sz="0" w:space="0" w:color="auto"/>
      </w:divBdr>
    </w:div>
    <w:div w:id="210476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AEE8EB-F0B4-43D2-9A0C-11B06BA67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Pages>
  <Words>21036</Words>
  <Characters>119910</Characters>
  <Application>Microsoft Office Word</Application>
  <DocSecurity>0</DocSecurity>
  <Lines>999</Lines>
  <Paragraphs>281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140665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ashahjahan</dc:creator>
  <cp:lastModifiedBy>Imtiaz</cp:lastModifiedBy>
  <cp:revision>36</cp:revision>
  <cp:lastPrinted>2015-03-25T07:46:00Z</cp:lastPrinted>
  <dcterms:created xsi:type="dcterms:W3CDTF">2015-03-12T05:53:00Z</dcterms:created>
  <dcterms:modified xsi:type="dcterms:W3CDTF">2015-07-01T06:52:00Z</dcterms:modified>
</cp:coreProperties>
</file>